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B402"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153A50F1" w14:textId="77777777" w:rsidR="00855FDE" w:rsidRPr="00EA4EC3" w:rsidRDefault="00855FDE" w:rsidP="001E2D3C">
      <w:pPr>
        <w:widowControl w:val="0"/>
        <w:autoSpaceDE w:val="0"/>
        <w:autoSpaceDN w:val="0"/>
        <w:adjustRightInd w:val="0"/>
        <w:jc w:val="center"/>
        <w:rPr>
          <w:rFonts w:asciiTheme="minorHAnsi" w:hAnsiTheme="minorHAnsi"/>
          <w:sz w:val="44"/>
          <w:szCs w:val="44"/>
          <w:lang w:val="en-GB" w:eastAsia="ja-JP"/>
        </w:rPr>
      </w:pPr>
    </w:p>
    <w:p w14:paraId="793FF15C" w14:textId="77777777" w:rsidR="00855FDE" w:rsidRPr="00EA4EC3" w:rsidRDefault="00855FDE" w:rsidP="001E2D3C">
      <w:pPr>
        <w:widowControl w:val="0"/>
        <w:autoSpaceDE w:val="0"/>
        <w:autoSpaceDN w:val="0"/>
        <w:adjustRightInd w:val="0"/>
        <w:jc w:val="center"/>
        <w:rPr>
          <w:rFonts w:asciiTheme="minorHAnsi" w:hAnsiTheme="minorHAnsi"/>
          <w:sz w:val="44"/>
          <w:szCs w:val="44"/>
          <w:lang w:val="en-GB" w:eastAsia="ja-JP"/>
        </w:rPr>
      </w:pPr>
    </w:p>
    <w:p w14:paraId="53F992E4" w14:textId="77777777" w:rsidR="00303568" w:rsidRPr="00EA4EC3" w:rsidRDefault="00303568" w:rsidP="00303568">
      <w:pPr>
        <w:widowControl w:val="0"/>
        <w:autoSpaceDE w:val="0"/>
        <w:autoSpaceDN w:val="0"/>
        <w:adjustRightInd w:val="0"/>
        <w:jc w:val="center"/>
        <w:rPr>
          <w:rFonts w:asciiTheme="minorHAnsi" w:hAnsiTheme="minorHAnsi"/>
          <w:b/>
          <w:i/>
          <w:iCs/>
          <w:sz w:val="56"/>
          <w:szCs w:val="56"/>
          <w:lang w:val="en-GB" w:eastAsia="ja-JP"/>
        </w:rPr>
      </w:pPr>
      <w:r w:rsidRPr="00EA4EC3">
        <w:rPr>
          <w:rFonts w:asciiTheme="minorHAnsi" w:hAnsiTheme="minorHAnsi"/>
          <w:b/>
          <w:i/>
          <w:iCs/>
          <w:sz w:val="56"/>
          <w:szCs w:val="56"/>
          <w:lang w:val="en-GB" w:eastAsia="ja-JP"/>
        </w:rPr>
        <w:t xml:space="preserve">EU's Global Engagement: </w:t>
      </w:r>
    </w:p>
    <w:p w14:paraId="45A847D9" w14:textId="2C4C22E5" w:rsidR="00303568" w:rsidRPr="00EA4EC3" w:rsidRDefault="00303568" w:rsidP="00303568">
      <w:pPr>
        <w:widowControl w:val="0"/>
        <w:autoSpaceDE w:val="0"/>
        <w:autoSpaceDN w:val="0"/>
        <w:adjustRightInd w:val="0"/>
        <w:jc w:val="center"/>
        <w:rPr>
          <w:rFonts w:asciiTheme="minorHAnsi" w:hAnsiTheme="minorHAnsi"/>
          <w:b/>
          <w:sz w:val="52"/>
          <w:szCs w:val="52"/>
          <w:lang w:val="en-GB" w:eastAsia="ja-JP"/>
        </w:rPr>
      </w:pPr>
      <w:r w:rsidRPr="00EA4EC3">
        <w:rPr>
          <w:rFonts w:asciiTheme="minorHAnsi" w:hAnsiTheme="minorHAnsi"/>
          <w:b/>
          <w:i/>
          <w:iCs/>
          <w:sz w:val="52"/>
          <w:szCs w:val="52"/>
          <w:lang w:val="en-GB" w:eastAsia="ja-JP"/>
        </w:rPr>
        <w:t xml:space="preserve">A Database of CSDP Military Operations </w:t>
      </w:r>
      <w:r w:rsidR="00511293" w:rsidRPr="00EA4EC3">
        <w:rPr>
          <w:rFonts w:asciiTheme="minorHAnsi" w:hAnsiTheme="minorHAnsi"/>
          <w:b/>
          <w:i/>
          <w:iCs/>
          <w:sz w:val="52"/>
          <w:szCs w:val="52"/>
          <w:lang w:val="en-GB" w:eastAsia="ja-JP"/>
        </w:rPr>
        <w:t xml:space="preserve">and </w:t>
      </w:r>
      <w:r w:rsidRPr="00EA4EC3">
        <w:rPr>
          <w:rFonts w:asciiTheme="minorHAnsi" w:hAnsiTheme="minorHAnsi"/>
          <w:b/>
          <w:i/>
          <w:iCs/>
          <w:sz w:val="52"/>
          <w:szCs w:val="52"/>
          <w:lang w:val="en-GB" w:eastAsia="ja-JP"/>
        </w:rPr>
        <w:t>Civilian Missions Worldwide</w:t>
      </w:r>
    </w:p>
    <w:p w14:paraId="17779891"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6224B85B"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0437CFEF" w14:textId="6C30A8B0" w:rsidR="006C21FE" w:rsidRPr="00EA4EC3" w:rsidRDefault="006C21FE" w:rsidP="006C21FE">
      <w:pPr>
        <w:widowControl w:val="0"/>
        <w:autoSpaceDE w:val="0"/>
        <w:autoSpaceDN w:val="0"/>
        <w:adjustRightInd w:val="0"/>
        <w:jc w:val="center"/>
        <w:rPr>
          <w:rFonts w:asciiTheme="minorHAnsi" w:hAnsiTheme="minorHAnsi"/>
          <w:sz w:val="44"/>
          <w:szCs w:val="44"/>
          <w:lang w:val="en-GB" w:eastAsia="ja-JP"/>
        </w:rPr>
      </w:pPr>
      <w:r w:rsidRPr="00EA4EC3">
        <w:rPr>
          <w:rFonts w:asciiTheme="minorHAnsi" w:hAnsiTheme="minorHAnsi"/>
          <w:sz w:val="44"/>
          <w:szCs w:val="44"/>
          <w:lang w:val="en-GB" w:eastAsia="ja-JP"/>
        </w:rPr>
        <w:t xml:space="preserve">Codebook  </w:t>
      </w:r>
    </w:p>
    <w:p w14:paraId="35C1786A"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5A354FED"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4A4813A2" w14:textId="77777777" w:rsidR="001E2D3C" w:rsidRPr="00EA4EC3" w:rsidRDefault="001E2D3C" w:rsidP="001E2D3C">
      <w:pPr>
        <w:widowControl w:val="0"/>
        <w:autoSpaceDE w:val="0"/>
        <w:autoSpaceDN w:val="0"/>
        <w:adjustRightInd w:val="0"/>
        <w:jc w:val="center"/>
        <w:rPr>
          <w:rFonts w:asciiTheme="minorHAnsi" w:hAnsiTheme="minorHAnsi"/>
          <w:sz w:val="44"/>
          <w:szCs w:val="44"/>
          <w:lang w:val="en-GB" w:eastAsia="ja-JP"/>
        </w:rPr>
      </w:pPr>
    </w:p>
    <w:p w14:paraId="4A261434" w14:textId="2EBB109D" w:rsidR="001E2D3C" w:rsidRPr="00EA4EC3" w:rsidRDefault="000D795E" w:rsidP="001E2D3C">
      <w:pPr>
        <w:widowControl w:val="0"/>
        <w:autoSpaceDE w:val="0"/>
        <w:autoSpaceDN w:val="0"/>
        <w:adjustRightInd w:val="0"/>
        <w:jc w:val="center"/>
        <w:rPr>
          <w:rFonts w:asciiTheme="minorHAnsi" w:hAnsiTheme="minorHAnsi"/>
          <w:lang w:val="en-GB" w:eastAsia="ja-JP"/>
        </w:rPr>
      </w:pPr>
      <w:r w:rsidRPr="00EA4EC3">
        <w:rPr>
          <w:rFonts w:asciiTheme="minorHAnsi" w:hAnsiTheme="minorHAnsi"/>
          <w:lang w:val="en-GB" w:eastAsia="ja-JP"/>
        </w:rPr>
        <w:t xml:space="preserve">Version </w:t>
      </w:r>
      <w:r w:rsidR="009F5A74">
        <w:rPr>
          <w:rFonts w:asciiTheme="minorHAnsi" w:hAnsiTheme="minorHAnsi"/>
          <w:lang w:val="en-GB" w:eastAsia="ja-JP"/>
        </w:rPr>
        <w:t>3</w:t>
      </w:r>
      <w:r w:rsidR="002D0E15" w:rsidRPr="00EA4EC3">
        <w:rPr>
          <w:rFonts w:asciiTheme="minorHAnsi" w:hAnsiTheme="minorHAnsi"/>
          <w:lang w:val="en-GB" w:eastAsia="ja-JP"/>
        </w:rPr>
        <w:t>.0</w:t>
      </w:r>
      <w:r w:rsidR="00303568" w:rsidRPr="00EA4EC3">
        <w:rPr>
          <w:rFonts w:asciiTheme="minorHAnsi" w:hAnsiTheme="minorHAnsi"/>
          <w:lang w:val="en-GB" w:eastAsia="ja-JP"/>
        </w:rPr>
        <w:t xml:space="preserve"> </w:t>
      </w:r>
    </w:p>
    <w:p w14:paraId="31E1ED60" w14:textId="534B8137" w:rsidR="001E2D3C" w:rsidRPr="00EA4EC3" w:rsidRDefault="005E54C7" w:rsidP="001E2D3C">
      <w:pPr>
        <w:widowControl w:val="0"/>
        <w:autoSpaceDE w:val="0"/>
        <w:autoSpaceDN w:val="0"/>
        <w:adjustRightInd w:val="0"/>
        <w:jc w:val="center"/>
        <w:rPr>
          <w:rFonts w:asciiTheme="minorHAnsi" w:hAnsiTheme="minorHAnsi"/>
          <w:lang w:val="en-GB" w:eastAsia="ja-JP"/>
        </w:rPr>
      </w:pPr>
      <w:r w:rsidRPr="00EA4EC3">
        <w:rPr>
          <w:rFonts w:asciiTheme="minorHAnsi" w:hAnsiTheme="minorHAnsi"/>
          <w:lang w:val="en-GB" w:eastAsia="ja-JP"/>
        </w:rPr>
        <w:t>2003-20</w:t>
      </w:r>
      <w:r w:rsidR="009F5A74">
        <w:rPr>
          <w:rFonts w:asciiTheme="minorHAnsi" w:hAnsiTheme="minorHAnsi"/>
          <w:lang w:val="en-GB" w:eastAsia="ja-JP"/>
        </w:rPr>
        <w:t>20</w:t>
      </w:r>
    </w:p>
    <w:p w14:paraId="4898FBEB" w14:textId="77777777" w:rsidR="001E2D3C" w:rsidRPr="00EA4EC3" w:rsidRDefault="001E2D3C" w:rsidP="001E2D3C">
      <w:pPr>
        <w:widowControl w:val="0"/>
        <w:autoSpaceDE w:val="0"/>
        <w:autoSpaceDN w:val="0"/>
        <w:adjustRightInd w:val="0"/>
        <w:jc w:val="center"/>
        <w:rPr>
          <w:rFonts w:asciiTheme="minorHAnsi" w:hAnsiTheme="minorHAnsi"/>
          <w:lang w:val="en-GB" w:eastAsia="ja-JP"/>
        </w:rPr>
      </w:pPr>
    </w:p>
    <w:p w14:paraId="30054BD3" w14:textId="77777777" w:rsidR="000116D8" w:rsidRPr="00EA4EC3" w:rsidRDefault="001E2D3C" w:rsidP="001E2D3C">
      <w:pPr>
        <w:jc w:val="center"/>
        <w:rPr>
          <w:rFonts w:asciiTheme="minorHAnsi" w:hAnsiTheme="minorHAnsi"/>
          <w:lang w:val="en-GB" w:eastAsia="ja-JP"/>
        </w:rPr>
      </w:pPr>
      <w:r w:rsidRPr="00EA4EC3">
        <w:rPr>
          <w:rFonts w:asciiTheme="minorHAnsi" w:hAnsiTheme="minorHAnsi"/>
          <w:lang w:val="en-GB" w:eastAsia="ja-JP"/>
        </w:rPr>
        <w:t>Danilo Di Mauro</w:t>
      </w:r>
    </w:p>
    <w:p w14:paraId="563AB53E" w14:textId="1BCFD2F0" w:rsidR="001E2D3C" w:rsidRPr="00EA4EC3" w:rsidRDefault="001E2D3C" w:rsidP="001E2D3C">
      <w:pPr>
        <w:jc w:val="center"/>
        <w:rPr>
          <w:rFonts w:asciiTheme="minorHAnsi" w:hAnsiTheme="minorHAnsi"/>
          <w:lang w:val="en-GB" w:eastAsia="ja-JP"/>
        </w:rPr>
      </w:pPr>
      <w:r w:rsidRPr="00EA4EC3">
        <w:rPr>
          <w:rFonts w:asciiTheme="minorHAnsi" w:hAnsiTheme="minorHAnsi"/>
          <w:lang w:val="en-GB" w:eastAsia="ja-JP"/>
        </w:rPr>
        <w:t xml:space="preserve">Ulrich </w:t>
      </w:r>
      <w:proofErr w:type="spellStart"/>
      <w:r w:rsidRPr="00EA4EC3">
        <w:rPr>
          <w:rFonts w:asciiTheme="minorHAnsi" w:hAnsiTheme="minorHAnsi"/>
          <w:lang w:val="en-GB" w:eastAsia="ja-JP"/>
        </w:rPr>
        <w:t>Krot</w:t>
      </w:r>
      <w:r w:rsidR="004D6F33" w:rsidRPr="00EA4EC3">
        <w:rPr>
          <w:rFonts w:asciiTheme="minorHAnsi" w:hAnsiTheme="minorHAnsi"/>
          <w:lang w:val="en-GB" w:eastAsia="ja-JP"/>
        </w:rPr>
        <w:t>z</w:t>
      </w:r>
      <w:proofErr w:type="spellEnd"/>
    </w:p>
    <w:p w14:paraId="2547F254" w14:textId="77777777" w:rsidR="001E2D3C" w:rsidRPr="00EA4EC3" w:rsidRDefault="001E2D3C" w:rsidP="001E2D3C">
      <w:pPr>
        <w:jc w:val="center"/>
        <w:rPr>
          <w:rFonts w:asciiTheme="minorHAnsi" w:hAnsiTheme="minorHAnsi"/>
          <w:lang w:val="en-GB" w:eastAsia="ja-JP"/>
        </w:rPr>
      </w:pPr>
      <w:r w:rsidRPr="00EA4EC3">
        <w:rPr>
          <w:rFonts w:asciiTheme="minorHAnsi" w:hAnsiTheme="minorHAnsi"/>
          <w:lang w:val="en-GB" w:eastAsia="ja-JP"/>
        </w:rPr>
        <w:t>Katerina Wright</w:t>
      </w:r>
    </w:p>
    <w:p w14:paraId="54283C15" w14:textId="77777777" w:rsidR="001E2D3C" w:rsidRPr="00EA4EC3" w:rsidRDefault="001E2D3C" w:rsidP="001E2D3C">
      <w:pPr>
        <w:jc w:val="center"/>
        <w:rPr>
          <w:rFonts w:asciiTheme="minorHAnsi" w:hAnsiTheme="minorHAnsi"/>
          <w:lang w:val="en-GB" w:eastAsia="ja-JP"/>
        </w:rPr>
      </w:pPr>
    </w:p>
    <w:p w14:paraId="5DFE917E" w14:textId="77777777" w:rsidR="001E2D3C" w:rsidRPr="00EA4EC3" w:rsidRDefault="001E2D3C" w:rsidP="001E2D3C">
      <w:pPr>
        <w:jc w:val="center"/>
        <w:rPr>
          <w:rFonts w:asciiTheme="minorHAnsi" w:hAnsiTheme="minorHAnsi"/>
          <w:sz w:val="22"/>
          <w:szCs w:val="22"/>
          <w:lang w:val="en-GB" w:eastAsia="ja-JP"/>
        </w:rPr>
      </w:pPr>
    </w:p>
    <w:p w14:paraId="0A208577" w14:textId="77777777" w:rsidR="001E2D3C" w:rsidRPr="00EA4EC3" w:rsidRDefault="001E2D3C" w:rsidP="001E2D3C">
      <w:pPr>
        <w:jc w:val="center"/>
        <w:rPr>
          <w:rFonts w:asciiTheme="minorHAnsi" w:hAnsiTheme="minorHAnsi"/>
          <w:sz w:val="22"/>
          <w:szCs w:val="22"/>
          <w:lang w:val="en-GB" w:eastAsia="ja-JP"/>
        </w:rPr>
      </w:pPr>
    </w:p>
    <w:p w14:paraId="1CACCEEB" w14:textId="77777777" w:rsidR="001E2D3C" w:rsidRPr="00EA4EC3" w:rsidRDefault="001E2D3C" w:rsidP="001E2D3C">
      <w:pPr>
        <w:jc w:val="center"/>
        <w:rPr>
          <w:rFonts w:asciiTheme="minorHAnsi" w:hAnsiTheme="minorHAnsi"/>
          <w:sz w:val="22"/>
          <w:szCs w:val="22"/>
          <w:lang w:val="en-GB" w:eastAsia="ja-JP"/>
        </w:rPr>
      </w:pPr>
    </w:p>
    <w:p w14:paraId="2C8AD90D" w14:textId="77777777" w:rsidR="001E2D3C" w:rsidRPr="00EA4EC3" w:rsidRDefault="001E2D3C" w:rsidP="001E2D3C">
      <w:pPr>
        <w:jc w:val="center"/>
        <w:rPr>
          <w:rFonts w:asciiTheme="minorHAnsi" w:hAnsiTheme="minorHAnsi"/>
          <w:sz w:val="22"/>
          <w:szCs w:val="22"/>
          <w:lang w:val="en-GB" w:eastAsia="ja-JP"/>
        </w:rPr>
      </w:pPr>
    </w:p>
    <w:p w14:paraId="65B58CBB" w14:textId="77777777" w:rsidR="001E2D3C" w:rsidRPr="00EA4EC3" w:rsidRDefault="001E2D3C" w:rsidP="001E2D3C">
      <w:pPr>
        <w:jc w:val="center"/>
        <w:rPr>
          <w:rFonts w:asciiTheme="minorHAnsi" w:hAnsiTheme="minorHAnsi"/>
          <w:sz w:val="22"/>
          <w:szCs w:val="22"/>
          <w:lang w:val="en-GB" w:eastAsia="ja-JP"/>
        </w:rPr>
      </w:pPr>
    </w:p>
    <w:p w14:paraId="00E4C6F1" w14:textId="77777777" w:rsidR="001E2D3C" w:rsidRPr="00EA4EC3" w:rsidRDefault="001E2D3C" w:rsidP="001E2D3C">
      <w:pPr>
        <w:jc w:val="center"/>
        <w:rPr>
          <w:rFonts w:asciiTheme="minorHAnsi" w:hAnsiTheme="minorHAnsi"/>
          <w:sz w:val="22"/>
          <w:szCs w:val="22"/>
          <w:lang w:val="en-GB" w:eastAsia="ja-JP"/>
        </w:rPr>
      </w:pPr>
    </w:p>
    <w:p w14:paraId="63B0B955" w14:textId="77777777" w:rsidR="001E2D3C" w:rsidRPr="00EA4EC3" w:rsidRDefault="001E2D3C" w:rsidP="001E2D3C">
      <w:pPr>
        <w:jc w:val="center"/>
        <w:rPr>
          <w:rFonts w:asciiTheme="minorHAnsi" w:hAnsiTheme="minorHAnsi"/>
          <w:sz w:val="22"/>
          <w:szCs w:val="22"/>
          <w:lang w:val="en-GB" w:eastAsia="ja-JP"/>
        </w:rPr>
      </w:pPr>
    </w:p>
    <w:p w14:paraId="0DC2CB0C" w14:textId="77777777" w:rsidR="001E2D3C" w:rsidRPr="00EA4EC3" w:rsidRDefault="001E2D3C" w:rsidP="001E2D3C">
      <w:pPr>
        <w:jc w:val="center"/>
        <w:rPr>
          <w:rFonts w:asciiTheme="minorHAnsi" w:hAnsiTheme="minorHAnsi"/>
          <w:sz w:val="22"/>
          <w:szCs w:val="22"/>
          <w:lang w:val="en-GB" w:eastAsia="ja-JP"/>
        </w:rPr>
      </w:pPr>
    </w:p>
    <w:p w14:paraId="04F45026" w14:textId="77777777" w:rsidR="001E2D3C" w:rsidRPr="00EA4EC3" w:rsidRDefault="001E2D3C" w:rsidP="001E2D3C">
      <w:pPr>
        <w:jc w:val="center"/>
        <w:rPr>
          <w:rFonts w:asciiTheme="minorHAnsi" w:hAnsiTheme="minorHAnsi"/>
          <w:sz w:val="22"/>
          <w:szCs w:val="22"/>
          <w:lang w:val="en-GB" w:eastAsia="ja-JP"/>
        </w:rPr>
      </w:pPr>
    </w:p>
    <w:p w14:paraId="2BB36B8B" w14:textId="77777777" w:rsidR="001E2D3C" w:rsidRPr="00EA4EC3" w:rsidRDefault="001E2D3C" w:rsidP="001E2D3C">
      <w:pPr>
        <w:jc w:val="center"/>
        <w:rPr>
          <w:rFonts w:asciiTheme="minorHAnsi" w:hAnsiTheme="minorHAnsi"/>
          <w:sz w:val="22"/>
          <w:szCs w:val="22"/>
          <w:lang w:val="en-GB" w:eastAsia="ja-JP"/>
        </w:rPr>
      </w:pPr>
    </w:p>
    <w:p w14:paraId="1D316DA5" w14:textId="77777777" w:rsidR="001E2D3C" w:rsidRPr="00EA4EC3" w:rsidRDefault="001E2D3C" w:rsidP="001E2D3C">
      <w:pPr>
        <w:jc w:val="center"/>
        <w:rPr>
          <w:rFonts w:asciiTheme="minorHAnsi" w:hAnsiTheme="minorHAnsi"/>
          <w:sz w:val="22"/>
          <w:szCs w:val="22"/>
          <w:lang w:val="en-GB" w:eastAsia="ja-JP"/>
        </w:rPr>
      </w:pPr>
    </w:p>
    <w:p w14:paraId="0C48049F" w14:textId="77777777" w:rsidR="001E2D3C" w:rsidRPr="00EA4EC3" w:rsidRDefault="001E2D3C" w:rsidP="001E2D3C">
      <w:pPr>
        <w:jc w:val="center"/>
        <w:rPr>
          <w:rFonts w:asciiTheme="minorHAnsi" w:hAnsiTheme="minorHAnsi"/>
          <w:sz w:val="22"/>
          <w:szCs w:val="22"/>
          <w:lang w:val="en-GB" w:eastAsia="ja-JP"/>
        </w:rPr>
      </w:pPr>
    </w:p>
    <w:p w14:paraId="41E60BA6" w14:textId="77777777" w:rsidR="001E2D3C" w:rsidRPr="00EA4EC3" w:rsidRDefault="001E2D3C" w:rsidP="001E2D3C">
      <w:pPr>
        <w:jc w:val="center"/>
        <w:rPr>
          <w:rFonts w:asciiTheme="minorHAnsi" w:hAnsiTheme="minorHAnsi"/>
          <w:sz w:val="22"/>
          <w:szCs w:val="22"/>
          <w:lang w:val="en-GB" w:eastAsia="ja-JP"/>
        </w:rPr>
      </w:pPr>
    </w:p>
    <w:p w14:paraId="3159A883" w14:textId="77777777" w:rsidR="001E2D3C" w:rsidRPr="00EA4EC3" w:rsidRDefault="001E2D3C" w:rsidP="001E2D3C">
      <w:pPr>
        <w:jc w:val="center"/>
        <w:rPr>
          <w:rFonts w:asciiTheme="minorHAnsi" w:hAnsiTheme="minorHAnsi"/>
          <w:sz w:val="22"/>
          <w:szCs w:val="22"/>
          <w:lang w:val="en-GB" w:eastAsia="ja-JP"/>
        </w:rPr>
      </w:pPr>
    </w:p>
    <w:p w14:paraId="57A26ED3" w14:textId="77777777" w:rsidR="001E2D3C" w:rsidRPr="00EA4EC3" w:rsidRDefault="001E2D3C" w:rsidP="001E2D3C">
      <w:pPr>
        <w:jc w:val="center"/>
        <w:rPr>
          <w:rFonts w:asciiTheme="minorHAnsi" w:hAnsiTheme="minorHAnsi"/>
          <w:sz w:val="22"/>
          <w:szCs w:val="22"/>
          <w:lang w:val="en-GB" w:eastAsia="ja-JP"/>
        </w:rPr>
      </w:pPr>
    </w:p>
    <w:p w14:paraId="0D826833" w14:textId="77777777" w:rsidR="001E2D3C" w:rsidRPr="00EA4EC3" w:rsidRDefault="001E2D3C" w:rsidP="001E2D3C">
      <w:pPr>
        <w:jc w:val="center"/>
        <w:rPr>
          <w:rFonts w:asciiTheme="minorHAnsi" w:hAnsiTheme="minorHAnsi"/>
          <w:sz w:val="22"/>
          <w:szCs w:val="22"/>
          <w:lang w:val="en-GB" w:eastAsia="ja-JP"/>
        </w:rPr>
      </w:pPr>
    </w:p>
    <w:p w14:paraId="5EE4344F" w14:textId="77777777" w:rsidR="001E2D3C" w:rsidRPr="00EA4EC3" w:rsidRDefault="001E2D3C" w:rsidP="001E2D3C">
      <w:pPr>
        <w:jc w:val="center"/>
        <w:rPr>
          <w:rFonts w:asciiTheme="minorHAnsi" w:hAnsiTheme="minorHAnsi"/>
          <w:sz w:val="22"/>
          <w:szCs w:val="22"/>
          <w:lang w:val="en-GB" w:eastAsia="ja-JP"/>
        </w:rPr>
      </w:pPr>
    </w:p>
    <w:p w14:paraId="73B794FC" w14:textId="77777777" w:rsidR="001E2D3C" w:rsidRPr="00EA4EC3" w:rsidRDefault="001E2D3C" w:rsidP="001E2D3C">
      <w:pPr>
        <w:jc w:val="center"/>
        <w:rPr>
          <w:rFonts w:asciiTheme="minorHAnsi" w:hAnsiTheme="minorHAnsi"/>
          <w:sz w:val="22"/>
          <w:szCs w:val="22"/>
          <w:lang w:val="en-GB" w:eastAsia="ja-JP"/>
        </w:rPr>
      </w:pPr>
    </w:p>
    <w:p w14:paraId="7346BF36" w14:textId="77777777" w:rsidR="001E2D3C" w:rsidRPr="00EA4EC3" w:rsidRDefault="001E2D3C" w:rsidP="00855FDE">
      <w:pPr>
        <w:rPr>
          <w:rFonts w:asciiTheme="minorHAnsi" w:hAnsiTheme="minorHAnsi"/>
          <w:sz w:val="22"/>
          <w:szCs w:val="22"/>
          <w:lang w:val="en-GB" w:eastAsia="ja-JP"/>
        </w:rPr>
      </w:pPr>
    </w:p>
    <w:p w14:paraId="0181213D" w14:textId="1AF95E2F" w:rsidR="0039117F" w:rsidRPr="00EA4EC3" w:rsidRDefault="0039117F" w:rsidP="0039117F">
      <w:pPr>
        <w:rPr>
          <w:rFonts w:asciiTheme="minorHAnsi" w:hAnsiTheme="minorHAnsi"/>
          <w:lang w:val="en-GB"/>
        </w:rPr>
      </w:pPr>
    </w:p>
    <w:p w14:paraId="51E4C294" w14:textId="77777777" w:rsidR="0039117F" w:rsidRPr="00EA4EC3" w:rsidRDefault="0039117F" w:rsidP="0039117F">
      <w:pPr>
        <w:rPr>
          <w:rFonts w:asciiTheme="minorHAnsi" w:hAnsiTheme="minorHAnsi"/>
          <w:lang w:val="en-GB"/>
        </w:rPr>
      </w:pPr>
    </w:p>
    <w:p w14:paraId="5009820E" w14:textId="77777777" w:rsidR="0039117F" w:rsidRPr="00EA4EC3" w:rsidRDefault="0039117F" w:rsidP="0039117F">
      <w:pPr>
        <w:rPr>
          <w:rFonts w:asciiTheme="minorHAnsi" w:hAnsiTheme="minorHAnsi"/>
          <w:lang w:val="en-GB"/>
        </w:rPr>
      </w:pPr>
    </w:p>
    <w:p w14:paraId="17CF33AC" w14:textId="77777777" w:rsidR="0039117F" w:rsidRPr="00EA4EC3" w:rsidRDefault="0039117F" w:rsidP="0039117F">
      <w:pPr>
        <w:rPr>
          <w:rFonts w:asciiTheme="minorHAnsi" w:hAnsiTheme="minorHAnsi"/>
          <w:lang w:val="en-GB"/>
        </w:rPr>
      </w:pPr>
    </w:p>
    <w:p w14:paraId="02FE0622" w14:textId="77777777" w:rsidR="0039117F" w:rsidRPr="00EA4EC3" w:rsidRDefault="0039117F" w:rsidP="0039117F">
      <w:pPr>
        <w:rPr>
          <w:rFonts w:asciiTheme="minorHAnsi" w:eastAsia="Times New Roman" w:hAnsiTheme="minorHAnsi"/>
          <w:lang w:val="en-GB"/>
        </w:rPr>
      </w:pPr>
    </w:p>
    <w:p w14:paraId="663E061D" w14:textId="77777777" w:rsidR="0039117F" w:rsidRPr="00EA4EC3" w:rsidRDefault="0039117F" w:rsidP="0039117F">
      <w:pPr>
        <w:rPr>
          <w:rFonts w:asciiTheme="minorHAnsi" w:eastAsia="Times New Roman" w:hAnsiTheme="minorHAnsi"/>
          <w:lang w:val="en-GB"/>
        </w:rPr>
      </w:pPr>
    </w:p>
    <w:p w14:paraId="747D767A" w14:textId="77777777" w:rsidR="0039117F" w:rsidRPr="00EA4EC3" w:rsidRDefault="0039117F" w:rsidP="0039117F">
      <w:pPr>
        <w:rPr>
          <w:rFonts w:asciiTheme="minorHAnsi" w:eastAsia="Times New Roman" w:hAnsiTheme="minorHAnsi"/>
          <w:lang w:val="en-GB"/>
        </w:rPr>
      </w:pPr>
    </w:p>
    <w:p w14:paraId="0C372567" w14:textId="77777777" w:rsidR="0039117F" w:rsidRPr="00EA4EC3" w:rsidRDefault="0039117F" w:rsidP="0039117F">
      <w:pPr>
        <w:rPr>
          <w:rFonts w:asciiTheme="minorHAnsi" w:eastAsia="Times New Roman" w:hAnsiTheme="minorHAnsi"/>
          <w:lang w:val="en-GB"/>
        </w:rPr>
      </w:pPr>
    </w:p>
    <w:p w14:paraId="3AA2964B" w14:textId="77777777" w:rsidR="0039117F" w:rsidRPr="00EA4EC3" w:rsidRDefault="0039117F" w:rsidP="0039117F">
      <w:pPr>
        <w:rPr>
          <w:rFonts w:asciiTheme="minorHAnsi" w:eastAsia="Times New Roman" w:hAnsiTheme="minorHAnsi"/>
          <w:lang w:val="en-GB"/>
        </w:rPr>
      </w:pPr>
    </w:p>
    <w:p w14:paraId="0A6C85BA" w14:textId="77777777" w:rsidR="0039117F" w:rsidRPr="00EA4EC3" w:rsidRDefault="0039117F" w:rsidP="0039117F">
      <w:pPr>
        <w:rPr>
          <w:rFonts w:asciiTheme="minorHAnsi" w:eastAsia="Times New Roman" w:hAnsiTheme="minorHAnsi"/>
          <w:lang w:val="en-GB"/>
        </w:rPr>
      </w:pPr>
    </w:p>
    <w:p w14:paraId="0052F92E" w14:textId="77777777" w:rsidR="0039117F" w:rsidRPr="00EA4EC3" w:rsidRDefault="0039117F" w:rsidP="0039117F">
      <w:pPr>
        <w:rPr>
          <w:rFonts w:asciiTheme="minorHAnsi" w:eastAsia="Times New Roman" w:hAnsiTheme="minorHAnsi"/>
          <w:lang w:val="en-GB"/>
        </w:rPr>
      </w:pPr>
    </w:p>
    <w:p w14:paraId="0A2E0D91" w14:textId="77777777" w:rsidR="0039117F" w:rsidRPr="00EA4EC3" w:rsidRDefault="0039117F" w:rsidP="0039117F">
      <w:pPr>
        <w:rPr>
          <w:rFonts w:asciiTheme="minorHAnsi" w:eastAsia="Times New Roman" w:hAnsiTheme="minorHAnsi"/>
          <w:lang w:val="en-GB"/>
        </w:rPr>
      </w:pPr>
    </w:p>
    <w:p w14:paraId="23CB1B77" w14:textId="77777777" w:rsidR="0039117F" w:rsidRPr="00EA4EC3" w:rsidRDefault="0039117F" w:rsidP="0039117F">
      <w:pPr>
        <w:rPr>
          <w:rFonts w:asciiTheme="minorHAnsi" w:eastAsia="Times New Roman" w:hAnsiTheme="minorHAnsi"/>
          <w:lang w:val="en-GB"/>
        </w:rPr>
      </w:pPr>
    </w:p>
    <w:p w14:paraId="41E97764" w14:textId="77777777" w:rsidR="0039117F" w:rsidRPr="00EA4EC3" w:rsidRDefault="0039117F" w:rsidP="0039117F">
      <w:pPr>
        <w:rPr>
          <w:rFonts w:asciiTheme="minorHAnsi" w:eastAsia="Times New Roman" w:hAnsiTheme="minorHAnsi"/>
          <w:lang w:val="en-GB"/>
        </w:rPr>
      </w:pPr>
    </w:p>
    <w:p w14:paraId="349619BF" w14:textId="77777777" w:rsidR="0039117F" w:rsidRPr="00EA4EC3" w:rsidRDefault="0039117F" w:rsidP="0039117F">
      <w:pPr>
        <w:rPr>
          <w:rFonts w:asciiTheme="minorHAnsi" w:eastAsia="Times New Roman" w:hAnsiTheme="minorHAnsi"/>
          <w:lang w:val="en-GB"/>
        </w:rPr>
      </w:pPr>
    </w:p>
    <w:p w14:paraId="7D669172" w14:textId="77777777" w:rsidR="0039117F" w:rsidRPr="00EA4EC3" w:rsidRDefault="0039117F" w:rsidP="0039117F">
      <w:pPr>
        <w:rPr>
          <w:rFonts w:asciiTheme="minorHAnsi" w:eastAsia="Times New Roman" w:hAnsiTheme="minorHAnsi"/>
          <w:lang w:val="en-GB"/>
        </w:rPr>
      </w:pPr>
    </w:p>
    <w:p w14:paraId="62E6B32E" w14:textId="77777777" w:rsidR="0039117F" w:rsidRPr="00EA4EC3" w:rsidRDefault="0039117F" w:rsidP="0039117F">
      <w:pPr>
        <w:rPr>
          <w:rFonts w:asciiTheme="minorHAnsi" w:eastAsia="Times New Roman" w:hAnsiTheme="minorHAnsi"/>
          <w:lang w:val="en-GB"/>
        </w:rPr>
      </w:pPr>
    </w:p>
    <w:p w14:paraId="4774D3C9" w14:textId="77777777" w:rsidR="0039117F" w:rsidRPr="00EA4EC3" w:rsidRDefault="0039117F" w:rsidP="0039117F">
      <w:pPr>
        <w:rPr>
          <w:rFonts w:asciiTheme="minorHAnsi" w:eastAsia="Times New Roman" w:hAnsiTheme="minorHAnsi"/>
          <w:lang w:val="en-GB"/>
        </w:rPr>
      </w:pPr>
    </w:p>
    <w:p w14:paraId="67EDAB52" w14:textId="77777777" w:rsidR="0039117F" w:rsidRPr="00EA4EC3" w:rsidRDefault="0039117F" w:rsidP="0039117F">
      <w:pPr>
        <w:rPr>
          <w:rFonts w:asciiTheme="minorHAnsi" w:eastAsia="Times New Roman" w:hAnsiTheme="minorHAnsi"/>
          <w:lang w:val="en-GB"/>
        </w:rPr>
      </w:pPr>
    </w:p>
    <w:p w14:paraId="23D258CF" w14:textId="77777777" w:rsidR="0039117F" w:rsidRPr="00EA4EC3" w:rsidRDefault="0039117F" w:rsidP="0039117F">
      <w:pPr>
        <w:rPr>
          <w:rFonts w:asciiTheme="minorHAnsi" w:eastAsia="Times New Roman" w:hAnsiTheme="minorHAnsi"/>
          <w:lang w:val="en-GB"/>
        </w:rPr>
      </w:pPr>
    </w:p>
    <w:p w14:paraId="57A5C5E1" w14:textId="77777777" w:rsidR="0039117F" w:rsidRPr="00EA4EC3" w:rsidRDefault="0039117F" w:rsidP="0039117F">
      <w:pPr>
        <w:rPr>
          <w:rFonts w:asciiTheme="minorHAnsi" w:eastAsia="Times New Roman" w:hAnsiTheme="minorHAnsi"/>
          <w:lang w:val="en-GB"/>
        </w:rPr>
      </w:pPr>
    </w:p>
    <w:p w14:paraId="0DA529EC" w14:textId="77777777" w:rsidR="0039117F" w:rsidRPr="00EA4EC3" w:rsidRDefault="0039117F" w:rsidP="0039117F">
      <w:pPr>
        <w:rPr>
          <w:rFonts w:asciiTheme="minorHAnsi" w:eastAsia="Times New Roman" w:hAnsiTheme="minorHAnsi"/>
          <w:lang w:val="en-GB"/>
        </w:rPr>
      </w:pPr>
    </w:p>
    <w:p w14:paraId="14460CC4" w14:textId="77777777" w:rsidR="0039117F" w:rsidRPr="00EA4EC3" w:rsidRDefault="0039117F" w:rsidP="0039117F">
      <w:pPr>
        <w:rPr>
          <w:rFonts w:asciiTheme="minorHAnsi" w:eastAsia="Times New Roman" w:hAnsiTheme="minorHAnsi"/>
          <w:lang w:val="en-GB"/>
        </w:rPr>
      </w:pPr>
    </w:p>
    <w:p w14:paraId="5E64805C" w14:textId="77777777" w:rsidR="0039117F" w:rsidRPr="00EA4EC3" w:rsidRDefault="0039117F" w:rsidP="0039117F">
      <w:pPr>
        <w:rPr>
          <w:rFonts w:asciiTheme="minorHAnsi" w:eastAsia="Times New Roman" w:hAnsiTheme="minorHAnsi"/>
          <w:lang w:val="en-GB"/>
        </w:rPr>
      </w:pPr>
    </w:p>
    <w:p w14:paraId="509D3C5C" w14:textId="77777777" w:rsidR="0039117F" w:rsidRPr="00EA4EC3" w:rsidRDefault="0039117F" w:rsidP="0039117F">
      <w:pPr>
        <w:rPr>
          <w:rFonts w:asciiTheme="minorHAnsi" w:eastAsia="Times New Roman" w:hAnsiTheme="minorHAnsi"/>
          <w:lang w:val="en-GB"/>
        </w:rPr>
      </w:pPr>
    </w:p>
    <w:p w14:paraId="3B2187B0" w14:textId="77777777" w:rsidR="0039117F" w:rsidRPr="00EA4EC3" w:rsidRDefault="0039117F" w:rsidP="0039117F">
      <w:pPr>
        <w:rPr>
          <w:rFonts w:asciiTheme="minorHAnsi" w:eastAsia="Times New Roman" w:hAnsiTheme="minorHAnsi"/>
          <w:lang w:val="en-GB"/>
        </w:rPr>
      </w:pPr>
    </w:p>
    <w:p w14:paraId="105F44DB" w14:textId="77777777" w:rsidR="0039117F" w:rsidRPr="00EA4EC3" w:rsidRDefault="0039117F" w:rsidP="0039117F">
      <w:pPr>
        <w:rPr>
          <w:rFonts w:asciiTheme="minorHAnsi" w:eastAsia="Times New Roman" w:hAnsiTheme="minorHAnsi"/>
          <w:lang w:val="en-GB"/>
        </w:rPr>
      </w:pPr>
    </w:p>
    <w:p w14:paraId="2D4839E2" w14:textId="77777777" w:rsidR="00F70B93" w:rsidRDefault="00F70B93" w:rsidP="00F70B93">
      <w:pPr>
        <w:rPr>
          <w:rFonts w:asciiTheme="minorHAnsi" w:eastAsia="Times New Roman" w:hAnsiTheme="minorHAnsi"/>
          <w:sz w:val="20"/>
          <w:szCs w:val="20"/>
          <w:lang w:val="en-GB"/>
        </w:rPr>
      </w:pPr>
    </w:p>
    <w:p w14:paraId="46E16A2B" w14:textId="77777777" w:rsidR="00F70B93" w:rsidRDefault="00F70B93" w:rsidP="00F70B93">
      <w:pPr>
        <w:rPr>
          <w:rFonts w:asciiTheme="minorHAnsi" w:eastAsia="Times New Roman" w:hAnsiTheme="minorHAnsi"/>
          <w:sz w:val="20"/>
          <w:szCs w:val="20"/>
          <w:lang w:val="en-GB"/>
        </w:rPr>
      </w:pPr>
    </w:p>
    <w:p w14:paraId="50B2D002" w14:textId="77777777" w:rsidR="00F70B93" w:rsidRDefault="00F70B93" w:rsidP="00F70B93">
      <w:pPr>
        <w:rPr>
          <w:rFonts w:asciiTheme="minorHAnsi" w:eastAsia="Times New Roman" w:hAnsiTheme="minorHAnsi"/>
          <w:sz w:val="20"/>
          <w:szCs w:val="20"/>
          <w:lang w:val="en-GB"/>
        </w:rPr>
      </w:pPr>
    </w:p>
    <w:p w14:paraId="76E2B524" w14:textId="77777777" w:rsidR="00F70B93" w:rsidRDefault="00F70B93" w:rsidP="00F70B93">
      <w:pPr>
        <w:rPr>
          <w:rFonts w:asciiTheme="minorHAnsi" w:eastAsia="Times New Roman" w:hAnsiTheme="minorHAnsi"/>
          <w:sz w:val="20"/>
          <w:szCs w:val="20"/>
          <w:lang w:val="en-GB"/>
        </w:rPr>
      </w:pPr>
    </w:p>
    <w:p w14:paraId="724C0CCD" w14:textId="77777777" w:rsidR="00F70B93" w:rsidRDefault="00F70B93" w:rsidP="00F70B93">
      <w:pPr>
        <w:rPr>
          <w:rFonts w:asciiTheme="minorHAnsi" w:eastAsia="Times New Roman" w:hAnsiTheme="minorHAnsi"/>
          <w:sz w:val="20"/>
          <w:szCs w:val="20"/>
          <w:lang w:val="en-GB"/>
        </w:rPr>
      </w:pPr>
    </w:p>
    <w:p w14:paraId="6A9415DF" w14:textId="77777777" w:rsidR="00F70B93" w:rsidRDefault="00F70B93" w:rsidP="00F70B93">
      <w:pPr>
        <w:rPr>
          <w:rFonts w:asciiTheme="minorHAnsi" w:eastAsia="Times New Roman" w:hAnsiTheme="minorHAnsi"/>
          <w:sz w:val="20"/>
          <w:szCs w:val="20"/>
          <w:lang w:val="en-GB"/>
        </w:rPr>
      </w:pPr>
    </w:p>
    <w:p w14:paraId="4E180086" w14:textId="77777777" w:rsidR="00F70B93" w:rsidRDefault="00F70B93" w:rsidP="00F70B93">
      <w:pPr>
        <w:rPr>
          <w:rFonts w:asciiTheme="minorHAnsi" w:eastAsia="Times New Roman" w:hAnsiTheme="minorHAnsi"/>
          <w:sz w:val="20"/>
          <w:szCs w:val="20"/>
          <w:lang w:val="en-GB"/>
        </w:rPr>
      </w:pPr>
    </w:p>
    <w:p w14:paraId="09D8FFD5" w14:textId="77777777" w:rsidR="00F70B93" w:rsidRDefault="00F70B93" w:rsidP="00F70B93">
      <w:pPr>
        <w:rPr>
          <w:rFonts w:asciiTheme="minorHAnsi" w:eastAsia="Times New Roman" w:hAnsiTheme="minorHAnsi"/>
          <w:sz w:val="20"/>
          <w:szCs w:val="20"/>
          <w:lang w:val="en-GB"/>
        </w:rPr>
      </w:pPr>
    </w:p>
    <w:p w14:paraId="64DB381D" w14:textId="77777777" w:rsidR="00F70B93" w:rsidRDefault="00F70B93" w:rsidP="00F70B93">
      <w:pPr>
        <w:rPr>
          <w:rFonts w:asciiTheme="minorHAnsi" w:eastAsia="Times New Roman" w:hAnsiTheme="minorHAnsi"/>
          <w:sz w:val="20"/>
          <w:szCs w:val="20"/>
          <w:lang w:val="en-GB"/>
        </w:rPr>
      </w:pPr>
    </w:p>
    <w:p w14:paraId="4904910B" w14:textId="77777777" w:rsidR="00F70B93" w:rsidRDefault="00F70B93" w:rsidP="00F70B93">
      <w:pPr>
        <w:rPr>
          <w:rFonts w:asciiTheme="minorHAnsi" w:eastAsia="Times New Roman" w:hAnsiTheme="minorHAnsi"/>
          <w:sz w:val="20"/>
          <w:szCs w:val="20"/>
          <w:lang w:val="en-GB"/>
        </w:rPr>
      </w:pPr>
    </w:p>
    <w:p w14:paraId="4F3D2B09" w14:textId="77777777" w:rsidR="00F70B93" w:rsidRDefault="00F70B93" w:rsidP="00F70B93">
      <w:pPr>
        <w:rPr>
          <w:rFonts w:asciiTheme="minorHAnsi" w:eastAsia="Times New Roman" w:hAnsiTheme="minorHAnsi"/>
          <w:sz w:val="20"/>
          <w:szCs w:val="20"/>
          <w:lang w:val="en-GB"/>
        </w:rPr>
      </w:pPr>
    </w:p>
    <w:p w14:paraId="78A8E284" w14:textId="77777777" w:rsidR="00F70B93" w:rsidRDefault="00F70B93" w:rsidP="00F70B93">
      <w:pPr>
        <w:rPr>
          <w:rFonts w:asciiTheme="minorHAnsi" w:eastAsia="Times New Roman" w:hAnsiTheme="minorHAnsi"/>
          <w:sz w:val="20"/>
          <w:szCs w:val="20"/>
          <w:lang w:val="en-GB"/>
        </w:rPr>
      </w:pPr>
    </w:p>
    <w:p w14:paraId="0206D187" w14:textId="77777777" w:rsidR="00F70B93" w:rsidRDefault="00F70B93" w:rsidP="00F70B93">
      <w:pPr>
        <w:rPr>
          <w:rFonts w:asciiTheme="minorHAnsi" w:eastAsia="Times New Roman" w:hAnsiTheme="minorHAnsi"/>
          <w:sz w:val="20"/>
          <w:szCs w:val="20"/>
          <w:lang w:val="en-GB"/>
        </w:rPr>
      </w:pPr>
    </w:p>
    <w:p w14:paraId="394EF4C1" w14:textId="12A909CD" w:rsidR="00F70B93" w:rsidRPr="009F5A74" w:rsidRDefault="0039117F" w:rsidP="00F70B93">
      <w:pPr>
        <w:rPr>
          <w:rFonts w:asciiTheme="minorHAnsi" w:eastAsia="Times New Roman" w:hAnsiTheme="minorHAnsi"/>
          <w:sz w:val="20"/>
          <w:szCs w:val="20"/>
          <w:highlight w:val="yellow"/>
          <w:lang w:val="en-US" w:eastAsia="en-US"/>
        </w:rPr>
      </w:pPr>
      <w:r w:rsidRPr="009F5A74">
        <w:rPr>
          <w:rFonts w:asciiTheme="minorHAnsi" w:eastAsia="Times New Roman" w:hAnsiTheme="minorHAnsi"/>
          <w:sz w:val="20"/>
          <w:szCs w:val="20"/>
          <w:highlight w:val="yellow"/>
          <w:lang w:val="en-GB"/>
        </w:rPr>
        <w:t>ISBN</w:t>
      </w:r>
    </w:p>
    <w:p w14:paraId="5FDAE562" w14:textId="77777777" w:rsidR="00F70B93" w:rsidRPr="009F5A74" w:rsidRDefault="0039117F" w:rsidP="00F70B93">
      <w:pPr>
        <w:rPr>
          <w:rFonts w:asciiTheme="minorHAnsi" w:eastAsia="Times New Roman" w:hAnsiTheme="minorHAnsi"/>
          <w:sz w:val="20"/>
          <w:szCs w:val="20"/>
          <w:highlight w:val="yellow"/>
          <w:lang w:val="en-US" w:eastAsia="en-US"/>
        </w:rPr>
      </w:pPr>
      <w:r w:rsidRPr="009F5A74">
        <w:rPr>
          <w:rFonts w:asciiTheme="minorHAnsi" w:eastAsia="Times New Roman" w:hAnsiTheme="minorHAnsi"/>
          <w:sz w:val="20"/>
          <w:szCs w:val="20"/>
          <w:highlight w:val="yellow"/>
          <w:lang w:val="en-GB"/>
        </w:rPr>
        <w:t xml:space="preserve">Catalogue number: </w:t>
      </w:r>
      <w:r w:rsidR="00F70B93" w:rsidRPr="009F5A74">
        <w:rPr>
          <w:rFonts w:asciiTheme="minorHAnsi" w:eastAsia="Times New Roman" w:hAnsiTheme="minorHAnsi"/>
          <w:color w:val="000000"/>
          <w:sz w:val="20"/>
          <w:szCs w:val="20"/>
          <w:highlight w:val="yellow"/>
        </w:rPr>
        <w:t>QM-05-17-122-EN-N</w:t>
      </w:r>
    </w:p>
    <w:p w14:paraId="1D165BB1" w14:textId="2307086C" w:rsidR="0039117F" w:rsidRPr="009F5A74" w:rsidRDefault="0039117F" w:rsidP="0039117F">
      <w:pPr>
        <w:jc w:val="both"/>
        <w:rPr>
          <w:rFonts w:asciiTheme="minorHAnsi" w:eastAsia="Times New Roman" w:hAnsiTheme="minorHAnsi"/>
          <w:sz w:val="20"/>
          <w:szCs w:val="20"/>
          <w:highlight w:val="yellow"/>
          <w:lang w:val="en-GB"/>
        </w:rPr>
      </w:pPr>
    </w:p>
    <w:p w14:paraId="7DC85D87" w14:textId="45FB54D9" w:rsidR="0039117F" w:rsidRPr="009F5A74" w:rsidRDefault="0039117F" w:rsidP="0039117F">
      <w:pPr>
        <w:jc w:val="both"/>
        <w:rPr>
          <w:rFonts w:asciiTheme="minorHAnsi" w:eastAsia="Times New Roman" w:hAnsiTheme="minorHAnsi"/>
          <w:sz w:val="20"/>
          <w:szCs w:val="20"/>
          <w:highlight w:val="yellow"/>
          <w:lang w:val="en-GB"/>
        </w:rPr>
      </w:pPr>
      <w:r w:rsidRPr="009F5A74">
        <w:rPr>
          <w:rFonts w:asciiTheme="minorHAnsi" w:eastAsia="Times New Roman" w:hAnsiTheme="minorHAnsi"/>
          <w:sz w:val="20"/>
          <w:szCs w:val="20"/>
          <w:highlight w:val="yellow"/>
          <w:lang w:val="en-GB"/>
        </w:rPr>
        <w:t>© European University Institute 201</w:t>
      </w:r>
      <w:r w:rsidR="00F70B93" w:rsidRPr="009F5A74">
        <w:rPr>
          <w:rFonts w:asciiTheme="minorHAnsi" w:eastAsia="Times New Roman" w:hAnsiTheme="minorHAnsi"/>
          <w:sz w:val="20"/>
          <w:szCs w:val="20"/>
          <w:highlight w:val="yellow"/>
          <w:lang w:val="en-GB"/>
        </w:rPr>
        <w:t>7</w:t>
      </w:r>
    </w:p>
    <w:p w14:paraId="0AB90825" w14:textId="62F16684" w:rsidR="0039117F" w:rsidRPr="009F5A74" w:rsidRDefault="0039117F" w:rsidP="0039117F">
      <w:pPr>
        <w:jc w:val="both"/>
        <w:rPr>
          <w:rFonts w:asciiTheme="minorHAnsi" w:eastAsia="Times New Roman" w:hAnsiTheme="minorHAnsi"/>
          <w:sz w:val="20"/>
          <w:szCs w:val="20"/>
          <w:highlight w:val="yellow"/>
          <w:lang w:val="en-GB"/>
        </w:rPr>
      </w:pPr>
      <w:r w:rsidRPr="009F5A74">
        <w:rPr>
          <w:rFonts w:asciiTheme="minorHAnsi" w:eastAsia="Times New Roman" w:hAnsiTheme="minorHAnsi"/>
          <w:sz w:val="20"/>
          <w:szCs w:val="20"/>
          <w:highlight w:val="yellow"/>
          <w:lang w:val="en-GB"/>
        </w:rPr>
        <w:t>Editorial matter and selection © editors 201</w:t>
      </w:r>
      <w:r w:rsidR="00F70B93" w:rsidRPr="009F5A74">
        <w:rPr>
          <w:rFonts w:asciiTheme="minorHAnsi" w:eastAsia="Times New Roman" w:hAnsiTheme="minorHAnsi"/>
          <w:sz w:val="20"/>
          <w:szCs w:val="20"/>
          <w:highlight w:val="yellow"/>
          <w:lang w:val="en-GB"/>
        </w:rPr>
        <w:t>7</w:t>
      </w:r>
    </w:p>
    <w:p w14:paraId="777A2FE8" w14:textId="77777777" w:rsidR="0039117F" w:rsidRPr="009F5A74" w:rsidRDefault="0039117F" w:rsidP="0039117F">
      <w:pPr>
        <w:jc w:val="both"/>
        <w:rPr>
          <w:rFonts w:asciiTheme="minorHAnsi" w:eastAsia="Times New Roman" w:hAnsiTheme="minorHAnsi"/>
          <w:sz w:val="20"/>
          <w:szCs w:val="20"/>
          <w:highlight w:val="yellow"/>
          <w:lang w:val="en-GB"/>
        </w:rPr>
      </w:pPr>
      <w:r w:rsidRPr="009F5A74">
        <w:rPr>
          <w:rFonts w:asciiTheme="minorHAnsi" w:eastAsia="Times New Roman" w:hAnsiTheme="minorHAnsi"/>
          <w:sz w:val="20"/>
          <w:szCs w:val="20"/>
          <w:highlight w:val="yellow"/>
          <w:lang w:val="en-GB"/>
        </w:rPr>
        <w:t> </w:t>
      </w:r>
    </w:p>
    <w:p w14:paraId="258CC787" w14:textId="4963B9B2" w:rsidR="0039117F" w:rsidRPr="009F5A74" w:rsidRDefault="0039117F" w:rsidP="0039117F">
      <w:pPr>
        <w:jc w:val="both"/>
        <w:rPr>
          <w:rFonts w:asciiTheme="minorHAnsi" w:eastAsia="Times New Roman" w:hAnsiTheme="minorHAnsi"/>
          <w:sz w:val="20"/>
          <w:szCs w:val="20"/>
          <w:highlight w:val="yellow"/>
          <w:lang w:val="en-GB"/>
        </w:rPr>
      </w:pPr>
      <w:r w:rsidRPr="009F5A74">
        <w:rPr>
          <w:rFonts w:asciiTheme="minorHAnsi" w:eastAsia="Times New Roman" w:hAnsiTheme="minorHAnsi"/>
          <w:sz w:val="20"/>
          <w:szCs w:val="20"/>
          <w:highlight w:val="yellow"/>
          <w:lang w:val="en-GB"/>
        </w:rPr>
        <w:t>This volume may</w:t>
      </w:r>
      <w:r w:rsidR="00710B2E" w:rsidRPr="009F5A74">
        <w:rPr>
          <w:rFonts w:asciiTheme="minorHAnsi" w:eastAsia="Times New Roman" w:hAnsiTheme="minorHAnsi"/>
          <w:sz w:val="20"/>
          <w:szCs w:val="20"/>
          <w:highlight w:val="yellow"/>
          <w:lang w:val="en-GB"/>
        </w:rPr>
        <w:t xml:space="preserve"> </w:t>
      </w:r>
      <w:r w:rsidRPr="009F5A74">
        <w:rPr>
          <w:rFonts w:asciiTheme="minorHAnsi" w:eastAsia="Times New Roman" w:hAnsiTheme="minorHAnsi"/>
          <w:sz w:val="20"/>
          <w:szCs w:val="20"/>
          <w:highlight w:val="yellow"/>
          <w:lang w:val="en-GB"/>
        </w:rPr>
        <w:t>be downloaded only for personal use. Any additional reproduction, whether in hard copies or electronically, requires the consent of the authors and publisher. If cited or quoted, reference should be name to the full name of the author(s), editor(s), the title, the year and the publisher.</w:t>
      </w:r>
    </w:p>
    <w:p w14:paraId="24CF3D6B" w14:textId="77777777" w:rsidR="0039117F" w:rsidRDefault="0039117F" w:rsidP="0039117F">
      <w:pPr>
        <w:jc w:val="both"/>
        <w:rPr>
          <w:rFonts w:asciiTheme="minorHAnsi" w:eastAsia="Times New Roman" w:hAnsiTheme="minorHAnsi"/>
          <w:sz w:val="20"/>
          <w:szCs w:val="20"/>
          <w:lang w:val="en-GB"/>
        </w:rPr>
      </w:pPr>
      <w:r w:rsidRPr="009F5A74">
        <w:rPr>
          <w:rFonts w:asciiTheme="minorHAnsi" w:eastAsia="Times New Roman" w:hAnsiTheme="minorHAnsi"/>
          <w:sz w:val="20"/>
          <w:szCs w:val="20"/>
          <w:highlight w:val="yellow"/>
          <w:lang w:val="en-GB"/>
        </w:rPr>
        <w:t>The information and views set out in this publication are those of the authors and do not necessarily reflect the official opinion of the European University Institute. Responsibility for the information and views set out in this publication lies entirely with the authors.</w:t>
      </w:r>
    </w:p>
    <w:p w14:paraId="61F6BC14" w14:textId="77777777" w:rsidR="00F70B93" w:rsidRDefault="00F70B93" w:rsidP="0039117F">
      <w:pPr>
        <w:jc w:val="both"/>
        <w:rPr>
          <w:rFonts w:asciiTheme="minorHAnsi" w:eastAsia="Times New Roman" w:hAnsiTheme="minorHAnsi"/>
          <w:sz w:val="20"/>
          <w:szCs w:val="20"/>
          <w:lang w:val="en-GB"/>
        </w:rPr>
      </w:pPr>
    </w:p>
    <w:p w14:paraId="519A3B35" w14:textId="77777777" w:rsidR="00F70B93" w:rsidRDefault="00F70B93" w:rsidP="0039117F">
      <w:pPr>
        <w:jc w:val="both"/>
        <w:rPr>
          <w:rFonts w:asciiTheme="minorHAnsi" w:eastAsia="Times New Roman" w:hAnsiTheme="minorHAnsi"/>
          <w:sz w:val="20"/>
          <w:szCs w:val="20"/>
          <w:lang w:val="en-GB"/>
        </w:rPr>
      </w:pPr>
    </w:p>
    <w:p w14:paraId="24DE4855" w14:textId="77777777" w:rsidR="00F70B93" w:rsidRDefault="00F70B93" w:rsidP="0039117F">
      <w:pPr>
        <w:jc w:val="both"/>
        <w:rPr>
          <w:rFonts w:asciiTheme="minorHAnsi" w:eastAsia="Times New Roman" w:hAnsiTheme="minorHAnsi"/>
          <w:sz w:val="20"/>
          <w:szCs w:val="20"/>
          <w:lang w:val="en-GB"/>
        </w:rPr>
      </w:pPr>
    </w:p>
    <w:p w14:paraId="7E89A3D1" w14:textId="79E9C9BF" w:rsidR="00F70B93" w:rsidRDefault="00F70B93" w:rsidP="0039117F">
      <w:pPr>
        <w:jc w:val="both"/>
        <w:rPr>
          <w:rFonts w:asciiTheme="minorHAnsi" w:eastAsia="Times New Roman" w:hAnsiTheme="minorHAnsi"/>
          <w:sz w:val="20"/>
          <w:szCs w:val="20"/>
          <w:lang w:val="en-GB"/>
        </w:rPr>
      </w:pPr>
    </w:p>
    <w:p w14:paraId="18EDA125" w14:textId="77777777" w:rsidR="009F5A74" w:rsidRDefault="009F5A74" w:rsidP="0039117F">
      <w:pPr>
        <w:jc w:val="both"/>
        <w:rPr>
          <w:rFonts w:asciiTheme="minorHAnsi" w:eastAsia="Times New Roman" w:hAnsiTheme="minorHAnsi"/>
          <w:sz w:val="20"/>
          <w:szCs w:val="20"/>
          <w:lang w:val="en-GB"/>
        </w:rPr>
      </w:pPr>
    </w:p>
    <w:p w14:paraId="015E78F3" w14:textId="77777777" w:rsidR="00F70B93" w:rsidRDefault="00F70B93" w:rsidP="0039117F">
      <w:pPr>
        <w:jc w:val="both"/>
        <w:rPr>
          <w:rFonts w:asciiTheme="minorHAnsi" w:eastAsia="Times New Roman" w:hAnsiTheme="minorHAnsi"/>
          <w:sz w:val="20"/>
          <w:szCs w:val="20"/>
          <w:lang w:val="en-GB"/>
        </w:rPr>
      </w:pPr>
    </w:p>
    <w:p w14:paraId="02D8AF60" w14:textId="4002F766" w:rsidR="00096D7D" w:rsidRPr="00EA4EC3" w:rsidRDefault="00096D7D" w:rsidP="00096D7D">
      <w:pPr>
        <w:rPr>
          <w:rFonts w:asciiTheme="minorHAnsi" w:hAnsiTheme="minorHAnsi"/>
          <w:b/>
          <w:sz w:val="28"/>
          <w:szCs w:val="28"/>
          <w:lang w:val="en-GB" w:eastAsia="ja-JP"/>
        </w:rPr>
      </w:pPr>
      <w:r w:rsidRPr="009F5A74">
        <w:rPr>
          <w:rFonts w:asciiTheme="minorHAnsi" w:hAnsiTheme="minorHAnsi"/>
          <w:b/>
          <w:sz w:val="28"/>
          <w:szCs w:val="28"/>
          <w:highlight w:val="yellow"/>
          <w:lang w:val="en-GB" w:eastAsia="ja-JP"/>
        </w:rPr>
        <w:lastRenderedPageBreak/>
        <w:t xml:space="preserve">Table of </w:t>
      </w:r>
      <w:commentRangeStart w:id="0"/>
      <w:r w:rsidRPr="009F5A74">
        <w:rPr>
          <w:rFonts w:asciiTheme="minorHAnsi" w:hAnsiTheme="minorHAnsi"/>
          <w:b/>
          <w:sz w:val="28"/>
          <w:szCs w:val="28"/>
          <w:highlight w:val="yellow"/>
          <w:lang w:val="en-GB" w:eastAsia="ja-JP"/>
        </w:rPr>
        <w:t>contents</w:t>
      </w:r>
      <w:commentRangeEnd w:id="0"/>
      <w:r w:rsidR="009F5A74">
        <w:rPr>
          <w:rStyle w:val="Rimandocommento"/>
        </w:rPr>
        <w:commentReference w:id="0"/>
      </w:r>
    </w:p>
    <w:p w14:paraId="4DCCA441" w14:textId="77777777" w:rsidR="00096D7D" w:rsidRPr="00EA4EC3" w:rsidRDefault="00096D7D" w:rsidP="000D795E">
      <w:pPr>
        <w:jc w:val="center"/>
        <w:rPr>
          <w:rFonts w:asciiTheme="minorHAnsi" w:hAnsiTheme="minorHAnsi"/>
          <w:b/>
          <w:sz w:val="28"/>
          <w:szCs w:val="28"/>
          <w:lang w:val="en-GB" w:eastAsia="ja-JP"/>
        </w:rPr>
      </w:pPr>
    </w:p>
    <w:p w14:paraId="3EC63C2A" w14:textId="77777777" w:rsidR="00096D7D" w:rsidRPr="00EA4EC3" w:rsidRDefault="00096D7D" w:rsidP="00096D7D">
      <w:pPr>
        <w:jc w:val="both"/>
        <w:rPr>
          <w:rFonts w:asciiTheme="minorHAnsi" w:hAnsiTheme="minorHAnsi"/>
          <w:b/>
          <w:lang w:val="en-GB" w:eastAsia="ja-JP"/>
        </w:rPr>
      </w:pPr>
    </w:p>
    <w:p w14:paraId="5A6044A6" w14:textId="77777777" w:rsidR="00096D7D" w:rsidRPr="00EA4EC3" w:rsidRDefault="00096D7D" w:rsidP="00096D7D">
      <w:pPr>
        <w:jc w:val="both"/>
        <w:rPr>
          <w:rFonts w:asciiTheme="minorHAnsi" w:hAnsiTheme="minorHAnsi"/>
          <w:b/>
          <w:lang w:val="en-GB" w:eastAsia="ja-JP"/>
        </w:rPr>
      </w:pPr>
      <w:r w:rsidRPr="00EA4EC3">
        <w:rPr>
          <w:rFonts w:asciiTheme="minorHAnsi" w:hAnsiTheme="minorHAnsi"/>
          <w:b/>
          <w:lang w:val="en-GB" w:eastAsia="ja-JP"/>
        </w:rPr>
        <w:t>PART I</w:t>
      </w:r>
    </w:p>
    <w:p w14:paraId="7460F075" w14:textId="77777777" w:rsidR="00096D7D" w:rsidRPr="00EA4EC3" w:rsidRDefault="00096D7D" w:rsidP="00096D7D">
      <w:pPr>
        <w:jc w:val="both"/>
        <w:rPr>
          <w:rFonts w:asciiTheme="minorHAnsi" w:hAnsiTheme="minorHAnsi"/>
          <w:i/>
          <w:highlight w:val="cyan"/>
          <w:lang w:val="en-GB" w:eastAsia="ja-JP"/>
        </w:rPr>
      </w:pPr>
    </w:p>
    <w:p w14:paraId="7CD4C118" w14:textId="77777777" w:rsidR="00390654" w:rsidRDefault="00096D7D" w:rsidP="00096D7D">
      <w:pPr>
        <w:jc w:val="both"/>
        <w:rPr>
          <w:rFonts w:asciiTheme="minorHAnsi" w:hAnsiTheme="minorHAnsi"/>
          <w:i/>
          <w:lang w:val="en-GB" w:eastAsia="ja-JP"/>
        </w:rPr>
      </w:pPr>
      <w:r w:rsidRPr="00EA4EC3">
        <w:rPr>
          <w:rFonts w:asciiTheme="minorHAnsi" w:hAnsiTheme="minorHAnsi"/>
          <w:i/>
          <w:lang w:val="en-GB" w:eastAsia="ja-JP"/>
        </w:rPr>
        <w:t>1.1 Building a data</w:t>
      </w:r>
      <w:r w:rsidR="00317CFA" w:rsidRPr="00EA4EC3">
        <w:rPr>
          <w:rFonts w:asciiTheme="minorHAnsi" w:hAnsiTheme="minorHAnsi"/>
          <w:i/>
          <w:lang w:val="en-GB" w:eastAsia="ja-JP"/>
        </w:rPr>
        <w:t>base</w:t>
      </w:r>
      <w:r w:rsidRPr="00EA4EC3">
        <w:rPr>
          <w:rFonts w:asciiTheme="minorHAnsi" w:hAnsiTheme="minorHAnsi"/>
          <w:i/>
          <w:lang w:val="en-GB" w:eastAsia="ja-JP"/>
        </w:rPr>
        <w:t xml:space="preserve"> on EU </w:t>
      </w:r>
      <w:r w:rsidR="00FA3AF5" w:rsidRPr="00EA4EC3">
        <w:rPr>
          <w:rFonts w:asciiTheme="minorHAnsi" w:hAnsiTheme="minorHAnsi"/>
          <w:i/>
          <w:lang w:val="en-GB" w:eastAsia="ja-JP"/>
        </w:rPr>
        <w:t>CSDP</w:t>
      </w:r>
      <w:r w:rsidRPr="00EA4EC3">
        <w:rPr>
          <w:rFonts w:asciiTheme="minorHAnsi" w:hAnsiTheme="minorHAnsi"/>
          <w:i/>
          <w:lang w:val="en-GB" w:eastAsia="ja-JP"/>
        </w:rPr>
        <w:t xml:space="preserve"> missions</w:t>
      </w:r>
      <w:r w:rsidR="00C550F8" w:rsidRPr="00EA4EC3">
        <w:rPr>
          <w:rFonts w:asciiTheme="minorHAnsi" w:hAnsiTheme="minorHAnsi"/>
          <w:i/>
          <w:lang w:val="en-GB" w:eastAsia="ja-JP"/>
        </w:rPr>
        <w:t xml:space="preserve"> and operations</w:t>
      </w:r>
      <w:r w:rsidRPr="00EA4EC3">
        <w:rPr>
          <w:rFonts w:asciiTheme="minorHAnsi" w:hAnsiTheme="minorHAnsi"/>
          <w:i/>
          <w:lang w:val="en-GB" w:eastAsia="ja-JP"/>
        </w:rPr>
        <w:t xml:space="preserve">: challenges </w:t>
      </w:r>
    </w:p>
    <w:p w14:paraId="23EDC9BC" w14:textId="5E9DF9B4" w:rsidR="00096D7D" w:rsidRPr="00EA4EC3" w:rsidRDefault="00096D7D" w:rsidP="00096D7D">
      <w:pPr>
        <w:jc w:val="both"/>
        <w:rPr>
          <w:rFonts w:asciiTheme="minorHAnsi" w:hAnsiTheme="minorHAnsi"/>
          <w:lang w:val="en-GB" w:eastAsia="ja-JP"/>
        </w:rPr>
      </w:pPr>
      <w:r w:rsidRPr="00EA4EC3">
        <w:rPr>
          <w:rFonts w:asciiTheme="minorHAnsi" w:hAnsiTheme="minorHAnsi"/>
          <w:i/>
          <w:lang w:val="en-GB" w:eastAsia="ja-JP"/>
        </w:rPr>
        <w:t>and opportunities</w:t>
      </w:r>
      <w:r w:rsidR="009B08CC" w:rsidRPr="00EA4EC3">
        <w:rPr>
          <w:rFonts w:asciiTheme="minorHAnsi" w:hAnsiTheme="minorHAnsi"/>
          <w:lang w:val="en-GB" w:eastAsia="ja-JP"/>
        </w:rPr>
        <w:tab/>
      </w:r>
      <w:proofErr w:type="gramStart"/>
      <w:r w:rsidR="009B08CC" w:rsidRPr="00EA4EC3">
        <w:rPr>
          <w:rFonts w:asciiTheme="minorHAnsi" w:hAnsiTheme="minorHAnsi"/>
          <w:lang w:val="en-GB" w:eastAsia="ja-JP"/>
        </w:rPr>
        <w:tab/>
      </w:r>
      <w:r w:rsidR="003467C8" w:rsidRPr="00EA4EC3">
        <w:rPr>
          <w:rFonts w:asciiTheme="minorHAnsi" w:hAnsiTheme="minorHAnsi"/>
          <w:lang w:val="en-GB" w:eastAsia="ja-JP"/>
        </w:rPr>
        <w:t xml:space="preserve">  </w:t>
      </w:r>
      <w:r w:rsidR="00390654">
        <w:rPr>
          <w:rFonts w:asciiTheme="minorHAnsi" w:hAnsiTheme="minorHAnsi"/>
          <w:lang w:val="en-GB" w:eastAsia="ja-JP"/>
        </w:rPr>
        <w:tab/>
      </w:r>
      <w:proofErr w:type="gramEnd"/>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r>
      <w:r w:rsidR="00390654">
        <w:rPr>
          <w:rFonts w:asciiTheme="minorHAnsi" w:hAnsiTheme="minorHAnsi"/>
          <w:lang w:val="en-GB" w:eastAsia="ja-JP"/>
        </w:rPr>
        <w:tab/>
        <w:t>6</w:t>
      </w:r>
    </w:p>
    <w:p w14:paraId="507BDA32" w14:textId="681C9C4E" w:rsidR="00096D7D" w:rsidRPr="00390654" w:rsidRDefault="00096D7D" w:rsidP="00096D7D">
      <w:pPr>
        <w:jc w:val="both"/>
        <w:rPr>
          <w:rFonts w:asciiTheme="minorHAnsi" w:hAnsiTheme="minorHAnsi"/>
          <w:lang w:val="en-GB" w:eastAsia="ja-JP"/>
        </w:rPr>
      </w:pPr>
      <w:r w:rsidRPr="00390654">
        <w:rPr>
          <w:rFonts w:asciiTheme="minorHAnsi" w:hAnsiTheme="minorHAnsi"/>
          <w:i/>
          <w:lang w:val="en-GB" w:eastAsia="ja-JP"/>
        </w:rPr>
        <w:t>1.2</w:t>
      </w:r>
      <w:r w:rsidR="0026678E" w:rsidRPr="00390654">
        <w:rPr>
          <w:rFonts w:asciiTheme="minorHAnsi" w:hAnsiTheme="minorHAnsi"/>
          <w:i/>
          <w:sz w:val="28"/>
          <w:szCs w:val="28"/>
          <w:lang w:val="en-GB"/>
        </w:rPr>
        <w:t xml:space="preserve"> </w:t>
      </w:r>
      <w:r w:rsidR="0026678E" w:rsidRPr="00390654">
        <w:rPr>
          <w:rFonts w:asciiTheme="minorHAnsi" w:hAnsiTheme="minorHAnsi"/>
          <w:i/>
          <w:lang w:val="en-GB" w:eastAsia="ja-JP"/>
        </w:rPr>
        <w:t xml:space="preserve">The </w:t>
      </w:r>
      <w:r w:rsidR="0026678E" w:rsidRPr="00390654">
        <w:rPr>
          <w:rFonts w:asciiTheme="minorHAnsi" w:hAnsiTheme="minorHAnsi"/>
          <w:i/>
          <w:iCs/>
          <w:lang w:val="en-GB" w:eastAsia="ja-JP"/>
        </w:rPr>
        <w:t>EU's Global Engagement Database version 2.0</w:t>
      </w:r>
      <w:r w:rsidR="0026678E" w:rsidRPr="00390654">
        <w:rPr>
          <w:rFonts w:asciiTheme="minorHAnsi" w:hAnsiTheme="minorHAnsi"/>
          <w:lang w:val="en-GB" w:eastAsia="ja-JP"/>
        </w:rPr>
        <w:tab/>
      </w:r>
      <w:r w:rsidR="0026678E" w:rsidRPr="00390654">
        <w:rPr>
          <w:rFonts w:asciiTheme="minorHAnsi" w:hAnsiTheme="minorHAnsi"/>
          <w:lang w:val="en-GB" w:eastAsia="ja-JP"/>
        </w:rPr>
        <w:tab/>
      </w:r>
      <w:r w:rsidR="0026678E" w:rsidRPr="00390654">
        <w:rPr>
          <w:rFonts w:asciiTheme="minorHAnsi" w:hAnsiTheme="minorHAnsi"/>
          <w:lang w:val="en-GB" w:eastAsia="ja-JP"/>
        </w:rPr>
        <w:tab/>
      </w:r>
      <w:r w:rsidR="0026678E" w:rsidRPr="00390654">
        <w:rPr>
          <w:rFonts w:asciiTheme="minorHAnsi" w:hAnsiTheme="minorHAnsi"/>
          <w:lang w:val="en-GB" w:eastAsia="ja-JP"/>
        </w:rPr>
        <w:tab/>
      </w:r>
      <w:proofErr w:type="gramStart"/>
      <w:r w:rsidR="009B08CC" w:rsidRPr="00390654">
        <w:rPr>
          <w:rFonts w:asciiTheme="minorHAnsi" w:hAnsiTheme="minorHAnsi"/>
          <w:lang w:val="en-GB" w:eastAsia="ja-JP"/>
        </w:rPr>
        <w:tab/>
      </w:r>
      <w:r w:rsidR="003467C8" w:rsidRPr="00390654">
        <w:rPr>
          <w:rFonts w:asciiTheme="minorHAnsi" w:hAnsiTheme="minorHAnsi"/>
          <w:lang w:val="en-GB" w:eastAsia="ja-JP"/>
        </w:rPr>
        <w:t xml:space="preserve">  </w:t>
      </w:r>
      <w:r w:rsidR="00390654" w:rsidRPr="00390654">
        <w:rPr>
          <w:rFonts w:asciiTheme="minorHAnsi" w:hAnsiTheme="minorHAnsi"/>
          <w:lang w:val="en-GB" w:eastAsia="ja-JP"/>
        </w:rPr>
        <w:tab/>
      </w:r>
      <w:proofErr w:type="gramEnd"/>
      <w:r w:rsidR="00390654" w:rsidRPr="00390654">
        <w:rPr>
          <w:rFonts w:asciiTheme="minorHAnsi" w:hAnsiTheme="minorHAnsi"/>
          <w:lang w:val="en-GB" w:eastAsia="ja-JP"/>
        </w:rPr>
        <w:t>6</w:t>
      </w:r>
    </w:p>
    <w:p w14:paraId="6D81556A" w14:textId="77777777" w:rsidR="00390654" w:rsidRDefault="00096D7D" w:rsidP="00096D7D">
      <w:pPr>
        <w:jc w:val="both"/>
        <w:rPr>
          <w:rFonts w:asciiTheme="minorHAnsi" w:hAnsiTheme="minorHAnsi"/>
          <w:i/>
          <w:lang w:val="en-GB" w:eastAsia="ja-JP"/>
        </w:rPr>
      </w:pPr>
      <w:r w:rsidRPr="00390654">
        <w:rPr>
          <w:rFonts w:asciiTheme="minorHAnsi" w:hAnsiTheme="minorHAnsi"/>
          <w:i/>
          <w:lang w:val="en-GB" w:eastAsia="ja-JP"/>
        </w:rPr>
        <w:t xml:space="preserve">1.3 </w:t>
      </w:r>
      <w:r w:rsidR="00533860" w:rsidRPr="00390654">
        <w:rPr>
          <w:rFonts w:asciiTheme="minorHAnsi" w:hAnsiTheme="minorHAnsi"/>
          <w:i/>
          <w:lang w:val="en-GB" w:eastAsia="ja-JP"/>
        </w:rPr>
        <w:t>Overcoming</w:t>
      </w:r>
      <w:r w:rsidR="0026678E" w:rsidRPr="00390654">
        <w:rPr>
          <w:rFonts w:asciiTheme="minorHAnsi" w:hAnsiTheme="minorHAnsi"/>
          <w:i/>
          <w:lang w:val="en-GB" w:eastAsia="ja-JP"/>
        </w:rPr>
        <w:t xml:space="preserve"> </w:t>
      </w:r>
      <w:r w:rsidR="00533860" w:rsidRPr="00390654">
        <w:rPr>
          <w:rFonts w:asciiTheme="minorHAnsi" w:hAnsiTheme="minorHAnsi"/>
          <w:i/>
          <w:lang w:val="en-GB" w:eastAsia="ja-JP"/>
        </w:rPr>
        <w:t xml:space="preserve">the </w:t>
      </w:r>
      <w:r w:rsidR="0026678E" w:rsidRPr="00390654">
        <w:rPr>
          <w:rFonts w:asciiTheme="minorHAnsi" w:hAnsiTheme="minorHAnsi"/>
          <w:i/>
          <w:lang w:val="en-GB" w:eastAsia="ja-JP"/>
        </w:rPr>
        <w:t>old and new challeng</w:t>
      </w:r>
      <w:r w:rsidR="007015D3" w:rsidRPr="00390654">
        <w:rPr>
          <w:rFonts w:asciiTheme="minorHAnsi" w:hAnsiTheme="minorHAnsi"/>
          <w:i/>
          <w:lang w:val="en-GB" w:eastAsia="ja-JP"/>
        </w:rPr>
        <w:t>es</w:t>
      </w:r>
      <w:r w:rsidR="0026678E" w:rsidRPr="00390654">
        <w:rPr>
          <w:rFonts w:asciiTheme="minorHAnsi" w:hAnsiTheme="minorHAnsi"/>
          <w:i/>
          <w:lang w:val="en-GB" w:eastAsia="ja-JP"/>
        </w:rPr>
        <w:t xml:space="preserve"> of data collection on CSDP</w:t>
      </w:r>
      <w:r w:rsidR="00D4589B" w:rsidRPr="00390654">
        <w:rPr>
          <w:rFonts w:asciiTheme="minorHAnsi" w:hAnsiTheme="minorHAnsi"/>
          <w:i/>
          <w:lang w:val="en-GB" w:eastAsia="ja-JP"/>
        </w:rPr>
        <w:t xml:space="preserve"> </w:t>
      </w:r>
    </w:p>
    <w:p w14:paraId="2AC72290" w14:textId="10AD4367" w:rsidR="00096D7D" w:rsidRPr="00390654" w:rsidRDefault="00C550F8" w:rsidP="00096D7D">
      <w:pPr>
        <w:jc w:val="both"/>
        <w:rPr>
          <w:rFonts w:asciiTheme="minorHAnsi" w:hAnsiTheme="minorHAnsi"/>
          <w:lang w:val="en-GB" w:eastAsia="ja-JP"/>
        </w:rPr>
      </w:pPr>
      <w:r w:rsidRPr="00390654">
        <w:rPr>
          <w:rFonts w:asciiTheme="minorHAnsi" w:hAnsiTheme="minorHAnsi"/>
          <w:i/>
          <w:lang w:val="en-GB" w:eastAsia="ja-JP"/>
        </w:rPr>
        <w:t>missions and operations</w:t>
      </w:r>
      <w:r w:rsidR="00D4589B" w:rsidRPr="00390654">
        <w:rPr>
          <w:rFonts w:asciiTheme="minorHAnsi" w:hAnsiTheme="minorHAnsi"/>
          <w:i/>
          <w:lang w:val="en-GB" w:eastAsia="ja-JP"/>
        </w:rPr>
        <w:t>:</w:t>
      </w:r>
      <w:r w:rsidR="0026678E" w:rsidRPr="00390654">
        <w:rPr>
          <w:rFonts w:asciiTheme="minorHAnsi" w:hAnsiTheme="minorHAnsi"/>
          <w:i/>
          <w:lang w:val="en-GB" w:eastAsia="ja-JP"/>
        </w:rPr>
        <w:t xml:space="preserve"> the strategy of the EU’s Global Engagement Database</w:t>
      </w:r>
      <w:r w:rsidR="00390654" w:rsidRPr="00390654">
        <w:rPr>
          <w:rFonts w:asciiTheme="minorHAnsi" w:hAnsiTheme="minorHAnsi"/>
          <w:lang w:val="en-GB" w:eastAsia="ja-JP"/>
        </w:rPr>
        <w:tab/>
      </w:r>
      <w:r w:rsidR="00390654">
        <w:rPr>
          <w:rFonts w:asciiTheme="minorHAnsi" w:hAnsiTheme="minorHAnsi"/>
          <w:lang w:val="en-GB" w:eastAsia="ja-JP"/>
        </w:rPr>
        <w:tab/>
      </w:r>
      <w:r w:rsidR="00390654" w:rsidRPr="00390654">
        <w:rPr>
          <w:rFonts w:asciiTheme="minorHAnsi" w:hAnsiTheme="minorHAnsi"/>
          <w:lang w:val="en-GB" w:eastAsia="ja-JP"/>
        </w:rPr>
        <w:t>7</w:t>
      </w:r>
    </w:p>
    <w:p w14:paraId="32D94384" w14:textId="34A6C4B2" w:rsidR="0026678E" w:rsidRPr="00390654" w:rsidRDefault="00096D7D" w:rsidP="00096D7D">
      <w:pPr>
        <w:jc w:val="both"/>
        <w:rPr>
          <w:rFonts w:asciiTheme="minorHAnsi" w:hAnsiTheme="minorHAnsi"/>
          <w:i/>
          <w:lang w:val="en-GB" w:eastAsia="ja-JP"/>
        </w:rPr>
      </w:pPr>
      <w:r w:rsidRPr="00390654">
        <w:rPr>
          <w:rFonts w:asciiTheme="minorHAnsi" w:hAnsiTheme="minorHAnsi"/>
          <w:i/>
          <w:lang w:val="en-GB" w:eastAsia="ja-JP"/>
        </w:rPr>
        <w:t xml:space="preserve">1.4 </w:t>
      </w:r>
      <w:r w:rsidR="0026678E" w:rsidRPr="00390654">
        <w:rPr>
          <w:rFonts w:asciiTheme="minorHAnsi" w:hAnsiTheme="minorHAnsi"/>
          <w:i/>
          <w:lang w:val="en-GB" w:eastAsia="ja-JP"/>
        </w:rPr>
        <w:t>Sources</w:t>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t>9</w:t>
      </w:r>
    </w:p>
    <w:p w14:paraId="19CC7718" w14:textId="5979832C" w:rsidR="00096D7D" w:rsidRPr="00390654" w:rsidRDefault="000E51F2" w:rsidP="00096D7D">
      <w:pPr>
        <w:jc w:val="both"/>
        <w:rPr>
          <w:rFonts w:asciiTheme="minorHAnsi" w:hAnsiTheme="minorHAnsi"/>
          <w:i/>
          <w:lang w:val="en-GB" w:eastAsia="ja-JP"/>
        </w:rPr>
      </w:pPr>
      <w:r w:rsidRPr="00390654">
        <w:rPr>
          <w:rFonts w:asciiTheme="minorHAnsi" w:hAnsiTheme="minorHAnsi"/>
          <w:i/>
          <w:lang w:val="en-GB" w:eastAsia="ja-JP"/>
        </w:rPr>
        <w:t xml:space="preserve">1.5 </w:t>
      </w:r>
      <w:r w:rsidR="00096D7D" w:rsidRPr="00390654">
        <w:rPr>
          <w:rFonts w:asciiTheme="minorHAnsi" w:hAnsiTheme="minorHAnsi"/>
          <w:i/>
          <w:lang w:val="en-GB" w:eastAsia="ja-JP"/>
        </w:rPr>
        <w:t>Using and sharing our data</w:t>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C2568F"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i/>
          <w:lang w:val="en-GB" w:eastAsia="ja-JP"/>
        </w:rPr>
        <w:tab/>
        <w:t>15</w:t>
      </w:r>
    </w:p>
    <w:p w14:paraId="55FEECFA" w14:textId="77777777" w:rsidR="00096D7D" w:rsidRPr="00EA4EC3" w:rsidRDefault="00096D7D" w:rsidP="000D795E">
      <w:pPr>
        <w:jc w:val="center"/>
        <w:rPr>
          <w:rFonts w:asciiTheme="minorHAnsi" w:hAnsiTheme="minorHAnsi"/>
          <w:b/>
          <w:sz w:val="28"/>
          <w:szCs w:val="28"/>
          <w:highlight w:val="cyan"/>
          <w:lang w:val="en-GB" w:eastAsia="ja-JP"/>
        </w:rPr>
      </w:pPr>
    </w:p>
    <w:p w14:paraId="7EBF0B1D" w14:textId="77777777" w:rsidR="000A7B38" w:rsidRPr="00EA4EC3" w:rsidRDefault="000A7B38" w:rsidP="000A7B38">
      <w:pPr>
        <w:jc w:val="both"/>
        <w:rPr>
          <w:rFonts w:asciiTheme="minorHAnsi" w:hAnsiTheme="minorHAnsi"/>
          <w:b/>
          <w:lang w:val="en-GB"/>
        </w:rPr>
      </w:pPr>
      <w:r w:rsidRPr="00EA4EC3">
        <w:rPr>
          <w:rFonts w:asciiTheme="minorHAnsi" w:hAnsiTheme="minorHAnsi"/>
          <w:b/>
          <w:lang w:val="en-GB"/>
        </w:rPr>
        <w:t>PART II</w:t>
      </w:r>
    </w:p>
    <w:p w14:paraId="021A4D2D" w14:textId="77777777" w:rsidR="000A7B38" w:rsidRPr="00EA4EC3" w:rsidRDefault="000A7B38" w:rsidP="000A7B38">
      <w:pPr>
        <w:jc w:val="both"/>
        <w:rPr>
          <w:rFonts w:asciiTheme="minorHAnsi" w:hAnsiTheme="minorHAnsi"/>
          <w:lang w:val="en-GB"/>
        </w:rPr>
      </w:pPr>
    </w:p>
    <w:p w14:paraId="460F71B7" w14:textId="61FF7565" w:rsidR="000A7B38" w:rsidRPr="00390654" w:rsidRDefault="000A7B38" w:rsidP="000A7B38">
      <w:pPr>
        <w:jc w:val="both"/>
        <w:rPr>
          <w:rFonts w:asciiTheme="minorHAnsi" w:hAnsiTheme="minorHAnsi"/>
          <w:i/>
          <w:lang w:val="en-GB"/>
        </w:rPr>
      </w:pPr>
      <w:r w:rsidRPr="00390654">
        <w:rPr>
          <w:rFonts w:asciiTheme="minorHAnsi" w:hAnsiTheme="minorHAnsi"/>
          <w:i/>
          <w:lang w:val="en-GB"/>
        </w:rPr>
        <w:t xml:space="preserve">Description of </w:t>
      </w:r>
      <w:r w:rsidR="003C4DF7" w:rsidRPr="00390654">
        <w:rPr>
          <w:rFonts w:asciiTheme="minorHAnsi" w:hAnsiTheme="minorHAnsi"/>
          <w:i/>
          <w:lang w:val="en-GB"/>
        </w:rPr>
        <w:t>v</w:t>
      </w:r>
      <w:r w:rsidRPr="00390654">
        <w:rPr>
          <w:rFonts w:asciiTheme="minorHAnsi" w:hAnsiTheme="minorHAnsi"/>
          <w:i/>
          <w:lang w:val="en-GB"/>
        </w:rPr>
        <w:t>ariables</w:t>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C2568F" w:rsidRPr="00390654">
        <w:rPr>
          <w:rFonts w:asciiTheme="minorHAnsi" w:hAnsiTheme="minorHAnsi"/>
          <w:i/>
          <w:lang w:val="en-GB"/>
        </w:rPr>
        <w:tab/>
      </w:r>
      <w:r w:rsidR="00390654">
        <w:rPr>
          <w:rFonts w:asciiTheme="minorHAnsi" w:hAnsiTheme="minorHAnsi"/>
          <w:i/>
          <w:lang w:val="en-GB"/>
        </w:rPr>
        <w:tab/>
      </w:r>
      <w:r w:rsidR="00C2568F" w:rsidRPr="00390654">
        <w:rPr>
          <w:rFonts w:asciiTheme="minorHAnsi" w:hAnsiTheme="minorHAnsi"/>
          <w:lang w:val="en-GB"/>
        </w:rPr>
        <w:t>1</w:t>
      </w:r>
      <w:r w:rsidR="00390654" w:rsidRPr="00390654">
        <w:rPr>
          <w:rFonts w:asciiTheme="minorHAnsi" w:hAnsiTheme="minorHAnsi"/>
          <w:lang w:val="en-GB"/>
        </w:rPr>
        <w:t>6</w:t>
      </w:r>
    </w:p>
    <w:p w14:paraId="2FD604DE" w14:textId="77777777" w:rsidR="00096D7D" w:rsidRPr="00EA4EC3" w:rsidRDefault="00096D7D" w:rsidP="000D795E">
      <w:pPr>
        <w:jc w:val="center"/>
        <w:rPr>
          <w:rFonts w:asciiTheme="minorHAnsi" w:hAnsiTheme="minorHAnsi"/>
          <w:b/>
          <w:sz w:val="28"/>
          <w:szCs w:val="28"/>
          <w:highlight w:val="cyan"/>
          <w:lang w:val="en-GB" w:eastAsia="ja-JP"/>
        </w:rPr>
      </w:pPr>
    </w:p>
    <w:p w14:paraId="222DA0D6" w14:textId="77777777" w:rsidR="000A7B38" w:rsidRPr="00EA4EC3" w:rsidRDefault="000A7B38" w:rsidP="000A7B38">
      <w:pPr>
        <w:jc w:val="both"/>
        <w:rPr>
          <w:rFonts w:asciiTheme="minorHAnsi" w:hAnsiTheme="minorHAnsi"/>
          <w:b/>
          <w:lang w:val="en-GB" w:eastAsia="ja-JP"/>
        </w:rPr>
      </w:pPr>
      <w:r w:rsidRPr="00EA4EC3">
        <w:rPr>
          <w:rFonts w:asciiTheme="minorHAnsi" w:hAnsiTheme="minorHAnsi"/>
          <w:b/>
          <w:lang w:val="en-GB" w:eastAsia="ja-JP"/>
        </w:rPr>
        <w:t>PART III</w:t>
      </w:r>
    </w:p>
    <w:p w14:paraId="4B7FF4E1" w14:textId="77777777" w:rsidR="000A7B38" w:rsidRPr="00EA4EC3" w:rsidRDefault="000A7B38" w:rsidP="000A7B38">
      <w:pPr>
        <w:jc w:val="both"/>
        <w:rPr>
          <w:rFonts w:asciiTheme="minorHAnsi" w:hAnsiTheme="minorHAnsi"/>
          <w:lang w:val="en-GB" w:eastAsia="ja-JP"/>
        </w:rPr>
      </w:pPr>
    </w:p>
    <w:p w14:paraId="06E22BFE" w14:textId="055F7B85" w:rsidR="000A7B38" w:rsidRPr="00390654" w:rsidRDefault="00926C56" w:rsidP="000A7B38">
      <w:pPr>
        <w:jc w:val="both"/>
        <w:rPr>
          <w:rFonts w:asciiTheme="minorHAnsi" w:hAnsiTheme="minorHAnsi"/>
          <w:i/>
          <w:lang w:val="en-GB" w:eastAsia="ja-JP"/>
        </w:rPr>
      </w:pPr>
      <w:r w:rsidRPr="00390654">
        <w:rPr>
          <w:rFonts w:asciiTheme="minorHAnsi" w:hAnsiTheme="minorHAnsi"/>
          <w:i/>
          <w:lang w:val="en-GB" w:eastAsia="ja-JP"/>
        </w:rPr>
        <w:t>F</w:t>
      </w:r>
      <w:r w:rsidR="000A7B38" w:rsidRPr="00390654">
        <w:rPr>
          <w:rFonts w:asciiTheme="minorHAnsi" w:hAnsiTheme="minorHAnsi"/>
          <w:i/>
          <w:lang w:val="en-GB" w:eastAsia="ja-JP"/>
        </w:rPr>
        <w:t>actsheets</w:t>
      </w:r>
      <w:r w:rsidRPr="00390654">
        <w:rPr>
          <w:rFonts w:asciiTheme="minorHAnsi" w:hAnsiTheme="minorHAnsi"/>
          <w:i/>
          <w:lang w:val="en-GB" w:eastAsia="ja-JP"/>
        </w:rPr>
        <w:t xml:space="preserve"> of operations and missions</w:t>
      </w:r>
      <w:r w:rsidR="000A7B38" w:rsidRPr="00390654">
        <w:rPr>
          <w:rFonts w:asciiTheme="minorHAnsi" w:hAnsiTheme="minorHAnsi"/>
          <w:i/>
          <w:lang w:val="en-GB" w:eastAsia="ja-JP"/>
        </w:rPr>
        <w:t xml:space="preserve"> </w:t>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1B5E33" w:rsidRPr="00390654">
        <w:rPr>
          <w:rFonts w:asciiTheme="minorHAnsi" w:hAnsiTheme="minorHAnsi"/>
          <w:i/>
          <w:lang w:val="en-GB" w:eastAsia="ja-JP"/>
        </w:rPr>
        <w:tab/>
      </w:r>
      <w:r w:rsidR="00390654" w:rsidRPr="00390654">
        <w:rPr>
          <w:rFonts w:asciiTheme="minorHAnsi" w:hAnsiTheme="minorHAnsi"/>
          <w:i/>
          <w:lang w:val="en-GB" w:eastAsia="ja-JP"/>
        </w:rPr>
        <w:tab/>
      </w:r>
      <w:r w:rsidR="00390654" w:rsidRPr="00390654">
        <w:rPr>
          <w:rFonts w:asciiTheme="minorHAnsi" w:hAnsiTheme="minorHAnsi"/>
          <w:lang w:val="en-GB" w:eastAsia="ja-JP"/>
        </w:rPr>
        <w:t>45</w:t>
      </w:r>
    </w:p>
    <w:p w14:paraId="40858E84" w14:textId="77777777" w:rsidR="00096D7D" w:rsidRPr="00EA4EC3" w:rsidRDefault="00096D7D" w:rsidP="000D795E">
      <w:pPr>
        <w:jc w:val="center"/>
        <w:rPr>
          <w:rFonts w:asciiTheme="minorHAnsi" w:hAnsiTheme="minorHAnsi"/>
          <w:b/>
          <w:sz w:val="28"/>
          <w:szCs w:val="28"/>
          <w:highlight w:val="cyan"/>
          <w:lang w:val="en-GB" w:eastAsia="ja-JP"/>
        </w:rPr>
      </w:pPr>
    </w:p>
    <w:p w14:paraId="6A5BF70A" w14:textId="469318A6" w:rsidR="001756BF" w:rsidRPr="000E6320" w:rsidRDefault="001756BF" w:rsidP="001756BF">
      <w:pPr>
        <w:jc w:val="both"/>
        <w:rPr>
          <w:rFonts w:asciiTheme="minorHAnsi" w:hAnsiTheme="minorHAnsi"/>
          <w:b/>
          <w:lang w:val="en-GB" w:eastAsia="ja-JP"/>
        </w:rPr>
      </w:pPr>
      <w:r w:rsidRPr="000E6320">
        <w:rPr>
          <w:rFonts w:asciiTheme="minorHAnsi" w:hAnsiTheme="minorHAnsi"/>
          <w:b/>
          <w:lang w:val="en-GB" w:eastAsia="ja-JP"/>
        </w:rPr>
        <w:t>PART IV</w:t>
      </w:r>
    </w:p>
    <w:p w14:paraId="5EB93DEF" w14:textId="77777777" w:rsidR="00096D7D" w:rsidRPr="00EA4EC3" w:rsidRDefault="00096D7D" w:rsidP="000D795E">
      <w:pPr>
        <w:jc w:val="center"/>
        <w:rPr>
          <w:rFonts w:asciiTheme="minorHAnsi" w:hAnsiTheme="minorHAnsi"/>
          <w:b/>
          <w:sz w:val="28"/>
          <w:szCs w:val="28"/>
          <w:highlight w:val="cyan"/>
          <w:lang w:val="en-GB" w:eastAsia="ja-JP"/>
        </w:rPr>
      </w:pPr>
    </w:p>
    <w:p w14:paraId="5B301ECE" w14:textId="425650CE" w:rsidR="001756BF" w:rsidRPr="000E6320" w:rsidRDefault="001756BF" w:rsidP="001756BF">
      <w:pPr>
        <w:jc w:val="both"/>
        <w:rPr>
          <w:rFonts w:asciiTheme="minorHAnsi" w:hAnsiTheme="minorHAnsi"/>
          <w:lang w:val="en-GB"/>
        </w:rPr>
      </w:pPr>
      <w:r w:rsidRPr="000E6320">
        <w:rPr>
          <w:rFonts w:asciiTheme="minorHAnsi" w:hAnsiTheme="minorHAnsi"/>
          <w:i/>
          <w:lang w:val="en-GB"/>
        </w:rPr>
        <w:t>4.1 Trends</w:t>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390654" w:rsidRPr="000E6320">
        <w:rPr>
          <w:rFonts w:asciiTheme="minorHAnsi" w:hAnsiTheme="minorHAnsi"/>
          <w:i/>
          <w:lang w:val="en-GB"/>
        </w:rPr>
        <w:tab/>
      </w:r>
      <w:r w:rsidR="00390654" w:rsidRPr="000E6320">
        <w:rPr>
          <w:rFonts w:asciiTheme="minorHAnsi" w:hAnsiTheme="minorHAnsi"/>
          <w:lang w:val="en-GB"/>
        </w:rPr>
        <w:t>80</w:t>
      </w:r>
    </w:p>
    <w:p w14:paraId="601A9DA0" w14:textId="06A8B750" w:rsidR="001756BF" w:rsidRPr="000E6320" w:rsidRDefault="001756BF" w:rsidP="001756BF">
      <w:pPr>
        <w:rPr>
          <w:rFonts w:asciiTheme="minorHAnsi" w:hAnsiTheme="minorHAnsi"/>
          <w:lang w:val="en-GB"/>
        </w:rPr>
      </w:pPr>
      <w:r w:rsidRPr="000E6320">
        <w:rPr>
          <w:rFonts w:asciiTheme="minorHAnsi" w:hAnsiTheme="minorHAnsi"/>
          <w:i/>
          <w:lang w:val="en-GB"/>
        </w:rPr>
        <w:t xml:space="preserve">4.2 Cooperation </w:t>
      </w:r>
      <w:r w:rsidR="00511293" w:rsidRPr="000E6320">
        <w:rPr>
          <w:rFonts w:asciiTheme="minorHAnsi" w:hAnsiTheme="minorHAnsi"/>
          <w:i/>
          <w:lang w:val="en-GB"/>
        </w:rPr>
        <w:t>a</w:t>
      </w:r>
      <w:r w:rsidRPr="000E6320">
        <w:rPr>
          <w:rFonts w:asciiTheme="minorHAnsi" w:hAnsiTheme="minorHAnsi"/>
          <w:i/>
          <w:lang w:val="en-GB"/>
        </w:rPr>
        <w:t xml:space="preserve">mong Member States </w:t>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390654" w:rsidRPr="000E6320">
        <w:rPr>
          <w:rFonts w:asciiTheme="minorHAnsi" w:hAnsiTheme="minorHAnsi"/>
          <w:lang w:val="en-GB"/>
        </w:rPr>
        <w:tab/>
      </w:r>
      <w:r w:rsidR="000E6320" w:rsidRPr="000E6320">
        <w:rPr>
          <w:rFonts w:asciiTheme="minorHAnsi" w:hAnsiTheme="minorHAnsi"/>
          <w:lang w:val="en-GB"/>
        </w:rPr>
        <w:t>83</w:t>
      </w:r>
    </w:p>
    <w:p w14:paraId="51FD94BB" w14:textId="729C6ECC" w:rsidR="002F4206" w:rsidRPr="000E6320" w:rsidRDefault="002F4206" w:rsidP="001756BF">
      <w:pPr>
        <w:rPr>
          <w:rFonts w:asciiTheme="minorHAnsi" w:hAnsiTheme="minorHAnsi"/>
          <w:lang w:val="en-GB"/>
        </w:rPr>
      </w:pPr>
      <w:r w:rsidRPr="000E6320">
        <w:rPr>
          <w:rFonts w:asciiTheme="minorHAnsi" w:hAnsiTheme="minorHAnsi"/>
          <w:i/>
          <w:lang w:val="en-GB"/>
        </w:rPr>
        <w:t xml:space="preserve">4.3 </w:t>
      </w:r>
      <w:r w:rsidR="000E6320" w:rsidRPr="000E6320">
        <w:rPr>
          <w:rFonts w:asciiTheme="minorHAnsi" w:hAnsiTheme="minorHAnsi"/>
          <w:i/>
          <w:lang w:val="en-GB"/>
        </w:rPr>
        <w:t>Engagement Index</w:t>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0E6320" w:rsidRPr="000E6320">
        <w:rPr>
          <w:rFonts w:asciiTheme="minorHAnsi" w:hAnsiTheme="minorHAnsi"/>
          <w:lang w:val="en-GB"/>
        </w:rPr>
        <w:tab/>
        <w:t>85</w:t>
      </w:r>
    </w:p>
    <w:p w14:paraId="781DE654" w14:textId="2E198620" w:rsidR="001756BF" w:rsidRPr="000E6320" w:rsidRDefault="001756BF" w:rsidP="001756BF">
      <w:pPr>
        <w:rPr>
          <w:rFonts w:asciiTheme="minorHAnsi" w:hAnsiTheme="minorHAnsi"/>
          <w:lang w:val="en-GB"/>
        </w:rPr>
      </w:pPr>
      <w:r w:rsidRPr="000E6320">
        <w:rPr>
          <w:rFonts w:asciiTheme="minorHAnsi" w:hAnsiTheme="minorHAnsi"/>
          <w:i/>
          <w:lang w:val="en-GB"/>
        </w:rPr>
        <w:t>4.</w:t>
      </w:r>
      <w:r w:rsidR="002F4206" w:rsidRPr="000E6320">
        <w:rPr>
          <w:rFonts w:asciiTheme="minorHAnsi" w:hAnsiTheme="minorHAnsi"/>
          <w:i/>
          <w:lang w:val="en-GB"/>
        </w:rPr>
        <w:t>4</w:t>
      </w:r>
      <w:r w:rsidRPr="000E6320">
        <w:rPr>
          <w:rFonts w:asciiTheme="minorHAnsi" w:hAnsiTheme="minorHAnsi"/>
          <w:i/>
          <w:lang w:val="en-GB"/>
        </w:rPr>
        <w:t xml:space="preserve"> </w:t>
      </w:r>
      <w:r w:rsidR="000E6320" w:rsidRPr="000E6320">
        <w:rPr>
          <w:rFonts w:asciiTheme="minorHAnsi" w:hAnsiTheme="minorHAnsi"/>
          <w:i/>
          <w:lang w:val="en-GB"/>
        </w:rPr>
        <w:t>Expenditures</w:t>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0E6320" w:rsidRPr="000E6320">
        <w:rPr>
          <w:rFonts w:asciiTheme="minorHAnsi" w:hAnsiTheme="minorHAnsi"/>
          <w:i/>
          <w:lang w:val="en-GB"/>
        </w:rPr>
        <w:tab/>
      </w:r>
      <w:r w:rsidR="000E6320" w:rsidRPr="000E6320">
        <w:rPr>
          <w:rFonts w:asciiTheme="minorHAnsi" w:hAnsiTheme="minorHAnsi"/>
          <w:i/>
          <w:lang w:val="en-GB"/>
        </w:rPr>
        <w:tab/>
      </w:r>
      <w:r w:rsidR="000E6320" w:rsidRPr="000E6320">
        <w:rPr>
          <w:rFonts w:asciiTheme="minorHAnsi" w:hAnsiTheme="minorHAnsi"/>
          <w:lang w:val="en-GB"/>
        </w:rPr>
        <w:t>86</w:t>
      </w:r>
    </w:p>
    <w:p w14:paraId="2E1A113D" w14:textId="4C6EB5EC" w:rsidR="001756BF" w:rsidRPr="000E6320" w:rsidRDefault="001756BF" w:rsidP="001756BF">
      <w:pPr>
        <w:rPr>
          <w:rFonts w:asciiTheme="minorHAnsi" w:hAnsiTheme="minorHAnsi"/>
          <w:lang w:val="en-GB"/>
        </w:rPr>
      </w:pPr>
      <w:r w:rsidRPr="000E6320">
        <w:rPr>
          <w:rFonts w:asciiTheme="minorHAnsi" w:hAnsiTheme="minorHAnsi"/>
          <w:i/>
          <w:lang w:val="en-GB"/>
        </w:rPr>
        <w:t>4.</w:t>
      </w:r>
      <w:r w:rsidR="002F4206" w:rsidRPr="000E6320">
        <w:rPr>
          <w:rFonts w:asciiTheme="minorHAnsi" w:hAnsiTheme="minorHAnsi"/>
          <w:i/>
          <w:lang w:val="en-GB"/>
        </w:rPr>
        <w:t>5</w:t>
      </w:r>
      <w:r w:rsidRPr="000E6320">
        <w:rPr>
          <w:rFonts w:asciiTheme="minorHAnsi" w:hAnsiTheme="minorHAnsi"/>
          <w:i/>
          <w:lang w:val="en-GB"/>
        </w:rPr>
        <w:t xml:space="preserve"> </w:t>
      </w:r>
      <w:r w:rsidR="000E6320" w:rsidRPr="000E6320">
        <w:rPr>
          <w:rFonts w:asciiTheme="minorHAnsi" w:hAnsiTheme="minorHAnsi"/>
          <w:i/>
          <w:lang w:val="en-GB"/>
        </w:rPr>
        <w:t>Personnel</w:t>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9B08CC" w:rsidRPr="000E6320">
        <w:rPr>
          <w:rFonts w:asciiTheme="minorHAnsi" w:hAnsiTheme="minorHAnsi"/>
          <w:i/>
          <w:lang w:val="en-GB"/>
        </w:rPr>
        <w:tab/>
      </w:r>
      <w:r w:rsidR="000E6320" w:rsidRPr="000E6320">
        <w:rPr>
          <w:rFonts w:asciiTheme="minorHAnsi" w:hAnsiTheme="minorHAnsi"/>
          <w:i/>
          <w:lang w:val="en-GB"/>
        </w:rPr>
        <w:tab/>
      </w:r>
      <w:r w:rsidR="000E6320" w:rsidRPr="000E6320">
        <w:rPr>
          <w:rFonts w:asciiTheme="minorHAnsi" w:hAnsiTheme="minorHAnsi"/>
          <w:i/>
          <w:lang w:val="en-GB"/>
        </w:rPr>
        <w:tab/>
      </w:r>
      <w:r w:rsidR="000E6320" w:rsidRPr="000E6320">
        <w:rPr>
          <w:rFonts w:asciiTheme="minorHAnsi" w:hAnsiTheme="minorHAnsi"/>
          <w:i/>
          <w:lang w:val="en-GB"/>
        </w:rPr>
        <w:tab/>
      </w:r>
      <w:r w:rsidR="009B08CC" w:rsidRPr="000E6320">
        <w:rPr>
          <w:rFonts w:asciiTheme="minorHAnsi" w:hAnsiTheme="minorHAnsi"/>
          <w:lang w:val="en-GB"/>
        </w:rPr>
        <w:t>8</w:t>
      </w:r>
      <w:r w:rsidR="000E6320" w:rsidRPr="000E6320">
        <w:rPr>
          <w:rFonts w:asciiTheme="minorHAnsi" w:hAnsiTheme="minorHAnsi"/>
          <w:lang w:val="en-GB"/>
        </w:rPr>
        <w:t>8</w:t>
      </w:r>
    </w:p>
    <w:p w14:paraId="39141A37" w14:textId="0D44341F" w:rsidR="001756BF" w:rsidRPr="000E6320" w:rsidRDefault="001756BF" w:rsidP="001756BF">
      <w:pPr>
        <w:rPr>
          <w:rFonts w:asciiTheme="minorHAnsi" w:hAnsiTheme="minorHAnsi"/>
          <w:lang w:val="en-GB"/>
        </w:rPr>
      </w:pPr>
      <w:r w:rsidRPr="000E6320">
        <w:rPr>
          <w:rFonts w:asciiTheme="minorHAnsi" w:hAnsiTheme="minorHAnsi"/>
          <w:i/>
          <w:lang w:val="en-GB"/>
        </w:rPr>
        <w:t>4.</w:t>
      </w:r>
      <w:r w:rsidR="002F4206" w:rsidRPr="000E6320">
        <w:rPr>
          <w:rFonts w:asciiTheme="minorHAnsi" w:hAnsiTheme="minorHAnsi"/>
          <w:i/>
          <w:lang w:val="en-GB"/>
        </w:rPr>
        <w:t>6</w:t>
      </w:r>
      <w:r w:rsidRPr="000E6320">
        <w:rPr>
          <w:rFonts w:asciiTheme="minorHAnsi" w:hAnsiTheme="minorHAnsi"/>
          <w:i/>
          <w:lang w:val="en-GB"/>
        </w:rPr>
        <w:t xml:space="preserve"> EU Member States </w:t>
      </w:r>
      <w:r w:rsidR="003C4DF7" w:rsidRPr="000E6320">
        <w:rPr>
          <w:rFonts w:asciiTheme="minorHAnsi" w:hAnsiTheme="minorHAnsi"/>
          <w:i/>
          <w:lang w:val="en-GB"/>
        </w:rPr>
        <w:t>p</w:t>
      </w:r>
      <w:r w:rsidRPr="000E6320">
        <w:rPr>
          <w:rFonts w:asciiTheme="minorHAnsi" w:hAnsiTheme="minorHAnsi"/>
          <w:i/>
          <w:lang w:val="en-GB"/>
        </w:rPr>
        <w:t xml:space="preserve">ersonnel </w:t>
      </w:r>
      <w:r w:rsidR="003C4DF7" w:rsidRPr="000E6320">
        <w:rPr>
          <w:rFonts w:asciiTheme="minorHAnsi" w:hAnsiTheme="minorHAnsi"/>
          <w:i/>
          <w:lang w:val="en-GB"/>
        </w:rPr>
        <w:t>d</w:t>
      </w:r>
      <w:r w:rsidRPr="000E6320">
        <w:rPr>
          <w:rFonts w:asciiTheme="minorHAnsi" w:hAnsiTheme="minorHAnsi"/>
          <w:i/>
          <w:lang w:val="en-GB"/>
        </w:rPr>
        <w:t>eployed</w:t>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9B08CC" w:rsidRPr="000E6320">
        <w:rPr>
          <w:rFonts w:asciiTheme="minorHAnsi" w:hAnsiTheme="minorHAnsi"/>
          <w:lang w:val="en-GB"/>
        </w:rPr>
        <w:tab/>
      </w:r>
      <w:r w:rsidR="000E6320" w:rsidRPr="000E6320">
        <w:rPr>
          <w:rFonts w:asciiTheme="minorHAnsi" w:hAnsiTheme="minorHAnsi"/>
          <w:lang w:val="en-GB"/>
        </w:rPr>
        <w:tab/>
        <w:t>90</w:t>
      </w:r>
    </w:p>
    <w:p w14:paraId="533E8DA4" w14:textId="77777777" w:rsidR="001756BF" w:rsidRPr="00EA4EC3" w:rsidRDefault="001756BF" w:rsidP="001756BF">
      <w:pPr>
        <w:rPr>
          <w:rFonts w:asciiTheme="minorHAnsi" w:hAnsiTheme="minorHAnsi"/>
          <w:i/>
          <w:sz w:val="28"/>
          <w:szCs w:val="28"/>
          <w:highlight w:val="cyan"/>
          <w:lang w:val="en-GB"/>
        </w:rPr>
      </w:pPr>
    </w:p>
    <w:p w14:paraId="21CCA85E" w14:textId="0C903E17" w:rsidR="001756BF" w:rsidRPr="000E6320" w:rsidRDefault="001756BF" w:rsidP="001756BF">
      <w:pPr>
        <w:rPr>
          <w:rFonts w:asciiTheme="minorHAnsi" w:hAnsiTheme="minorHAnsi"/>
          <w:lang w:val="en-GB"/>
        </w:rPr>
      </w:pPr>
      <w:r w:rsidRPr="000E6320">
        <w:rPr>
          <w:rFonts w:asciiTheme="minorHAnsi" w:hAnsiTheme="minorHAnsi"/>
          <w:lang w:val="en-GB" w:eastAsia="ja-JP"/>
        </w:rPr>
        <w:t>References</w:t>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r>
      <w:r w:rsidR="000E6320" w:rsidRPr="000E6320">
        <w:rPr>
          <w:rFonts w:asciiTheme="minorHAnsi" w:hAnsiTheme="minorHAnsi"/>
          <w:lang w:val="en-GB" w:eastAsia="ja-JP"/>
        </w:rPr>
        <w:tab/>
        <w:t>111</w:t>
      </w:r>
    </w:p>
    <w:p w14:paraId="0389EDD1" w14:textId="77777777" w:rsidR="00096D7D" w:rsidRPr="00EA4EC3" w:rsidRDefault="00096D7D" w:rsidP="000D795E">
      <w:pPr>
        <w:jc w:val="center"/>
        <w:rPr>
          <w:rFonts w:asciiTheme="minorHAnsi" w:hAnsiTheme="minorHAnsi"/>
          <w:b/>
          <w:sz w:val="28"/>
          <w:szCs w:val="28"/>
          <w:lang w:val="en-GB" w:eastAsia="ja-JP"/>
        </w:rPr>
      </w:pPr>
    </w:p>
    <w:p w14:paraId="5D75254B" w14:textId="77777777" w:rsidR="00096D7D" w:rsidRPr="00EA4EC3" w:rsidRDefault="00096D7D" w:rsidP="000D795E">
      <w:pPr>
        <w:jc w:val="center"/>
        <w:rPr>
          <w:rFonts w:asciiTheme="minorHAnsi" w:hAnsiTheme="minorHAnsi"/>
          <w:b/>
          <w:sz w:val="28"/>
          <w:szCs w:val="28"/>
          <w:lang w:val="en-GB" w:eastAsia="ja-JP"/>
        </w:rPr>
      </w:pPr>
    </w:p>
    <w:p w14:paraId="72249B30" w14:textId="77777777" w:rsidR="00096D7D" w:rsidRPr="00EA4EC3" w:rsidRDefault="00096D7D" w:rsidP="000D795E">
      <w:pPr>
        <w:jc w:val="center"/>
        <w:rPr>
          <w:rFonts w:asciiTheme="minorHAnsi" w:hAnsiTheme="minorHAnsi"/>
          <w:b/>
          <w:sz w:val="28"/>
          <w:szCs w:val="28"/>
          <w:lang w:val="en-GB" w:eastAsia="ja-JP"/>
        </w:rPr>
      </w:pPr>
    </w:p>
    <w:p w14:paraId="016284B1" w14:textId="77777777" w:rsidR="00096D7D" w:rsidRPr="00EA4EC3" w:rsidRDefault="00096D7D" w:rsidP="000D795E">
      <w:pPr>
        <w:jc w:val="center"/>
        <w:rPr>
          <w:rFonts w:asciiTheme="minorHAnsi" w:hAnsiTheme="minorHAnsi"/>
          <w:b/>
          <w:sz w:val="28"/>
          <w:szCs w:val="28"/>
          <w:lang w:val="en-GB" w:eastAsia="ja-JP"/>
        </w:rPr>
      </w:pPr>
    </w:p>
    <w:p w14:paraId="3B891E58" w14:textId="77777777" w:rsidR="00096D7D" w:rsidRPr="00EA4EC3" w:rsidRDefault="00096D7D" w:rsidP="000D795E">
      <w:pPr>
        <w:jc w:val="center"/>
        <w:rPr>
          <w:rFonts w:asciiTheme="minorHAnsi" w:hAnsiTheme="minorHAnsi"/>
          <w:b/>
          <w:sz w:val="28"/>
          <w:szCs w:val="28"/>
          <w:lang w:val="en-GB" w:eastAsia="ja-JP"/>
        </w:rPr>
      </w:pPr>
    </w:p>
    <w:p w14:paraId="165DD79C" w14:textId="77777777" w:rsidR="00096D7D" w:rsidRPr="00EA4EC3" w:rsidRDefault="00096D7D" w:rsidP="000D795E">
      <w:pPr>
        <w:jc w:val="center"/>
        <w:rPr>
          <w:rFonts w:asciiTheme="minorHAnsi" w:hAnsiTheme="minorHAnsi"/>
          <w:b/>
          <w:sz w:val="28"/>
          <w:szCs w:val="28"/>
          <w:lang w:val="en-GB" w:eastAsia="ja-JP"/>
        </w:rPr>
      </w:pPr>
    </w:p>
    <w:p w14:paraId="29253F1C" w14:textId="77777777" w:rsidR="00096D7D" w:rsidRPr="00EA4EC3" w:rsidRDefault="00096D7D" w:rsidP="000D795E">
      <w:pPr>
        <w:jc w:val="center"/>
        <w:rPr>
          <w:rFonts w:asciiTheme="minorHAnsi" w:hAnsiTheme="minorHAnsi"/>
          <w:b/>
          <w:sz w:val="28"/>
          <w:szCs w:val="28"/>
          <w:lang w:val="en-GB" w:eastAsia="ja-JP"/>
        </w:rPr>
      </w:pPr>
    </w:p>
    <w:p w14:paraId="14F2DAEF" w14:textId="77777777" w:rsidR="00096D7D" w:rsidRPr="00EA4EC3" w:rsidRDefault="00096D7D" w:rsidP="000D795E">
      <w:pPr>
        <w:jc w:val="center"/>
        <w:rPr>
          <w:rFonts w:asciiTheme="minorHAnsi" w:hAnsiTheme="minorHAnsi"/>
          <w:b/>
          <w:sz w:val="28"/>
          <w:szCs w:val="28"/>
          <w:lang w:val="en-GB" w:eastAsia="ja-JP"/>
        </w:rPr>
      </w:pPr>
    </w:p>
    <w:p w14:paraId="43C5BA6C" w14:textId="77777777" w:rsidR="00096D7D" w:rsidRPr="00EA4EC3" w:rsidRDefault="00096D7D" w:rsidP="000D795E">
      <w:pPr>
        <w:jc w:val="center"/>
        <w:rPr>
          <w:rFonts w:asciiTheme="minorHAnsi" w:hAnsiTheme="minorHAnsi"/>
          <w:b/>
          <w:sz w:val="28"/>
          <w:szCs w:val="28"/>
          <w:lang w:val="en-GB" w:eastAsia="ja-JP"/>
        </w:rPr>
      </w:pPr>
    </w:p>
    <w:p w14:paraId="138D9289" w14:textId="77777777" w:rsidR="00096D7D" w:rsidRPr="00EA4EC3" w:rsidRDefault="00096D7D" w:rsidP="000D795E">
      <w:pPr>
        <w:jc w:val="center"/>
        <w:rPr>
          <w:rFonts w:asciiTheme="minorHAnsi" w:hAnsiTheme="minorHAnsi"/>
          <w:b/>
          <w:sz w:val="28"/>
          <w:szCs w:val="28"/>
          <w:lang w:val="en-GB" w:eastAsia="ja-JP"/>
        </w:rPr>
      </w:pPr>
    </w:p>
    <w:p w14:paraId="393B4851" w14:textId="77777777" w:rsidR="00096D7D" w:rsidRPr="00EA4EC3" w:rsidRDefault="00096D7D" w:rsidP="000D795E">
      <w:pPr>
        <w:jc w:val="center"/>
        <w:rPr>
          <w:rFonts w:asciiTheme="minorHAnsi" w:hAnsiTheme="minorHAnsi"/>
          <w:b/>
          <w:sz w:val="28"/>
          <w:szCs w:val="28"/>
          <w:lang w:val="en-GB" w:eastAsia="ja-JP"/>
        </w:rPr>
      </w:pPr>
    </w:p>
    <w:p w14:paraId="51728678" w14:textId="77777777" w:rsidR="0039117F" w:rsidRPr="00EA4EC3" w:rsidRDefault="0039117F" w:rsidP="000D795E">
      <w:pPr>
        <w:jc w:val="center"/>
        <w:rPr>
          <w:rFonts w:asciiTheme="minorHAnsi" w:hAnsiTheme="minorHAnsi"/>
          <w:b/>
          <w:sz w:val="28"/>
          <w:szCs w:val="28"/>
          <w:lang w:val="en-GB" w:eastAsia="ja-JP"/>
        </w:rPr>
      </w:pPr>
    </w:p>
    <w:p w14:paraId="319D7845" w14:textId="77777777" w:rsidR="0039117F" w:rsidRPr="00EA4EC3" w:rsidRDefault="0039117F" w:rsidP="000D795E">
      <w:pPr>
        <w:jc w:val="center"/>
        <w:rPr>
          <w:rFonts w:asciiTheme="minorHAnsi" w:hAnsiTheme="minorHAnsi"/>
          <w:b/>
          <w:sz w:val="28"/>
          <w:szCs w:val="28"/>
          <w:lang w:val="en-GB" w:eastAsia="ja-JP"/>
        </w:rPr>
      </w:pPr>
    </w:p>
    <w:p w14:paraId="011BBE45" w14:textId="77777777" w:rsidR="0039117F" w:rsidRPr="00EA4EC3" w:rsidRDefault="0039117F" w:rsidP="000D795E">
      <w:pPr>
        <w:jc w:val="center"/>
        <w:rPr>
          <w:rFonts w:asciiTheme="minorHAnsi" w:hAnsiTheme="minorHAnsi"/>
          <w:b/>
          <w:sz w:val="28"/>
          <w:szCs w:val="28"/>
          <w:lang w:val="en-GB" w:eastAsia="ja-JP"/>
        </w:rPr>
      </w:pPr>
    </w:p>
    <w:p w14:paraId="32522E42" w14:textId="77777777" w:rsidR="00096D7D" w:rsidRPr="00EA4EC3" w:rsidRDefault="00096D7D" w:rsidP="000D795E">
      <w:pPr>
        <w:jc w:val="center"/>
        <w:rPr>
          <w:rFonts w:asciiTheme="minorHAnsi" w:hAnsiTheme="minorHAnsi"/>
          <w:b/>
          <w:sz w:val="28"/>
          <w:szCs w:val="28"/>
          <w:lang w:val="en-GB" w:eastAsia="ja-JP"/>
        </w:rPr>
      </w:pPr>
    </w:p>
    <w:p w14:paraId="49B82E6A" w14:textId="77777777" w:rsidR="003E4261" w:rsidRPr="00EA4EC3" w:rsidRDefault="003E4261" w:rsidP="003E4261">
      <w:pPr>
        <w:jc w:val="both"/>
        <w:rPr>
          <w:rFonts w:asciiTheme="minorHAnsi" w:hAnsiTheme="minorHAnsi"/>
          <w:b/>
          <w:sz w:val="28"/>
          <w:szCs w:val="28"/>
          <w:lang w:val="en-GB" w:eastAsia="ja-JP"/>
        </w:rPr>
      </w:pPr>
    </w:p>
    <w:p w14:paraId="37DA1A06" w14:textId="2535FD49" w:rsidR="0096521B" w:rsidRPr="00EA4EC3" w:rsidRDefault="00923F48" w:rsidP="0096521B">
      <w:pPr>
        <w:rPr>
          <w:rFonts w:asciiTheme="minorHAnsi" w:hAnsiTheme="minorHAnsi"/>
          <w:sz w:val="20"/>
          <w:szCs w:val="20"/>
          <w:lang w:val="en-GB"/>
        </w:rPr>
      </w:pPr>
      <w:r>
        <w:rPr>
          <w:rFonts w:asciiTheme="minorHAnsi" w:hAnsiTheme="minorHAnsi"/>
          <w:b/>
          <w:sz w:val="28"/>
          <w:szCs w:val="28"/>
          <w:lang w:val="en-GB" w:eastAsia="ja-JP"/>
        </w:rPr>
        <w:t>LIST OF TABLES</w:t>
      </w:r>
    </w:p>
    <w:p w14:paraId="452537F0" w14:textId="77777777" w:rsidR="0096521B" w:rsidRDefault="0096521B" w:rsidP="0096521B">
      <w:pPr>
        <w:rPr>
          <w:rFonts w:asciiTheme="minorHAnsi" w:hAnsiTheme="minorHAnsi"/>
          <w:sz w:val="20"/>
          <w:szCs w:val="20"/>
          <w:lang w:val="en-GB"/>
        </w:rPr>
      </w:pPr>
    </w:p>
    <w:p w14:paraId="02674410" w14:textId="71118F1F" w:rsidR="009D4DDA" w:rsidRPr="009D4D5B" w:rsidRDefault="009D4DDA" w:rsidP="0096521B">
      <w:pPr>
        <w:rPr>
          <w:rFonts w:asciiTheme="minorHAnsi" w:hAnsiTheme="minorHAnsi"/>
          <w:sz w:val="20"/>
          <w:szCs w:val="20"/>
          <w:lang w:val="en-GB"/>
        </w:rPr>
      </w:pPr>
      <w:r w:rsidRPr="009D4D5B">
        <w:rPr>
          <w:rFonts w:asciiTheme="minorHAnsi" w:hAnsiTheme="minorHAnsi"/>
          <w:sz w:val="20"/>
          <w:szCs w:val="20"/>
          <w:lang w:val="en-GB"/>
        </w:rPr>
        <w:t xml:space="preserve">Table I.1 </w:t>
      </w:r>
      <w:r w:rsidR="009D4D5B" w:rsidRPr="009D4D5B">
        <w:rPr>
          <w:rFonts w:asciiTheme="minorHAnsi" w:hAnsiTheme="minorHAnsi"/>
          <w:sz w:val="20"/>
          <w:szCs w:val="20"/>
          <w:lang w:val="en-GB"/>
        </w:rPr>
        <w:t>Costs for CSDP military operation and civilian missions with sources</w:t>
      </w:r>
      <w:r w:rsidRPr="009D4D5B">
        <w:rPr>
          <w:rFonts w:asciiTheme="minorHAnsi" w:hAnsiTheme="minorHAnsi"/>
          <w:sz w:val="20"/>
          <w:szCs w:val="20"/>
          <w:lang w:val="en-GB"/>
        </w:rPr>
        <w:t>.</w:t>
      </w:r>
      <w:r w:rsidRPr="009D4D5B">
        <w:rPr>
          <w:rFonts w:asciiTheme="minorHAnsi" w:hAnsiTheme="minorHAnsi"/>
          <w:sz w:val="20"/>
          <w:szCs w:val="20"/>
          <w:lang w:val="en-GB"/>
        </w:rPr>
        <w:tab/>
      </w:r>
      <w:r w:rsidRPr="009D4D5B">
        <w:rPr>
          <w:rFonts w:asciiTheme="minorHAnsi" w:hAnsiTheme="minorHAnsi"/>
          <w:sz w:val="20"/>
          <w:szCs w:val="20"/>
          <w:lang w:val="en-GB"/>
        </w:rPr>
        <w:tab/>
      </w:r>
      <w:r w:rsidRPr="009D4D5B">
        <w:rPr>
          <w:rFonts w:asciiTheme="minorHAnsi" w:hAnsiTheme="minorHAnsi"/>
          <w:sz w:val="20"/>
          <w:szCs w:val="20"/>
          <w:lang w:val="en-GB"/>
        </w:rPr>
        <w:tab/>
      </w:r>
      <w:r w:rsidRPr="009D4D5B">
        <w:rPr>
          <w:rFonts w:asciiTheme="minorHAnsi" w:hAnsiTheme="minorHAnsi"/>
          <w:sz w:val="20"/>
          <w:szCs w:val="20"/>
          <w:lang w:val="en-GB"/>
        </w:rPr>
        <w:tab/>
      </w:r>
      <w:r w:rsidR="009D4D5B" w:rsidRPr="009D4D5B">
        <w:rPr>
          <w:rFonts w:asciiTheme="minorHAnsi" w:hAnsiTheme="minorHAnsi"/>
          <w:sz w:val="20"/>
          <w:szCs w:val="20"/>
          <w:highlight w:val="yellow"/>
          <w:lang w:val="en-GB"/>
        </w:rPr>
        <w:t>…</w:t>
      </w:r>
    </w:p>
    <w:p w14:paraId="086C312A" w14:textId="041656ED" w:rsidR="0096521B" w:rsidRPr="00EA4EC3" w:rsidRDefault="009D4DDA" w:rsidP="009D4D5B">
      <w:pPr>
        <w:rPr>
          <w:rFonts w:asciiTheme="minorHAnsi" w:hAnsiTheme="minorHAnsi"/>
          <w:sz w:val="20"/>
          <w:szCs w:val="20"/>
          <w:lang w:val="en-GB"/>
        </w:rPr>
      </w:pPr>
      <w:r w:rsidRPr="009D4D5B">
        <w:rPr>
          <w:rFonts w:asciiTheme="minorHAnsi" w:hAnsiTheme="minorHAnsi"/>
          <w:sz w:val="20"/>
          <w:szCs w:val="20"/>
          <w:lang w:val="en-GB"/>
        </w:rPr>
        <w:t xml:space="preserve">Table I.2 </w:t>
      </w:r>
      <w:r w:rsidR="009D4D5B" w:rsidRPr="009D4D5B">
        <w:rPr>
          <w:rFonts w:asciiTheme="minorHAnsi" w:hAnsiTheme="minorHAnsi"/>
          <w:sz w:val="20"/>
          <w:szCs w:val="20"/>
          <w:lang w:val="en-GB"/>
        </w:rPr>
        <w:t>Sources for personnel per intervention, fixed and yearly version</w:t>
      </w:r>
    </w:p>
    <w:p w14:paraId="39A6DDB8" w14:textId="77777777" w:rsidR="0096521B" w:rsidRPr="00EA4EC3" w:rsidRDefault="0096521B" w:rsidP="0096521B">
      <w:pPr>
        <w:rPr>
          <w:rFonts w:asciiTheme="minorHAnsi" w:hAnsiTheme="minorHAnsi"/>
          <w:sz w:val="20"/>
          <w:szCs w:val="20"/>
          <w:lang w:val="en-GB"/>
        </w:rPr>
      </w:pPr>
    </w:p>
    <w:p w14:paraId="51949DEE" w14:textId="77777777" w:rsidR="0096521B" w:rsidRPr="00EA4EC3" w:rsidRDefault="0096521B" w:rsidP="0096521B">
      <w:pPr>
        <w:rPr>
          <w:rFonts w:asciiTheme="minorHAnsi" w:hAnsiTheme="minorHAnsi"/>
          <w:sz w:val="20"/>
          <w:szCs w:val="20"/>
          <w:lang w:val="en-GB"/>
        </w:rPr>
      </w:pPr>
    </w:p>
    <w:p w14:paraId="4D7B953E" w14:textId="77777777" w:rsidR="0096521B" w:rsidRPr="00EA4EC3" w:rsidRDefault="0096521B" w:rsidP="0096521B">
      <w:pPr>
        <w:rPr>
          <w:rFonts w:asciiTheme="minorHAnsi" w:hAnsiTheme="minorHAnsi"/>
          <w:sz w:val="20"/>
          <w:szCs w:val="20"/>
          <w:lang w:val="en-GB"/>
        </w:rPr>
      </w:pPr>
    </w:p>
    <w:p w14:paraId="204277D0" w14:textId="77777777" w:rsidR="001C62E9" w:rsidRPr="00EA4EC3" w:rsidRDefault="001C62E9" w:rsidP="003E4261">
      <w:pPr>
        <w:jc w:val="both"/>
        <w:rPr>
          <w:rFonts w:asciiTheme="minorHAnsi" w:hAnsiTheme="minorHAnsi"/>
          <w:b/>
          <w:sz w:val="28"/>
          <w:szCs w:val="28"/>
          <w:lang w:val="en-GB" w:eastAsia="ja-JP"/>
        </w:rPr>
      </w:pPr>
    </w:p>
    <w:p w14:paraId="36E4FE09" w14:textId="1C3B6D4E" w:rsidR="00056CB5" w:rsidRPr="00EA4EC3" w:rsidRDefault="00056CB5">
      <w:pPr>
        <w:rPr>
          <w:rFonts w:asciiTheme="minorHAnsi" w:hAnsiTheme="minorHAnsi"/>
          <w:b/>
          <w:sz w:val="28"/>
          <w:szCs w:val="28"/>
          <w:lang w:val="en-GB" w:eastAsia="ja-JP"/>
        </w:rPr>
      </w:pPr>
      <w:r w:rsidRPr="00EA4EC3">
        <w:rPr>
          <w:rFonts w:asciiTheme="minorHAnsi" w:hAnsiTheme="minorHAnsi"/>
          <w:b/>
          <w:sz w:val="28"/>
          <w:szCs w:val="28"/>
          <w:lang w:val="en-GB" w:eastAsia="ja-JP"/>
        </w:rPr>
        <w:br w:type="page"/>
      </w:r>
    </w:p>
    <w:p w14:paraId="16107F54" w14:textId="09F26F99" w:rsidR="000D795E" w:rsidRPr="00EA4EC3" w:rsidRDefault="000D795E" w:rsidP="00244A18">
      <w:pPr>
        <w:jc w:val="center"/>
        <w:rPr>
          <w:rFonts w:asciiTheme="minorHAnsi" w:hAnsiTheme="minorHAnsi"/>
          <w:b/>
          <w:sz w:val="28"/>
          <w:szCs w:val="28"/>
          <w:lang w:val="en-GB" w:eastAsia="ja-JP"/>
        </w:rPr>
      </w:pPr>
      <w:r w:rsidRPr="00EA4EC3">
        <w:rPr>
          <w:rFonts w:asciiTheme="minorHAnsi" w:hAnsiTheme="minorHAnsi"/>
          <w:b/>
          <w:sz w:val="28"/>
          <w:szCs w:val="28"/>
          <w:lang w:val="en-GB" w:eastAsia="ja-JP"/>
        </w:rPr>
        <w:lastRenderedPageBreak/>
        <w:t>PART I</w:t>
      </w:r>
    </w:p>
    <w:p w14:paraId="1ABDF96E" w14:textId="77777777" w:rsidR="00CE6789" w:rsidRPr="00EA4EC3" w:rsidRDefault="00CE6789" w:rsidP="000116D8">
      <w:pPr>
        <w:jc w:val="both"/>
        <w:rPr>
          <w:rFonts w:asciiTheme="minorHAnsi" w:hAnsiTheme="minorHAnsi"/>
          <w:i/>
          <w:sz w:val="28"/>
          <w:szCs w:val="28"/>
          <w:lang w:val="en-GB" w:eastAsia="ja-JP"/>
        </w:rPr>
      </w:pPr>
    </w:p>
    <w:p w14:paraId="59EE73B6" w14:textId="10615FBE" w:rsidR="005B6E34" w:rsidRPr="00EA4EC3" w:rsidRDefault="005B6E34" w:rsidP="005B6E34">
      <w:pPr>
        <w:jc w:val="both"/>
        <w:rPr>
          <w:rFonts w:asciiTheme="minorHAnsi" w:hAnsiTheme="minorHAnsi"/>
          <w:i/>
          <w:sz w:val="28"/>
          <w:szCs w:val="28"/>
          <w:lang w:val="en-GB"/>
        </w:rPr>
      </w:pPr>
      <w:r w:rsidRPr="00EA4EC3">
        <w:rPr>
          <w:rFonts w:asciiTheme="minorHAnsi" w:hAnsiTheme="minorHAnsi"/>
          <w:i/>
          <w:sz w:val="28"/>
          <w:szCs w:val="28"/>
          <w:lang w:val="en-GB"/>
        </w:rPr>
        <w:t xml:space="preserve"> The </w:t>
      </w:r>
      <w:r w:rsidRPr="00EA4EC3">
        <w:rPr>
          <w:rFonts w:asciiTheme="minorHAnsi" w:hAnsiTheme="minorHAnsi"/>
          <w:i/>
          <w:iCs/>
          <w:sz w:val="28"/>
          <w:szCs w:val="28"/>
          <w:lang w:val="en-GB"/>
        </w:rPr>
        <w:t>EU's Global Engagement Data</w:t>
      </w:r>
      <w:r w:rsidR="00760F06" w:rsidRPr="00EA4EC3">
        <w:rPr>
          <w:rFonts w:asciiTheme="minorHAnsi" w:hAnsiTheme="minorHAnsi"/>
          <w:i/>
          <w:iCs/>
          <w:sz w:val="28"/>
          <w:szCs w:val="28"/>
          <w:lang w:val="en-GB"/>
        </w:rPr>
        <w:t>base</w:t>
      </w:r>
      <w:r w:rsidRPr="00EA4EC3">
        <w:rPr>
          <w:rFonts w:asciiTheme="minorHAnsi" w:hAnsiTheme="minorHAnsi"/>
          <w:i/>
          <w:iCs/>
          <w:sz w:val="28"/>
          <w:szCs w:val="28"/>
          <w:lang w:val="en-GB"/>
        </w:rPr>
        <w:t xml:space="preserve"> version </w:t>
      </w:r>
      <w:r w:rsidR="00FA4681">
        <w:rPr>
          <w:rFonts w:asciiTheme="minorHAnsi" w:hAnsiTheme="minorHAnsi"/>
          <w:i/>
          <w:iCs/>
          <w:sz w:val="28"/>
          <w:szCs w:val="28"/>
          <w:lang w:val="en-GB"/>
        </w:rPr>
        <w:t>3</w:t>
      </w:r>
      <w:r w:rsidRPr="00EA4EC3">
        <w:rPr>
          <w:rFonts w:asciiTheme="minorHAnsi" w:hAnsiTheme="minorHAnsi"/>
          <w:i/>
          <w:iCs/>
          <w:sz w:val="28"/>
          <w:szCs w:val="28"/>
          <w:lang w:val="en-GB"/>
        </w:rPr>
        <w:t>.0</w:t>
      </w:r>
    </w:p>
    <w:p w14:paraId="2BD9EEFA" w14:textId="77777777" w:rsidR="005B6E34" w:rsidRPr="00EA4EC3" w:rsidRDefault="005B6E34" w:rsidP="005B6E34">
      <w:pPr>
        <w:jc w:val="both"/>
        <w:rPr>
          <w:rFonts w:asciiTheme="minorHAnsi" w:hAnsiTheme="minorHAnsi"/>
          <w:lang w:val="en-GB"/>
        </w:rPr>
      </w:pPr>
    </w:p>
    <w:p w14:paraId="08D6A6D5" w14:textId="57E190C6" w:rsidR="00AE2C80" w:rsidRPr="00EA4EC3" w:rsidRDefault="009F5A74" w:rsidP="005B6E34">
      <w:pPr>
        <w:jc w:val="both"/>
        <w:rPr>
          <w:rFonts w:asciiTheme="minorHAnsi" w:hAnsiTheme="minorHAnsi"/>
          <w:iCs/>
          <w:lang w:val="en-GB"/>
        </w:rPr>
      </w:pPr>
      <w:r>
        <w:rPr>
          <w:rFonts w:asciiTheme="minorHAnsi" w:hAnsiTheme="minorHAnsi"/>
          <w:iCs/>
          <w:lang w:val="en-GB"/>
        </w:rPr>
        <w:t>I</w:t>
      </w:r>
      <w:r w:rsidRPr="00EA4EC3">
        <w:rPr>
          <w:rFonts w:asciiTheme="minorHAnsi" w:hAnsiTheme="minorHAnsi"/>
          <w:iCs/>
          <w:lang w:val="en-GB"/>
        </w:rPr>
        <w:t>n June 2016</w:t>
      </w:r>
      <w:r>
        <w:rPr>
          <w:rFonts w:asciiTheme="minorHAnsi" w:hAnsiTheme="minorHAnsi"/>
          <w:iCs/>
          <w:lang w:val="en-GB"/>
        </w:rPr>
        <w:t xml:space="preserve"> we published the first version of the </w:t>
      </w:r>
      <w:r w:rsidR="00203E71" w:rsidRPr="00EA4EC3">
        <w:rPr>
          <w:rFonts w:asciiTheme="minorHAnsi" w:hAnsiTheme="minorHAnsi"/>
          <w:lang w:val="en-GB"/>
        </w:rPr>
        <w:t>“</w:t>
      </w:r>
      <w:r w:rsidR="005B6E34" w:rsidRPr="00EA4EC3">
        <w:rPr>
          <w:rFonts w:asciiTheme="minorHAnsi" w:hAnsiTheme="minorHAnsi"/>
          <w:i/>
          <w:iCs/>
          <w:lang w:val="en-GB"/>
        </w:rPr>
        <w:t xml:space="preserve">EU's Global Engagement </w:t>
      </w:r>
      <w:proofErr w:type="gramStart"/>
      <w:r w:rsidR="005B6E34" w:rsidRPr="00EA4EC3">
        <w:rPr>
          <w:rFonts w:asciiTheme="minorHAnsi" w:hAnsiTheme="minorHAnsi"/>
          <w:i/>
          <w:iCs/>
          <w:lang w:val="en-GB"/>
        </w:rPr>
        <w:t>Data</w:t>
      </w:r>
      <w:r w:rsidR="00760F06" w:rsidRPr="00EA4EC3">
        <w:rPr>
          <w:rFonts w:asciiTheme="minorHAnsi" w:hAnsiTheme="minorHAnsi"/>
          <w:i/>
          <w:iCs/>
          <w:lang w:val="en-GB"/>
        </w:rPr>
        <w:t>base</w:t>
      </w:r>
      <w:r w:rsidR="00203E71" w:rsidRPr="00EA4EC3">
        <w:rPr>
          <w:rFonts w:asciiTheme="minorHAnsi" w:hAnsiTheme="minorHAnsi"/>
          <w:i/>
          <w:iCs/>
          <w:lang w:val="en-GB"/>
        </w:rPr>
        <w:t>”</w:t>
      </w:r>
      <w:r>
        <w:rPr>
          <w:rFonts w:asciiTheme="minorHAnsi" w:hAnsiTheme="minorHAnsi"/>
          <w:i/>
          <w:iCs/>
          <w:lang w:val="en-GB"/>
        </w:rPr>
        <w:t xml:space="preserve"> </w:t>
      </w:r>
      <w:r w:rsidR="003C0C9B">
        <w:rPr>
          <w:rFonts w:asciiTheme="minorHAnsi" w:hAnsiTheme="minorHAnsi"/>
          <w:i/>
          <w:iCs/>
          <w:lang w:val="en-GB"/>
        </w:rPr>
        <w:t xml:space="preserve"> </w:t>
      </w:r>
      <w:r w:rsidR="003C0C9B" w:rsidRPr="009D4D5B">
        <w:rPr>
          <w:rFonts w:asciiTheme="minorHAnsi" w:hAnsiTheme="minorHAnsi"/>
          <w:lang w:val="en-GB"/>
        </w:rPr>
        <w:t>(</w:t>
      </w:r>
      <w:proofErr w:type="gramEnd"/>
      <w:r w:rsidR="009D4D5B" w:rsidRPr="009D4D5B">
        <w:rPr>
          <w:rFonts w:asciiTheme="minorHAnsi" w:hAnsiTheme="minorHAnsi"/>
          <w:lang w:val="en-GB"/>
        </w:rPr>
        <w:t xml:space="preserve">Di Mauro, </w:t>
      </w:r>
      <w:proofErr w:type="spellStart"/>
      <w:r w:rsidR="009D4D5B" w:rsidRPr="009D4D5B">
        <w:rPr>
          <w:rFonts w:asciiTheme="minorHAnsi" w:hAnsiTheme="minorHAnsi"/>
          <w:lang w:val="en-GB"/>
        </w:rPr>
        <w:t>Krotz</w:t>
      </w:r>
      <w:proofErr w:type="spellEnd"/>
      <w:r w:rsidR="009D4D5B">
        <w:rPr>
          <w:rFonts w:asciiTheme="minorHAnsi" w:hAnsiTheme="minorHAnsi"/>
          <w:lang w:val="en-GB"/>
        </w:rPr>
        <w:t xml:space="preserve"> and</w:t>
      </w:r>
      <w:r w:rsidR="009D4D5B" w:rsidRPr="009D4D5B">
        <w:rPr>
          <w:rFonts w:asciiTheme="minorHAnsi" w:hAnsiTheme="minorHAnsi"/>
          <w:lang w:val="en-GB"/>
        </w:rPr>
        <w:t xml:space="preserve"> Wright</w:t>
      </w:r>
      <w:r w:rsidR="009D4D5B">
        <w:rPr>
          <w:rFonts w:asciiTheme="minorHAnsi" w:hAnsiTheme="minorHAnsi"/>
          <w:lang w:val="en-GB"/>
        </w:rPr>
        <w:t>,</w:t>
      </w:r>
      <w:r w:rsidR="009D4D5B" w:rsidRPr="009D4D5B">
        <w:rPr>
          <w:rFonts w:asciiTheme="minorHAnsi" w:hAnsiTheme="minorHAnsi"/>
          <w:lang w:val="en-GB"/>
        </w:rPr>
        <w:t xml:space="preserve"> 2016</w:t>
      </w:r>
      <w:r w:rsidR="003C0C9B">
        <w:rPr>
          <w:rFonts w:asciiTheme="minorHAnsi" w:hAnsiTheme="minorHAnsi"/>
          <w:i/>
          <w:iCs/>
          <w:lang w:val="en-GB"/>
        </w:rPr>
        <w:t xml:space="preserve">) </w:t>
      </w:r>
      <w:r>
        <w:rPr>
          <w:rFonts w:asciiTheme="minorHAnsi" w:hAnsiTheme="minorHAnsi"/>
          <w:i/>
          <w:iCs/>
          <w:lang w:val="en-GB"/>
        </w:rPr>
        <w:t>– now EUGED -</w:t>
      </w:r>
      <w:r>
        <w:rPr>
          <w:rFonts w:asciiTheme="minorHAnsi" w:hAnsiTheme="minorHAnsi"/>
          <w:lang w:val="en-GB"/>
        </w:rPr>
        <w:t xml:space="preserve"> with the ambitious aim to provide the most comprehensive dataset on EU interventions through military operations and civilian missions worldwide</w:t>
      </w:r>
      <w:r w:rsidR="005B6E34" w:rsidRPr="00EA4EC3">
        <w:rPr>
          <w:rFonts w:asciiTheme="minorHAnsi" w:hAnsiTheme="minorHAnsi"/>
          <w:iCs/>
          <w:lang w:val="en-GB"/>
        </w:rPr>
        <w:t xml:space="preserve">. </w:t>
      </w:r>
      <w:r w:rsidR="00935AD1">
        <w:rPr>
          <w:rFonts w:asciiTheme="minorHAnsi" w:hAnsiTheme="minorHAnsi"/>
          <w:iCs/>
          <w:lang w:val="en-GB"/>
        </w:rPr>
        <w:t>This work</w:t>
      </w:r>
      <w:r>
        <w:rPr>
          <w:rFonts w:asciiTheme="minorHAnsi" w:hAnsiTheme="minorHAnsi"/>
          <w:iCs/>
          <w:lang w:val="en-GB"/>
        </w:rPr>
        <w:t xml:space="preserve"> has been inspired by the </w:t>
      </w:r>
      <w:r w:rsidR="00935AD1">
        <w:rPr>
          <w:rFonts w:asciiTheme="minorHAnsi" w:hAnsiTheme="minorHAnsi"/>
          <w:iCs/>
          <w:lang w:val="en-GB"/>
        </w:rPr>
        <w:t xml:space="preserve">necessity to deal with the </w:t>
      </w:r>
      <w:r w:rsidRPr="00EA4EC3">
        <w:rPr>
          <w:rFonts w:asciiTheme="minorHAnsi" w:hAnsiTheme="minorHAnsi"/>
          <w:iCs/>
          <w:lang w:val="en-GB"/>
        </w:rPr>
        <w:t>extremely fragmented</w:t>
      </w:r>
      <w:r>
        <w:rPr>
          <w:rFonts w:asciiTheme="minorHAnsi" w:hAnsiTheme="minorHAnsi"/>
          <w:iCs/>
          <w:lang w:val="en-GB"/>
        </w:rPr>
        <w:t xml:space="preserve"> data</w:t>
      </w:r>
      <w:r w:rsidR="00935AD1">
        <w:rPr>
          <w:rFonts w:asciiTheme="minorHAnsi" w:hAnsiTheme="minorHAnsi"/>
          <w:iCs/>
          <w:lang w:val="en-GB"/>
        </w:rPr>
        <w:t xml:space="preserve"> on CSDP interventions,</w:t>
      </w:r>
      <w:r w:rsidRPr="00EA4EC3">
        <w:rPr>
          <w:rFonts w:asciiTheme="minorHAnsi" w:hAnsiTheme="minorHAnsi"/>
          <w:iCs/>
          <w:lang w:val="en-GB"/>
        </w:rPr>
        <w:t xml:space="preserve"> among </w:t>
      </w:r>
      <w:r>
        <w:rPr>
          <w:rFonts w:asciiTheme="minorHAnsi" w:hAnsiTheme="minorHAnsi"/>
          <w:iCs/>
          <w:lang w:val="en-GB"/>
        </w:rPr>
        <w:t>different</w:t>
      </w:r>
      <w:r w:rsidRPr="00EA4EC3">
        <w:rPr>
          <w:rFonts w:asciiTheme="minorHAnsi" w:hAnsiTheme="minorHAnsi"/>
          <w:iCs/>
          <w:lang w:val="en-GB"/>
        </w:rPr>
        <w:t xml:space="preserve"> sources </w:t>
      </w:r>
      <w:r>
        <w:rPr>
          <w:rFonts w:asciiTheme="minorHAnsi" w:hAnsiTheme="minorHAnsi"/>
          <w:iCs/>
          <w:lang w:val="en-GB"/>
        </w:rPr>
        <w:t>such as official documents (directives, decisions, press release, etc.),</w:t>
      </w:r>
      <w:r w:rsidRPr="00EA4EC3">
        <w:rPr>
          <w:rFonts w:asciiTheme="minorHAnsi" w:hAnsiTheme="minorHAnsi"/>
          <w:iCs/>
          <w:lang w:val="en-GB"/>
        </w:rPr>
        <w:t xml:space="preserve"> scientific studies, peacekeeping databases</w:t>
      </w:r>
      <w:r>
        <w:rPr>
          <w:rFonts w:asciiTheme="minorHAnsi" w:hAnsiTheme="minorHAnsi"/>
          <w:iCs/>
          <w:lang w:val="en-GB"/>
        </w:rPr>
        <w:t>,</w:t>
      </w:r>
      <w:r w:rsidRPr="00EA4EC3">
        <w:rPr>
          <w:rFonts w:asciiTheme="minorHAnsi" w:hAnsiTheme="minorHAnsi"/>
          <w:iCs/>
          <w:lang w:val="en-GB"/>
        </w:rPr>
        <w:t xml:space="preserve"> newspapers, and other publications</w:t>
      </w:r>
      <w:r>
        <w:rPr>
          <w:rFonts w:asciiTheme="minorHAnsi" w:hAnsiTheme="minorHAnsi"/>
          <w:iCs/>
          <w:lang w:val="en-GB"/>
        </w:rPr>
        <w:t xml:space="preserve">. Those sources are often incomplete lacking </w:t>
      </w:r>
      <w:r w:rsidR="003C0C9B">
        <w:rPr>
          <w:rFonts w:asciiTheme="minorHAnsi" w:hAnsiTheme="minorHAnsi"/>
          <w:iCs/>
          <w:lang w:val="en-GB"/>
        </w:rPr>
        <w:t xml:space="preserve">a </w:t>
      </w:r>
      <w:r w:rsidR="00935AD1">
        <w:rPr>
          <w:rFonts w:asciiTheme="minorHAnsi" w:hAnsiTheme="minorHAnsi"/>
          <w:iCs/>
          <w:lang w:val="en-GB"/>
        </w:rPr>
        <w:t>large</w:t>
      </w:r>
      <w:r w:rsidR="003C0C9B">
        <w:rPr>
          <w:rFonts w:asciiTheme="minorHAnsi" w:hAnsiTheme="minorHAnsi"/>
          <w:iCs/>
          <w:lang w:val="en-GB"/>
        </w:rPr>
        <w:t xml:space="preserve"> perspective that considers the kaleidoscopic set of characteristics of each intervention. </w:t>
      </w:r>
      <w:r w:rsidR="005B6E34" w:rsidRPr="00EA4EC3">
        <w:rPr>
          <w:rFonts w:asciiTheme="minorHAnsi" w:hAnsiTheme="minorHAnsi"/>
          <w:iCs/>
          <w:lang w:val="en-GB"/>
        </w:rPr>
        <w:t>After a year</w:t>
      </w:r>
      <w:r w:rsidR="00935AD1">
        <w:rPr>
          <w:rFonts w:asciiTheme="minorHAnsi" w:hAnsiTheme="minorHAnsi"/>
          <w:iCs/>
          <w:lang w:val="en-GB"/>
        </w:rPr>
        <w:t xml:space="preserve"> since the first dataset appeared</w:t>
      </w:r>
      <w:r w:rsidR="00203E71" w:rsidRPr="00EA4EC3">
        <w:rPr>
          <w:rFonts w:asciiTheme="minorHAnsi" w:hAnsiTheme="minorHAnsi"/>
          <w:iCs/>
          <w:lang w:val="en-GB"/>
        </w:rPr>
        <w:t>,</w:t>
      </w:r>
      <w:r w:rsidR="003C0C9B">
        <w:rPr>
          <w:rFonts w:asciiTheme="minorHAnsi" w:hAnsiTheme="minorHAnsi"/>
          <w:iCs/>
          <w:lang w:val="en-GB"/>
        </w:rPr>
        <w:t xml:space="preserve"> both the dynamism of EU CSDP and the necessity to </w:t>
      </w:r>
      <w:r w:rsidR="00935AD1">
        <w:rPr>
          <w:rFonts w:asciiTheme="minorHAnsi" w:hAnsiTheme="minorHAnsi"/>
          <w:iCs/>
          <w:lang w:val="en-GB"/>
        </w:rPr>
        <w:t>overcome</w:t>
      </w:r>
      <w:r w:rsidR="003C0C9B">
        <w:rPr>
          <w:rFonts w:asciiTheme="minorHAnsi" w:hAnsiTheme="minorHAnsi"/>
          <w:iCs/>
          <w:lang w:val="en-GB"/>
        </w:rPr>
        <w:t xml:space="preserve"> the limits of the first edition, incentivised us to publish an updated version of the database (</w:t>
      </w:r>
      <w:r w:rsidR="00935AD1" w:rsidRPr="00935AD1">
        <w:rPr>
          <w:rFonts w:asciiTheme="minorHAnsi" w:hAnsiTheme="minorHAnsi"/>
          <w:lang w:val="en-GB"/>
        </w:rPr>
        <w:t xml:space="preserve">Di Mauro, </w:t>
      </w:r>
      <w:proofErr w:type="spellStart"/>
      <w:r w:rsidR="00935AD1" w:rsidRPr="00935AD1">
        <w:rPr>
          <w:rFonts w:asciiTheme="minorHAnsi" w:hAnsiTheme="minorHAnsi"/>
          <w:lang w:val="en-GB"/>
        </w:rPr>
        <w:t>Krotz</w:t>
      </w:r>
      <w:proofErr w:type="spellEnd"/>
      <w:r w:rsidR="00935AD1" w:rsidRPr="00935AD1">
        <w:rPr>
          <w:rFonts w:asciiTheme="minorHAnsi" w:hAnsiTheme="minorHAnsi"/>
          <w:lang w:val="en-GB"/>
        </w:rPr>
        <w:t>, and Wright, 2017</w:t>
      </w:r>
      <w:r w:rsidR="003C0C9B">
        <w:rPr>
          <w:rFonts w:asciiTheme="minorHAnsi" w:hAnsiTheme="minorHAnsi"/>
          <w:iCs/>
          <w:lang w:val="en-GB"/>
        </w:rPr>
        <w:t xml:space="preserve">).  In a short period, EU institutions launched indeed </w:t>
      </w:r>
      <w:r w:rsidR="003C0C9B" w:rsidRPr="00EA4EC3">
        <w:rPr>
          <w:rFonts w:asciiTheme="minorHAnsi" w:hAnsiTheme="minorHAnsi"/>
          <w:iCs/>
          <w:lang w:val="en-GB"/>
        </w:rPr>
        <w:t>three new military operations</w:t>
      </w:r>
      <w:r w:rsidR="003C0C9B">
        <w:rPr>
          <w:rFonts w:asciiTheme="minorHAnsi" w:hAnsiTheme="minorHAnsi"/>
          <w:iCs/>
          <w:lang w:val="en-GB"/>
        </w:rPr>
        <w:t xml:space="preserve"> while</w:t>
      </w:r>
      <w:r w:rsidR="005B6E34" w:rsidRPr="00EA4EC3">
        <w:rPr>
          <w:rFonts w:asciiTheme="minorHAnsi" w:hAnsiTheme="minorHAnsi"/>
          <w:iCs/>
          <w:lang w:val="en-GB"/>
        </w:rPr>
        <w:t xml:space="preserve"> </w:t>
      </w:r>
      <w:r w:rsidR="00C543A0" w:rsidRPr="00EA4EC3">
        <w:rPr>
          <w:rFonts w:asciiTheme="minorHAnsi" w:hAnsiTheme="minorHAnsi"/>
          <w:iCs/>
          <w:lang w:val="en-GB"/>
        </w:rPr>
        <w:t>a number of</w:t>
      </w:r>
      <w:r w:rsidR="005B6E34" w:rsidRPr="00EA4EC3">
        <w:rPr>
          <w:rFonts w:asciiTheme="minorHAnsi" w:hAnsiTheme="minorHAnsi"/>
          <w:iCs/>
          <w:lang w:val="en-GB"/>
        </w:rPr>
        <w:t xml:space="preserve"> ongoing </w:t>
      </w:r>
      <w:r w:rsidR="00C543A0" w:rsidRPr="00EA4EC3">
        <w:rPr>
          <w:rFonts w:asciiTheme="minorHAnsi" w:hAnsiTheme="minorHAnsi"/>
          <w:iCs/>
          <w:lang w:val="en-GB"/>
        </w:rPr>
        <w:t>operations and missions</w:t>
      </w:r>
      <w:r w:rsidR="00203E71" w:rsidRPr="00EA4EC3">
        <w:rPr>
          <w:rFonts w:asciiTheme="minorHAnsi" w:hAnsiTheme="minorHAnsi"/>
          <w:iCs/>
          <w:lang w:val="en-GB"/>
        </w:rPr>
        <w:t xml:space="preserve"> have been </w:t>
      </w:r>
      <w:r w:rsidR="00C543A0" w:rsidRPr="00EA4EC3">
        <w:rPr>
          <w:rFonts w:asciiTheme="minorHAnsi" w:hAnsiTheme="minorHAnsi"/>
          <w:iCs/>
          <w:lang w:val="en-GB"/>
        </w:rPr>
        <w:t xml:space="preserve">either </w:t>
      </w:r>
      <w:r w:rsidR="00203E71" w:rsidRPr="00EA4EC3">
        <w:rPr>
          <w:rFonts w:asciiTheme="minorHAnsi" w:hAnsiTheme="minorHAnsi"/>
          <w:iCs/>
          <w:lang w:val="en-GB"/>
        </w:rPr>
        <w:t>extended or</w:t>
      </w:r>
      <w:r w:rsidR="005B6E34" w:rsidRPr="00EA4EC3">
        <w:rPr>
          <w:rFonts w:asciiTheme="minorHAnsi" w:hAnsiTheme="minorHAnsi"/>
          <w:iCs/>
          <w:lang w:val="en-GB"/>
        </w:rPr>
        <w:t xml:space="preserve"> </w:t>
      </w:r>
      <w:r w:rsidR="00C543A0" w:rsidRPr="00EA4EC3">
        <w:rPr>
          <w:rFonts w:asciiTheme="minorHAnsi" w:hAnsiTheme="minorHAnsi"/>
          <w:iCs/>
          <w:lang w:val="en-GB"/>
        </w:rPr>
        <w:t>concluded</w:t>
      </w:r>
      <w:r w:rsidR="003C0C9B">
        <w:rPr>
          <w:rFonts w:asciiTheme="minorHAnsi" w:hAnsiTheme="minorHAnsi"/>
          <w:iCs/>
          <w:lang w:val="en-GB"/>
        </w:rPr>
        <w:t>.</w:t>
      </w:r>
      <w:r w:rsidR="003C0C9B" w:rsidRPr="00EA4EC3">
        <w:rPr>
          <w:rFonts w:asciiTheme="minorHAnsi" w:hAnsiTheme="minorHAnsi"/>
          <w:iCs/>
          <w:lang w:val="en-GB"/>
        </w:rPr>
        <w:t xml:space="preserve"> </w:t>
      </w:r>
      <w:r w:rsidR="003C0C9B">
        <w:rPr>
          <w:rFonts w:asciiTheme="minorHAnsi" w:hAnsiTheme="minorHAnsi"/>
          <w:iCs/>
          <w:lang w:val="en-GB"/>
        </w:rPr>
        <w:t xml:space="preserve">EUGED V2 basically </w:t>
      </w:r>
      <w:r w:rsidR="00E73717" w:rsidRPr="00EA4EC3">
        <w:rPr>
          <w:rFonts w:asciiTheme="minorHAnsi" w:hAnsiTheme="minorHAnsi"/>
          <w:iCs/>
          <w:lang w:val="en-GB"/>
        </w:rPr>
        <w:t>refresh</w:t>
      </w:r>
      <w:r w:rsidR="003C0C9B">
        <w:rPr>
          <w:rFonts w:asciiTheme="minorHAnsi" w:hAnsiTheme="minorHAnsi"/>
          <w:iCs/>
          <w:lang w:val="en-GB"/>
        </w:rPr>
        <w:t>ed</w:t>
      </w:r>
      <w:r w:rsidR="005B6E34" w:rsidRPr="00EA4EC3">
        <w:rPr>
          <w:rFonts w:asciiTheme="minorHAnsi" w:hAnsiTheme="minorHAnsi"/>
          <w:iCs/>
          <w:lang w:val="en-GB"/>
        </w:rPr>
        <w:t xml:space="preserve"> existing data and </w:t>
      </w:r>
      <w:r w:rsidR="003C0C9B" w:rsidRPr="00EA4EC3">
        <w:rPr>
          <w:rFonts w:asciiTheme="minorHAnsi" w:hAnsiTheme="minorHAnsi"/>
          <w:iCs/>
          <w:lang w:val="en-GB"/>
        </w:rPr>
        <w:t>captur</w:t>
      </w:r>
      <w:r w:rsidR="003C0C9B">
        <w:rPr>
          <w:rFonts w:asciiTheme="minorHAnsi" w:hAnsiTheme="minorHAnsi"/>
          <w:iCs/>
          <w:lang w:val="en-GB"/>
        </w:rPr>
        <w:t>ed</w:t>
      </w:r>
      <w:r w:rsidR="003C0C9B" w:rsidRPr="00EA4EC3">
        <w:rPr>
          <w:rFonts w:asciiTheme="minorHAnsi" w:hAnsiTheme="minorHAnsi"/>
          <w:iCs/>
          <w:lang w:val="en-GB"/>
        </w:rPr>
        <w:t xml:space="preserve"> </w:t>
      </w:r>
      <w:r w:rsidR="005B6E34" w:rsidRPr="00EA4EC3">
        <w:rPr>
          <w:rFonts w:asciiTheme="minorHAnsi" w:hAnsiTheme="minorHAnsi"/>
          <w:iCs/>
          <w:lang w:val="en-GB"/>
        </w:rPr>
        <w:t>information</w:t>
      </w:r>
      <w:r w:rsidR="00E73717" w:rsidRPr="00EA4EC3">
        <w:rPr>
          <w:rFonts w:asciiTheme="minorHAnsi" w:hAnsiTheme="minorHAnsi"/>
          <w:iCs/>
          <w:lang w:val="en-GB"/>
        </w:rPr>
        <w:t xml:space="preserve"> on</w:t>
      </w:r>
      <w:r w:rsidR="003407EA" w:rsidRPr="00EA4EC3">
        <w:rPr>
          <w:rFonts w:asciiTheme="minorHAnsi" w:hAnsiTheme="minorHAnsi"/>
          <w:iCs/>
          <w:lang w:val="en-GB"/>
        </w:rPr>
        <w:t xml:space="preserve"> the</w:t>
      </w:r>
      <w:r w:rsidR="00E73717" w:rsidRPr="00EA4EC3">
        <w:rPr>
          <w:rFonts w:asciiTheme="minorHAnsi" w:hAnsiTheme="minorHAnsi"/>
          <w:iCs/>
          <w:lang w:val="en-GB"/>
        </w:rPr>
        <w:t xml:space="preserve"> new operations</w:t>
      </w:r>
      <w:r w:rsidR="005B6E34" w:rsidRPr="00EA4EC3">
        <w:rPr>
          <w:rFonts w:asciiTheme="minorHAnsi" w:hAnsiTheme="minorHAnsi"/>
          <w:iCs/>
          <w:lang w:val="en-GB"/>
        </w:rPr>
        <w:t xml:space="preserve">. </w:t>
      </w:r>
      <w:r w:rsidR="003C0C9B">
        <w:rPr>
          <w:rFonts w:asciiTheme="minorHAnsi" w:hAnsiTheme="minorHAnsi"/>
          <w:iCs/>
          <w:lang w:val="en-GB"/>
        </w:rPr>
        <w:t>Specifically</w:t>
      </w:r>
      <w:r w:rsidR="00EF0D4E">
        <w:rPr>
          <w:rFonts w:asciiTheme="minorHAnsi" w:hAnsiTheme="minorHAnsi"/>
          <w:iCs/>
          <w:lang w:val="en-GB"/>
        </w:rPr>
        <w:t>,</w:t>
      </w:r>
      <w:r w:rsidR="003C0C9B">
        <w:rPr>
          <w:rFonts w:asciiTheme="minorHAnsi" w:hAnsiTheme="minorHAnsi"/>
          <w:iCs/>
          <w:lang w:val="en-GB"/>
        </w:rPr>
        <w:t xml:space="preserve"> it included ‘</w:t>
      </w:r>
      <w:r w:rsidR="00760F06" w:rsidRPr="00EA4EC3">
        <w:rPr>
          <w:rFonts w:asciiTheme="minorHAnsi" w:hAnsiTheme="minorHAnsi"/>
          <w:iCs/>
          <w:lang w:val="en-GB"/>
        </w:rPr>
        <w:t>four</w:t>
      </w:r>
      <w:r w:rsidR="00B254B0" w:rsidRPr="00EA4EC3">
        <w:rPr>
          <w:rFonts w:asciiTheme="minorHAnsi" w:hAnsiTheme="minorHAnsi"/>
          <w:iCs/>
          <w:lang w:val="en-GB"/>
        </w:rPr>
        <w:t xml:space="preserve"> main </w:t>
      </w:r>
      <w:r w:rsidR="00760F06" w:rsidRPr="00EA4EC3">
        <w:rPr>
          <w:rFonts w:asciiTheme="minorHAnsi" w:hAnsiTheme="minorHAnsi"/>
          <w:iCs/>
          <w:lang w:val="en-GB"/>
        </w:rPr>
        <w:t>developments</w:t>
      </w:r>
      <w:r w:rsidR="003C0C9B">
        <w:rPr>
          <w:rFonts w:asciiTheme="minorHAnsi" w:hAnsiTheme="minorHAnsi"/>
          <w:iCs/>
          <w:lang w:val="en-GB"/>
        </w:rPr>
        <w:t>’, namely: ‘</w:t>
      </w:r>
      <w:r w:rsidR="00760F06" w:rsidRPr="00EA4EC3">
        <w:rPr>
          <w:rFonts w:asciiTheme="minorHAnsi" w:hAnsiTheme="minorHAnsi"/>
          <w:iCs/>
          <w:lang w:val="en-GB"/>
        </w:rPr>
        <w:t>f</w:t>
      </w:r>
      <w:r w:rsidR="005B6E34" w:rsidRPr="00EA4EC3">
        <w:rPr>
          <w:rFonts w:asciiTheme="minorHAnsi" w:hAnsiTheme="minorHAnsi"/>
          <w:iCs/>
          <w:lang w:val="en-GB"/>
        </w:rPr>
        <w:t>irst, we updated the data concerning the lives of missions and operations by indicating the year of extended mandates, the status (ended or not)</w:t>
      </w:r>
      <w:r w:rsidR="006432B9">
        <w:rPr>
          <w:rFonts w:asciiTheme="minorHAnsi" w:hAnsiTheme="minorHAnsi"/>
          <w:iCs/>
          <w:lang w:val="en-GB"/>
        </w:rPr>
        <w:t>,</w:t>
      </w:r>
      <w:r w:rsidR="005B6E34" w:rsidRPr="00EA4EC3">
        <w:rPr>
          <w:rFonts w:asciiTheme="minorHAnsi" w:hAnsiTheme="minorHAnsi"/>
          <w:iCs/>
          <w:lang w:val="en-GB"/>
        </w:rPr>
        <w:t xml:space="preserve"> and the length. Second, we updated the list of participating states for ongoing missions and operations. Third, we included three new variables describing the costs for each mission and operation. Finally, we </w:t>
      </w:r>
      <w:r w:rsidR="00E73717" w:rsidRPr="00EA4EC3">
        <w:rPr>
          <w:rFonts w:asciiTheme="minorHAnsi" w:hAnsiTheme="minorHAnsi"/>
          <w:iCs/>
          <w:lang w:val="en-GB"/>
        </w:rPr>
        <w:t xml:space="preserve">collected </w:t>
      </w:r>
      <w:r w:rsidR="005B6E34" w:rsidRPr="00EA4EC3">
        <w:rPr>
          <w:rFonts w:asciiTheme="minorHAnsi" w:hAnsiTheme="minorHAnsi"/>
          <w:iCs/>
          <w:lang w:val="en-GB"/>
        </w:rPr>
        <w:t xml:space="preserve">data </w:t>
      </w:r>
      <w:r w:rsidR="00E73717" w:rsidRPr="00EA4EC3">
        <w:rPr>
          <w:rFonts w:asciiTheme="minorHAnsi" w:hAnsiTheme="minorHAnsi"/>
          <w:iCs/>
          <w:lang w:val="en-GB"/>
        </w:rPr>
        <w:t>on</w:t>
      </w:r>
      <w:r w:rsidR="005B6E34" w:rsidRPr="00EA4EC3">
        <w:rPr>
          <w:rFonts w:asciiTheme="minorHAnsi" w:hAnsiTheme="minorHAnsi"/>
          <w:iCs/>
          <w:lang w:val="en-GB"/>
        </w:rPr>
        <w:t xml:space="preserve"> the three </w:t>
      </w:r>
      <w:r w:rsidR="00E73717" w:rsidRPr="00EA4EC3">
        <w:rPr>
          <w:rFonts w:asciiTheme="minorHAnsi" w:hAnsiTheme="minorHAnsi"/>
          <w:iCs/>
          <w:lang w:val="en-GB"/>
        </w:rPr>
        <w:t xml:space="preserve">new </w:t>
      </w:r>
      <w:r w:rsidR="005B6E34" w:rsidRPr="00EA4EC3">
        <w:rPr>
          <w:rFonts w:asciiTheme="minorHAnsi" w:hAnsiTheme="minorHAnsi"/>
          <w:iCs/>
          <w:lang w:val="en-GB"/>
        </w:rPr>
        <w:t xml:space="preserve">military </w:t>
      </w:r>
      <w:r w:rsidR="00E73717" w:rsidRPr="00EA4EC3">
        <w:rPr>
          <w:rFonts w:asciiTheme="minorHAnsi" w:hAnsiTheme="minorHAnsi"/>
          <w:iCs/>
          <w:lang w:val="en-GB"/>
        </w:rPr>
        <w:t>operations</w:t>
      </w:r>
      <w:r w:rsidR="005B6E34" w:rsidRPr="00EA4EC3">
        <w:rPr>
          <w:rFonts w:asciiTheme="minorHAnsi" w:hAnsiTheme="minorHAnsi"/>
          <w:iCs/>
          <w:lang w:val="en-GB"/>
        </w:rPr>
        <w:t xml:space="preserve"> launched in 2015 and 2016.</w:t>
      </w:r>
      <w:ins w:id="1" w:author="Autore">
        <w:r w:rsidR="003C0C9B">
          <w:rPr>
            <w:rFonts w:asciiTheme="minorHAnsi" w:hAnsiTheme="minorHAnsi"/>
            <w:iCs/>
            <w:lang w:val="en-GB"/>
          </w:rPr>
          <w:t>’ (</w:t>
        </w:r>
      </w:ins>
      <w:r w:rsidR="00935AD1" w:rsidRPr="00935AD1">
        <w:rPr>
          <w:rFonts w:asciiTheme="minorHAnsi" w:hAnsiTheme="minorHAnsi"/>
          <w:lang w:val="en-GB"/>
        </w:rPr>
        <w:t xml:space="preserve">Di Mauro, </w:t>
      </w:r>
      <w:proofErr w:type="spellStart"/>
      <w:r w:rsidR="00935AD1" w:rsidRPr="00935AD1">
        <w:rPr>
          <w:rFonts w:asciiTheme="minorHAnsi" w:hAnsiTheme="minorHAnsi"/>
          <w:lang w:val="en-GB"/>
        </w:rPr>
        <w:t>Krotz</w:t>
      </w:r>
      <w:proofErr w:type="spellEnd"/>
      <w:r w:rsidR="00935AD1" w:rsidRPr="00935AD1">
        <w:rPr>
          <w:rFonts w:asciiTheme="minorHAnsi" w:hAnsiTheme="minorHAnsi"/>
          <w:lang w:val="en-GB"/>
        </w:rPr>
        <w:t>, and Wright, 2017</w:t>
      </w:r>
      <w:r w:rsidR="003C0C9B">
        <w:rPr>
          <w:rFonts w:asciiTheme="minorHAnsi" w:hAnsiTheme="minorHAnsi"/>
          <w:i/>
          <w:iCs/>
          <w:lang w:val="en-GB"/>
        </w:rPr>
        <w:t>, p. 7</w:t>
      </w:r>
      <w:r w:rsidR="003C0C9B">
        <w:rPr>
          <w:rFonts w:asciiTheme="minorHAnsi" w:hAnsiTheme="minorHAnsi"/>
          <w:iCs/>
          <w:lang w:val="en-GB"/>
        </w:rPr>
        <w:t>)</w:t>
      </w:r>
      <w:r w:rsidR="005B6E34" w:rsidRPr="00EA4EC3">
        <w:rPr>
          <w:rFonts w:asciiTheme="minorHAnsi" w:hAnsiTheme="minorHAnsi"/>
          <w:iCs/>
          <w:lang w:val="en-GB"/>
        </w:rPr>
        <w:t xml:space="preserve">  </w:t>
      </w:r>
    </w:p>
    <w:p w14:paraId="0B2AA337" w14:textId="77777777" w:rsidR="00AF3D9F" w:rsidRPr="00EA4EC3" w:rsidRDefault="00AF3D9F" w:rsidP="000116D8">
      <w:pPr>
        <w:jc w:val="both"/>
        <w:rPr>
          <w:rFonts w:asciiTheme="minorHAnsi" w:hAnsiTheme="minorHAnsi"/>
          <w:iCs/>
          <w:lang w:val="en-GB"/>
        </w:rPr>
      </w:pPr>
    </w:p>
    <w:p w14:paraId="4CEAD976" w14:textId="4BEB59B3" w:rsidR="00836B63" w:rsidRDefault="00EF0D4E" w:rsidP="00EF0D4E">
      <w:pPr>
        <w:jc w:val="both"/>
        <w:rPr>
          <w:rFonts w:asciiTheme="minorHAnsi" w:hAnsiTheme="minorHAnsi"/>
          <w:iCs/>
          <w:lang w:val="en-GB"/>
        </w:rPr>
      </w:pPr>
      <w:r>
        <w:rPr>
          <w:rFonts w:asciiTheme="minorHAnsi" w:hAnsiTheme="minorHAnsi"/>
          <w:iCs/>
          <w:lang w:val="en-GB"/>
        </w:rPr>
        <w:t>The third version of EUGED sign an important transformation in our methodology despite many elements of continuity with the previous versions. Both the rationale and the mission of the dataset remains the same as we want  ‘</w:t>
      </w:r>
      <w:r w:rsidRPr="00EA4EC3">
        <w:rPr>
          <w:rFonts w:asciiTheme="minorHAnsi" w:hAnsiTheme="minorHAnsi"/>
          <w:lang w:val="en-GB"/>
        </w:rPr>
        <w:t>to support new studies in international security and conflict resolution, responding to additional questions on the use of force, civilian peacekeeping, conflict intensity, and more</w:t>
      </w:r>
      <w:r>
        <w:rPr>
          <w:rFonts w:asciiTheme="minorHAnsi" w:hAnsiTheme="minorHAnsi"/>
          <w:lang w:val="en-GB"/>
        </w:rPr>
        <w:t>’ (</w:t>
      </w:r>
      <w:r w:rsidR="00935AD1" w:rsidRPr="00935AD1">
        <w:rPr>
          <w:rFonts w:asciiTheme="minorHAnsi" w:hAnsiTheme="minorHAnsi"/>
          <w:lang w:val="en-GB"/>
        </w:rPr>
        <w:t xml:space="preserve">Di Mauro, </w:t>
      </w:r>
      <w:proofErr w:type="spellStart"/>
      <w:r w:rsidR="00935AD1" w:rsidRPr="00935AD1">
        <w:rPr>
          <w:rFonts w:asciiTheme="minorHAnsi" w:hAnsiTheme="minorHAnsi"/>
          <w:lang w:val="en-GB"/>
        </w:rPr>
        <w:t>Krotz</w:t>
      </w:r>
      <w:proofErr w:type="spellEnd"/>
      <w:r w:rsidR="00935AD1" w:rsidRPr="00935AD1">
        <w:rPr>
          <w:rFonts w:asciiTheme="minorHAnsi" w:hAnsiTheme="minorHAnsi"/>
          <w:lang w:val="en-GB"/>
        </w:rPr>
        <w:t>, and Wright, 2017</w:t>
      </w:r>
      <w:r>
        <w:rPr>
          <w:rFonts w:asciiTheme="minorHAnsi" w:hAnsiTheme="minorHAnsi"/>
          <w:i/>
          <w:iCs/>
          <w:lang w:val="en-GB"/>
        </w:rPr>
        <w:t>, p. 7</w:t>
      </w:r>
      <w:r>
        <w:rPr>
          <w:rFonts w:asciiTheme="minorHAnsi" w:hAnsiTheme="minorHAnsi"/>
          <w:iCs/>
          <w:lang w:val="en-GB"/>
        </w:rPr>
        <w:t xml:space="preserve">), as well as most of the variable included. At the same time, the EUGED V3 includes a </w:t>
      </w:r>
      <w:r w:rsidRPr="00062052">
        <w:rPr>
          <w:rFonts w:asciiTheme="minorHAnsi" w:hAnsiTheme="minorHAnsi"/>
          <w:i/>
          <w:lang w:val="en-GB"/>
        </w:rPr>
        <w:t>yearly version</w:t>
      </w:r>
      <w:r>
        <w:rPr>
          <w:rFonts w:asciiTheme="minorHAnsi" w:hAnsiTheme="minorHAnsi"/>
          <w:iCs/>
          <w:lang w:val="en-GB"/>
        </w:rPr>
        <w:t xml:space="preserve"> of the data collected. This is a matrix where cases represent missions and operations for each year of activity. </w:t>
      </w:r>
      <w:r w:rsidR="005117EB">
        <w:rPr>
          <w:rFonts w:asciiTheme="minorHAnsi" w:hAnsiTheme="minorHAnsi"/>
          <w:iCs/>
          <w:lang w:val="en-GB"/>
        </w:rPr>
        <w:t xml:space="preserve">Accordingly, the data included </w:t>
      </w:r>
      <w:r w:rsidR="00935AD1">
        <w:rPr>
          <w:rFonts w:asciiTheme="minorHAnsi" w:hAnsiTheme="minorHAnsi"/>
          <w:iCs/>
          <w:lang w:val="en-GB"/>
        </w:rPr>
        <w:t>describe</w:t>
      </w:r>
      <w:r w:rsidR="005117EB">
        <w:rPr>
          <w:rFonts w:asciiTheme="minorHAnsi" w:hAnsiTheme="minorHAnsi"/>
          <w:iCs/>
          <w:lang w:val="en-GB"/>
        </w:rPr>
        <w:t xml:space="preserve"> each </w:t>
      </w:r>
      <w:r w:rsidR="00935AD1">
        <w:rPr>
          <w:rFonts w:asciiTheme="minorHAnsi" w:hAnsiTheme="minorHAnsi"/>
          <w:iCs/>
          <w:lang w:val="en-GB"/>
        </w:rPr>
        <w:t>variable</w:t>
      </w:r>
      <w:r w:rsidR="005117EB">
        <w:rPr>
          <w:rFonts w:asciiTheme="minorHAnsi" w:hAnsiTheme="minorHAnsi"/>
          <w:iCs/>
          <w:lang w:val="en-GB"/>
        </w:rPr>
        <w:t xml:space="preserve"> (personnel, participating states, etc.) at specific years</w:t>
      </w:r>
      <w:r w:rsidR="00935AD1">
        <w:rPr>
          <w:rFonts w:asciiTheme="minorHAnsi" w:hAnsiTheme="minorHAnsi"/>
          <w:iCs/>
          <w:lang w:val="en-GB"/>
        </w:rPr>
        <w:t xml:space="preserve"> for each intervention</w:t>
      </w:r>
      <w:r w:rsidR="005117EB">
        <w:rPr>
          <w:rFonts w:asciiTheme="minorHAnsi" w:hAnsiTheme="minorHAnsi"/>
          <w:iCs/>
          <w:lang w:val="en-GB"/>
        </w:rPr>
        <w:t xml:space="preserve">. The EUGED V3 yearly version </w:t>
      </w:r>
      <w:r w:rsidR="00935AD1">
        <w:rPr>
          <w:rFonts w:asciiTheme="minorHAnsi" w:hAnsiTheme="minorHAnsi"/>
          <w:iCs/>
          <w:lang w:val="en-GB"/>
        </w:rPr>
        <w:t>presents</w:t>
      </w:r>
      <w:r w:rsidR="005117EB">
        <w:rPr>
          <w:rFonts w:asciiTheme="minorHAnsi" w:hAnsiTheme="minorHAnsi"/>
          <w:iCs/>
          <w:lang w:val="en-GB"/>
        </w:rPr>
        <w:t xml:space="preserve"> a longitudinal look at EU CSDP missions and operations. Some of the variables included in the dataset – such as geographic variables (target country, region of deployment), or number of state at launch -    have not been affected by this yearly structure or poorly influenced (e.g. variables concerning cooperation with other international organizations in the field) while others (such as the number of personnel, the budget) represent now an additional tool to investigate the evolution of CSDP. The EUGED yearly version consists in 2</w:t>
      </w:r>
      <w:r w:rsidR="00062052">
        <w:rPr>
          <w:rFonts w:asciiTheme="minorHAnsi" w:hAnsiTheme="minorHAnsi"/>
          <w:iCs/>
          <w:lang w:val="en-GB"/>
        </w:rPr>
        <w:t>72</w:t>
      </w:r>
      <w:r w:rsidR="005117EB">
        <w:rPr>
          <w:rFonts w:asciiTheme="minorHAnsi" w:hAnsiTheme="minorHAnsi"/>
          <w:iCs/>
          <w:lang w:val="en-GB"/>
        </w:rPr>
        <w:t xml:space="preserve"> cases</w:t>
      </w:r>
      <w:r w:rsidR="00836B63">
        <w:rPr>
          <w:rFonts w:asciiTheme="minorHAnsi" w:hAnsiTheme="minorHAnsi"/>
          <w:iCs/>
          <w:lang w:val="en-GB"/>
        </w:rPr>
        <w:t xml:space="preserve">, a number potentially useful for quantitative analyses and statistical tests over specific hypotheses of research. Finally, the yearly perspective affected also the definition and operationalization of variables traditionally included in previous versions since now more specific and accurate information are available. The number of personnel for each participating member state, for instance, is now </w:t>
      </w:r>
      <w:r w:rsidR="00836B63" w:rsidRPr="00062052">
        <w:rPr>
          <w:rFonts w:asciiTheme="minorHAnsi" w:hAnsiTheme="minorHAnsi"/>
          <w:iCs/>
          <w:lang w:val="en-GB"/>
        </w:rPr>
        <w:t xml:space="preserve">considered </w:t>
      </w:r>
      <w:r w:rsidR="00062052" w:rsidRPr="00062052">
        <w:rPr>
          <w:rFonts w:asciiTheme="minorHAnsi" w:hAnsiTheme="minorHAnsi"/>
          <w:iCs/>
          <w:lang w:val="en-GB"/>
        </w:rPr>
        <w:t>at peak in the fixed</w:t>
      </w:r>
      <w:r w:rsidR="00836B63" w:rsidRPr="00062052">
        <w:rPr>
          <w:rFonts w:asciiTheme="minorHAnsi" w:hAnsiTheme="minorHAnsi"/>
          <w:iCs/>
          <w:lang w:val="en-GB"/>
        </w:rPr>
        <w:t xml:space="preserve"> version,</w:t>
      </w:r>
      <w:r w:rsidR="00836B63">
        <w:rPr>
          <w:rFonts w:asciiTheme="minorHAnsi" w:hAnsiTheme="minorHAnsi"/>
          <w:iCs/>
          <w:lang w:val="en-GB"/>
        </w:rPr>
        <w:t xml:space="preserve"> and at year in the yearly version. </w:t>
      </w:r>
    </w:p>
    <w:p w14:paraId="7A88E492" w14:textId="77777777" w:rsidR="00836B63" w:rsidRDefault="00836B63" w:rsidP="00EF0D4E">
      <w:pPr>
        <w:jc w:val="both"/>
        <w:rPr>
          <w:rFonts w:asciiTheme="minorHAnsi" w:hAnsiTheme="minorHAnsi"/>
          <w:iCs/>
          <w:lang w:val="en-GB"/>
        </w:rPr>
      </w:pPr>
      <w:r>
        <w:rPr>
          <w:rFonts w:asciiTheme="minorHAnsi" w:hAnsiTheme="minorHAnsi"/>
          <w:iCs/>
          <w:lang w:val="en-GB"/>
        </w:rPr>
        <w:t>To summarize the innovations introduced in EUGED V3:</w:t>
      </w:r>
    </w:p>
    <w:p w14:paraId="05DCFE83" w14:textId="77777777" w:rsidR="00836B63" w:rsidRDefault="00836B63" w:rsidP="00EF0D4E">
      <w:pPr>
        <w:jc w:val="both"/>
        <w:rPr>
          <w:rFonts w:asciiTheme="minorHAnsi" w:hAnsiTheme="minorHAnsi"/>
          <w:iCs/>
          <w:lang w:val="en-GB"/>
        </w:rPr>
      </w:pPr>
    </w:p>
    <w:p w14:paraId="4682FBDD" w14:textId="77777777" w:rsidR="00836B63" w:rsidRDefault="00836B63" w:rsidP="00550691">
      <w:pPr>
        <w:pStyle w:val="Paragrafoelenco"/>
        <w:numPr>
          <w:ilvl w:val="0"/>
          <w:numId w:val="3"/>
        </w:numPr>
        <w:jc w:val="both"/>
        <w:rPr>
          <w:rFonts w:asciiTheme="minorHAnsi" w:hAnsiTheme="minorHAnsi"/>
          <w:iCs/>
          <w:lang w:val="en-GB"/>
        </w:rPr>
      </w:pPr>
      <w:r>
        <w:rPr>
          <w:rFonts w:asciiTheme="minorHAnsi" w:hAnsiTheme="minorHAnsi"/>
          <w:iCs/>
          <w:lang w:val="en-GB"/>
        </w:rPr>
        <w:t xml:space="preserve">Data on all the CSDP missions and operations have been updated to 2020, including all the interventions launched from 2003 to 2020. </w:t>
      </w:r>
    </w:p>
    <w:p w14:paraId="4AE5679F" w14:textId="2F220B9D" w:rsidR="00550691" w:rsidRDefault="00836B63" w:rsidP="00550691">
      <w:pPr>
        <w:pStyle w:val="Paragrafoelenco"/>
        <w:numPr>
          <w:ilvl w:val="0"/>
          <w:numId w:val="3"/>
        </w:numPr>
        <w:jc w:val="both"/>
        <w:rPr>
          <w:rFonts w:asciiTheme="minorHAnsi" w:hAnsiTheme="minorHAnsi"/>
          <w:iCs/>
          <w:lang w:val="en-GB"/>
        </w:rPr>
      </w:pPr>
      <w:r>
        <w:rPr>
          <w:rFonts w:asciiTheme="minorHAnsi" w:hAnsiTheme="minorHAnsi"/>
          <w:iCs/>
          <w:lang w:val="en-GB"/>
        </w:rPr>
        <w:lastRenderedPageBreak/>
        <w:t>Along a static version of 3</w:t>
      </w:r>
      <w:r w:rsidR="00EB0494">
        <w:rPr>
          <w:rFonts w:asciiTheme="minorHAnsi" w:hAnsiTheme="minorHAnsi"/>
          <w:iCs/>
          <w:lang w:val="en-GB"/>
        </w:rPr>
        <w:t>7</w:t>
      </w:r>
      <w:r w:rsidR="00550691">
        <w:rPr>
          <w:rFonts w:asciiTheme="minorHAnsi" w:hAnsiTheme="minorHAnsi"/>
          <w:iCs/>
          <w:lang w:val="en-GB"/>
        </w:rPr>
        <w:t xml:space="preserve"> cases, a yearly version of 2</w:t>
      </w:r>
      <w:r w:rsidR="00062052">
        <w:rPr>
          <w:rFonts w:asciiTheme="minorHAnsi" w:hAnsiTheme="minorHAnsi"/>
          <w:iCs/>
          <w:lang w:val="en-GB"/>
        </w:rPr>
        <w:t xml:space="preserve">72 </w:t>
      </w:r>
      <w:r w:rsidR="00550691">
        <w:rPr>
          <w:rFonts w:asciiTheme="minorHAnsi" w:hAnsiTheme="minorHAnsi"/>
          <w:iCs/>
          <w:lang w:val="en-GB"/>
        </w:rPr>
        <w:t>cases is available. Most of the variables h</w:t>
      </w:r>
      <w:r w:rsidR="00062052">
        <w:rPr>
          <w:rFonts w:asciiTheme="minorHAnsi" w:hAnsiTheme="minorHAnsi"/>
          <w:iCs/>
          <w:lang w:val="en-GB"/>
        </w:rPr>
        <w:t>as</w:t>
      </w:r>
      <w:r w:rsidR="00550691">
        <w:rPr>
          <w:rFonts w:asciiTheme="minorHAnsi" w:hAnsiTheme="minorHAnsi"/>
          <w:iCs/>
          <w:lang w:val="en-GB"/>
        </w:rPr>
        <w:t xml:space="preserve"> been accordingly coded in yearly version (data at year) and fixed version (data at some specific point- see variables code in section </w:t>
      </w:r>
      <w:r w:rsidR="00550691" w:rsidRPr="00935AD1">
        <w:rPr>
          <w:rFonts w:asciiTheme="minorHAnsi" w:hAnsiTheme="minorHAnsi"/>
          <w:iCs/>
          <w:highlight w:val="yellow"/>
          <w:lang w:val="en-GB"/>
        </w:rPr>
        <w:t>…</w:t>
      </w:r>
      <w:r w:rsidR="00550691">
        <w:rPr>
          <w:rFonts w:asciiTheme="minorHAnsi" w:hAnsiTheme="minorHAnsi"/>
          <w:iCs/>
          <w:lang w:val="en-GB"/>
        </w:rPr>
        <w:t xml:space="preserve">).    </w:t>
      </w:r>
    </w:p>
    <w:p w14:paraId="3BAC77FA" w14:textId="3C7D6127" w:rsidR="005117EB" w:rsidRPr="00935AD1" w:rsidRDefault="00062052" w:rsidP="00935AD1">
      <w:pPr>
        <w:pStyle w:val="Paragrafoelenco"/>
        <w:numPr>
          <w:ilvl w:val="0"/>
          <w:numId w:val="3"/>
        </w:numPr>
        <w:jc w:val="both"/>
        <w:rPr>
          <w:rFonts w:asciiTheme="minorHAnsi" w:hAnsiTheme="minorHAnsi"/>
          <w:iCs/>
          <w:lang w:val="en-GB"/>
        </w:rPr>
      </w:pPr>
      <w:r>
        <w:rPr>
          <w:rFonts w:asciiTheme="minorHAnsi" w:hAnsiTheme="minorHAnsi"/>
          <w:iCs/>
          <w:lang w:val="en-GB"/>
        </w:rPr>
        <w:t xml:space="preserve">Some variables of the </w:t>
      </w:r>
      <w:r w:rsidRPr="00062052">
        <w:rPr>
          <w:rFonts w:asciiTheme="minorHAnsi" w:hAnsiTheme="minorHAnsi"/>
          <w:i/>
          <w:lang w:val="en-GB"/>
        </w:rPr>
        <w:t>fixed</w:t>
      </w:r>
      <w:r>
        <w:rPr>
          <w:rFonts w:asciiTheme="minorHAnsi" w:hAnsiTheme="minorHAnsi"/>
          <w:iCs/>
          <w:lang w:val="en-GB"/>
        </w:rPr>
        <w:t xml:space="preserve"> </w:t>
      </w:r>
      <w:r w:rsidRPr="00062052">
        <w:rPr>
          <w:rFonts w:asciiTheme="minorHAnsi" w:hAnsiTheme="minorHAnsi"/>
          <w:i/>
          <w:lang w:val="en-GB"/>
        </w:rPr>
        <w:t>version</w:t>
      </w:r>
      <w:r>
        <w:rPr>
          <w:rFonts w:asciiTheme="minorHAnsi" w:hAnsiTheme="minorHAnsi"/>
          <w:iCs/>
          <w:lang w:val="en-GB"/>
        </w:rPr>
        <w:t xml:space="preserve"> changed respect to the EUGED V2, since the availability of more information collected on yearly bases changed the perspective of measurement. Accordingly, variables such as personnel (total, EU and for each member state) and Engagement Indexes are considered at peak.     </w:t>
      </w:r>
      <w:r w:rsidR="00836B63">
        <w:rPr>
          <w:rFonts w:asciiTheme="minorHAnsi" w:hAnsiTheme="minorHAnsi"/>
          <w:iCs/>
          <w:lang w:val="en-GB"/>
        </w:rPr>
        <w:t xml:space="preserve">  </w:t>
      </w:r>
      <w:r w:rsidR="00836B63" w:rsidRPr="00935AD1">
        <w:rPr>
          <w:rFonts w:asciiTheme="minorHAnsi" w:hAnsiTheme="minorHAnsi"/>
          <w:iCs/>
          <w:lang w:val="en-GB"/>
        </w:rPr>
        <w:t xml:space="preserve">   </w:t>
      </w:r>
      <w:r w:rsidR="005117EB" w:rsidRPr="00935AD1">
        <w:rPr>
          <w:rFonts w:asciiTheme="minorHAnsi" w:hAnsiTheme="minorHAnsi"/>
          <w:iCs/>
          <w:lang w:val="en-GB"/>
        </w:rPr>
        <w:t xml:space="preserve"> </w:t>
      </w:r>
    </w:p>
    <w:p w14:paraId="694CFE30" w14:textId="77777777" w:rsidR="005117EB" w:rsidRDefault="005117EB" w:rsidP="00EF0D4E">
      <w:pPr>
        <w:jc w:val="both"/>
        <w:rPr>
          <w:rFonts w:asciiTheme="minorHAnsi" w:hAnsiTheme="minorHAnsi"/>
          <w:iCs/>
          <w:lang w:val="en-GB"/>
        </w:rPr>
      </w:pPr>
    </w:p>
    <w:p w14:paraId="52478DFD" w14:textId="62837C86" w:rsidR="00EF0D4E" w:rsidRDefault="005117EB" w:rsidP="00EF0D4E">
      <w:pPr>
        <w:jc w:val="both"/>
        <w:rPr>
          <w:rFonts w:asciiTheme="minorHAnsi" w:hAnsiTheme="minorHAnsi"/>
          <w:iCs/>
          <w:lang w:val="en-GB"/>
        </w:rPr>
      </w:pPr>
      <w:r>
        <w:rPr>
          <w:rFonts w:asciiTheme="minorHAnsi" w:hAnsiTheme="minorHAnsi"/>
          <w:iCs/>
          <w:lang w:val="en-GB"/>
        </w:rPr>
        <w:t xml:space="preserve">      </w:t>
      </w:r>
    </w:p>
    <w:p w14:paraId="284B86F9" w14:textId="77777777" w:rsidR="00EF0D4E" w:rsidRDefault="00EF0D4E" w:rsidP="00EF0D4E">
      <w:pPr>
        <w:jc w:val="both"/>
        <w:rPr>
          <w:rFonts w:asciiTheme="minorHAnsi" w:hAnsiTheme="minorHAnsi"/>
          <w:iCs/>
          <w:lang w:val="en-GB"/>
        </w:rPr>
      </w:pPr>
    </w:p>
    <w:p w14:paraId="31A81C84" w14:textId="44BF7B0B" w:rsidR="009A1CDE" w:rsidRPr="0043675D" w:rsidRDefault="00EF0D4E" w:rsidP="000116D8">
      <w:pPr>
        <w:jc w:val="both"/>
        <w:rPr>
          <w:rFonts w:asciiTheme="minorHAnsi" w:hAnsiTheme="minorHAnsi"/>
          <w:lang w:val="en-GB"/>
        </w:rPr>
      </w:pPr>
      <w:r w:rsidRPr="00EA4EC3">
        <w:rPr>
          <w:rFonts w:asciiTheme="minorHAnsi" w:hAnsiTheme="minorHAnsi"/>
          <w:iCs/>
          <w:lang w:val="en-GB"/>
        </w:rPr>
        <w:t xml:space="preserve"> </w:t>
      </w:r>
    </w:p>
    <w:p w14:paraId="07E09E8F" w14:textId="77777777" w:rsidR="003C07B0" w:rsidRPr="00EA4EC3" w:rsidRDefault="003C07B0" w:rsidP="00F97337">
      <w:pPr>
        <w:jc w:val="both"/>
        <w:rPr>
          <w:rFonts w:asciiTheme="minorHAnsi" w:hAnsiTheme="minorHAnsi"/>
          <w:lang w:val="en-GB"/>
        </w:rPr>
      </w:pPr>
    </w:p>
    <w:p w14:paraId="4BF9F8A6" w14:textId="1151231C" w:rsidR="00B53477" w:rsidRDefault="00B53477" w:rsidP="000116D8">
      <w:pPr>
        <w:jc w:val="both"/>
        <w:rPr>
          <w:rFonts w:asciiTheme="minorHAnsi" w:hAnsiTheme="minorHAnsi"/>
          <w:highlight w:val="cyan"/>
          <w:lang w:val="en-GB"/>
        </w:rPr>
      </w:pPr>
    </w:p>
    <w:p w14:paraId="160C748C" w14:textId="25CDEEF6" w:rsidR="00550691" w:rsidRPr="00EA4EC3" w:rsidRDefault="00550691" w:rsidP="00550691">
      <w:pPr>
        <w:jc w:val="both"/>
        <w:rPr>
          <w:rFonts w:asciiTheme="minorHAnsi" w:hAnsiTheme="minorHAnsi"/>
          <w:iCs/>
          <w:lang w:val="en-GB"/>
        </w:rPr>
      </w:pPr>
      <w:r>
        <w:rPr>
          <w:rFonts w:asciiTheme="minorHAnsi" w:hAnsiTheme="minorHAnsi"/>
          <w:lang w:val="en-GB"/>
        </w:rPr>
        <w:t>As for the previous versions of</w:t>
      </w:r>
      <w:r w:rsidRPr="00EA4EC3">
        <w:rPr>
          <w:rFonts w:asciiTheme="minorHAnsi" w:hAnsiTheme="minorHAnsi"/>
          <w:lang w:val="en-GB"/>
        </w:rPr>
        <w:t xml:space="preserve"> ‘</w:t>
      </w:r>
      <w:r w:rsidRPr="00EA4EC3">
        <w:rPr>
          <w:rFonts w:asciiTheme="minorHAnsi" w:hAnsiTheme="minorHAnsi"/>
          <w:i/>
          <w:iCs/>
          <w:lang w:val="en-GB"/>
        </w:rPr>
        <w:t xml:space="preserve">EU's Global Engagement: A Database of CSDP Military Operations and Civilian Missions Worldwide’ </w:t>
      </w:r>
      <w:r>
        <w:rPr>
          <w:rFonts w:asciiTheme="minorHAnsi" w:hAnsiTheme="minorHAnsi"/>
          <w:i/>
          <w:iCs/>
          <w:lang w:val="en-GB"/>
        </w:rPr>
        <w:t xml:space="preserve">the EUGED data </w:t>
      </w:r>
      <w:r>
        <w:rPr>
          <w:rFonts w:asciiTheme="minorHAnsi" w:hAnsiTheme="minorHAnsi"/>
          <w:iCs/>
          <w:lang w:val="en-GB"/>
        </w:rPr>
        <w:t>are disseminated as a</w:t>
      </w:r>
      <w:r w:rsidRPr="00EA4EC3">
        <w:rPr>
          <w:rFonts w:asciiTheme="minorHAnsi" w:hAnsiTheme="minorHAnsi"/>
          <w:iCs/>
          <w:lang w:val="en-GB"/>
        </w:rPr>
        <w:t xml:space="preserve"> free-access database to be used only for scientific and/or educational purposes. No commercial use is allowed by the copyright holders.</w:t>
      </w:r>
    </w:p>
    <w:p w14:paraId="76DFECB5" w14:textId="77777777" w:rsidR="00550691" w:rsidRPr="00EA4EC3" w:rsidRDefault="00550691" w:rsidP="00550691">
      <w:pPr>
        <w:jc w:val="both"/>
        <w:rPr>
          <w:rFonts w:asciiTheme="minorHAnsi" w:hAnsiTheme="minorHAnsi"/>
          <w:iCs/>
          <w:lang w:val="en-GB"/>
        </w:rPr>
      </w:pPr>
      <w:r w:rsidRPr="00EA4EC3">
        <w:rPr>
          <w:rFonts w:asciiTheme="minorHAnsi" w:hAnsiTheme="minorHAnsi"/>
          <w:iCs/>
          <w:u w:val="single"/>
          <w:lang w:val="en-GB"/>
        </w:rPr>
        <w:t>Users must refer to both the database and its related contents</w:t>
      </w:r>
      <w:r w:rsidRPr="00EA4EC3">
        <w:rPr>
          <w:rFonts w:asciiTheme="minorHAnsi" w:hAnsiTheme="minorHAnsi"/>
          <w:iCs/>
          <w:lang w:val="en-GB"/>
        </w:rPr>
        <w:t xml:space="preserve"> (codebook, tables, charts, etc.) </w:t>
      </w:r>
      <w:r w:rsidRPr="00EA4EC3">
        <w:rPr>
          <w:rFonts w:asciiTheme="minorHAnsi" w:hAnsiTheme="minorHAnsi"/>
          <w:iCs/>
          <w:u w:val="single"/>
          <w:lang w:val="en-GB"/>
        </w:rPr>
        <w:t>found on our website by citing the following manuscripts</w:t>
      </w:r>
      <w:r w:rsidRPr="00EA4EC3">
        <w:rPr>
          <w:rFonts w:asciiTheme="minorHAnsi" w:hAnsiTheme="minorHAnsi"/>
          <w:iCs/>
          <w:lang w:val="en-GB"/>
        </w:rPr>
        <w:t xml:space="preserve">: </w:t>
      </w:r>
    </w:p>
    <w:p w14:paraId="0788D165" w14:textId="77777777" w:rsidR="00550691" w:rsidRPr="00EA4EC3" w:rsidRDefault="00550691" w:rsidP="00550691">
      <w:pPr>
        <w:jc w:val="both"/>
        <w:rPr>
          <w:rFonts w:asciiTheme="minorHAnsi" w:hAnsiTheme="minorHAnsi"/>
          <w:iCs/>
          <w:lang w:val="en-GB"/>
        </w:rPr>
      </w:pPr>
    </w:p>
    <w:p w14:paraId="26D5CA10" w14:textId="77777777" w:rsidR="00550691" w:rsidRPr="00EA4EC3" w:rsidRDefault="00550691" w:rsidP="00550691">
      <w:pPr>
        <w:jc w:val="both"/>
        <w:rPr>
          <w:rFonts w:asciiTheme="minorHAnsi" w:hAnsiTheme="minorHAnsi"/>
          <w:iCs/>
          <w:lang w:val="en-GB"/>
        </w:rPr>
      </w:pPr>
      <w:r w:rsidRPr="00EA4EC3">
        <w:rPr>
          <w:rFonts w:asciiTheme="minorHAnsi" w:hAnsiTheme="minorHAnsi"/>
          <w:iCs/>
          <w:noProof/>
        </w:rPr>
        <mc:AlternateContent>
          <mc:Choice Requires="wps">
            <w:drawing>
              <wp:anchor distT="0" distB="0" distL="114300" distR="114300" simplePos="0" relativeHeight="251665408" behindDoc="0" locked="0" layoutInCell="1" allowOverlap="1" wp14:anchorId="329DD1F6" wp14:editId="6B8CA88D">
                <wp:simplePos x="0" y="0"/>
                <wp:positionH relativeFrom="column">
                  <wp:posOffset>17145</wp:posOffset>
                </wp:positionH>
                <wp:positionV relativeFrom="paragraph">
                  <wp:posOffset>97155</wp:posOffset>
                </wp:positionV>
                <wp:extent cx="6057900" cy="685800"/>
                <wp:effectExtent l="0" t="0" r="1270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6057900" cy="685800"/>
                        </a:xfrm>
                        <a:prstGeom prst="rect">
                          <a:avLst/>
                        </a:prstGeom>
                        <a:solidFill>
                          <a:schemeClr val="accent1">
                            <a:lumMod val="20000"/>
                            <a:lumOff val="8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854CFD" w14:textId="0481FC8D" w:rsidR="007B0EE8" w:rsidRPr="00965F19" w:rsidRDefault="007B0EE8" w:rsidP="00550691">
                            <w:pPr>
                              <w:rPr>
                                <w:rFonts w:asciiTheme="majorHAnsi" w:hAnsiTheme="majorHAnsi"/>
                              </w:rPr>
                            </w:pPr>
                            <w:r w:rsidRPr="00965F19">
                              <w:rPr>
                                <w:rFonts w:asciiTheme="majorHAnsi" w:hAnsiTheme="majorHAnsi"/>
                              </w:rPr>
                              <w:t xml:space="preserve">Danilo Di Mauro, Ulrich Krotz, and Katerina Wright. </w:t>
                            </w:r>
                            <w:r>
                              <w:rPr>
                                <w:rFonts w:asciiTheme="majorHAnsi" w:hAnsiTheme="majorHAnsi"/>
                              </w:rPr>
                              <w:t>2020</w:t>
                            </w:r>
                            <w:r w:rsidRPr="00965F19">
                              <w:rPr>
                                <w:rFonts w:asciiTheme="majorHAnsi" w:hAnsiTheme="majorHAnsi"/>
                              </w:rPr>
                              <w:t xml:space="preserve">. </w:t>
                            </w:r>
                            <w:r w:rsidRPr="00965F19">
                              <w:rPr>
                                <w:rFonts w:asciiTheme="majorHAnsi" w:hAnsiTheme="majorHAnsi"/>
                                <w:i/>
                                <w:iCs/>
                              </w:rPr>
                              <w:t>EU’s Global Engagement: A Data</w:t>
                            </w:r>
                            <w:r>
                              <w:rPr>
                                <w:rFonts w:asciiTheme="majorHAnsi" w:hAnsiTheme="majorHAnsi"/>
                                <w:i/>
                                <w:iCs/>
                              </w:rPr>
                              <w:t>base</w:t>
                            </w:r>
                            <w:r w:rsidRPr="00965F19">
                              <w:rPr>
                                <w:rFonts w:asciiTheme="majorHAnsi" w:hAnsiTheme="majorHAnsi"/>
                                <w:i/>
                                <w:iCs/>
                              </w:rPr>
                              <w:t xml:space="preserve"> of CSDP Military Operations and Civilian Missions Worldwide</w:t>
                            </w:r>
                            <w:r w:rsidRPr="00965F19">
                              <w:rPr>
                                <w:rFonts w:asciiTheme="majorHAnsi" w:hAnsiTheme="majorHAnsi"/>
                              </w:rPr>
                              <w:t xml:space="preserve">, Version </w:t>
                            </w:r>
                            <w:r>
                              <w:rPr>
                                <w:rFonts w:asciiTheme="majorHAnsi" w:hAnsiTheme="majorHAnsi"/>
                              </w:rPr>
                              <w:t>3.0</w:t>
                            </w:r>
                            <w:r w:rsidRPr="00965F19">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9DD1F6" id="_x0000_t202" coordsize="21600,21600" o:spt="202" path="m,l,21600r21600,l21600,xe">
                <v:stroke joinstyle="miter"/>
                <v:path gradientshapeok="t" o:connecttype="rect"/>
              </v:shapetype>
              <v:shape id="Casella di testo 7" o:spid="_x0000_s1026" type="#_x0000_t202" style="position:absolute;left:0;text-align:left;margin-left:1.35pt;margin-top:7.65pt;width:477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" fillcolor="#dbe5f1 [660]" stroked="f">
                <v:textbox>
                  <w:txbxContent>
                    <w:p w14:paraId="25854CFD" w14:textId="0481FC8D" w:rsidR="007B0EE8" w:rsidRPr="00965F19" w:rsidRDefault="007B0EE8" w:rsidP="00550691">
                      <w:pPr>
                        <w:rPr>
                          <w:rFonts w:asciiTheme="majorHAnsi" w:hAnsiTheme="majorHAnsi"/>
                        </w:rPr>
                      </w:pPr>
                      <w:r w:rsidRPr="00965F19">
                        <w:rPr>
                          <w:rFonts w:asciiTheme="majorHAnsi" w:hAnsiTheme="majorHAnsi"/>
                        </w:rPr>
                        <w:t xml:space="preserve">Danilo Di Mauro, Ulrich Krotz, and Katerina Wright. </w:t>
                      </w:r>
                      <w:r>
                        <w:rPr>
                          <w:rFonts w:asciiTheme="majorHAnsi" w:hAnsiTheme="majorHAnsi"/>
                        </w:rPr>
                        <w:t>2020</w:t>
                      </w:r>
                      <w:r w:rsidRPr="00965F19">
                        <w:rPr>
                          <w:rFonts w:asciiTheme="majorHAnsi" w:hAnsiTheme="majorHAnsi"/>
                        </w:rPr>
                        <w:t xml:space="preserve">. </w:t>
                      </w:r>
                      <w:r w:rsidRPr="00965F19">
                        <w:rPr>
                          <w:rFonts w:asciiTheme="majorHAnsi" w:hAnsiTheme="majorHAnsi"/>
                          <w:i/>
                          <w:iCs/>
                        </w:rPr>
                        <w:t>EU’s Global Engagement: A Data</w:t>
                      </w:r>
                      <w:r>
                        <w:rPr>
                          <w:rFonts w:asciiTheme="majorHAnsi" w:hAnsiTheme="majorHAnsi"/>
                          <w:i/>
                          <w:iCs/>
                        </w:rPr>
                        <w:t>base</w:t>
                      </w:r>
                      <w:r w:rsidRPr="00965F19">
                        <w:rPr>
                          <w:rFonts w:asciiTheme="majorHAnsi" w:hAnsiTheme="majorHAnsi"/>
                          <w:i/>
                          <w:iCs/>
                        </w:rPr>
                        <w:t xml:space="preserve"> of CSDP Military Operations and Civilian Missions Worldwide</w:t>
                      </w:r>
                      <w:r w:rsidRPr="00965F19">
                        <w:rPr>
                          <w:rFonts w:asciiTheme="majorHAnsi" w:hAnsiTheme="majorHAnsi"/>
                        </w:rPr>
                        <w:t xml:space="preserve">, Version </w:t>
                      </w:r>
                      <w:r>
                        <w:rPr>
                          <w:rFonts w:asciiTheme="majorHAnsi" w:hAnsiTheme="majorHAnsi"/>
                        </w:rPr>
                        <w:t>3.0</w:t>
                      </w:r>
                      <w:r w:rsidRPr="00965F19">
                        <w:rPr>
                          <w:rFonts w:asciiTheme="majorHAnsi" w:hAnsiTheme="majorHAnsi"/>
                        </w:rPr>
                        <w:t xml:space="preserve">, </w:t>
                      </w:r>
                    </w:p>
                  </w:txbxContent>
                </v:textbox>
                <w10:wrap type="square"/>
              </v:shape>
            </w:pict>
          </mc:Fallback>
        </mc:AlternateContent>
      </w:r>
    </w:p>
    <w:p w14:paraId="72B58E64" w14:textId="77777777" w:rsidR="00550691" w:rsidRPr="00EA4EC3" w:rsidRDefault="00550691" w:rsidP="00550691">
      <w:pPr>
        <w:tabs>
          <w:tab w:val="left" w:pos="5984"/>
        </w:tabs>
        <w:jc w:val="both"/>
        <w:rPr>
          <w:rFonts w:asciiTheme="minorHAnsi" w:hAnsiTheme="minorHAnsi"/>
          <w:b/>
          <w:lang w:val="en-GB"/>
        </w:rPr>
      </w:pPr>
      <w:r>
        <w:rPr>
          <w:rFonts w:asciiTheme="minorHAnsi" w:hAnsiTheme="minorHAnsi"/>
          <w:b/>
          <w:lang w:val="en-GB"/>
        </w:rPr>
        <w:tab/>
      </w:r>
    </w:p>
    <w:p w14:paraId="3A249694" w14:textId="77777777" w:rsidR="00550691" w:rsidRPr="00EA4EC3" w:rsidRDefault="00550691" w:rsidP="00550691">
      <w:pPr>
        <w:jc w:val="both"/>
        <w:rPr>
          <w:rFonts w:asciiTheme="minorHAnsi" w:hAnsiTheme="minorHAnsi"/>
          <w:lang w:val="en-GB"/>
        </w:rPr>
      </w:pPr>
      <w:r w:rsidRPr="00EA4EC3">
        <w:rPr>
          <w:rFonts w:asciiTheme="minorHAnsi" w:hAnsiTheme="minorHAnsi"/>
          <w:lang w:val="en-GB"/>
        </w:rPr>
        <w:t>Data are reported in three different files:</w:t>
      </w:r>
    </w:p>
    <w:p w14:paraId="28B1762C" w14:textId="77777777" w:rsidR="00550691" w:rsidRPr="00EA4EC3" w:rsidRDefault="00550691" w:rsidP="00550691">
      <w:pPr>
        <w:jc w:val="both"/>
        <w:rPr>
          <w:rFonts w:asciiTheme="minorHAnsi" w:hAnsiTheme="minorHAnsi"/>
          <w:lang w:val="en-GB"/>
        </w:rPr>
      </w:pPr>
      <w:r w:rsidRPr="00EA4EC3">
        <w:rPr>
          <w:rFonts w:asciiTheme="minorHAnsi" w:hAnsiTheme="minorHAnsi"/>
          <w:lang w:val="en-GB"/>
        </w:rPr>
        <w:t xml:space="preserve">1) An Excel table, where </w:t>
      </w:r>
      <w:r>
        <w:rPr>
          <w:rFonts w:asciiTheme="minorHAnsi" w:hAnsiTheme="minorHAnsi"/>
          <w:lang w:val="en-GB"/>
        </w:rPr>
        <w:t xml:space="preserve">all </w:t>
      </w:r>
      <w:r w:rsidRPr="00EA4EC3">
        <w:rPr>
          <w:rFonts w:asciiTheme="minorHAnsi" w:hAnsiTheme="minorHAnsi"/>
          <w:lang w:val="en-GB"/>
        </w:rPr>
        <w:t xml:space="preserve">variables </w:t>
      </w:r>
      <w:r>
        <w:rPr>
          <w:rFonts w:asciiTheme="minorHAnsi" w:hAnsiTheme="minorHAnsi"/>
          <w:lang w:val="en-GB"/>
        </w:rPr>
        <w:t xml:space="preserve">(except for continuous/numeric) </w:t>
      </w:r>
      <w:r w:rsidRPr="00EA4EC3">
        <w:rPr>
          <w:rFonts w:asciiTheme="minorHAnsi" w:hAnsiTheme="minorHAnsi"/>
          <w:lang w:val="en-GB"/>
        </w:rPr>
        <w:t>are indicated as text.</w:t>
      </w:r>
    </w:p>
    <w:p w14:paraId="3B0F379F" w14:textId="77777777" w:rsidR="00550691" w:rsidRPr="00EA4EC3" w:rsidRDefault="00550691" w:rsidP="00550691">
      <w:pPr>
        <w:jc w:val="both"/>
        <w:rPr>
          <w:rFonts w:asciiTheme="minorHAnsi" w:hAnsiTheme="minorHAnsi"/>
          <w:lang w:val="en-GB"/>
        </w:rPr>
      </w:pPr>
      <w:r w:rsidRPr="00EA4EC3">
        <w:rPr>
          <w:rFonts w:asciiTheme="minorHAnsi" w:hAnsiTheme="minorHAnsi"/>
          <w:lang w:val="en-GB"/>
        </w:rPr>
        <w:t>2) An Excel table, where all</w:t>
      </w:r>
      <w:r>
        <w:rPr>
          <w:rFonts w:asciiTheme="minorHAnsi" w:hAnsiTheme="minorHAnsi"/>
          <w:lang w:val="en-GB"/>
        </w:rPr>
        <w:t xml:space="preserve"> of</w:t>
      </w:r>
      <w:r w:rsidRPr="00EA4EC3">
        <w:rPr>
          <w:rFonts w:asciiTheme="minorHAnsi" w:hAnsiTheme="minorHAnsi"/>
          <w:lang w:val="en-GB"/>
        </w:rPr>
        <w:t xml:space="preserve"> the variables </w:t>
      </w:r>
      <w:r>
        <w:rPr>
          <w:rFonts w:asciiTheme="minorHAnsi" w:hAnsiTheme="minorHAnsi"/>
          <w:lang w:val="en-GB"/>
        </w:rPr>
        <w:t xml:space="preserve">(except for nominal/string) </w:t>
      </w:r>
      <w:r w:rsidRPr="00EA4EC3">
        <w:rPr>
          <w:rFonts w:asciiTheme="minorHAnsi" w:hAnsiTheme="minorHAnsi"/>
          <w:lang w:val="en-GB"/>
        </w:rPr>
        <w:t>are numerically encoded.</w:t>
      </w:r>
    </w:p>
    <w:p w14:paraId="51D5AD18" w14:textId="77777777" w:rsidR="00550691" w:rsidRPr="00EA4EC3" w:rsidRDefault="00550691" w:rsidP="00550691">
      <w:pPr>
        <w:jc w:val="both"/>
        <w:rPr>
          <w:rFonts w:asciiTheme="minorHAnsi" w:hAnsiTheme="minorHAnsi"/>
          <w:lang w:val="en-GB"/>
        </w:rPr>
      </w:pPr>
      <w:r w:rsidRPr="00EA4EC3">
        <w:rPr>
          <w:rFonts w:asciiTheme="minorHAnsi" w:hAnsiTheme="minorHAnsi"/>
          <w:lang w:val="en-GB"/>
        </w:rPr>
        <w:t xml:space="preserve">3) A STATA </w:t>
      </w:r>
      <w:proofErr w:type="gramStart"/>
      <w:r w:rsidRPr="00EA4EC3">
        <w:rPr>
          <w:rFonts w:asciiTheme="minorHAnsi" w:hAnsiTheme="minorHAnsi"/>
          <w:lang w:val="en-GB"/>
        </w:rPr>
        <w:t>file</w:t>
      </w:r>
      <w:proofErr w:type="gramEnd"/>
      <w:r w:rsidRPr="00EA4EC3">
        <w:rPr>
          <w:rFonts w:asciiTheme="minorHAnsi" w:hAnsiTheme="minorHAnsi"/>
          <w:lang w:val="en-GB"/>
        </w:rPr>
        <w:t xml:space="preserve">.   </w:t>
      </w:r>
    </w:p>
    <w:p w14:paraId="0D5E65DC" w14:textId="77777777" w:rsidR="00550691" w:rsidRPr="00EA4EC3" w:rsidRDefault="00550691" w:rsidP="00550691">
      <w:pPr>
        <w:jc w:val="both"/>
        <w:rPr>
          <w:rFonts w:asciiTheme="minorHAnsi" w:hAnsiTheme="minorHAnsi"/>
          <w:lang w:val="en-GB"/>
        </w:rPr>
      </w:pPr>
    </w:p>
    <w:p w14:paraId="4FE2A2C6" w14:textId="77777777" w:rsidR="00550691" w:rsidRPr="00EA4EC3" w:rsidRDefault="00550691" w:rsidP="00550691">
      <w:pPr>
        <w:jc w:val="both"/>
        <w:rPr>
          <w:rFonts w:asciiTheme="minorHAnsi" w:hAnsiTheme="minorHAnsi"/>
          <w:lang w:val="en-GB"/>
        </w:rPr>
      </w:pPr>
    </w:p>
    <w:p w14:paraId="448B6490" w14:textId="5B1141BD" w:rsidR="00550691" w:rsidRPr="00EA4EC3" w:rsidRDefault="00550691" w:rsidP="00550691">
      <w:pPr>
        <w:jc w:val="both"/>
        <w:rPr>
          <w:rFonts w:asciiTheme="minorHAnsi" w:hAnsiTheme="minorHAnsi"/>
          <w:lang w:val="en-GB"/>
        </w:rPr>
      </w:pPr>
      <w:r w:rsidRPr="00EA4EC3">
        <w:rPr>
          <w:rFonts w:asciiTheme="minorHAnsi" w:hAnsiTheme="minorHAnsi"/>
          <w:lang w:val="en-GB"/>
        </w:rPr>
        <w:t xml:space="preserve">As with the past edition, the present codebook is organized in </w:t>
      </w:r>
      <w:r w:rsidR="00062052">
        <w:rPr>
          <w:rFonts w:asciiTheme="minorHAnsi" w:hAnsiTheme="minorHAnsi"/>
          <w:lang w:val="en-GB"/>
        </w:rPr>
        <w:t>different</w:t>
      </w:r>
      <w:r w:rsidRPr="00EA4EC3">
        <w:rPr>
          <w:rFonts w:asciiTheme="minorHAnsi" w:hAnsiTheme="minorHAnsi"/>
          <w:lang w:val="en-GB"/>
        </w:rPr>
        <w:t xml:space="preserve"> parts. Part I introduces the database, with fundamental information about sources and methodology. Part II describes the variables by providing number, name, type, definition and descriptive statistics.  Part III presents factsheets summarizing the main characteristics of each operation or mission. </w:t>
      </w:r>
    </w:p>
    <w:p w14:paraId="70BC9EF8" w14:textId="0F2B79F9" w:rsidR="00550691" w:rsidRDefault="00550691" w:rsidP="000116D8">
      <w:pPr>
        <w:jc w:val="both"/>
        <w:rPr>
          <w:rFonts w:asciiTheme="minorHAnsi" w:hAnsiTheme="minorHAnsi"/>
          <w:highlight w:val="cyan"/>
          <w:lang w:val="en-GB"/>
        </w:rPr>
      </w:pPr>
    </w:p>
    <w:p w14:paraId="11F2EBE6" w14:textId="2F509100" w:rsidR="00550691" w:rsidRDefault="00550691" w:rsidP="000116D8">
      <w:pPr>
        <w:jc w:val="both"/>
        <w:rPr>
          <w:rFonts w:asciiTheme="minorHAnsi" w:hAnsiTheme="minorHAnsi"/>
          <w:highlight w:val="cyan"/>
          <w:lang w:val="en-GB"/>
        </w:rPr>
      </w:pPr>
    </w:p>
    <w:p w14:paraId="40D77A8D" w14:textId="77777777" w:rsidR="00550691" w:rsidRPr="00EA4EC3" w:rsidRDefault="00550691" w:rsidP="000116D8">
      <w:pPr>
        <w:jc w:val="both"/>
        <w:rPr>
          <w:rFonts w:asciiTheme="minorHAnsi" w:hAnsiTheme="minorHAnsi"/>
          <w:highlight w:val="cyan"/>
          <w:lang w:val="en-GB"/>
        </w:rPr>
      </w:pPr>
    </w:p>
    <w:p w14:paraId="04C2F9EB" w14:textId="6704BC1C" w:rsidR="001E2D3C" w:rsidRPr="00EA4EC3" w:rsidRDefault="000D795E" w:rsidP="000116D8">
      <w:pPr>
        <w:jc w:val="both"/>
        <w:rPr>
          <w:rFonts w:asciiTheme="minorHAnsi" w:hAnsiTheme="minorHAnsi"/>
          <w:i/>
          <w:sz w:val="28"/>
          <w:szCs w:val="28"/>
          <w:lang w:val="en-GB"/>
        </w:rPr>
      </w:pPr>
      <w:r w:rsidRPr="00EA4EC3">
        <w:rPr>
          <w:rFonts w:asciiTheme="minorHAnsi" w:hAnsiTheme="minorHAnsi"/>
          <w:i/>
          <w:sz w:val="28"/>
          <w:szCs w:val="28"/>
          <w:lang w:val="en-GB"/>
        </w:rPr>
        <w:t xml:space="preserve"> </w:t>
      </w:r>
      <w:r w:rsidR="00273B45" w:rsidRPr="00EA4EC3">
        <w:rPr>
          <w:rFonts w:asciiTheme="minorHAnsi" w:hAnsiTheme="minorHAnsi"/>
          <w:i/>
          <w:sz w:val="28"/>
          <w:szCs w:val="28"/>
          <w:lang w:val="en-GB"/>
        </w:rPr>
        <w:t>S</w:t>
      </w:r>
      <w:r w:rsidRPr="00EA4EC3">
        <w:rPr>
          <w:rFonts w:asciiTheme="minorHAnsi" w:hAnsiTheme="minorHAnsi"/>
          <w:i/>
          <w:sz w:val="28"/>
          <w:szCs w:val="28"/>
          <w:lang w:val="en-GB"/>
        </w:rPr>
        <w:t>ources</w:t>
      </w:r>
    </w:p>
    <w:p w14:paraId="46FA6371" w14:textId="77777777" w:rsidR="000D795E" w:rsidRPr="00EA4EC3" w:rsidRDefault="000D795E" w:rsidP="000116D8">
      <w:pPr>
        <w:jc w:val="both"/>
        <w:rPr>
          <w:rFonts w:asciiTheme="minorHAnsi" w:hAnsiTheme="minorHAnsi"/>
          <w:i/>
          <w:lang w:val="en-GB"/>
        </w:rPr>
      </w:pPr>
    </w:p>
    <w:p w14:paraId="06158E2A" w14:textId="41DA2509" w:rsidR="009B6079" w:rsidRDefault="00FA4681" w:rsidP="00273B45">
      <w:pPr>
        <w:jc w:val="both"/>
        <w:rPr>
          <w:rFonts w:asciiTheme="minorHAnsi" w:hAnsiTheme="minorHAnsi"/>
          <w:iCs/>
          <w:lang w:val="en-GB"/>
        </w:rPr>
      </w:pPr>
      <w:r>
        <w:rPr>
          <w:rFonts w:asciiTheme="minorHAnsi" w:hAnsiTheme="minorHAnsi"/>
          <w:iCs/>
          <w:lang w:val="en-GB"/>
        </w:rPr>
        <w:t xml:space="preserve">Consistently with the previous versions of </w:t>
      </w:r>
      <w:r w:rsidR="00273B45" w:rsidRPr="00EA4EC3">
        <w:rPr>
          <w:rFonts w:asciiTheme="minorHAnsi" w:hAnsiTheme="minorHAnsi"/>
          <w:iCs/>
          <w:lang w:val="en-GB"/>
        </w:rPr>
        <w:t>the EU’s Global Engagement Database</w:t>
      </w:r>
      <w:r w:rsidR="00A4759D" w:rsidRPr="00EA4EC3">
        <w:rPr>
          <w:rFonts w:asciiTheme="minorHAnsi" w:hAnsiTheme="minorHAnsi"/>
          <w:iCs/>
          <w:lang w:val="en-GB"/>
        </w:rPr>
        <w:t>,</w:t>
      </w:r>
      <w:r w:rsidR="00273B45" w:rsidRPr="00EA4EC3">
        <w:rPr>
          <w:rFonts w:asciiTheme="minorHAnsi" w:hAnsiTheme="minorHAnsi"/>
          <w:iCs/>
          <w:lang w:val="en-GB"/>
        </w:rPr>
        <w:t xml:space="preserve"> our core methodology of collection is data triangulation</w:t>
      </w:r>
      <w:r>
        <w:rPr>
          <w:rFonts w:asciiTheme="minorHAnsi" w:hAnsiTheme="minorHAnsi"/>
          <w:iCs/>
          <w:lang w:val="en-GB"/>
        </w:rPr>
        <w:t xml:space="preserve"> of </w:t>
      </w:r>
      <w:r w:rsidRPr="00EA4EC3">
        <w:rPr>
          <w:rFonts w:asciiTheme="minorHAnsi" w:hAnsiTheme="minorHAnsi"/>
          <w:iCs/>
          <w:lang w:val="en-GB"/>
        </w:rPr>
        <w:t>diverse and multiple sources</w:t>
      </w:r>
      <w:r w:rsidR="009B6079">
        <w:rPr>
          <w:rFonts w:asciiTheme="minorHAnsi" w:hAnsiTheme="minorHAnsi"/>
          <w:iCs/>
          <w:lang w:val="en-GB"/>
        </w:rPr>
        <w:t>.</w:t>
      </w:r>
      <w:r w:rsidR="00A4759D" w:rsidRPr="00EA4EC3">
        <w:rPr>
          <w:rFonts w:asciiTheme="minorHAnsi" w:hAnsiTheme="minorHAnsi"/>
          <w:iCs/>
          <w:lang w:val="en-GB"/>
        </w:rPr>
        <w:t xml:space="preserve"> </w:t>
      </w:r>
    </w:p>
    <w:p w14:paraId="641B9243" w14:textId="77777777" w:rsidR="009B6079" w:rsidRDefault="009B6079" w:rsidP="00273B45">
      <w:pPr>
        <w:jc w:val="both"/>
        <w:rPr>
          <w:rFonts w:asciiTheme="minorHAnsi" w:hAnsiTheme="minorHAnsi"/>
          <w:iCs/>
          <w:lang w:val="en-GB"/>
        </w:rPr>
      </w:pPr>
    </w:p>
    <w:p w14:paraId="296DEA87" w14:textId="7FF1C8D6" w:rsidR="00273B45" w:rsidRPr="00062052" w:rsidRDefault="009B6079" w:rsidP="00062052">
      <w:pPr>
        <w:ind w:firstLine="708"/>
        <w:jc w:val="both"/>
        <w:rPr>
          <w:rFonts w:asciiTheme="minorHAnsi" w:hAnsiTheme="minorHAnsi"/>
          <w:i/>
          <w:highlight w:val="cyan"/>
          <w:lang w:val="en-GB"/>
        </w:rPr>
      </w:pPr>
      <w:r>
        <w:rPr>
          <w:rFonts w:asciiTheme="minorHAnsi" w:hAnsiTheme="minorHAnsi"/>
          <w:i/>
          <w:lang w:val="en-GB"/>
        </w:rPr>
        <w:t>‘</w:t>
      </w:r>
      <w:r w:rsidR="00A4759D" w:rsidRPr="00062052">
        <w:rPr>
          <w:rFonts w:asciiTheme="minorHAnsi" w:hAnsiTheme="minorHAnsi"/>
          <w:i/>
          <w:lang w:val="en-GB"/>
        </w:rPr>
        <w:t>First</w:t>
      </w:r>
      <w:r w:rsidR="00BF6034" w:rsidRPr="00062052">
        <w:rPr>
          <w:rFonts w:asciiTheme="minorHAnsi" w:hAnsiTheme="minorHAnsi"/>
          <w:i/>
          <w:lang w:val="en-GB"/>
        </w:rPr>
        <w:t>,</w:t>
      </w:r>
      <w:r w:rsidR="00A4759D" w:rsidRPr="00062052">
        <w:rPr>
          <w:rFonts w:asciiTheme="minorHAnsi" w:hAnsiTheme="minorHAnsi"/>
          <w:i/>
          <w:lang w:val="en-GB"/>
        </w:rPr>
        <w:t xml:space="preserve"> we</w:t>
      </w:r>
      <w:r w:rsidR="00273B45" w:rsidRPr="00062052">
        <w:rPr>
          <w:rFonts w:asciiTheme="minorHAnsi" w:hAnsiTheme="minorHAnsi"/>
          <w:i/>
          <w:lang w:val="en-GB"/>
        </w:rPr>
        <w:t xml:space="preserve"> make a broad and deep sweep of existing data from foundational databases</w:t>
      </w:r>
      <w:r w:rsidR="00A4759D" w:rsidRPr="00062052">
        <w:rPr>
          <w:rFonts w:asciiTheme="minorHAnsi" w:hAnsiTheme="minorHAnsi"/>
          <w:i/>
          <w:lang w:val="en-GB"/>
        </w:rPr>
        <w:t xml:space="preserve"> (e.g.</w:t>
      </w:r>
      <w:r w:rsidR="00BF6034" w:rsidRPr="00062052">
        <w:rPr>
          <w:rFonts w:asciiTheme="minorHAnsi" w:hAnsiTheme="minorHAnsi"/>
          <w:i/>
          <w:lang w:val="en-GB"/>
        </w:rPr>
        <w:t>,</w:t>
      </w:r>
      <w:r w:rsidR="00A4759D" w:rsidRPr="00062052">
        <w:rPr>
          <w:rFonts w:asciiTheme="minorHAnsi" w:hAnsiTheme="minorHAnsi"/>
          <w:i/>
          <w:lang w:val="en-GB"/>
        </w:rPr>
        <w:t xml:space="preserve"> </w:t>
      </w:r>
      <w:r w:rsidR="00273B45" w:rsidRPr="00062052">
        <w:rPr>
          <w:rFonts w:asciiTheme="minorHAnsi" w:hAnsiTheme="minorHAnsi"/>
          <w:i/>
          <w:lang w:val="en-GB"/>
        </w:rPr>
        <w:t>the EU ISIS CSDP Mission Map, SIPRI, and the IISS Military Balance</w:t>
      </w:r>
      <w:r w:rsidR="00A4759D" w:rsidRPr="00062052">
        <w:rPr>
          <w:rFonts w:asciiTheme="minorHAnsi" w:hAnsiTheme="minorHAnsi"/>
          <w:i/>
          <w:lang w:val="en-GB"/>
        </w:rPr>
        <w:t>)</w:t>
      </w:r>
      <w:r w:rsidR="00273B45" w:rsidRPr="00062052">
        <w:rPr>
          <w:rFonts w:asciiTheme="minorHAnsi" w:hAnsiTheme="minorHAnsi"/>
          <w:i/>
          <w:lang w:val="en-GB"/>
        </w:rPr>
        <w:t xml:space="preserve">. We collect as many possible data points for each variable over the duration of </w:t>
      </w:r>
      <w:r w:rsidR="00BF6034" w:rsidRPr="00062052">
        <w:rPr>
          <w:rFonts w:asciiTheme="minorHAnsi" w:hAnsiTheme="minorHAnsi"/>
          <w:i/>
          <w:lang w:val="en-GB"/>
        </w:rPr>
        <w:t>each</w:t>
      </w:r>
      <w:r w:rsidR="00273B45" w:rsidRPr="00062052">
        <w:rPr>
          <w:rFonts w:asciiTheme="minorHAnsi" w:hAnsiTheme="minorHAnsi"/>
          <w:i/>
          <w:lang w:val="en-GB"/>
        </w:rPr>
        <w:t xml:space="preserve"> operation or mission to account for </w:t>
      </w:r>
      <w:r w:rsidR="007755CE" w:rsidRPr="00062052">
        <w:rPr>
          <w:rFonts w:asciiTheme="minorHAnsi" w:hAnsiTheme="minorHAnsi"/>
          <w:i/>
          <w:lang w:val="en-GB"/>
        </w:rPr>
        <w:t xml:space="preserve">structural variations </w:t>
      </w:r>
      <w:r w:rsidR="00BF6034" w:rsidRPr="00062052">
        <w:rPr>
          <w:rFonts w:asciiTheme="minorHAnsi" w:hAnsiTheme="minorHAnsi"/>
          <w:i/>
          <w:lang w:val="en-GB"/>
        </w:rPr>
        <w:t>during</w:t>
      </w:r>
      <w:r w:rsidR="007755CE" w:rsidRPr="00062052">
        <w:rPr>
          <w:rFonts w:asciiTheme="minorHAnsi" w:hAnsiTheme="minorHAnsi"/>
          <w:i/>
          <w:lang w:val="en-GB"/>
        </w:rPr>
        <w:t xml:space="preserve"> different </w:t>
      </w:r>
      <w:r w:rsidR="00BF6034" w:rsidRPr="00062052">
        <w:rPr>
          <w:rFonts w:asciiTheme="minorHAnsi" w:hAnsiTheme="minorHAnsi"/>
          <w:i/>
          <w:lang w:val="en-GB"/>
        </w:rPr>
        <w:t xml:space="preserve">operational </w:t>
      </w:r>
      <w:r w:rsidR="007755CE" w:rsidRPr="00062052">
        <w:rPr>
          <w:rFonts w:asciiTheme="minorHAnsi" w:hAnsiTheme="minorHAnsi"/>
          <w:i/>
          <w:lang w:val="en-GB"/>
        </w:rPr>
        <w:t xml:space="preserve">phases (launch, ending, etc.). </w:t>
      </w:r>
      <w:r w:rsidR="007755CE" w:rsidRPr="00062052">
        <w:rPr>
          <w:rFonts w:asciiTheme="minorHAnsi" w:hAnsiTheme="minorHAnsi"/>
          <w:i/>
          <w:highlight w:val="cyan"/>
          <w:lang w:val="en-GB"/>
        </w:rPr>
        <w:t xml:space="preserve"> </w:t>
      </w:r>
      <w:r w:rsidR="00273B45" w:rsidRPr="00062052">
        <w:rPr>
          <w:rFonts w:asciiTheme="minorHAnsi" w:hAnsiTheme="minorHAnsi"/>
          <w:i/>
          <w:highlight w:val="cyan"/>
          <w:lang w:val="en-GB"/>
        </w:rPr>
        <w:t xml:space="preserve"> </w:t>
      </w:r>
    </w:p>
    <w:p w14:paraId="5172A341" w14:textId="77777777" w:rsidR="0004127A" w:rsidRPr="00062052" w:rsidRDefault="0004127A" w:rsidP="00273B45">
      <w:pPr>
        <w:jc w:val="both"/>
        <w:rPr>
          <w:rFonts w:asciiTheme="minorHAnsi" w:hAnsiTheme="minorHAnsi"/>
          <w:i/>
          <w:lang w:val="en-GB"/>
        </w:rPr>
      </w:pPr>
    </w:p>
    <w:p w14:paraId="78CB093E" w14:textId="43AC0CAF" w:rsidR="00273B45" w:rsidRPr="00062052" w:rsidRDefault="00273B45" w:rsidP="00062052">
      <w:pPr>
        <w:ind w:firstLine="708"/>
        <w:jc w:val="both"/>
        <w:rPr>
          <w:rFonts w:asciiTheme="minorHAnsi" w:hAnsiTheme="minorHAnsi"/>
          <w:i/>
          <w:lang w:val="en-GB"/>
        </w:rPr>
      </w:pPr>
      <w:r w:rsidRPr="00062052">
        <w:rPr>
          <w:rFonts w:asciiTheme="minorHAnsi" w:hAnsiTheme="minorHAnsi"/>
          <w:i/>
          <w:lang w:val="en-GB"/>
        </w:rPr>
        <w:t xml:space="preserve">We then conduct a second scanning </w:t>
      </w:r>
      <w:r w:rsidR="007755CE" w:rsidRPr="00062052">
        <w:rPr>
          <w:rFonts w:asciiTheme="minorHAnsi" w:hAnsiTheme="minorHAnsi"/>
          <w:i/>
          <w:lang w:val="en-GB"/>
        </w:rPr>
        <w:t xml:space="preserve">of </w:t>
      </w:r>
      <w:r w:rsidRPr="00062052">
        <w:rPr>
          <w:rFonts w:asciiTheme="minorHAnsi" w:hAnsiTheme="minorHAnsi"/>
          <w:i/>
          <w:lang w:val="en-GB"/>
        </w:rPr>
        <w:t xml:space="preserve">secondary data sources unique to the specific operation or mission, including official government documents, news reports, or academic publications. </w:t>
      </w:r>
      <w:r w:rsidR="007755CE" w:rsidRPr="00062052">
        <w:rPr>
          <w:rFonts w:asciiTheme="minorHAnsi" w:hAnsiTheme="minorHAnsi"/>
          <w:i/>
          <w:highlight w:val="yellow"/>
          <w:lang w:val="en-GB"/>
        </w:rPr>
        <w:t xml:space="preserve">We also conduct original primary interviews with CSDP officials for </w:t>
      </w:r>
      <w:r w:rsidRPr="00062052">
        <w:rPr>
          <w:rFonts w:asciiTheme="minorHAnsi" w:hAnsiTheme="minorHAnsi"/>
          <w:i/>
          <w:highlight w:val="yellow"/>
          <w:lang w:val="en-GB"/>
        </w:rPr>
        <w:t xml:space="preserve">operations or missions where </w:t>
      </w:r>
      <w:r w:rsidR="00BF6034" w:rsidRPr="00062052">
        <w:rPr>
          <w:rFonts w:asciiTheme="minorHAnsi" w:hAnsiTheme="minorHAnsi"/>
          <w:i/>
          <w:highlight w:val="yellow"/>
          <w:lang w:val="en-GB"/>
        </w:rPr>
        <w:t xml:space="preserve">published </w:t>
      </w:r>
      <w:r w:rsidRPr="00062052">
        <w:rPr>
          <w:rFonts w:asciiTheme="minorHAnsi" w:hAnsiTheme="minorHAnsi"/>
          <w:i/>
          <w:highlight w:val="yellow"/>
          <w:lang w:val="en-GB"/>
        </w:rPr>
        <w:t>information was unavailable or limi</w:t>
      </w:r>
      <w:r w:rsidR="007755CE" w:rsidRPr="00062052">
        <w:rPr>
          <w:rFonts w:asciiTheme="minorHAnsi" w:hAnsiTheme="minorHAnsi"/>
          <w:i/>
          <w:highlight w:val="yellow"/>
          <w:lang w:val="en-GB"/>
        </w:rPr>
        <w:t>ted</w:t>
      </w:r>
      <w:r w:rsidRPr="00062052">
        <w:rPr>
          <w:rFonts w:asciiTheme="minorHAnsi" w:hAnsiTheme="minorHAnsi"/>
          <w:i/>
          <w:highlight w:val="yellow"/>
          <w:lang w:val="en-GB"/>
        </w:rPr>
        <w:t>.</w:t>
      </w:r>
      <w:r w:rsidRPr="00062052">
        <w:rPr>
          <w:rFonts w:asciiTheme="minorHAnsi" w:hAnsiTheme="minorHAnsi"/>
          <w:i/>
          <w:lang w:val="en-GB"/>
        </w:rPr>
        <w:t xml:space="preserve"> As a general best practice, we prioritize data sources that are either from primary documents (for example, government-published reports) or from original primary interviews. </w:t>
      </w:r>
    </w:p>
    <w:p w14:paraId="2EE143DA" w14:textId="77777777" w:rsidR="0004127A" w:rsidRPr="00062052" w:rsidRDefault="0004127A" w:rsidP="00AE2C80">
      <w:pPr>
        <w:jc w:val="both"/>
        <w:rPr>
          <w:rFonts w:asciiTheme="minorHAnsi" w:hAnsiTheme="minorHAnsi"/>
          <w:i/>
          <w:lang w:val="en-GB"/>
        </w:rPr>
      </w:pPr>
    </w:p>
    <w:p w14:paraId="325255B3" w14:textId="7E1D2B9B" w:rsidR="00AE2C80" w:rsidRPr="00062052" w:rsidRDefault="00AE2C80" w:rsidP="00062052">
      <w:pPr>
        <w:ind w:firstLine="708"/>
        <w:jc w:val="both"/>
        <w:rPr>
          <w:rFonts w:asciiTheme="minorHAnsi" w:hAnsiTheme="minorHAnsi"/>
          <w:i/>
          <w:lang w:val="en-GB"/>
        </w:rPr>
      </w:pPr>
      <w:r w:rsidRPr="00062052">
        <w:rPr>
          <w:rFonts w:asciiTheme="minorHAnsi" w:hAnsiTheme="minorHAnsi"/>
          <w:i/>
          <w:lang w:val="en-GB"/>
        </w:rPr>
        <w:t>Our database draws upon five central groups of sources: foundational databases, original primary interviews, original documents, academic publications, and news sources and other miscellaneous</w:t>
      </w:r>
      <w:r w:rsidR="003C4DF7" w:rsidRPr="00062052">
        <w:rPr>
          <w:rFonts w:asciiTheme="minorHAnsi" w:hAnsiTheme="minorHAnsi"/>
          <w:i/>
          <w:lang w:val="en-GB"/>
        </w:rPr>
        <w:t xml:space="preserve"> sources</w:t>
      </w:r>
      <w:r w:rsidRPr="00062052">
        <w:rPr>
          <w:rFonts w:asciiTheme="minorHAnsi" w:hAnsiTheme="minorHAnsi"/>
          <w:i/>
          <w:lang w:val="en-GB"/>
        </w:rPr>
        <w:t>.</w:t>
      </w:r>
      <w:r w:rsidR="009B6079">
        <w:rPr>
          <w:rFonts w:asciiTheme="minorHAnsi" w:hAnsiTheme="minorHAnsi"/>
          <w:i/>
          <w:lang w:val="en-GB"/>
        </w:rPr>
        <w:t>’ (</w:t>
      </w:r>
      <w:r w:rsidR="004B24C4" w:rsidRPr="00935AD1">
        <w:rPr>
          <w:rFonts w:asciiTheme="minorHAnsi" w:hAnsiTheme="minorHAnsi"/>
          <w:lang w:val="en-GB"/>
        </w:rPr>
        <w:t xml:space="preserve">Di Mauro, </w:t>
      </w:r>
      <w:proofErr w:type="spellStart"/>
      <w:r w:rsidR="004B24C4" w:rsidRPr="00935AD1">
        <w:rPr>
          <w:rFonts w:asciiTheme="minorHAnsi" w:hAnsiTheme="minorHAnsi"/>
          <w:lang w:val="en-GB"/>
        </w:rPr>
        <w:t>Krotz</w:t>
      </w:r>
      <w:proofErr w:type="spellEnd"/>
      <w:r w:rsidR="004B24C4" w:rsidRPr="00935AD1">
        <w:rPr>
          <w:rFonts w:asciiTheme="minorHAnsi" w:hAnsiTheme="minorHAnsi"/>
          <w:lang w:val="en-GB"/>
        </w:rPr>
        <w:t>, and Wright, 2017</w:t>
      </w:r>
      <w:r w:rsidR="004B24C4">
        <w:rPr>
          <w:rFonts w:asciiTheme="minorHAnsi" w:hAnsiTheme="minorHAnsi"/>
          <w:i/>
          <w:iCs/>
          <w:lang w:val="en-GB"/>
        </w:rPr>
        <w:t>, p. 7</w:t>
      </w:r>
      <w:r w:rsidR="009B6079">
        <w:rPr>
          <w:rFonts w:asciiTheme="minorHAnsi" w:hAnsiTheme="minorHAnsi"/>
          <w:i/>
          <w:lang w:val="en-GB"/>
        </w:rPr>
        <w:t>)</w:t>
      </w:r>
    </w:p>
    <w:p w14:paraId="1BAE7165" w14:textId="77777777" w:rsidR="00AE2C80" w:rsidRPr="00EA4EC3" w:rsidRDefault="00AE2C80" w:rsidP="00AE2C80">
      <w:pPr>
        <w:jc w:val="both"/>
        <w:rPr>
          <w:rFonts w:asciiTheme="minorHAnsi" w:hAnsiTheme="minorHAnsi"/>
          <w:highlight w:val="cyan"/>
          <w:lang w:val="en-GB"/>
        </w:rPr>
      </w:pPr>
    </w:p>
    <w:p w14:paraId="14356042" w14:textId="4DC11092" w:rsidR="00C6322B" w:rsidRPr="00603EF1" w:rsidRDefault="00C6322B" w:rsidP="00AE2C80">
      <w:pPr>
        <w:jc w:val="both"/>
        <w:rPr>
          <w:rFonts w:asciiTheme="minorHAnsi" w:hAnsiTheme="minorHAnsi"/>
          <w:lang w:val="en-US"/>
        </w:rPr>
      </w:pPr>
      <w:r w:rsidRPr="00C6322B">
        <w:rPr>
          <w:rFonts w:asciiTheme="minorHAnsi" w:hAnsiTheme="minorHAnsi"/>
          <w:lang w:val="en-GB"/>
        </w:rPr>
        <w:t xml:space="preserve">Despite great efforts to collect and scan several sources, we had to estimate the total costs for military operations and the personnel by country of </w:t>
      </w:r>
      <w:r>
        <w:rPr>
          <w:rFonts w:asciiTheme="minorHAnsi" w:hAnsiTheme="minorHAnsi"/>
          <w:lang w:val="en-GB"/>
        </w:rPr>
        <w:t>maritime</w:t>
      </w:r>
      <w:r w:rsidRPr="00C6322B">
        <w:rPr>
          <w:rFonts w:asciiTheme="minorHAnsi" w:hAnsiTheme="minorHAnsi"/>
          <w:lang w:val="en-GB"/>
        </w:rPr>
        <w:t xml:space="preserve"> interventions (EUNAVFOR MED </w:t>
      </w:r>
      <w:r w:rsidRPr="00603EF1">
        <w:rPr>
          <w:rFonts w:asciiTheme="minorHAnsi" w:hAnsiTheme="minorHAnsi"/>
          <w:lang w:val="en-US"/>
        </w:rPr>
        <w:t xml:space="preserve">IRINI, EUNAVFOR MED Sophia, </w:t>
      </w:r>
      <w:r w:rsidRPr="00CC1DD0">
        <w:rPr>
          <w:rFonts w:asciiTheme="minorHAnsi" w:eastAsia="Times New Roman" w:hAnsiTheme="minorHAnsi" w:cs="Calibri"/>
          <w:color w:val="000000"/>
          <w:lang w:val="en-US"/>
        </w:rPr>
        <w:t>EU- NAVFOR Somalia</w:t>
      </w:r>
      <w:r w:rsidRPr="00603EF1">
        <w:rPr>
          <w:rFonts w:asciiTheme="minorHAnsi" w:eastAsia="Times New Roman" w:hAnsiTheme="minorHAnsi" w:cs="Calibri"/>
          <w:color w:val="000000"/>
          <w:lang w:val="en-US"/>
        </w:rPr>
        <w:t xml:space="preserve">), because of the information on these were partial. In the first case (total costs for military operations) the EU institutions provide information for </w:t>
      </w:r>
      <w:r w:rsidR="004B24C4" w:rsidRPr="00603EF1">
        <w:rPr>
          <w:rFonts w:asciiTheme="minorHAnsi" w:eastAsia="Times New Roman" w:hAnsiTheme="minorHAnsi" w:cs="Calibri"/>
          <w:color w:val="000000"/>
          <w:lang w:val="en-US"/>
        </w:rPr>
        <w:t xml:space="preserve">shared costs only (see p. </w:t>
      </w:r>
      <w:r w:rsidR="004B24C4" w:rsidRPr="00603EF1">
        <w:rPr>
          <w:rFonts w:asciiTheme="minorHAnsi" w:eastAsia="Times New Roman" w:hAnsiTheme="minorHAnsi" w:cs="Calibri"/>
          <w:color w:val="000000"/>
          <w:highlight w:val="yellow"/>
          <w:lang w:val="en-US"/>
        </w:rPr>
        <w:t>…</w:t>
      </w:r>
      <w:r w:rsidR="004B24C4" w:rsidRPr="00603EF1">
        <w:rPr>
          <w:rFonts w:asciiTheme="minorHAnsi" w:eastAsia="Times New Roman" w:hAnsiTheme="minorHAnsi" w:cs="Calibri"/>
          <w:color w:val="000000"/>
          <w:lang w:val="en-US"/>
        </w:rPr>
        <w:t xml:space="preserve"> for a detailed description of estimation). In the case of </w:t>
      </w:r>
      <w:r w:rsidR="00603EF1" w:rsidRPr="00603EF1">
        <w:rPr>
          <w:rFonts w:asciiTheme="minorHAnsi" w:eastAsia="Times New Roman" w:hAnsiTheme="minorHAnsi" w:cs="Calibri"/>
          <w:color w:val="000000"/>
          <w:lang w:val="en-US"/>
        </w:rPr>
        <w:t>maritime</w:t>
      </w:r>
      <w:r w:rsidR="004B24C4" w:rsidRPr="00603EF1">
        <w:rPr>
          <w:rFonts w:asciiTheme="minorHAnsi" w:eastAsia="Times New Roman" w:hAnsiTheme="minorHAnsi" w:cs="Calibri"/>
          <w:color w:val="000000"/>
          <w:lang w:val="en-US"/>
        </w:rPr>
        <w:t xml:space="preserve"> </w:t>
      </w:r>
      <w:proofErr w:type="gramStart"/>
      <w:r w:rsidR="004B24C4" w:rsidRPr="00603EF1">
        <w:rPr>
          <w:rFonts w:asciiTheme="minorHAnsi" w:eastAsia="Times New Roman" w:hAnsiTheme="minorHAnsi" w:cs="Calibri"/>
          <w:color w:val="000000"/>
          <w:lang w:val="en-US"/>
        </w:rPr>
        <w:t>operations</w:t>
      </w:r>
      <w:proofErr w:type="gramEnd"/>
      <w:r w:rsidR="004B24C4" w:rsidRPr="00603EF1">
        <w:rPr>
          <w:rFonts w:asciiTheme="minorHAnsi" w:eastAsia="Times New Roman" w:hAnsiTheme="minorHAnsi" w:cs="Calibri"/>
          <w:color w:val="000000"/>
          <w:lang w:val="en-US"/>
        </w:rPr>
        <w:t xml:space="preserve"> the sources we found report only the </w:t>
      </w:r>
      <w:r w:rsidR="00603EF1" w:rsidRPr="00603EF1">
        <w:rPr>
          <w:rFonts w:asciiTheme="minorHAnsi" w:eastAsia="Times New Roman" w:hAnsiTheme="minorHAnsi" w:cs="Calibri"/>
          <w:color w:val="000000"/>
          <w:lang w:val="en-US"/>
        </w:rPr>
        <w:t>deployed</w:t>
      </w:r>
      <w:r w:rsidR="004B24C4" w:rsidRPr="00603EF1">
        <w:rPr>
          <w:rFonts w:asciiTheme="minorHAnsi" w:eastAsia="Times New Roman" w:hAnsiTheme="minorHAnsi" w:cs="Calibri"/>
          <w:color w:val="000000"/>
          <w:lang w:val="en-US"/>
        </w:rPr>
        <w:t xml:space="preserve"> units (ships, aircrafts, etc.). Personnel of these operations is estimated on the maximum crew allowed for each deployed unit.   </w:t>
      </w:r>
      <w:r w:rsidRPr="00603EF1">
        <w:rPr>
          <w:rFonts w:asciiTheme="minorHAnsi" w:eastAsia="Times New Roman" w:hAnsiTheme="minorHAnsi" w:cs="Calibri"/>
          <w:color w:val="000000"/>
          <w:lang w:val="en-US"/>
        </w:rPr>
        <w:t xml:space="preserve">  </w:t>
      </w:r>
      <w:r w:rsidRPr="00603EF1">
        <w:rPr>
          <w:rFonts w:asciiTheme="minorHAnsi" w:hAnsiTheme="minorHAnsi"/>
          <w:lang w:val="en-US"/>
        </w:rPr>
        <w:t xml:space="preserve"> </w:t>
      </w:r>
    </w:p>
    <w:p w14:paraId="33F83E21" w14:textId="77777777" w:rsidR="00C6322B" w:rsidRPr="00C6322B" w:rsidRDefault="00C6322B" w:rsidP="00AE2C80">
      <w:pPr>
        <w:jc w:val="both"/>
        <w:rPr>
          <w:rFonts w:asciiTheme="minorHAnsi" w:hAnsiTheme="minorHAnsi"/>
          <w:lang w:val="en-GB"/>
        </w:rPr>
      </w:pPr>
    </w:p>
    <w:p w14:paraId="6B349B05" w14:textId="77777777" w:rsidR="00C6322B" w:rsidRPr="00C6322B" w:rsidRDefault="00C6322B" w:rsidP="00AE2C80">
      <w:pPr>
        <w:jc w:val="both"/>
        <w:rPr>
          <w:rFonts w:asciiTheme="minorHAnsi" w:hAnsiTheme="minorHAnsi"/>
          <w:lang w:val="en-GB"/>
        </w:rPr>
      </w:pPr>
    </w:p>
    <w:p w14:paraId="5AEBA2EE" w14:textId="74A3034C" w:rsidR="00062052" w:rsidRPr="00C6322B" w:rsidRDefault="009B6079" w:rsidP="00AE2C80">
      <w:pPr>
        <w:jc w:val="both"/>
        <w:rPr>
          <w:rFonts w:asciiTheme="minorHAnsi" w:hAnsiTheme="minorHAnsi"/>
          <w:lang w:val="en-GB"/>
        </w:rPr>
      </w:pPr>
      <w:r w:rsidRPr="00C6322B">
        <w:rPr>
          <w:rFonts w:asciiTheme="minorHAnsi" w:hAnsiTheme="minorHAnsi"/>
          <w:lang w:val="en-GB"/>
        </w:rPr>
        <w:t>The following tables report sources concerning the core variables of the dataset and respectively for</w:t>
      </w:r>
      <w:r w:rsidR="00062052" w:rsidRPr="00C6322B">
        <w:rPr>
          <w:rFonts w:asciiTheme="minorHAnsi" w:hAnsiTheme="minorHAnsi"/>
          <w:lang w:val="en-GB"/>
        </w:rPr>
        <w:t xml:space="preserve"> budget</w:t>
      </w:r>
      <w:r w:rsidR="004B24C4">
        <w:rPr>
          <w:rFonts w:asciiTheme="minorHAnsi" w:hAnsiTheme="minorHAnsi"/>
          <w:lang w:val="en-GB"/>
        </w:rPr>
        <w:t xml:space="preserve"> and the</w:t>
      </w:r>
      <w:r w:rsidRPr="00C6322B">
        <w:rPr>
          <w:rFonts w:asciiTheme="minorHAnsi" w:hAnsiTheme="minorHAnsi"/>
          <w:lang w:val="en-GB"/>
        </w:rPr>
        <w:t xml:space="preserve"> personnel (total and for each country)</w:t>
      </w:r>
      <w:r w:rsidR="00062052" w:rsidRPr="00C6322B">
        <w:rPr>
          <w:rFonts w:asciiTheme="minorHAnsi" w:hAnsiTheme="minorHAnsi"/>
          <w:lang w:val="en-GB"/>
        </w:rPr>
        <w:t xml:space="preserve">. </w:t>
      </w:r>
    </w:p>
    <w:p w14:paraId="7B095AA2" w14:textId="30E6EC9E" w:rsidR="00C6322B" w:rsidRPr="00C6322B" w:rsidRDefault="00C6322B" w:rsidP="00AE2C80">
      <w:pPr>
        <w:jc w:val="both"/>
        <w:rPr>
          <w:rFonts w:asciiTheme="minorHAnsi" w:hAnsiTheme="minorHAnsi"/>
          <w:lang w:val="en-GB"/>
        </w:rPr>
      </w:pPr>
    </w:p>
    <w:p w14:paraId="2610354D" w14:textId="2BEC4404" w:rsidR="00C6322B" w:rsidRDefault="00C6322B" w:rsidP="00AE2C80">
      <w:pPr>
        <w:jc w:val="both"/>
        <w:rPr>
          <w:rFonts w:asciiTheme="minorHAnsi" w:hAnsiTheme="minorHAnsi"/>
          <w:lang w:val="en-GB"/>
        </w:rPr>
      </w:pPr>
    </w:p>
    <w:p w14:paraId="2987D3C9" w14:textId="15077A4D" w:rsidR="000762DE" w:rsidRPr="00062052" w:rsidRDefault="009B6079" w:rsidP="00AE2C80">
      <w:pPr>
        <w:jc w:val="both"/>
        <w:rPr>
          <w:rFonts w:asciiTheme="minorHAnsi" w:hAnsiTheme="minorHAnsi"/>
          <w:lang w:val="en-GB"/>
        </w:rPr>
      </w:pPr>
      <w:r>
        <w:rPr>
          <w:rFonts w:asciiTheme="minorHAnsi" w:hAnsiTheme="minorHAnsi"/>
          <w:lang w:val="en-GB"/>
        </w:rPr>
        <w:t xml:space="preserve">  </w:t>
      </w:r>
      <w:r w:rsidRPr="00062052">
        <w:rPr>
          <w:rFonts w:asciiTheme="minorHAnsi" w:hAnsiTheme="minorHAnsi"/>
          <w:lang w:val="en-GB"/>
        </w:rPr>
        <w:t xml:space="preserve"> </w:t>
      </w:r>
    </w:p>
    <w:p w14:paraId="1B9BFF57" w14:textId="77777777" w:rsidR="00927306" w:rsidRPr="00EA4EC3" w:rsidRDefault="00927306" w:rsidP="000116D8">
      <w:pPr>
        <w:jc w:val="both"/>
        <w:rPr>
          <w:rFonts w:asciiTheme="minorHAnsi" w:hAnsiTheme="minorHAnsi"/>
          <w:lang w:val="en-GB"/>
        </w:rPr>
      </w:pPr>
    </w:p>
    <w:p w14:paraId="07C53ECE" w14:textId="77777777" w:rsidR="0077355E" w:rsidRPr="00EA4EC3" w:rsidRDefault="0077355E" w:rsidP="000116D8">
      <w:pPr>
        <w:jc w:val="both"/>
        <w:rPr>
          <w:rFonts w:asciiTheme="minorHAnsi" w:hAnsiTheme="minorHAnsi"/>
          <w:lang w:val="en-GB"/>
        </w:rPr>
      </w:pPr>
    </w:p>
    <w:p w14:paraId="4966818D" w14:textId="77777777" w:rsidR="00803B7C" w:rsidRPr="00EA4EC3" w:rsidRDefault="00803B7C" w:rsidP="000116D8">
      <w:pPr>
        <w:jc w:val="both"/>
        <w:rPr>
          <w:rFonts w:asciiTheme="minorHAnsi" w:hAnsiTheme="minorHAnsi"/>
          <w:lang w:val="en-GB"/>
        </w:rPr>
        <w:sectPr w:rsidR="00803B7C" w:rsidRPr="00EA4EC3" w:rsidSect="00CE45DD">
          <w:footerReference w:type="even" r:id="rId11"/>
          <w:footerReference w:type="default" r:id="rId12"/>
          <w:pgSz w:w="11900" w:h="16820" w:code="9"/>
          <w:pgMar w:top="1418" w:right="1134" w:bottom="1134" w:left="1134" w:header="709" w:footer="709" w:gutter="0"/>
          <w:cols w:space="708"/>
          <w:docGrid w:linePitch="326"/>
        </w:sectPr>
      </w:pPr>
    </w:p>
    <w:p w14:paraId="4F292758" w14:textId="7223259A" w:rsidR="00803B7C" w:rsidRPr="00EA4EC3" w:rsidRDefault="00803B7C" w:rsidP="000116D8">
      <w:pPr>
        <w:jc w:val="both"/>
        <w:rPr>
          <w:rFonts w:asciiTheme="minorHAnsi" w:hAnsiTheme="minorHAnsi"/>
          <w:lang w:val="en-GB"/>
        </w:rPr>
      </w:pPr>
    </w:p>
    <w:p w14:paraId="34F7E515" w14:textId="77777777" w:rsidR="00803B7C" w:rsidRPr="00FA4AFD" w:rsidRDefault="00AB4753" w:rsidP="00AB4753">
      <w:pPr>
        <w:rPr>
          <w:rFonts w:asciiTheme="minorHAnsi" w:hAnsiTheme="minorHAnsi"/>
          <w:b/>
          <w:bCs/>
          <w:lang w:val="en-GB"/>
        </w:rPr>
      </w:pPr>
      <w:r w:rsidRPr="00FA4AFD">
        <w:rPr>
          <w:rFonts w:asciiTheme="minorHAnsi" w:hAnsiTheme="minorHAnsi"/>
          <w:b/>
          <w:bCs/>
          <w:lang w:val="en-GB"/>
        </w:rPr>
        <w:t>Table I.</w:t>
      </w:r>
      <w:r w:rsidR="00E46D2C" w:rsidRPr="00FA4AFD">
        <w:rPr>
          <w:rFonts w:asciiTheme="minorHAnsi" w:hAnsiTheme="minorHAnsi"/>
          <w:b/>
          <w:bCs/>
          <w:lang w:val="en-GB"/>
        </w:rPr>
        <w:t>1</w:t>
      </w:r>
      <w:r w:rsidR="00BA0824" w:rsidRPr="00FA4AFD">
        <w:rPr>
          <w:rFonts w:asciiTheme="minorHAnsi" w:hAnsiTheme="minorHAnsi"/>
          <w:b/>
          <w:bCs/>
          <w:lang w:val="en-GB"/>
        </w:rPr>
        <w:t xml:space="preserve"> Costs for CSDP military operation and civilian missions with sources.</w:t>
      </w:r>
      <w:r w:rsidRPr="00FA4AFD">
        <w:rPr>
          <w:rFonts w:asciiTheme="minorHAnsi" w:hAnsiTheme="minorHAnsi"/>
          <w:b/>
          <w:bCs/>
          <w:lang w:val="en-GB"/>
        </w:rPr>
        <w:t xml:space="preserve"> </w:t>
      </w:r>
    </w:p>
    <w:p w14:paraId="44E9A3DC" w14:textId="77777777" w:rsidR="00E46D2C" w:rsidRDefault="00E46D2C" w:rsidP="00AB4753">
      <w:pPr>
        <w:rPr>
          <w:rFonts w:asciiTheme="minorHAnsi" w:hAnsiTheme="minorHAnsi"/>
          <w:lang w:val="en-GB"/>
        </w:rPr>
      </w:pPr>
    </w:p>
    <w:p w14:paraId="004BF39B" w14:textId="77777777" w:rsidR="00E46D2C" w:rsidRDefault="00E46D2C" w:rsidP="00AB4753">
      <w:pPr>
        <w:rPr>
          <w:rFonts w:asciiTheme="minorHAnsi" w:hAnsiTheme="minorHAnsi"/>
          <w:lang w:val="en-GB"/>
        </w:rPr>
      </w:pPr>
    </w:p>
    <w:p w14:paraId="693D9FDF" w14:textId="77777777" w:rsidR="00E46D2C" w:rsidRDefault="00E46D2C" w:rsidP="00AB4753">
      <w:pPr>
        <w:rPr>
          <w:rFonts w:asciiTheme="minorHAnsi" w:hAnsiTheme="minorHAnsi"/>
          <w:lang w:val="en-GB"/>
        </w:rPr>
      </w:pPr>
    </w:p>
    <w:tbl>
      <w:tblPr>
        <w:tblW w:w="15451" w:type="dxa"/>
        <w:tblInd w:w="70" w:type="dxa"/>
        <w:tblLayout w:type="fixed"/>
        <w:tblCellMar>
          <w:left w:w="70" w:type="dxa"/>
          <w:right w:w="70" w:type="dxa"/>
        </w:tblCellMar>
        <w:tblLook w:val="04A0" w:firstRow="1" w:lastRow="0" w:firstColumn="1" w:lastColumn="0" w:noHBand="0" w:noVBand="1"/>
      </w:tblPr>
      <w:tblGrid>
        <w:gridCol w:w="1134"/>
        <w:gridCol w:w="709"/>
        <w:gridCol w:w="567"/>
        <w:gridCol w:w="439"/>
        <w:gridCol w:w="270"/>
        <w:gridCol w:w="325"/>
        <w:gridCol w:w="242"/>
        <w:gridCol w:w="304"/>
        <w:gridCol w:w="405"/>
        <w:gridCol w:w="173"/>
        <w:gridCol w:w="394"/>
        <w:gridCol w:w="152"/>
        <w:gridCol w:w="556"/>
        <w:gridCol w:w="91"/>
        <w:gridCol w:w="476"/>
        <w:gridCol w:w="70"/>
        <w:gridCol w:w="497"/>
        <w:gridCol w:w="64"/>
        <w:gridCol w:w="503"/>
        <w:gridCol w:w="76"/>
        <w:gridCol w:w="491"/>
        <w:gridCol w:w="116"/>
        <w:gridCol w:w="451"/>
        <w:gridCol w:w="156"/>
        <w:gridCol w:w="411"/>
        <w:gridCol w:w="196"/>
        <w:gridCol w:w="11"/>
        <w:gridCol w:w="360"/>
        <w:gridCol w:w="234"/>
        <w:gridCol w:w="333"/>
        <w:gridCol w:w="142"/>
        <w:gridCol w:w="142"/>
        <w:gridCol w:w="425"/>
        <w:gridCol w:w="172"/>
        <w:gridCol w:w="395"/>
        <w:gridCol w:w="567"/>
        <w:gridCol w:w="1134"/>
        <w:gridCol w:w="2268"/>
      </w:tblGrid>
      <w:tr w:rsidR="00E46D2C" w:rsidRPr="00E46D2C" w14:paraId="155BDAAB" w14:textId="77777777" w:rsidTr="00E46D2C">
        <w:trPr>
          <w:trHeight w:val="566"/>
        </w:trPr>
        <w:tc>
          <w:tcPr>
            <w:tcW w:w="1134" w:type="dxa"/>
            <w:tcBorders>
              <w:top w:val="nil"/>
              <w:left w:val="nil"/>
              <w:bottom w:val="single" w:sz="4" w:space="0" w:color="auto"/>
              <w:right w:val="nil"/>
            </w:tcBorders>
            <w:shd w:val="clear" w:color="auto" w:fill="auto"/>
            <w:vAlign w:val="bottom"/>
            <w:hideMark/>
          </w:tcPr>
          <w:p w14:paraId="29D64104" w14:textId="77777777" w:rsidR="00E46D2C" w:rsidRPr="00E46D2C" w:rsidRDefault="00E46D2C" w:rsidP="00E46D2C">
            <w:pPr>
              <w:rPr>
                <w:rFonts w:asciiTheme="majorHAnsi" w:eastAsia="Times New Roman" w:hAnsiTheme="majorHAnsi" w:cstheme="majorHAnsi"/>
                <w:b/>
                <w:bCs/>
                <w:color w:val="000000"/>
                <w:sz w:val="18"/>
                <w:szCs w:val="18"/>
              </w:rPr>
            </w:pPr>
            <w:proofErr w:type="spellStart"/>
            <w:r w:rsidRPr="00E46D2C">
              <w:rPr>
                <w:rFonts w:asciiTheme="majorHAnsi" w:eastAsia="Times New Roman" w:hAnsiTheme="majorHAnsi" w:cstheme="majorHAnsi"/>
                <w:b/>
                <w:bCs/>
                <w:color w:val="000000"/>
                <w:sz w:val="18"/>
                <w:szCs w:val="18"/>
              </w:rPr>
              <w:t>Mission</w:t>
            </w:r>
            <w:proofErr w:type="spellEnd"/>
            <w:r w:rsidRPr="00E46D2C">
              <w:rPr>
                <w:rFonts w:asciiTheme="majorHAnsi" w:eastAsia="Times New Roman" w:hAnsiTheme="majorHAnsi" w:cstheme="majorHAnsi"/>
                <w:b/>
                <w:bCs/>
                <w:color w:val="000000"/>
                <w:sz w:val="18"/>
                <w:szCs w:val="18"/>
              </w:rPr>
              <w:t xml:space="preserve"> (</w:t>
            </w:r>
            <w:proofErr w:type="spellStart"/>
            <w:r w:rsidRPr="00E46D2C">
              <w:rPr>
                <w:rFonts w:asciiTheme="majorHAnsi" w:eastAsia="Times New Roman" w:hAnsiTheme="majorHAnsi" w:cstheme="majorHAnsi"/>
                <w:b/>
                <w:bCs/>
                <w:color w:val="000000"/>
                <w:sz w:val="18"/>
                <w:szCs w:val="18"/>
              </w:rPr>
              <w:t>abr</w:t>
            </w:r>
            <w:proofErr w:type="spellEnd"/>
            <w:r w:rsidRPr="00E46D2C">
              <w:rPr>
                <w:rFonts w:asciiTheme="majorHAnsi" w:eastAsia="Times New Roman" w:hAnsiTheme="majorHAnsi" w:cstheme="majorHAnsi"/>
                <w:b/>
                <w:bCs/>
                <w:color w:val="000000"/>
                <w:sz w:val="18"/>
                <w:szCs w:val="18"/>
              </w:rPr>
              <w:t>.)</w:t>
            </w:r>
          </w:p>
        </w:tc>
        <w:tc>
          <w:tcPr>
            <w:tcW w:w="709" w:type="dxa"/>
            <w:tcBorders>
              <w:top w:val="nil"/>
              <w:left w:val="nil"/>
              <w:bottom w:val="single" w:sz="4" w:space="0" w:color="auto"/>
              <w:right w:val="nil"/>
            </w:tcBorders>
            <w:shd w:val="clear" w:color="auto" w:fill="auto"/>
            <w:noWrap/>
            <w:vAlign w:val="bottom"/>
            <w:hideMark/>
          </w:tcPr>
          <w:p w14:paraId="1B88F2B3" w14:textId="77777777" w:rsidR="00E46D2C" w:rsidRPr="00E46D2C" w:rsidRDefault="00E46D2C" w:rsidP="00E46D2C">
            <w:pPr>
              <w:jc w:val="right"/>
              <w:rPr>
                <w:rFonts w:asciiTheme="majorHAnsi" w:eastAsia="Times New Roman" w:hAnsiTheme="majorHAnsi" w:cstheme="majorHAnsi"/>
                <w:b/>
                <w:bCs/>
                <w:color w:val="000000"/>
                <w:sz w:val="18"/>
                <w:szCs w:val="18"/>
              </w:rPr>
            </w:pPr>
            <w:r w:rsidRPr="00E46D2C">
              <w:rPr>
                <w:rFonts w:asciiTheme="majorHAnsi" w:eastAsia="Times New Roman" w:hAnsiTheme="majorHAnsi" w:cstheme="majorHAnsi"/>
                <w:b/>
                <w:bCs/>
                <w:color w:val="000000"/>
                <w:sz w:val="18"/>
                <w:szCs w:val="18"/>
              </w:rPr>
              <w:t>2003</w:t>
            </w:r>
          </w:p>
        </w:tc>
        <w:tc>
          <w:tcPr>
            <w:tcW w:w="567" w:type="dxa"/>
            <w:tcBorders>
              <w:top w:val="nil"/>
              <w:left w:val="nil"/>
              <w:bottom w:val="single" w:sz="4" w:space="0" w:color="auto"/>
              <w:right w:val="nil"/>
            </w:tcBorders>
            <w:shd w:val="clear" w:color="auto" w:fill="auto"/>
            <w:noWrap/>
            <w:vAlign w:val="bottom"/>
            <w:hideMark/>
          </w:tcPr>
          <w:p w14:paraId="6FD37D80"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2004</w:t>
            </w:r>
          </w:p>
        </w:tc>
        <w:tc>
          <w:tcPr>
            <w:tcW w:w="709" w:type="dxa"/>
            <w:gridSpan w:val="2"/>
            <w:tcBorders>
              <w:top w:val="nil"/>
              <w:left w:val="nil"/>
              <w:bottom w:val="single" w:sz="4" w:space="0" w:color="auto"/>
              <w:right w:val="nil"/>
            </w:tcBorders>
            <w:shd w:val="clear" w:color="auto" w:fill="auto"/>
            <w:noWrap/>
            <w:vAlign w:val="bottom"/>
            <w:hideMark/>
          </w:tcPr>
          <w:p w14:paraId="1F829019"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2005</w:t>
            </w:r>
          </w:p>
        </w:tc>
        <w:tc>
          <w:tcPr>
            <w:tcW w:w="567" w:type="dxa"/>
            <w:gridSpan w:val="2"/>
            <w:tcBorders>
              <w:top w:val="nil"/>
              <w:left w:val="nil"/>
              <w:bottom w:val="single" w:sz="4" w:space="0" w:color="auto"/>
              <w:right w:val="nil"/>
            </w:tcBorders>
            <w:shd w:val="clear" w:color="auto" w:fill="auto"/>
            <w:noWrap/>
            <w:vAlign w:val="bottom"/>
            <w:hideMark/>
          </w:tcPr>
          <w:p w14:paraId="6EDEE339"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2006</w:t>
            </w:r>
          </w:p>
        </w:tc>
        <w:tc>
          <w:tcPr>
            <w:tcW w:w="709" w:type="dxa"/>
            <w:gridSpan w:val="2"/>
            <w:tcBorders>
              <w:top w:val="nil"/>
              <w:left w:val="nil"/>
              <w:bottom w:val="single" w:sz="4" w:space="0" w:color="auto"/>
              <w:right w:val="nil"/>
            </w:tcBorders>
            <w:shd w:val="clear" w:color="auto" w:fill="auto"/>
            <w:noWrap/>
            <w:vAlign w:val="bottom"/>
            <w:hideMark/>
          </w:tcPr>
          <w:p w14:paraId="77C0013B"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2007</w:t>
            </w:r>
          </w:p>
        </w:tc>
        <w:tc>
          <w:tcPr>
            <w:tcW w:w="719" w:type="dxa"/>
            <w:gridSpan w:val="3"/>
            <w:tcBorders>
              <w:top w:val="nil"/>
              <w:left w:val="nil"/>
              <w:bottom w:val="single" w:sz="4" w:space="0" w:color="auto"/>
              <w:right w:val="nil"/>
            </w:tcBorders>
            <w:shd w:val="clear" w:color="auto" w:fill="auto"/>
            <w:noWrap/>
            <w:vAlign w:val="bottom"/>
            <w:hideMark/>
          </w:tcPr>
          <w:p w14:paraId="1BFC3AA2"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2008</w:t>
            </w:r>
          </w:p>
        </w:tc>
        <w:tc>
          <w:tcPr>
            <w:tcW w:w="556" w:type="dxa"/>
            <w:tcBorders>
              <w:top w:val="nil"/>
              <w:left w:val="nil"/>
              <w:bottom w:val="single" w:sz="4" w:space="0" w:color="auto"/>
              <w:right w:val="nil"/>
            </w:tcBorders>
            <w:shd w:val="clear" w:color="auto" w:fill="auto"/>
            <w:noWrap/>
            <w:vAlign w:val="bottom"/>
            <w:hideMark/>
          </w:tcPr>
          <w:p w14:paraId="3662189E"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2009</w:t>
            </w:r>
          </w:p>
        </w:tc>
        <w:tc>
          <w:tcPr>
            <w:tcW w:w="567" w:type="dxa"/>
            <w:gridSpan w:val="2"/>
            <w:tcBorders>
              <w:top w:val="nil"/>
              <w:left w:val="nil"/>
              <w:bottom w:val="single" w:sz="4" w:space="0" w:color="auto"/>
              <w:right w:val="nil"/>
            </w:tcBorders>
            <w:shd w:val="clear" w:color="auto" w:fill="auto"/>
            <w:noWrap/>
            <w:vAlign w:val="bottom"/>
            <w:hideMark/>
          </w:tcPr>
          <w:p w14:paraId="6C572EFA"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2010</w:t>
            </w:r>
          </w:p>
        </w:tc>
        <w:tc>
          <w:tcPr>
            <w:tcW w:w="567" w:type="dxa"/>
            <w:gridSpan w:val="2"/>
            <w:tcBorders>
              <w:top w:val="nil"/>
              <w:left w:val="nil"/>
              <w:bottom w:val="single" w:sz="4" w:space="0" w:color="auto"/>
              <w:right w:val="nil"/>
            </w:tcBorders>
            <w:shd w:val="clear" w:color="auto" w:fill="auto"/>
            <w:noWrap/>
            <w:vAlign w:val="bottom"/>
            <w:hideMark/>
          </w:tcPr>
          <w:p w14:paraId="67B214E5"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2011</w:t>
            </w:r>
          </w:p>
        </w:tc>
        <w:tc>
          <w:tcPr>
            <w:tcW w:w="567" w:type="dxa"/>
            <w:gridSpan w:val="2"/>
            <w:tcBorders>
              <w:top w:val="nil"/>
              <w:left w:val="nil"/>
              <w:bottom w:val="single" w:sz="4" w:space="0" w:color="auto"/>
              <w:right w:val="nil"/>
            </w:tcBorders>
            <w:shd w:val="clear" w:color="auto" w:fill="auto"/>
            <w:noWrap/>
            <w:vAlign w:val="bottom"/>
            <w:hideMark/>
          </w:tcPr>
          <w:p w14:paraId="35D87A92"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2012</w:t>
            </w:r>
          </w:p>
        </w:tc>
        <w:tc>
          <w:tcPr>
            <w:tcW w:w="567" w:type="dxa"/>
            <w:gridSpan w:val="2"/>
            <w:tcBorders>
              <w:top w:val="nil"/>
              <w:left w:val="nil"/>
              <w:bottom w:val="single" w:sz="4" w:space="0" w:color="auto"/>
              <w:right w:val="nil"/>
            </w:tcBorders>
            <w:shd w:val="clear" w:color="auto" w:fill="auto"/>
            <w:vAlign w:val="bottom"/>
            <w:hideMark/>
          </w:tcPr>
          <w:p w14:paraId="4CE303A9"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2013-2014</w:t>
            </w:r>
          </w:p>
        </w:tc>
        <w:tc>
          <w:tcPr>
            <w:tcW w:w="567" w:type="dxa"/>
            <w:gridSpan w:val="2"/>
            <w:tcBorders>
              <w:top w:val="nil"/>
              <w:left w:val="nil"/>
              <w:bottom w:val="single" w:sz="4" w:space="0" w:color="auto"/>
              <w:right w:val="nil"/>
            </w:tcBorders>
            <w:shd w:val="clear" w:color="auto" w:fill="auto"/>
            <w:vAlign w:val="bottom"/>
            <w:hideMark/>
          </w:tcPr>
          <w:p w14:paraId="3C105551"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2014-2015</w:t>
            </w:r>
          </w:p>
        </w:tc>
        <w:tc>
          <w:tcPr>
            <w:tcW w:w="567" w:type="dxa"/>
            <w:gridSpan w:val="2"/>
            <w:tcBorders>
              <w:top w:val="nil"/>
              <w:left w:val="nil"/>
              <w:bottom w:val="single" w:sz="4" w:space="0" w:color="auto"/>
              <w:right w:val="nil"/>
            </w:tcBorders>
            <w:shd w:val="clear" w:color="auto" w:fill="auto"/>
            <w:vAlign w:val="bottom"/>
            <w:hideMark/>
          </w:tcPr>
          <w:p w14:paraId="59A5E5FB"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2015-2016</w:t>
            </w:r>
          </w:p>
        </w:tc>
        <w:tc>
          <w:tcPr>
            <w:tcW w:w="567" w:type="dxa"/>
            <w:gridSpan w:val="3"/>
            <w:tcBorders>
              <w:top w:val="nil"/>
              <w:left w:val="nil"/>
              <w:bottom w:val="single" w:sz="4" w:space="0" w:color="auto"/>
              <w:right w:val="nil"/>
            </w:tcBorders>
            <w:shd w:val="clear" w:color="auto" w:fill="auto"/>
            <w:vAlign w:val="bottom"/>
            <w:hideMark/>
          </w:tcPr>
          <w:p w14:paraId="4C74BB0E"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2016-2017</w:t>
            </w:r>
          </w:p>
        </w:tc>
        <w:tc>
          <w:tcPr>
            <w:tcW w:w="567" w:type="dxa"/>
            <w:gridSpan w:val="2"/>
            <w:tcBorders>
              <w:top w:val="nil"/>
              <w:left w:val="nil"/>
              <w:bottom w:val="single" w:sz="4" w:space="0" w:color="auto"/>
              <w:right w:val="nil"/>
            </w:tcBorders>
            <w:shd w:val="clear" w:color="auto" w:fill="auto"/>
            <w:vAlign w:val="bottom"/>
            <w:hideMark/>
          </w:tcPr>
          <w:p w14:paraId="3538DF01"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2018-2019</w:t>
            </w:r>
          </w:p>
        </w:tc>
        <w:tc>
          <w:tcPr>
            <w:tcW w:w="881" w:type="dxa"/>
            <w:gridSpan w:val="4"/>
            <w:tcBorders>
              <w:top w:val="nil"/>
              <w:left w:val="nil"/>
              <w:bottom w:val="single" w:sz="4" w:space="0" w:color="auto"/>
              <w:right w:val="nil"/>
            </w:tcBorders>
            <w:shd w:val="clear" w:color="auto" w:fill="auto"/>
            <w:vAlign w:val="bottom"/>
            <w:hideMark/>
          </w:tcPr>
          <w:p w14:paraId="61CFF7D0"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2019-2020</w:t>
            </w:r>
          </w:p>
        </w:tc>
        <w:tc>
          <w:tcPr>
            <w:tcW w:w="395" w:type="dxa"/>
            <w:tcBorders>
              <w:top w:val="nil"/>
              <w:left w:val="nil"/>
              <w:bottom w:val="single" w:sz="4" w:space="0" w:color="auto"/>
              <w:right w:val="nil"/>
            </w:tcBorders>
            <w:shd w:val="clear" w:color="auto" w:fill="auto"/>
            <w:vAlign w:val="bottom"/>
            <w:hideMark/>
          </w:tcPr>
          <w:p w14:paraId="0262C739" w14:textId="77777777" w:rsidR="00E46D2C" w:rsidRPr="00E46D2C" w:rsidRDefault="00E46D2C" w:rsidP="00E46D2C">
            <w:pPr>
              <w:jc w:val="right"/>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2020</w:t>
            </w:r>
          </w:p>
        </w:tc>
        <w:tc>
          <w:tcPr>
            <w:tcW w:w="567" w:type="dxa"/>
            <w:tcBorders>
              <w:top w:val="nil"/>
              <w:left w:val="nil"/>
              <w:bottom w:val="single" w:sz="4" w:space="0" w:color="auto"/>
              <w:right w:val="nil"/>
            </w:tcBorders>
            <w:shd w:val="clear" w:color="auto" w:fill="auto"/>
            <w:vAlign w:val="bottom"/>
            <w:hideMark/>
          </w:tcPr>
          <w:p w14:paraId="22819553" w14:textId="77777777" w:rsidR="00E46D2C" w:rsidRPr="00E46D2C" w:rsidRDefault="00E46D2C" w:rsidP="00E46D2C">
            <w:pPr>
              <w:rPr>
                <w:rFonts w:asciiTheme="majorHAnsi" w:eastAsia="Times New Roman" w:hAnsiTheme="majorHAnsi" w:cstheme="majorHAnsi"/>
                <w:b/>
                <w:bCs/>
                <w:sz w:val="18"/>
                <w:szCs w:val="18"/>
              </w:rPr>
            </w:pPr>
            <w:r w:rsidRPr="00E46D2C">
              <w:rPr>
                <w:rFonts w:asciiTheme="majorHAnsi" w:eastAsia="Times New Roman" w:hAnsiTheme="majorHAnsi" w:cstheme="majorHAnsi"/>
                <w:b/>
                <w:bCs/>
                <w:sz w:val="18"/>
                <w:szCs w:val="18"/>
              </w:rPr>
              <w:t> </w:t>
            </w:r>
          </w:p>
        </w:tc>
        <w:tc>
          <w:tcPr>
            <w:tcW w:w="1134" w:type="dxa"/>
            <w:tcBorders>
              <w:top w:val="nil"/>
              <w:left w:val="nil"/>
              <w:bottom w:val="single" w:sz="4" w:space="0" w:color="auto"/>
              <w:right w:val="nil"/>
            </w:tcBorders>
            <w:shd w:val="clear" w:color="auto" w:fill="auto"/>
            <w:vAlign w:val="bottom"/>
            <w:hideMark/>
          </w:tcPr>
          <w:p w14:paraId="604A4CCC" w14:textId="77777777" w:rsidR="00E46D2C" w:rsidRPr="00E46D2C" w:rsidRDefault="00E46D2C" w:rsidP="00E46D2C">
            <w:pPr>
              <w:rPr>
                <w:rFonts w:asciiTheme="majorHAnsi" w:eastAsia="Times New Roman" w:hAnsiTheme="majorHAnsi" w:cstheme="majorHAnsi"/>
                <w:b/>
                <w:bCs/>
                <w:sz w:val="18"/>
                <w:szCs w:val="18"/>
              </w:rPr>
            </w:pPr>
            <w:proofErr w:type="spellStart"/>
            <w:r w:rsidRPr="00E46D2C">
              <w:rPr>
                <w:rFonts w:asciiTheme="majorHAnsi" w:eastAsia="Times New Roman" w:hAnsiTheme="majorHAnsi" w:cstheme="majorHAnsi"/>
                <w:b/>
                <w:bCs/>
                <w:sz w:val="18"/>
                <w:szCs w:val="18"/>
              </w:rPr>
              <w:t>Shared</w:t>
            </w:r>
            <w:proofErr w:type="spellEnd"/>
            <w:r w:rsidRPr="00E46D2C">
              <w:rPr>
                <w:rFonts w:asciiTheme="majorHAnsi" w:eastAsia="Times New Roman" w:hAnsiTheme="majorHAnsi" w:cstheme="majorHAnsi"/>
                <w:b/>
                <w:bCs/>
                <w:sz w:val="18"/>
                <w:szCs w:val="18"/>
              </w:rPr>
              <w:t xml:space="preserve"> Total </w:t>
            </w:r>
            <w:proofErr w:type="spellStart"/>
            <w:r w:rsidRPr="00E46D2C">
              <w:rPr>
                <w:rFonts w:asciiTheme="majorHAnsi" w:eastAsia="Times New Roman" w:hAnsiTheme="majorHAnsi" w:cstheme="majorHAnsi"/>
                <w:b/>
                <w:bCs/>
                <w:sz w:val="18"/>
                <w:szCs w:val="18"/>
              </w:rPr>
              <w:t>Costs</w:t>
            </w:r>
            <w:proofErr w:type="spellEnd"/>
          </w:p>
        </w:tc>
        <w:tc>
          <w:tcPr>
            <w:tcW w:w="2268" w:type="dxa"/>
            <w:tcBorders>
              <w:top w:val="nil"/>
              <w:left w:val="nil"/>
              <w:bottom w:val="single" w:sz="4" w:space="0" w:color="auto"/>
              <w:right w:val="nil"/>
            </w:tcBorders>
            <w:shd w:val="clear" w:color="auto" w:fill="auto"/>
            <w:vAlign w:val="bottom"/>
            <w:hideMark/>
          </w:tcPr>
          <w:p w14:paraId="1D710F12" w14:textId="77777777" w:rsidR="00E46D2C" w:rsidRPr="00E46D2C" w:rsidRDefault="00E46D2C" w:rsidP="00E46D2C">
            <w:pPr>
              <w:rPr>
                <w:rFonts w:asciiTheme="majorHAnsi" w:eastAsia="Times New Roman" w:hAnsiTheme="majorHAnsi" w:cstheme="majorHAnsi"/>
                <w:b/>
                <w:bCs/>
                <w:color w:val="000000"/>
                <w:sz w:val="18"/>
                <w:szCs w:val="18"/>
              </w:rPr>
            </w:pPr>
            <w:r w:rsidRPr="00E46D2C">
              <w:rPr>
                <w:rFonts w:asciiTheme="majorHAnsi" w:eastAsia="Times New Roman" w:hAnsiTheme="majorHAnsi" w:cstheme="majorHAnsi"/>
                <w:b/>
                <w:bCs/>
                <w:color w:val="000000"/>
                <w:sz w:val="18"/>
                <w:szCs w:val="18"/>
              </w:rPr>
              <w:t>Source</w:t>
            </w:r>
          </w:p>
        </w:tc>
      </w:tr>
      <w:tr w:rsidR="00E46D2C" w:rsidRPr="00E46D2C" w14:paraId="47CD4729" w14:textId="77777777" w:rsidTr="00E46D2C">
        <w:trPr>
          <w:trHeight w:val="141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FE07D4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EULEX Kosovo</w:t>
            </w:r>
          </w:p>
        </w:tc>
        <w:tc>
          <w:tcPr>
            <w:tcW w:w="709" w:type="dxa"/>
            <w:tcBorders>
              <w:top w:val="nil"/>
              <w:left w:val="nil"/>
              <w:bottom w:val="single" w:sz="4" w:space="0" w:color="auto"/>
              <w:right w:val="single" w:sz="4" w:space="0" w:color="auto"/>
            </w:tcBorders>
            <w:shd w:val="clear" w:color="auto" w:fill="auto"/>
            <w:noWrap/>
            <w:vAlign w:val="bottom"/>
            <w:hideMark/>
          </w:tcPr>
          <w:p w14:paraId="6232FE9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595E7D3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14:paraId="18F678F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428AF78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14:paraId="68474D3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275" w:type="dxa"/>
            <w:gridSpan w:val="4"/>
            <w:tcBorders>
              <w:top w:val="nil"/>
              <w:left w:val="nil"/>
              <w:bottom w:val="single" w:sz="4" w:space="0" w:color="auto"/>
              <w:right w:val="single" w:sz="4" w:space="0" w:color="auto"/>
            </w:tcBorders>
            <w:shd w:val="clear" w:color="000000" w:fill="D9D9D9"/>
            <w:noWrap/>
            <w:vAlign w:val="bottom"/>
            <w:hideMark/>
          </w:tcPr>
          <w:p w14:paraId="126AEA6A"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265</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2AAFA26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56,8</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2EF5FE3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141</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2E276C8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128</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397B9FB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110</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56AAB7B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90</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6E570D4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77</w:t>
            </w:r>
          </w:p>
        </w:tc>
        <w:tc>
          <w:tcPr>
            <w:tcW w:w="567" w:type="dxa"/>
            <w:gridSpan w:val="3"/>
            <w:tcBorders>
              <w:top w:val="nil"/>
              <w:left w:val="nil"/>
              <w:bottom w:val="single" w:sz="4" w:space="0" w:color="auto"/>
              <w:right w:val="single" w:sz="4" w:space="0" w:color="auto"/>
            </w:tcBorders>
            <w:shd w:val="clear" w:color="000000" w:fill="D9D9D9"/>
            <w:noWrap/>
            <w:vAlign w:val="bottom"/>
            <w:hideMark/>
          </w:tcPr>
          <w:p w14:paraId="1CA5F55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63,6</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25C14D6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49,6</w:t>
            </w:r>
          </w:p>
        </w:tc>
        <w:tc>
          <w:tcPr>
            <w:tcW w:w="1276"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03C2BFD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169,81</w:t>
            </w:r>
          </w:p>
        </w:tc>
        <w:tc>
          <w:tcPr>
            <w:tcW w:w="567" w:type="dxa"/>
            <w:tcBorders>
              <w:top w:val="nil"/>
              <w:left w:val="nil"/>
              <w:bottom w:val="single" w:sz="4" w:space="0" w:color="auto"/>
              <w:right w:val="single" w:sz="4" w:space="0" w:color="auto"/>
            </w:tcBorders>
            <w:shd w:val="clear" w:color="000000" w:fill="D9D9D9"/>
            <w:noWrap/>
            <w:vAlign w:val="bottom"/>
            <w:hideMark/>
          </w:tcPr>
          <w:p w14:paraId="614530CE"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66E290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1151,52</w:t>
            </w:r>
          </w:p>
        </w:tc>
        <w:tc>
          <w:tcPr>
            <w:tcW w:w="2268" w:type="dxa"/>
            <w:tcBorders>
              <w:top w:val="nil"/>
              <w:left w:val="nil"/>
              <w:bottom w:val="single" w:sz="4" w:space="0" w:color="auto"/>
              <w:right w:val="single" w:sz="4" w:space="0" w:color="auto"/>
            </w:tcBorders>
            <w:shd w:val="clear" w:color="auto" w:fill="auto"/>
            <w:hideMark/>
          </w:tcPr>
          <w:p w14:paraId="3B29A5E0" w14:textId="2982C43F"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Grevi et al. (2009) for 2008-2009; YES Report 2013 for 2010 to 2012; YES Report 2014 for 2013-2014 and YES Report 2016 for 2014-2015 and 2015-2016; YES REPORT 2017, 2018 and COUNCIL DECISION (CFSP) 2018/856</w:t>
            </w:r>
            <w:r w:rsidR="002E7CC0">
              <w:rPr>
                <w:rStyle w:val="Rimandonotaapidipagina"/>
                <w:rFonts w:asciiTheme="majorHAnsi" w:eastAsia="Times New Roman" w:hAnsiTheme="majorHAnsi" w:cstheme="majorHAnsi"/>
                <w:color w:val="000000"/>
                <w:sz w:val="18"/>
                <w:szCs w:val="18"/>
              </w:rPr>
              <w:footnoteReference w:id="1"/>
            </w:r>
          </w:p>
        </w:tc>
      </w:tr>
      <w:tr w:rsidR="00E46D2C" w:rsidRPr="00E46D2C" w14:paraId="301D1918" w14:textId="77777777" w:rsidTr="00E46D2C">
        <w:trPr>
          <w:trHeight w:val="1132"/>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92FBFF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EUAM</w:t>
            </w:r>
            <w:r w:rsidRPr="00E46D2C">
              <w:rPr>
                <w:rFonts w:asciiTheme="majorHAnsi" w:eastAsia="Times New Roman" w:hAnsiTheme="majorHAnsi" w:cstheme="majorHAnsi"/>
                <w:color w:val="000000"/>
                <w:sz w:val="18"/>
                <w:szCs w:val="18"/>
              </w:rPr>
              <w:br/>
              <w:t>Ukraine</w:t>
            </w:r>
          </w:p>
        </w:tc>
        <w:tc>
          <w:tcPr>
            <w:tcW w:w="709" w:type="dxa"/>
            <w:tcBorders>
              <w:top w:val="nil"/>
              <w:left w:val="nil"/>
              <w:bottom w:val="single" w:sz="4" w:space="0" w:color="auto"/>
              <w:right w:val="single" w:sz="4" w:space="0" w:color="auto"/>
            </w:tcBorders>
            <w:shd w:val="clear" w:color="auto" w:fill="auto"/>
            <w:vAlign w:val="bottom"/>
            <w:hideMark/>
          </w:tcPr>
          <w:p w14:paraId="27E553C8"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23CBF7B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2"/>
            <w:tcBorders>
              <w:top w:val="nil"/>
              <w:left w:val="nil"/>
              <w:bottom w:val="single" w:sz="4" w:space="0" w:color="auto"/>
              <w:right w:val="single" w:sz="4" w:space="0" w:color="auto"/>
            </w:tcBorders>
            <w:shd w:val="clear" w:color="auto" w:fill="auto"/>
            <w:vAlign w:val="bottom"/>
            <w:hideMark/>
          </w:tcPr>
          <w:p w14:paraId="62EA51E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5255473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2"/>
            <w:tcBorders>
              <w:top w:val="nil"/>
              <w:left w:val="nil"/>
              <w:bottom w:val="single" w:sz="4" w:space="0" w:color="auto"/>
              <w:right w:val="single" w:sz="4" w:space="0" w:color="auto"/>
            </w:tcBorders>
            <w:shd w:val="clear" w:color="auto" w:fill="auto"/>
            <w:vAlign w:val="bottom"/>
            <w:hideMark/>
          </w:tcPr>
          <w:p w14:paraId="2C99CE3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2388E78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8" w:type="dxa"/>
            <w:gridSpan w:val="2"/>
            <w:tcBorders>
              <w:top w:val="nil"/>
              <w:left w:val="nil"/>
              <w:bottom w:val="single" w:sz="4" w:space="0" w:color="auto"/>
              <w:right w:val="single" w:sz="4" w:space="0" w:color="auto"/>
            </w:tcBorders>
            <w:shd w:val="clear" w:color="auto" w:fill="auto"/>
            <w:vAlign w:val="bottom"/>
            <w:hideMark/>
          </w:tcPr>
          <w:p w14:paraId="5626EDD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2E7E91F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48B19FA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61474A2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gridSpan w:val="2"/>
            <w:tcBorders>
              <w:top w:val="nil"/>
              <w:left w:val="nil"/>
              <w:bottom w:val="single" w:sz="4" w:space="0" w:color="auto"/>
              <w:right w:val="single" w:sz="4" w:space="0" w:color="auto"/>
            </w:tcBorders>
            <w:shd w:val="clear" w:color="auto" w:fill="auto"/>
            <w:vAlign w:val="bottom"/>
            <w:hideMark/>
          </w:tcPr>
          <w:p w14:paraId="06F4644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2,68</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68B7D4C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13,1</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6F6AC01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17,7</w:t>
            </w:r>
          </w:p>
        </w:tc>
        <w:tc>
          <w:tcPr>
            <w:tcW w:w="567" w:type="dxa"/>
            <w:gridSpan w:val="3"/>
            <w:tcBorders>
              <w:top w:val="nil"/>
              <w:left w:val="nil"/>
              <w:bottom w:val="single" w:sz="4" w:space="0" w:color="auto"/>
              <w:right w:val="single" w:sz="4" w:space="0" w:color="auto"/>
            </w:tcBorders>
            <w:shd w:val="clear" w:color="000000" w:fill="D9D9D9"/>
            <w:noWrap/>
            <w:vAlign w:val="bottom"/>
            <w:hideMark/>
          </w:tcPr>
          <w:p w14:paraId="6D581E7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20,8</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68960C5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31,9</w:t>
            </w:r>
          </w:p>
        </w:tc>
        <w:tc>
          <w:tcPr>
            <w:tcW w:w="1276"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5F64D766"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54</w:t>
            </w:r>
          </w:p>
        </w:tc>
        <w:tc>
          <w:tcPr>
            <w:tcW w:w="567" w:type="dxa"/>
            <w:tcBorders>
              <w:top w:val="nil"/>
              <w:left w:val="nil"/>
              <w:bottom w:val="single" w:sz="4" w:space="0" w:color="auto"/>
              <w:right w:val="single" w:sz="4" w:space="0" w:color="auto"/>
            </w:tcBorders>
            <w:shd w:val="clear" w:color="000000" w:fill="D9D9D9"/>
            <w:noWrap/>
            <w:vAlign w:val="bottom"/>
            <w:hideMark/>
          </w:tcPr>
          <w:p w14:paraId="3AA843D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643E61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140,15</w:t>
            </w:r>
          </w:p>
        </w:tc>
        <w:tc>
          <w:tcPr>
            <w:tcW w:w="2268" w:type="dxa"/>
            <w:tcBorders>
              <w:top w:val="nil"/>
              <w:left w:val="nil"/>
              <w:bottom w:val="single" w:sz="4" w:space="0" w:color="auto"/>
              <w:right w:val="single" w:sz="4" w:space="0" w:color="auto"/>
            </w:tcBorders>
            <w:shd w:val="clear" w:color="auto" w:fill="auto"/>
            <w:hideMark/>
          </w:tcPr>
          <w:p w14:paraId="4834E409"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YES report (2016), YES 2018, </w:t>
            </w:r>
            <w:proofErr w:type="spellStart"/>
            <w:r w:rsidRPr="00E46D2C">
              <w:rPr>
                <w:rFonts w:asciiTheme="majorHAnsi" w:eastAsia="Times New Roman" w:hAnsiTheme="majorHAnsi" w:cstheme="majorHAnsi"/>
                <w:color w:val="000000"/>
                <w:sz w:val="18"/>
                <w:szCs w:val="18"/>
              </w:rPr>
              <w:t>Mission</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Factsheet</w:t>
            </w:r>
            <w:proofErr w:type="spellEnd"/>
            <w:r w:rsidRPr="00E46D2C">
              <w:rPr>
                <w:rFonts w:asciiTheme="majorHAnsi" w:eastAsia="Times New Roman" w:hAnsiTheme="majorHAnsi" w:cstheme="majorHAnsi"/>
                <w:color w:val="000000"/>
                <w:sz w:val="18"/>
                <w:szCs w:val="18"/>
              </w:rPr>
              <w:t xml:space="preserve"> 2019 www.euam-ukraine.eu/wp-content/uploads/2020/01/factsheet_EUAM_En_27_01_20.pdf</w:t>
            </w:r>
          </w:p>
        </w:tc>
      </w:tr>
      <w:tr w:rsidR="00E46D2C" w:rsidRPr="00E46D2C" w14:paraId="35EE2672" w14:textId="77777777" w:rsidTr="00E46D2C">
        <w:trPr>
          <w:trHeight w:val="3397"/>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39915FE"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EUBAM Ukraine/</w:t>
            </w:r>
          </w:p>
          <w:p w14:paraId="67586FCE" w14:textId="55652068"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Moldova</w:t>
            </w:r>
          </w:p>
        </w:tc>
        <w:tc>
          <w:tcPr>
            <w:tcW w:w="709" w:type="dxa"/>
            <w:tcBorders>
              <w:top w:val="nil"/>
              <w:left w:val="nil"/>
              <w:bottom w:val="single" w:sz="4" w:space="0" w:color="auto"/>
              <w:right w:val="single" w:sz="4" w:space="0" w:color="auto"/>
            </w:tcBorders>
            <w:shd w:val="clear" w:color="auto" w:fill="auto"/>
            <w:vAlign w:val="bottom"/>
            <w:hideMark/>
          </w:tcPr>
          <w:p w14:paraId="46C6139E"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37EB6FD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961" w:type="dxa"/>
            <w:gridSpan w:val="16"/>
            <w:tcBorders>
              <w:top w:val="single" w:sz="4" w:space="0" w:color="auto"/>
              <w:left w:val="nil"/>
              <w:bottom w:val="single" w:sz="4" w:space="0" w:color="auto"/>
              <w:right w:val="single" w:sz="4" w:space="0" w:color="auto"/>
            </w:tcBorders>
            <w:shd w:val="clear" w:color="000000" w:fill="D9D9D9"/>
            <w:vAlign w:val="bottom"/>
            <w:hideMark/>
          </w:tcPr>
          <w:p w14:paraId="5E2D491D"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89,6</w:t>
            </w:r>
          </w:p>
        </w:tc>
        <w:tc>
          <w:tcPr>
            <w:tcW w:w="1134" w:type="dxa"/>
            <w:gridSpan w:val="4"/>
            <w:tcBorders>
              <w:top w:val="single" w:sz="4" w:space="0" w:color="auto"/>
              <w:left w:val="nil"/>
              <w:bottom w:val="single" w:sz="4" w:space="0" w:color="auto"/>
              <w:right w:val="single" w:sz="4" w:space="0" w:color="auto"/>
            </w:tcBorders>
            <w:shd w:val="clear" w:color="000000" w:fill="D9D9D9"/>
            <w:vAlign w:val="bottom"/>
            <w:hideMark/>
          </w:tcPr>
          <w:p w14:paraId="0A5AD37A"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20,7</w:t>
            </w:r>
          </w:p>
        </w:tc>
        <w:tc>
          <w:tcPr>
            <w:tcW w:w="1134"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596F9F0C"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14,8</w:t>
            </w:r>
          </w:p>
        </w:tc>
        <w:tc>
          <w:tcPr>
            <w:tcW w:w="851"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2A35844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w:t>
            </w:r>
          </w:p>
        </w:tc>
        <w:tc>
          <w:tcPr>
            <w:tcW w:w="992" w:type="dxa"/>
            <w:gridSpan w:val="3"/>
            <w:tcBorders>
              <w:top w:val="nil"/>
              <w:left w:val="nil"/>
              <w:bottom w:val="single" w:sz="4" w:space="0" w:color="auto"/>
              <w:right w:val="single" w:sz="4" w:space="0" w:color="auto"/>
            </w:tcBorders>
            <w:shd w:val="clear" w:color="000000" w:fill="D9D9D9"/>
            <w:noWrap/>
            <w:vAlign w:val="bottom"/>
            <w:hideMark/>
          </w:tcPr>
          <w:p w14:paraId="621F4C8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000000" w:fill="D9D9D9"/>
            <w:noWrap/>
            <w:vAlign w:val="bottom"/>
            <w:hideMark/>
          </w:tcPr>
          <w:p w14:paraId="65C71F7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230E3AC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140,1</w:t>
            </w:r>
          </w:p>
        </w:tc>
        <w:tc>
          <w:tcPr>
            <w:tcW w:w="2268" w:type="dxa"/>
            <w:tcBorders>
              <w:top w:val="nil"/>
              <w:left w:val="nil"/>
              <w:bottom w:val="single" w:sz="4" w:space="0" w:color="auto"/>
              <w:right w:val="single" w:sz="4" w:space="0" w:color="auto"/>
            </w:tcBorders>
            <w:shd w:val="clear" w:color="auto" w:fill="auto"/>
            <w:hideMark/>
          </w:tcPr>
          <w:p w14:paraId="73F26A8A"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UNDP website for 2005-2013 (http://www.md.undp.org/content/moldova/en/home/operations/projects/effective_governance/proiecte-finalizate/eu-border-assistance-mission-to-moldova-and-ukraine-.html); </w:t>
            </w:r>
            <w:proofErr w:type="spellStart"/>
            <w:r w:rsidRPr="00E46D2C">
              <w:rPr>
                <w:rFonts w:asciiTheme="majorHAnsi" w:eastAsia="Times New Roman" w:hAnsiTheme="majorHAnsi" w:cstheme="majorHAnsi"/>
                <w:color w:val="000000"/>
                <w:sz w:val="18"/>
                <w:szCs w:val="18"/>
              </w:rPr>
              <w:t>Eubam</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Annual</w:t>
            </w:r>
            <w:proofErr w:type="spellEnd"/>
            <w:r w:rsidRPr="00E46D2C">
              <w:rPr>
                <w:rFonts w:asciiTheme="majorHAnsi" w:eastAsia="Times New Roman" w:hAnsiTheme="majorHAnsi" w:cstheme="majorHAnsi"/>
                <w:color w:val="000000"/>
                <w:sz w:val="18"/>
                <w:szCs w:val="18"/>
              </w:rPr>
              <w:t xml:space="preserve"> Reports 2015 and 2016 (</w:t>
            </w:r>
            <w:proofErr w:type="gramStart"/>
            <w:r w:rsidRPr="00E46D2C">
              <w:rPr>
                <w:rFonts w:asciiTheme="majorHAnsi" w:eastAsia="Times New Roman" w:hAnsiTheme="majorHAnsi" w:cstheme="majorHAnsi"/>
                <w:color w:val="000000"/>
                <w:sz w:val="18"/>
                <w:szCs w:val="18"/>
              </w:rPr>
              <w:t>http://eubam.org/publications/ )</w:t>
            </w:r>
            <w:proofErr w:type="gramEnd"/>
            <w:r w:rsidRPr="00E46D2C">
              <w:rPr>
                <w:rFonts w:asciiTheme="majorHAnsi" w:eastAsia="Times New Roman" w:hAnsiTheme="majorHAnsi" w:cstheme="majorHAnsi"/>
                <w:color w:val="000000"/>
                <w:sz w:val="18"/>
                <w:szCs w:val="18"/>
              </w:rPr>
              <w:t xml:space="preserve"> for 2014-2015 and 2016-2017 (</w:t>
            </w:r>
            <w:proofErr w:type="spellStart"/>
            <w:r w:rsidRPr="00E46D2C">
              <w:rPr>
                <w:rFonts w:asciiTheme="majorHAnsi" w:eastAsia="Times New Roman" w:hAnsiTheme="majorHAnsi" w:cstheme="majorHAnsi"/>
                <w:color w:val="000000"/>
                <w:sz w:val="18"/>
                <w:szCs w:val="18"/>
              </w:rPr>
              <w:t>until</w:t>
            </w:r>
            <w:proofErr w:type="spellEnd"/>
            <w:r w:rsidRPr="00E46D2C">
              <w:rPr>
                <w:rFonts w:asciiTheme="majorHAnsi" w:eastAsia="Times New Roman" w:hAnsiTheme="majorHAnsi" w:cstheme="majorHAnsi"/>
                <w:color w:val="000000"/>
                <w:sz w:val="18"/>
                <w:szCs w:val="18"/>
              </w:rPr>
              <w:t xml:space="preserve"> Nov. 2017). for the </w:t>
            </w:r>
            <w:proofErr w:type="spellStart"/>
            <w:r w:rsidRPr="00E46D2C">
              <w:rPr>
                <w:rFonts w:asciiTheme="majorHAnsi" w:eastAsia="Times New Roman" w:hAnsiTheme="majorHAnsi" w:cstheme="majorHAnsi"/>
                <w:color w:val="000000"/>
                <w:sz w:val="18"/>
                <w:szCs w:val="18"/>
              </w:rPr>
              <w:t>period</w:t>
            </w:r>
            <w:proofErr w:type="spellEnd"/>
            <w:r w:rsidRPr="00E46D2C">
              <w:rPr>
                <w:rFonts w:asciiTheme="majorHAnsi" w:eastAsia="Times New Roman" w:hAnsiTheme="majorHAnsi" w:cstheme="majorHAnsi"/>
                <w:color w:val="000000"/>
                <w:sz w:val="18"/>
                <w:szCs w:val="18"/>
              </w:rPr>
              <w:t xml:space="preserve"> 2017-2020 </w:t>
            </w:r>
            <w:proofErr w:type="spellStart"/>
            <w:r w:rsidRPr="00E46D2C">
              <w:rPr>
                <w:rFonts w:asciiTheme="majorHAnsi" w:eastAsia="Times New Roman" w:hAnsiTheme="majorHAnsi" w:cstheme="majorHAnsi"/>
                <w:color w:val="000000"/>
                <w:sz w:val="18"/>
                <w:szCs w:val="18"/>
              </w:rPr>
              <w:t>see</w:t>
            </w:r>
            <w:proofErr w:type="spellEnd"/>
            <w:r w:rsidRPr="00E46D2C">
              <w:rPr>
                <w:rFonts w:asciiTheme="majorHAnsi" w:eastAsia="Times New Roman" w:hAnsiTheme="majorHAnsi" w:cstheme="majorHAnsi"/>
                <w:color w:val="000000"/>
                <w:sz w:val="18"/>
                <w:szCs w:val="18"/>
              </w:rPr>
              <w:t xml:space="preserve"> https://www.euneighbours.eu/en/east/stay-informed/projects/eu-border-assistance-mission-</w:t>
            </w:r>
            <w:r w:rsidRPr="00E46D2C">
              <w:rPr>
                <w:rFonts w:asciiTheme="majorHAnsi" w:eastAsia="Times New Roman" w:hAnsiTheme="majorHAnsi" w:cstheme="majorHAnsi"/>
                <w:color w:val="000000"/>
                <w:sz w:val="18"/>
                <w:szCs w:val="18"/>
              </w:rPr>
              <w:lastRenderedPageBreak/>
              <w:t xml:space="preserve">republic-moldova-and-ukraine-eubam </w:t>
            </w:r>
          </w:p>
        </w:tc>
      </w:tr>
      <w:tr w:rsidR="00E46D2C" w:rsidRPr="00E46D2C" w14:paraId="0ECC4E19" w14:textId="77777777" w:rsidTr="00E46D2C">
        <w:trPr>
          <w:trHeight w:val="1698"/>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C45B61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lastRenderedPageBreak/>
              <w:t>EUMM</w:t>
            </w:r>
            <w:r w:rsidRPr="00E46D2C">
              <w:rPr>
                <w:rFonts w:asciiTheme="majorHAnsi" w:eastAsia="Times New Roman" w:hAnsiTheme="majorHAnsi" w:cstheme="majorHAnsi"/>
                <w:color w:val="000000"/>
                <w:sz w:val="18"/>
                <w:szCs w:val="18"/>
              </w:rPr>
              <w:br/>
              <w:t>Georgia</w:t>
            </w:r>
          </w:p>
        </w:tc>
        <w:tc>
          <w:tcPr>
            <w:tcW w:w="709" w:type="dxa"/>
            <w:tcBorders>
              <w:top w:val="nil"/>
              <w:left w:val="nil"/>
              <w:bottom w:val="single" w:sz="4" w:space="0" w:color="auto"/>
              <w:right w:val="single" w:sz="4" w:space="0" w:color="auto"/>
            </w:tcBorders>
            <w:shd w:val="clear" w:color="auto" w:fill="auto"/>
            <w:vAlign w:val="bottom"/>
            <w:hideMark/>
          </w:tcPr>
          <w:p w14:paraId="696644B3"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13666C6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5B59A26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18B8345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6DBCCF2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739" w:type="dxa"/>
            <w:gridSpan w:val="6"/>
            <w:tcBorders>
              <w:top w:val="single" w:sz="4" w:space="0" w:color="auto"/>
              <w:left w:val="nil"/>
              <w:bottom w:val="single" w:sz="4" w:space="0" w:color="auto"/>
              <w:right w:val="single" w:sz="4" w:space="0" w:color="auto"/>
            </w:tcBorders>
            <w:shd w:val="clear" w:color="000000" w:fill="D9D9D9"/>
            <w:vAlign w:val="bottom"/>
            <w:hideMark/>
          </w:tcPr>
          <w:p w14:paraId="7F6444C3"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49,6</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44AEEA3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5,97</w:t>
            </w:r>
          </w:p>
        </w:tc>
        <w:tc>
          <w:tcPr>
            <w:tcW w:w="503" w:type="dxa"/>
            <w:tcBorders>
              <w:top w:val="nil"/>
              <w:left w:val="nil"/>
              <w:bottom w:val="single" w:sz="4" w:space="0" w:color="auto"/>
              <w:right w:val="single" w:sz="4" w:space="0" w:color="auto"/>
            </w:tcBorders>
            <w:shd w:val="clear" w:color="000000" w:fill="D9D9D9"/>
            <w:vAlign w:val="bottom"/>
            <w:hideMark/>
          </w:tcPr>
          <w:p w14:paraId="055B55A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23,2</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1BF1F18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21,3</w:t>
            </w:r>
          </w:p>
        </w:tc>
        <w:tc>
          <w:tcPr>
            <w:tcW w:w="451" w:type="dxa"/>
            <w:tcBorders>
              <w:top w:val="nil"/>
              <w:left w:val="nil"/>
              <w:bottom w:val="nil"/>
              <w:right w:val="nil"/>
            </w:tcBorders>
            <w:shd w:val="clear" w:color="000000" w:fill="D9D9D9"/>
            <w:noWrap/>
            <w:vAlign w:val="bottom"/>
            <w:hideMark/>
          </w:tcPr>
          <w:p w14:paraId="2BCBF70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single" w:sz="4" w:space="0" w:color="auto"/>
              <w:bottom w:val="single" w:sz="4" w:space="0" w:color="auto"/>
              <w:right w:val="single" w:sz="4" w:space="0" w:color="auto"/>
            </w:tcBorders>
            <w:shd w:val="clear" w:color="000000" w:fill="D9D9D9"/>
            <w:noWrap/>
            <w:vAlign w:val="bottom"/>
            <w:hideMark/>
          </w:tcPr>
          <w:p w14:paraId="4ACF99D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18,3</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194E651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17,6</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6F89DB5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19,9</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6B11963"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38,2</w:t>
            </w:r>
          </w:p>
        </w:tc>
        <w:tc>
          <w:tcPr>
            <w:tcW w:w="567" w:type="dxa"/>
            <w:tcBorders>
              <w:top w:val="nil"/>
              <w:left w:val="nil"/>
              <w:bottom w:val="single" w:sz="4" w:space="0" w:color="auto"/>
              <w:right w:val="single" w:sz="4" w:space="0" w:color="auto"/>
            </w:tcBorders>
            <w:shd w:val="clear" w:color="000000" w:fill="D9D9D9"/>
            <w:noWrap/>
            <w:vAlign w:val="bottom"/>
            <w:hideMark/>
          </w:tcPr>
          <w:p w14:paraId="2327B106"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44BF06A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194,08</w:t>
            </w:r>
          </w:p>
        </w:tc>
        <w:tc>
          <w:tcPr>
            <w:tcW w:w="2268" w:type="dxa"/>
            <w:tcBorders>
              <w:top w:val="nil"/>
              <w:left w:val="nil"/>
              <w:bottom w:val="single" w:sz="4" w:space="0" w:color="auto"/>
              <w:right w:val="single" w:sz="4" w:space="0" w:color="auto"/>
            </w:tcBorders>
            <w:shd w:val="clear" w:color="auto" w:fill="auto"/>
            <w:hideMark/>
          </w:tcPr>
          <w:p w14:paraId="6F6EF57A"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Grevi et al. (2009) for 2008 to 2010; YES Report 2013 for 2010 to 2012; YES Report 2014 for 2013-2014 and YES Report 2016 for 2014-2015 and 2015-2016; YES 2017, YES 2018, https://eumm.eu/en/about_eumm/facts_and_figures</w:t>
            </w:r>
          </w:p>
        </w:tc>
      </w:tr>
      <w:tr w:rsidR="00E46D2C" w:rsidRPr="00E46D2C" w14:paraId="37178419" w14:textId="77777777" w:rsidTr="00E46D2C">
        <w:trPr>
          <w:trHeight w:val="141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EDCC37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EUBAM</w:t>
            </w:r>
            <w:r w:rsidRPr="00E46D2C">
              <w:rPr>
                <w:rFonts w:asciiTheme="majorHAnsi" w:eastAsia="Times New Roman" w:hAnsiTheme="majorHAnsi" w:cstheme="majorHAnsi"/>
                <w:color w:val="000000"/>
                <w:sz w:val="18"/>
                <w:szCs w:val="18"/>
              </w:rPr>
              <w:br/>
              <w:t>Rafah</w:t>
            </w:r>
          </w:p>
        </w:tc>
        <w:tc>
          <w:tcPr>
            <w:tcW w:w="709" w:type="dxa"/>
            <w:tcBorders>
              <w:top w:val="nil"/>
              <w:left w:val="nil"/>
              <w:bottom w:val="single" w:sz="4" w:space="0" w:color="auto"/>
              <w:right w:val="single" w:sz="4" w:space="0" w:color="auto"/>
            </w:tcBorders>
            <w:shd w:val="clear" w:color="auto" w:fill="auto"/>
            <w:vAlign w:val="bottom"/>
            <w:hideMark/>
          </w:tcPr>
          <w:p w14:paraId="0643706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643C779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351" w:type="dxa"/>
            <w:gridSpan w:val="11"/>
            <w:tcBorders>
              <w:top w:val="single" w:sz="4" w:space="0" w:color="auto"/>
              <w:left w:val="nil"/>
              <w:bottom w:val="single" w:sz="4" w:space="0" w:color="auto"/>
              <w:right w:val="single" w:sz="4" w:space="0" w:color="auto"/>
            </w:tcBorders>
            <w:shd w:val="clear" w:color="000000" w:fill="D9D9D9"/>
            <w:vAlign w:val="bottom"/>
            <w:hideMark/>
          </w:tcPr>
          <w:p w14:paraId="7EC4909A"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17,1</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55EC5F5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2,16</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6812DFD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2,21</w:t>
            </w:r>
          </w:p>
        </w:tc>
        <w:tc>
          <w:tcPr>
            <w:tcW w:w="503" w:type="dxa"/>
            <w:tcBorders>
              <w:top w:val="nil"/>
              <w:left w:val="nil"/>
              <w:bottom w:val="single" w:sz="4" w:space="0" w:color="auto"/>
              <w:right w:val="single" w:sz="4" w:space="0" w:color="auto"/>
            </w:tcBorders>
            <w:shd w:val="clear" w:color="000000" w:fill="D9D9D9"/>
            <w:vAlign w:val="bottom"/>
            <w:hideMark/>
          </w:tcPr>
          <w:p w14:paraId="3721A39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w:t>
            </w:r>
          </w:p>
        </w:tc>
        <w:tc>
          <w:tcPr>
            <w:tcW w:w="683" w:type="dxa"/>
            <w:gridSpan w:val="3"/>
            <w:tcBorders>
              <w:top w:val="nil"/>
              <w:left w:val="nil"/>
              <w:bottom w:val="single" w:sz="4" w:space="0" w:color="auto"/>
              <w:right w:val="single" w:sz="4" w:space="0" w:color="auto"/>
            </w:tcBorders>
            <w:shd w:val="clear" w:color="000000" w:fill="D9D9D9"/>
            <w:noWrap/>
            <w:vAlign w:val="bottom"/>
            <w:hideMark/>
          </w:tcPr>
          <w:p w14:paraId="208D3D4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0,94</w:t>
            </w:r>
          </w:p>
        </w:tc>
        <w:tc>
          <w:tcPr>
            <w:tcW w:w="451" w:type="dxa"/>
            <w:tcBorders>
              <w:top w:val="single" w:sz="4" w:space="0" w:color="auto"/>
              <w:left w:val="nil"/>
              <w:bottom w:val="single" w:sz="4" w:space="0" w:color="auto"/>
              <w:right w:val="single" w:sz="4" w:space="0" w:color="auto"/>
            </w:tcBorders>
            <w:shd w:val="clear" w:color="000000" w:fill="D9D9D9"/>
            <w:noWrap/>
            <w:vAlign w:val="bottom"/>
            <w:hideMark/>
          </w:tcPr>
          <w:p w14:paraId="6573D44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0,94</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27A4B18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1,27</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743BE8F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1,55</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3965A39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1,98</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0B420A43"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2,04</w:t>
            </w:r>
          </w:p>
        </w:tc>
        <w:tc>
          <w:tcPr>
            <w:tcW w:w="567" w:type="dxa"/>
            <w:gridSpan w:val="2"/>
            <w:tcBorders>
              <w:top w:val="nil"/>
              <w:left w:val="nil"/>
              <w:bottom w:val="single" w:sz="4" w:space="0" w:color="auto"/>
              <w:right w:val="single" w:sz="4" w:space="0" w:color="auto"/>
            </w:tcBorders>
            <w:shd w:val="clear" w:color="000000" w:fill="D9D9D9"/>
            <w:noWrap/>
            <w:vAlign w:val="bottom"/>
            <w:hideMark/>
          </w:tcPr>
          <w:p w14:paraId="7F90727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2,15</w:t>
            </w:r>
          </w:p>
        </w:tc>
        <w:tc>
          <w:tcPr>
            <w:tcW w:w="567" w:type="dxa"/>
            <w:tcBorders>
              <w:top w:val="nil"/>
              <w:left w:val="nil"/>
              <w:bottom w:val="single" w:sz="4" w:space="0" w:color="auto"/>
              <w:right w:val="single" w:sz="4" w:space="0" w:color="auto"/>
            </w:tcBorders>
            <w:shd w:val="clear" w:color="000000" w:fill="D9D9D9"/>
            <w:noWrap/>
            <w:vAlign w:val="bottom"/>
            <w:hideMark/>
          </w:tcPr>
          <w:p w14:paraId="6384666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695913D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35,035</w:t>
            </w:r>
          </w:p>
        </w:tc>
        <w:tc>
          <w:tcPr>
            <w:tcW w:w="2268" w:type="dxa"/>
            <w:tcBorders>
              <w:top w:val="nil"/>
              <w:left w:val="nil"/>
              <w:bottom w:val="single" w:sz="4" w:space="0" w:color="auto"/>
              <w:right w:val="single" w:sz="4" w:space="0" w:color="auto"/>
            </w:tcBorders>
            <w:shd w:val="clear" w:color="auto" w:fill="auto"/>
            <w:hideMark/>
          </w:tcPr>
          <w:p w14:paraId="195A450B" w14:textId="52EB073A"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Smith (2017) from 2005 to 2009; YES Report 2013 for 2010 to 2012; YES Report 2014 for 2013-2014 and YES Report 2016 for 2014-2015 and 2015-2016; 2016 and 2017 </w:t>
            </w:r>
            <w:proofErr w:type="spellStart"/>
            <w:r w:rsidRPr="00E46D2C">
              <w:rPr>
                <w:rFonts w:asciiTheme="majorHAnsi" w:eastAsia="Times New Roman" w:hAnsiTheme="majorHAnsi" w:cstheme="majorHAnsi"/>
                <w:color w:val="000000"/>
                <w:sz w:val="18"/>
                <w:szCs w:val="18"/>
              </w:rPr>
              <w:t>see</w:t>
            </w:r>
            <w:proofErr w:type="spellEnd"/>
            <w:r w:rsidRPr="00E46D2C">
              <w:rPr>
                <w:rFonts w:asciiTheme="majorHAnsi" w:eastAsia="Times New Roman" w:hAnsiTheme="majorHAnsi" w:cstheme="majorHAnsi"/>
                <w:color w:val="000000"/>
                <w:sz w:val="18"/>
                <w:szCs w:val="18"/>
              </w:rPr>
              <w:t xml:space="preserve"> YES 2017; 2018 </w:t>
            </w:r>
            <w:proofErr w:type="spellStart"/>
            <w:r w:rsidRPr="00E46D2C">
              <w:rPr>
                <w:rFonts w:asciiTheme="majorHAnsi" w:eastAsia="Times New Roman" w:hAnsiTheme="majorHAnsi" w:cstheme="majorHAnsi"/>
                <w:color w:val="000000"/>
                <w:sz w:val="18"/>
                <w:szCs w:val="18"/>
              </w:rPr>
              <w:t>see</w:t>
            </w:r>
            <w:proofErr w:type="spellEnd"/>
            <w:r w:rsidRPr="00E46D2C">
              <w:rPr>
                <w:rFonts w:asciiTheme="majorHAnsi" w:eastAsia="Times New Roman" w:hAnsiTheme="majorHAnsi" w:cstheme="majorHAnsi"/>
                <w:color w:val="000000"/>
                <w:sz w:val="18"/>
                <w:szCs w:val="18"/>
              </w:rPr>
              <w:t xml:space="preserve"> YES </w:t>
            </w:r>
            <w:proofErr w:type="gramStart"/>
            <w:r w:rsidRPr="00E46D2C">
              <w:rPr>
                <w:rFonts w:asciiTheme="majorHAnsi" w:eastAsia="Times New Roman" w:hAnsiTheme="majorHAnsi" w:cstheme="majorHAnsi"/>
                <w:color w:val="000000"/>
                <w:sz w:val="18"/>
                <w:szCs w:val="18"/>
              </w:rPr>
              <w:t xml:space="preserve">2019;  </w:t>
            </w:r>
            <w:r w:rsidR="004935F7" w:rsidRPr="004935F7">
              <w:rPr>
                <w:rFonts w:asciiTheme="majorHAnsi" w:eastAsia="Times New Roman" w:hAnsiTheme="majorHAnsi" w:cstheme="majorHAnsi"/>
                <w:color w:val="000000"/>
                <w:sz w:val="18"/>
                <w:szCs w:val="18"/>
              </w:rPr>
              <w:t>https://www.eubam-rafah.eu/en/node/5378</w:t>
            </w:r>
            <w:proofErr w:type="gramEnd"/>
          </w:p>
        </w:tc>
      </w:tr>
      <w:tr w:rsidR="00E46D2C" w:rsidRPr="00E46D2C" w14:paraId="6A442286" w14:textId="77777777" w:rsidTr="00E46D2C">
        <w:trPr>
          <w:trHeight w:val="1698"/>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C33896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EUPOL</w:t>
            </w:r>
            <w:r w:rsidRPr="00E46D2C">
              <w:rPr>
                <w:rFonts w:asciiTheme="majorHAnsi" w:eastAsia="Times New Roman" w:hAnsiTheme="majorHAnsi" w:cstheme="majorHAnsi"/>
                <w:color w:val="000000"/>
                <w:sz w:val="18"/>
                <w:szCs w:val="18"/>
              </w:rPr>
              <w:br/>
              <w:t>COPPS</w:t>
            </w:r>
          </w:p>
        </w:tc>
        <w:tc>
          <w:tcPr>
            <w:tcW w:w="709" w:type="dxa"/>
            <w:tcBorders>
              <w:top w:val="nil"/>
              <w:left w:val="nil"/>
              <w:bottom w:val="single" w:sz="4" w:space="0" w:color="auto"/>
              <w:right w:val="single" w:sz="4" w:space="0" w:color="auto"/>
            </w:tcBorders>
            <w:shd w:val="clear" w:color="auto" w:fill="auto"/>
            <w:vAlign w:val="bottom"/>
            <w:hideMark/>
          </w:tcPr>
          <w:p w14:paraId="002AF17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0A7EFD5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nil"/>
            </w:tcBorders>
            <w:shd w:val="clear" w:color="auto" w:fill="auto"/>
            <w:vAlign w:val="bottom"/>
            <w:hideMark/>
          </w:tcPr>
          <w:p w14:paraId="44C8A2AE"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2317" w:type="dxa"/>
            <w:gridSpan w:val="8"/>
            <w:tcBorders>
              <w:top w:val="single" w:sz="4" w:space="0" w:color="auto"/>
              <w:left w:val="nil"/>
              <w:bottom w:val="single" w:sz="4" w:space="0" w:color="auto"/>
              <w:right w:val="single" w:sz="4" w:space="0" w:color="000000"/>
            </w:tcBorders>
            <w:shd w:val="clear" w:color="000000" w:fill="D9D9D9"/>
            <w:vAlign w:val="bottom"/>
            <w:hideMark/>
          </w:tcPr>
          <w:p w14:paraId="6015D367"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23,6</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405BFE0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6,87</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242DCDD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8,25</w:t>
            </w:r>
          </w:p>
        </w:tc>
        <w:tc>
          <w:tcPr>
            <w:tcW w:w="503" w:type="dxa"/>
            <w:tcBorders>
              <w:top w:val="nil"/>
              <w:left w:val="nil"/>
              <w:bottom w:val="single" w:sz="4" w:space="0" w:color="auto"/>
              <w:right w:val="single" w:sz="4" w:space="0" w:color="auto"/>
            </w:tcBorders>
            <w:shd w:val="clear" w:color="000000" w:fill="D9D9D9"/>
            <w:vAlign w:val="bottom"/>
            <w:hideMark/>
          </w:tcPr>
          <w:p w14:paraId="0C3F069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9,41</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68EC223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9,57</w:t>
            </w:r>
          </w:p>
        </w:tc>
        <w:tc>
          <w:tcPr>
            <w:tcW w:w="451" w:type="dxa"/>
            <w:tcBorders>
              <w:top w:val="nil"/>
              <w:left w:val="nil"/>
              <w:bottom w:val="single" w:sz="4" w:space="0" w:color="auto"/>
              <w:right w:val="single" w:sz="4" w:space="0" w:color="auto"/>
            </w:tcBorders>
            <w:shd w:val="clear" w:color="000000" w:fill="D9D9D9"/>
            <w:noWrap/>
            <w:vAlign w:val="bottom"/>
            <w:hideMark/>
          </w:tcPr>
          <w:p w14:paraId="45E8CE7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9,82</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0F45F0E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9,17</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09373B1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10,3</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26E38AA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12,3</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024BB8BD"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25</w:t>
            </w:r>
          </w:p>
        </w:tc>
        <w:tc>
          <w:tcPr>
            <w:tcW w:w="567" w:type="dxa"/>
            <w:tcBorders>
              <w:top w:val="nil"/>
              <w:left w:val="nil"/>
              <w:bottom w:val="single" w:sz="4" w:space="0" w:color="auto"/>
              <w:right w:val="single" w:sz="4" w:space="0" w:color="auto"/>
            </w:tcBorders>
            <w:shd w:val="clear" w:color="000000" w:fill="D9D9D9"/>
            <w:noWrap/>
            <w:vAlign w:val="bottom"/>
            <w:hideMark/>
          </w:tcPr>
          <w:p w14:paraId="2DFACC61"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12,7</w:t>
            </w:r>
          </w:p>
        </w:tc>
        <w:tc>
          <w:tcPr>
            <w:tcW w:w="1134" w:type="dxa"/>
            <w:tcBorders>
              <w:top w:val="nil"/>
              <w:left w:val="nil"/>
              <w:bottom w:val="single" w:sz="4" w:space="0" w:color="auto"/>
              <w:right w:val="single" w:sz="4" w:space="0" w:color="auto"/>
            </w:tcBorders>
            <w:shd w:val="clear" w:color="auto" w:fill="auto"/>
            <w:noWrap/>
            <w:hideMark/>
          </w:tcPr>
          <w:p w14:paraId="097F750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136,96</w:t>
            </w:r>
          </w:p>
        </w:tc>
        <w:tc>
          <w:tcPr>
            <w:tcW w:w="2268" w:type="dxa"/>
            <w:tcBorders>
              <w:top w:val="nil"/>
              <w:left w:val="nil"/>
              <w:bottom w:val="single" w:sz="4" w:space="0" w:color="auto"/>
              <w:right w:val="single" w:sz="4" w:space="0" w:color="auto"/>
            </w:tcBorders>
            <w:shd w:val="clear" w:color="auto" w:fill="auto"/>
            <w:hideMark/>
          </w:tcPr>
          <w:p w14:paraId="79B9DC44"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Smith (2017) from 2005 to 2009; YES Report 2013 for 2010 to 2012; YES Report 2014 for 2013-2014 and YES Report 2016 for 2014-2015 and 2015-2016; 2019-2020 https://eupolcopps.eu/en/content/what-eupol-copps</w:t>
            </w:r>
          </w:p>
        </w:tc>
      </w:tr>
      <w:tr w:rsidR="00E46D2C" w:rsidRPr="00E46D2C" w14:paraId="049C13CC" w14:textId="77777777" w:rsidTr="00E46D2C">
        <w:trPr>
          <w:trHeight w:val="1132"/>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2ED586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lastRenderedPageBreak/>
              <w:t>EUPOL</w:t>
            </w:r>
            <w:r w:rsidRPr="00E46D2C">
              <w:rPr>
                <w:rFonts w:asciiTheme="majorHAnsi" w:eastAsia="Times New Roman" w:hAnsiTheme="majorHAnsi" w:cstheme="majorHAnsi"/>
                <w:color w:val="000000"/>
                <w:sz w:val="18"/>
                <w:szCs w:val="18"/>
              </w:rPr>
              <w:br/>
              <w:t>Afghanistan</w:t>
            </w:r>
          </w:p>
        </w:tc>
        <w:tc>
          <w:tcPr>
            <w:tcW w:w="709" w:type="dxa"/>
            <w:tcBorders>
              <w:top w:val="nil"/>
              <w:left w:val="nil"/>
              <w:bottom w:val="single" w:sz="4" w:space="0" w:color="auto"/>
              <w:right w:val="single" w:sz="4" w:space="0" w:color="auto"/>
            </w:tcBorders>
            <w:shd w:val="clear" w:color="auto" w:fill="auto"/>
            <w:vAlign w:val="bottom"/>
            <w:hideMark/>
          </w:tcPr>
          <w:p w14:paraId="76654C9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27375F1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1248F94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148F406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771" w:type="dxa"/>
            <w:gridSpan w:val="6"/>
            <w:tcBorders>
              <w:top w:val="single" w:sz="4" w:space="0" w:color="auto"/>
              <w:left w:val="nil"/>
              <w:bottom w:val="single" w:sz="4" w:space="0" w:color="auto"/>
              <w:right w:val="single" w:sz="4" w:space="0" w:color="auto"/>
            </w:tcBorders>
            <w:shd w:val="clear" w:color="000000" w:fill="D9D9D9"/>
            <w:vAlign w:val="bottom"/>
            <w:hideMark/>
          </w:tcPr>
          <w:p w14:paraId="56A5963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107,6</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297F9E2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49,9</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1FE43663"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47,5</w:t>
            </w:r>
          </w:p>
        </w:tc>
        <w:tc>
          <w:tcPr>
            <w:tcW w:w="503" w:type="dxa"/>
            <w:tcBorders>
              <w:top w:val="nil"/>
              <w:left w:val="nil"/>
              <w:bottom w:val="single" w:sz="4" w:space="0" w:color="auto"/>
              <w:right w:val="single" w:sz="4" w:space="0" w:color="auto"/>
            </w:tcBorders>
            <w:shd w:val="clear" w:color="000000" w:fill="D9D9D9"/>
            <w:vAlign w:val="bottom"/>
            <w:hideMark/>
          </w:tcPr>
          <w:p w14:paraId="1107281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39,1</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5A9ACA8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68,2</w:t>
            </w:r>
          </w:p>
        </w:tc>
        <w:tc>
          <w:tcPr>
            <w:tcW w:w="451" w:type="dxa"/>
            <w:tcBorders>
              <w:top w:val="nil"/>
              <w:left w:val="nil"/>
              <w:bottom w:val="single" w:sz="4" w:space="0" w:color="auto"/>
              <w:right w:val="single" w:sz="4" w:space="0" w:color="auto"/>
            </w:tcBorders>
            <w:shd w:val="clear" w:color="000000" w:fill="D9D9D9"/>
            <w:noWrap/>
            <w:vAlign w:val="bottom"/>
            <w:hideMark/>
          </w:tcPr>
          <w:p w14:paraId="7F59AA9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58</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2DF31AA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57,8</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62518B5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6D5BAE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7147DD8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6D0BAD4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7402B5F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270C6BE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428,04</w:t>
            </w:r>
          </w:p>
        </w:tc>
        <w:tc>
          <w:tcPr>
            <w:tcW w:w="2268" w:type="dxa"/>
            <w:tcBorders>
              <w:top w:val="nil"/>
              <w:left w:val="nil"/>
              <w:bottom w:val="single" w:sz="4" w:space="0" w:color="auto"/>
              <w:right w:val="single" w:sz="4" w:space="0" w:color="auto"/>
            </w:tcBorders>
            <w:shd w:val="clear" w:color="auto" w:fill="auto"/>
            <w:hideMark/>
          </w:tcPr>
          <w:p w14:paraId="2293366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Smith (2017) from 2007 to 2009; YES Report 2013 for 2010 to 2012; YES Report 2014 for 2013-2014 and YES Report 2016 for 2014-2015 and 2015-2016. </w:t>
            </w:r>
            <w:proofErr w:type="spellStart"/>
            <w:r w:rsidRPr="00E46D2C">
              <w:rPr>
                <w:rFonts w:asciiTheme="majorHAnsi" w:eastAsia="Times New Roman" w:hAnsiTheme="majorHAnsi" w:cstheme="majorHAnsi"/>
                <w:color w:val="000000"/>
                <w:sz w:val="18"/>
                <w:szCs w:val="18"/>
              </w:rPr>
              <w:t>Note:data</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till</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December</w:t>
            </w:r>
            <w:proofErr w:type="spellEnd"/>
            <w:r w:rsidRPr="00E46D2C">
              <w:rPr>
                <w:rFonts w:asciiTheme="majorHAnsi" w:eastAsia="Times New Roman" w:hAnsiTheme="majorHAnsi" w:cstheme="majorHAnsi"/>
                <w:color w:val="000000"/>
                <w:sz w:val="18"/>
                <w:szCs w:val="18"/>
              </w:rPr>
              <w:t xml:space="preserve"> 2015</w:t>
            </w:r>
          </w:p>
        </w:tc>
      </w:tr>
      <w:tr w:rsidR="00E46D2C" w:rsidRPr="00E46D2C" w14:paraId="4207ADED" w14:textId="77777777" w:rsidTr="00E46D2C">
        <w:trPr>
          <w:trHeight w:val="141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2B039E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EUCAP</w:t>
            </w:r>
            <w:r w:rsidRPr="00E46D2C">
              <w:rPr>
                <w:rFonts w:asciiTheme="majorHAnsi" w:eastAsia="Times New Roman" w:hAnsiTheme="majorHAnsi" w:cstheme="majorHAnsi"/>
                <w:color w:val="000000"/>
                <w:sz w:val="18"/>
                <w:szCs w:val="18"/>
              </w:rPr>
              <w:br/>
            </w:r>
            <w:proofErr w:type="spellStart"/>
            <w:r w:rsidRPr="00E46D2C">
              <w:rPr>
                <w:rFonts w:asciiTheme="majorHAnsi" w:eastAsia="Times New Roman" w:hAnsiTheme="majorHAnsi" w:cstheme="majorHAnsi"/>
                <w:color w:val="000000"/>
                <w:sz w:val="18"/>
                <w:szCs w:val="18"/>
              </w:rPr>
              <w:t>Nestor</w:t>
            </w:r>
            <w:proofErr w:type="spellEnd"/>
            <w:r w:rsidRPr="00E46D2C">
              <w:rPr>
                <w:rFonts w:asciiTheme="majorHAnsi" w:eastAsia="Times New Roman" w:hAnsiTheme="majorHAnsi" w:cstheme="majorHAnsi"/>
                <w:color w:val="000000"/>
                <w:sz w:val="18"/>
                <w:szCs w:val="18"/>
              </w:rPr>
              <w:t xml:space="preserve"> -EUCAP SOMALIA</w:t>
            </w:r>
          </w:p>
        </w:tc>
        <w:tc>
          <w:tcPr>
            <w:tcW w:w="709" w:type="dxa"/>
            <w:tcBorders>
              <w:top w:val="nil"/>
              <w:left w:val="nil"/>
              <w:bottom w:val="single" w:sz="4" w:space="0" w:color="auto"/>
              <w:right w:val="single" w:sz="4" w:space="0" w:color="auto"/>
            </w:tcBorders>
            <w:shd w:val="clear" w:color="auto" w:fill="auto"/>
            <w:vAlign w:val="bottom"/>
            <w:hideMark/>
          </w:tcPr>
          <w:p w14:paraId="6DAAF124"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51F1ED2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49250EB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2DB1AEB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1488531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4CE92E9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vAlign w:val="bottom"/>
            <w:hideMark/>
          </w:tcPr>
          <w:p w14:paraId="28AD336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179969A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vAlign w:val="bottom"/>
            <w:hideMark/>
          </w:tcPr>
          <w:p w14:paraId="737816B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000000" w:fill="D9D9D9"/>
            <w:vAlign w:val="bottom"/>
            <w:hideMark/>
          </w:tcPr>
          <w:p w14:paraId="610B8660"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9,53</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122EF74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13,3</w:t>
            </w:r>
          </w:p>
        </w:tc>
        <w:tc>
          <w:tcPr>
            <w:tcW w:w="451" w:type="dxa"/>
            <w:tcBorders>
              <w:top w:val="nil"/>
              <w:left w:val="nil"/>
              <w:bottom w:val="single" w:sz="4" w:space="0" w:color="auto"/>
              <w:right w:val="single" w:sz="4" w:space="0" w:color="auto"/>
            </w:tcBorders>
            <w:shd w:val="clear" w:color="000000" w:fill="D9D9D9"/>
            <w:vAlign w:val="bottom"/>
            <w:hideMark/>
          </w:tcPr>
          <w:p w14:paraId="2ED22A6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17,93</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4FB26F30"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17,9</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0B606B3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0CFEE51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22,9</w:t>
            </w:r>
          </w:p>
        </w:tc>
        <w:tc>
          <w:tcPr>
            <w:tcW w:w="739" w:type="dxa"/>
            <w:gridSpan w:val="3"/>
            <w:tcBorders>
              <w:top w:val="nil"/>
              <w:left w:val="nil"/>
              <w:bottom w:val="single" w:sz="4" w:space="0" w:color="auto"/>
              <w:right w:val="single" w:sz="4" w:space="0" w:color="auto"/>
            </w:tcBorders>
            <w:shd w:val="clear" w:color="000000" w:fill="D9D9D9"/>
            <w:noWrap/>
            <w:vAlign w:val="bottom"/>
            <w:hideMark/>
          </w:tcPr>
          <w:p w14:paraId="29A78CB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w:t>
            </w:r>
          </w:p>
        </w:tc>
        <w:tc>
          <w:tcPr>
            <w:tcW w:w="395" w:type="dxa"/>
            <w:tcBorders>
              <w:top w:val="nil"/>
              <w:left w:val="nil"/>
              <w:bottom w:val="single" w:sz="4" w:space="0" w:color="auto"/>
              <w:right w:val="single" w:sz="4" w:space="0" w:color="auto"/>
            </w:tcBorders>
            <w:shd w:val="clear" w:color="auto" w:fill="auto"/>
            <w:noWrap/>
            <w:vAlign w:val="bottom"/>
            <w:hideMark/>
          </w:tcPr>
          <w:p w14:paraId="1BCDBE1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66,1</w:t>
            </w:r>
          </w:p>
        </w:tc>
        <w:tc>
          <w:tcPr>
            <w:tcW w:w="567" w:type="dxa"/>
            <w:tcBorders>
              <w:top w:val="nil"/>
              <w:left w:val="nil"/>
              <w:bottom w:val="single" w:sz="4" w:space="0" w:color="auto"/>
              <w:right w:val="single" w:sz="4" w:space="0" w:color="auto"/>
            </w:tcBorders>
            <w:shd w:val="clear" w:color="auto" w:fill="auto"/>
            <w:noWrap/>
            <w:vAlign w:val="bottom"/>
            <w:hideMark/>
          </w:tcPr>
          <w:p w14:paraId="3F01628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32C978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186,707</w:t>
            </w:r>
          </w:p>
        </w:tc>
        <w:tc>
          <w:tcPr>
            <w:tcW w:w="2268" w:type="dxa"/>
            <w:tcBorders>
              <w:top w:val="nil"/>
              <w:left w:val="nil"/>
              <w:bottom w:val="single" w:sz="4" w:space="0" w:color="auto"/>
              <w:right w:val="single" w:sz="4" w:space="0" w:color="auto"/>
            </w:tcBorders>
            <w:shd w:val="clear" w:color="auto" w:fill="auto"/>
            <w:hideMark/>
          </w:tcPr>
          <w:p w14:paraId="50BEC7E6" w14:textId="5E369B45"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YES Report 2013 </w:t>
            </w:r>
            <w:proofErr w:type="gramStart"/>
            <w:r w:rsidRPr="00E46D2C">
              <w:rPr>
                <w:rFonts w:asciiTheme="majorHAnsi" w:eastAsia="Times New Roman" w:hAnsiTheme="majorHAnsi" w:cstheme="majorHAnsi"/>
                <w:color w:val="000000"/>
                <w:sz w:val="18"/>
                <w:szCs w:val="18"/>
              </w:rPr>
              <w:t>for  2012</w:t>
            </w:r>
            <w:proofErr w:type="gramEnd"/>
            <w:r w:rsidRPr="00E46D2C">
              <w:rPr>
                <w:rFonts w:asciiTheme="majorHAnsi" w:eastAsia="Times New Roman" w:hAnsiTheme="majorHAnsi" w:cstheme="majorHAnsi"/>
                <w:color w:val="000000"/>
                <w:sz w:val="18"/>
                <w:szCs w:val="18"/>
              </w:rPr>
              <w:t>; YES Report 2014 for 2013-2014 and YES Report 2016 for 2014-2015 and 2015-2016</w:t>
            </w:r>
            <w:r w:rsidR="004935F7">
              <w:rPr>
                <w:rFonts w:asciiTheme="majorHAnsi" w:eastAsia="Times New Roman" w:hAnsiTheme="majorHAnsi" w:cstheme="majorHAnsi"/>
                <w:color w:val="000000"/>
                <w:sz w:val="18"/>
                <w:szCs w:val="18"/>
              </w:rPr>
              <w:t xml:space="preserve">; </w:t>
            </w:r>
            <w:r w:rsidR="004935F7" w:rsidRPr="004935F7">
              <w:rPr>
                <w:rFonts w:asciiTheme="majorHAnsi" w:eastAsia="Times New Roman" w:hAnsiTheme="majorHAnsi" w:cstheme="majorHAnsi"/>
                <w:color w:val="000000"/>
                <w:sz w:val="18"/>
                <w:szCs w:val="18"/>
              </w:rPr>
              <w:t>https://publications.parliament.uk/pa/cm201617/cmselect/cmeuleg/71-xxxv/7112.htm; https://www.eucap-som.eu/fact-sheet/</w:t>
            </w:r>
          </w:p>
        </w:tc>
      </w:tr>
      <w:tr w:rsidR="00E46D2C" w:rsidRPr="00E46D2C" w14:paraId="46110D50"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BA8421A"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EUCAP</w:t>
            </w:r>
            <w:r w:rsidRPr="00E46D2C">
              <w:rPr>
                <w:rFonts w:asciiTheme="majorHAnsi" w:eastAsia="Times New Roman" w:hAnsiTheme="majorHAnsi" w:cstheme="majorHAnsi"/>
                <w:color w:val="000000"/>
                <w:sz w:val="18"/>
                <w:szCs w:val="18"/>
              </w:rPr>
              <w:br/>
              <w:t>Sahel Niger</w:t>
            </w:r>
          </w:p>
        </w:tc>
        <w:tc>
          <w:tcPr>
            <w:tcW w:w="709" w:type="dxa"/>
            <w:tcBorders>
              <w:top w:val="nil"/>
              <w:left w:val="nil"/>
              <w:bottom w:val="single" w:sz="4" w:space="0" w:color="auto"/>
              <w:right w:val="single" w:sz="4" w:space="0" w:color="auto"/>
            </w:tcBorders>
            <w:shd w:val="clear" w:color="auto" w:fill="auto"/>
            <w:vAlign w:val="bottom"/>
            <w:hideMark/>
          </w:tcPr>
          <w:p w14:paraId="40FCB39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3982810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5E9C7C8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3461129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0B14024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19A73CB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vAlign w:val="bottom"/>
            <w:hideMark/>
          </w:tcPr>
          <w:p w14:paraId="3FD064A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38B1913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vAlign w:val="bottom"/>
            <w:hideMark/>
          </w:tcPr>
          <w:p w14:paraId="0F1DAAB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000000" w:fill="D9D9D9"/>
            <w:vAlign w:val="bottom"/>
            <w:hideMark/>
          </w:tcPr>
          <w:p w14:paraId="002A713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3,63</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7745284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5,08</w:t>
            </w:r>
          </w:p>
        </w:tc>
        <w:tc>
          <w:tcPr>
            <w:tcW w:w="451" w:type="dxa"/>
            <w:tcBorders>
              <w:top w:val="nil"/>
              <w:left w:val="nil"/>
              <w:bottom w:val="single" w:sz="4" w:space="0" w:color="auto"/>
              <w:right w:val="single" w:sz="4" w:space="0" w:color="auto"/>
            </w:tcBorders>
            <w:shd w:val="clear" w:color="000000" w:fill="D9D9D9"/>
            <w:noWrap/>
            <w:vAlign w:val="bottom"/>
            <w:hideMark/>
          </w:tcPr>
          <w:p w14:paraId="332851C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9,16</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2CD69A9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9,8</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3FF61F8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26,3</w:t>
            </w:r>
          </w:p>
        </w:tc>
        <w:tc>
          <w:tcPr>
            <w:tcW w:w="709" w:type="dxa"/>
            <w:gridSpan w:val="3"/>
            <w:tcBorders>
              <w:top w:val="nil"/>
              <w:left w:val="nil"/>
              <w:bottom w:val="nil"/>
              <w:right w:val="nil"/>
            </w:tcBorders>
            <w:shd w:val="clear" w:color="000000" w:fill="D9D9D9"/>
            <w:noWrap/>
            <w:vAlign w:val="bottom"/>
            <w:hideMark/>
          </w:tcPr>
          <w:p w14:paraId="602525A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31</w:t>
            </w:r>
          </w:p>
        </w:tc>
        <w:tc>
          <w:tcPr>
            <w:tcW w:w="1134"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C21A7A6"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66,4</w:t>
            </w:r>
          </w:p>
        </w:tc>
        <w:tc>
          <w:tcPr>
            <w:tcW w:w="567" w:type="dxa"/>
            <w:tcBorders>
              <w:top w:val="nil"/>
              <w:left w:val="nil"/>
              <w:bottom w:val="single" w:sz="4" w:space="0" w:color="auto"/>
              <w:right w:val="single" w:sz="4" w:space="0" w:color="auto"/>
            </w:tcBorders>
            <w:shd w:val="clear" w:color="000000" w:fill="D9D9D9"/>
            <w:noWrap/>
            <w:vAlign w:val="bottom"/>
            <w:hideMark/>
          </w:tcPr>
          <w:p w14:paraId="02293F16"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0365CFD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151,36</w:t>
            </w:r>
          </w:p>
        </w:tc>
        <w:tc>
          <w:tcPr>
            <w:tcW w:w="2268" w:type="dxa"/>
            <w:tcBorders>
              <w:top w:val="nil"/>
              <w:left w:val="nil"/>
              <w:bottom w:val="single" w:sz="4" w:space="0" w:color="auto"/>
              <w:right w:val="single" w:sz="4" w:space="0" w:color="auto"/>
            </w:tcBorders>
            <w:shd w:val="clear" w:color="auto" w:fill="auto"/>
            <w:hideMark/>
          </w:tcPr>
          <w:p w14:paraId="73E22778" w14:textId="01C4D5F9"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YES Report 2013 for 2012; YES Report 2014 for 2013-2014 and YES Report 2016 for 2014-2015 and 2015-2016</w:t>
            </w:r>
            <w:r w:rsidR="001C111B">
              <w:rPr>
                <w:rFonts w:asciiTheme="majorHAnsi" w:eastAsia="Times New Roman" w:hAnsiTheme="majorHAnsi" w:cstheme="majorHAnsi"/>
                <w:color w:val="000000"/>
                <w:sz w:val="18"/>
                <w:szCs w:val="18"/>
              </w:rPr>
              <w:t xml:space="preserve">; </w:t>
            </w:r>
            <w:r w:rsidR="001C111B" w:rsidRPr="001C111B">
              <w:rPr>
                <w:rFonts w:asciiTheme="majorHAnsi" w:eastAsia="Times New Roman" w:hAnsiTheme="majorHAnsi" w:cstheme="majorHAnsi"/>
                <w:color w:val="000000"/>
                <w:sz w:val="18"/>
                <w:szCs w:val="18"/>
              </w:rPr>
              <w:t>ES 2017, YES 2018, https://www.consilium.europa.eu/en/press/press-releases/2018/09/18/eucap-sahel-niger-council-extends-the-mission-for-two-years/</w:t>
            </w:r>
            <w:r w:rsidR="001C111B">
              <w:rPr>
                <w:rStyle w:val="Rimandonotaapidipagina"/>
                <w:rFonts w:asciiTheme="majorHAnsi" w:eastAsia="Times New Roman" w:hAnsiTheme="majorHAnsi" w:cstheme="majorHAnsi"/>
                <w:color w:val="000000"/>
                <w:sz w:val="18"/>
                <w:szCs w:val="18"/>
              </w:rPr>
              <w:footnoteReference w:id="2"/>
            </w:r>
          </w:p>
        </w:tc>
      </w:tr>
      <w:tr w:rsidR="00E46D2C" w:rsidRPr="00E46D2C" w14:paraId="31D2C484"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3881D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EUBAM</w:t>
            </w:r>
            <w:r w:rsidRPr="00E46D2C">
              <w:rPr>
                <w:rFonts w:asciiTheme="majorHAnsi" w:eastAsia="Times New Roman" w:hAnsiTheme="majorHAnsi" w:cstheme="majorHAnsi"/>
                <w:color w:val="000000"/>
                <w:sz w:val="18"/>
                <w:szCs w:val="18"/>
              </w:rPr>
              <w:br/>
              <w:t>Libya</w:t>
            </w:r>
          </w:p>
        </w:tc>
        <w:tc>
          <w:tcPr>
            <w:tcW w:w="709" w:type="dxa"/>
            <w:tcBorders>
              <w:top w:val="nil"/>
              <w:left w:val="nil"/>
              <w:bottom w:val="single" w:sz="4" w:space="0" w:color="auto"/>
              <w:right w:val="single" w:sz="4" w:space="0" w:color="auto"/>
            </w:tcBorders>
            <w:shd w:val="clear" w:color="auto" w:fill="auto"/>
            <w:vAlign w:val="bottom"/>
            <w:hideMark/>
          </w:tcPr>
          <w:p w14:paraId="6DD8FAE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381E50C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7E0E9D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11AC71C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1F96195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5C56F8F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vAlign w:val="bottom"/>
            <w:hideMark/>
          </w:tcPr>
          <w:p w14:paraId="0F9A1E2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2684AD9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vAlign w:val="bottom"/>
            <w:hideMark/>
          </w:tcPr>
          <w:p w14:paraId="4B05573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vAlign w:val="bottom"/>
            <w:hideMark/>
          </w:tcPr>
          <w:p w14:paraId="26F0E55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029B82E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w:t>
            </w:r>
          </w:p>
        </w:tc>
        <w:tc>
          <w:tcPr>
            <w:tcW w:w="451" w:type="dxa"/>
            <w:tcBorders>
              <w:top w:val="nil"/>
              <w:left w:val="nil"/>
              <w:bottom w:val="single" w:sz="4" w:space="0" w:color="auto"/>
              <w:right w:val="single" w:sz="4" w:space="0" w:color="auto"/>
            </w:tcBorders>
            <w:shd w:val="clear" w:color="000000" w:fill="D9D9D9"/>
            <w:noWrap/>
            <w:vAlign w:val="bottom"/>
            <w:hideMark/>
          </w:tcPr>
          <w:p w14:paraId="22F92C7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13,1</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4C2B773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13,1</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3A8993B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21,5</w:t>
            </w:r>
          </w:p>
        </w:tc>
        <w:tc>
          <w:tcPr>
            <w:tcW w:w="709"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4AF463F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31,2</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CABD313"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61,6</w:t>
            </w:r>
          </w:p>
        </w:tc>
        <w:tc>
          <w:tcPr>
            <w:tcW w:w="567" w:type="dxa"/>
            <w:tcBorders>
              <w:top w:val="nil"/>
              <w:left w:val="nil"/>
              <w:bottom w:val="single" w:sz="4" w:space="0" w:color="auto"/>
              <w:right w:val="single" w:sz="4" w:space="0" w:color="auto"/>
            </w:tcBorders>
            <w:shd w:val="clear" w:color="000000" w:fill="D9D9D9"/>
            <w:noWrap/>
            <w:vAlign w:val="bottom"/>
            <w:hideMark/>
          </w:tcPr>
          <w:p w14:paraId="06CD394D"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0A1BF7B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170,5</w:t>
            </w:r>
          </w:p>
        </w:tc>
        <w:tc>
          <w:tcPr>
            <w:tcW w:w="2268" w:type="dxa"/>
            <w:tcBorders>
              <w:top w:val="nil"/>
              <w:left w:val="nil"/>
              <w:bottom w:val="single" w:sz="4" w:space="0" w:color="auto"/>
              <w:right w:val="single" w:sz="4" w:space="0" w:color="auto"/>
            </w:tcBorders>
            <w:shd w:val="clear" w:color="auto" w:fill="auto"/>
            <w:hideMark/>
          </w:tcPr>
          <w:p w14:paraId="6DFA2E65" w14:textId="767B4DFC"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2014 for 2013-2014 and YES Report 2016 for 2014-2015 and 2015-2016</w:t>
            </w:r>
            <w:r w:rsidR="004F1DF0">
              <w:rPr>
                <w:rFonts w:asciiTheme="majorHAnsi" w:eastAsia="Times New Roman" w:hAnsiTheme="majorHAnsi" w:cstheme="majorHAnsi"/>
                <w:color w:val="000000"/>
                <w:sz w:val="18"/>
                <w:szCs w:val="18"/>
              </w:rPr>
              <w:t xml:space="preserve">; </w:t>
            </w:r>
            <w:r w:rsidR="004F1DF0" w:rsidRPr="004F1DF0">
              <w:rPr>
                <w:rFonts w:asciiTheme="majorHAnsi" w:eastAsia="Times New Roman" w:hAnsiTheme="majorHAnsi" w:cstheme="majorHAnsi"/>
                <w:color w:val="000000"/>
                <w:sz w:val="18"/>
                <w:szCs w:val="18"/>
              </w:rPr>
              <w:t>YES 2018, MISSION FACTSHEET MARCH 2019</w:t>
            </w:r>
            <w:r w:rsidR="004F1DF0">
              <w:rPr>
                <w:rFonts w:asciiTheme="majorHAnsi" w:eastAsia="Times New Roman" w:hAnsiTheme="majorHAnsi" w:cstheme="majorHAnsi"/>
                <w:color w:val="000000"/>
                <w:sz w:val="18"/>
                <w:szCs w:val="18"/>
              </w:rPr>
              <w:t xml:space="preserve">. </w:t>
            </w:r>
            <w:r w:rsidR="004F1DF0">
              <w:rPr>
                <w:rStyle w:val="Rimandonotaapidipagina"/>
                <w:rFonts w:asciiTheme="majorHAnsi" w:eastAsia="Times New Roman" w:hAnsiTheme="majorHAnsi" w:cstheme="majorHAnsi"/>
                <w:color w:val="000000"/>
                <w:sz w:val="18"/>
                <w:szCs w:val="18"/>
              </w:rPr>
              <w:footnoteReference w:id="3"/>
            </w:r>
          </w:p>
        </w:tc>
      </w:tr>
      <w:tr w:rsidR="00E46D2C" w:rsidRPr="00E46D2C" w14:paraId="21B2438F" w14:textId="77777777" w:rsidTr="004935F7">
        <w:trPr>
          <w:trHeight w:val="404"/>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DC9BE1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EUCAP</w:t>
            </w:r>
            <w:r w:rsidRPr="00E46D2C">
              <w:rPr>
                <w:rFonts w:asciiTheme="majorHAnsi" w:eastAsia="Times New Roman" w:hAnsiTheme="majorHAnsi" w:cstheme="majorHAnsi"/>
                <w:color w:val="000000"/>
                <w:sz w:val="18"/>
                <w:szCs w:val="18"/>
              </w:rPr>
              <w:br/>
              <w:t>Sahel Mali</w:t>
            </w:r>
          </w:p>
        </w:tc>
        <w:tc>
          <w:tcPr>
            <w:tcW w:w="709" w:type="dxa"/>
            <w:tcBorders>
              <w:top w:val="nil"/>
              <w:left w:val="nil"/>
              <w:bottom w:val="single" w:sz="4" w:space="0" w:color="auto"/>
              <w:right w:val="single" w:sz="4" w:space="0" w:color="auto"/>
            </w:tcBorders>
            <w:shd w:val="clear" w:color="auto" w:fill="auto"/>
            <w:vAlign w:val="bottom"/>
            <w:hideMark/>
          </w:tcPr>
          <w:p w14:paraId="3F8F4749"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76AE92F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2248C03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5C0381C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0D95BFA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44E62AC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vAlign w:val="bottom"/>
            <w:hideMark/>
          </w:tcPr>
          <w:p w14:paraId="4D040E9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2FB0080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vAlign w:val="bottom"/>
            <w:hideMark/>
          </w:tcPr>
          <w:p w14:paraId="0F30BA3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vAlign w:val="bottom"/>
            <w:hideMark/>
          </w:tcPr>
          <w:p w14:paraId="5B651A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vAlign w:val="bottom"/>
            <w:hideMark/>
          </w:tcPr>
          <w:p w14:paraId="50A5AD3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000000" w:fill="D9D9D9"/>
            <w:noWrap/>
            <w:vAlign w:val="bottom"/>
            <w:hideMark/>
          </w:tcPr>
          <w:p w14:paraId="7EF38CF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5,5</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6073EC7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11,4</w:t>
            </w:r>
          </w:p>
        </w:tc>
        <w:tc>
          <w:tcPr>
            <w:tcW w:w="371" w:type="dxa"/>
            <w:gridSpan w:val="2"/>
            <w:tcBorders>
              <w:top w:val="nil"/>
              <w:left w:val="nil"/>
              <w:bottom w:val="single" w:sz="4" w:space="0" w:color="auto"/>
              <w:right w:val="single" w:sz="4" w:space="0" w:color="auto"/>
            </w:tcBorders>
            <w:shd w:val="clear" w:color="000000" w:fill="D9D9D9"/>
            <w:noWrap/>
            <w:vAlign w:val="bottom"/>
            <w:hideMark/>
          </w:tcPr>
          <w:p w14:paraId="5A42B00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29,7</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4B68A60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15,5</w:t>
            </w:r>
          </w:p>
        </w:tc>
        <w:tc>
          <w:tcPr>
            <w:tcW w:w="739" w:type="dxa"/>
            <w:gridSpan w:val="3"/>
            <w:tcBorders>
              <w:top w:val="nil"/>
              <w:left w:val="nil"/>
              <w:bottom w:val="single" w:sz="4" w:space="0" w:color="auto"/>
              <w:right w:val="single" w:sz="4" w:space="0" w:color="auto"/>
            </w:tcBorders>
            <w:shd w:val="clear" w:color="000000" w:fill="D9D9D9"/>
            <w:noWrap/>
            <w:vAlign w:val="bottom"/>
            <w:hideMark/>
          </w:tcPr>
          <w:p w14:paraId="08B578E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28,5</w:t>
            </w:r>
          </w:p>
        </w:tc>
        <w:tc>
          <w:tcPr>
            <w:tcW w:w="395" w:type="dxa"/>
            <w:tcBorders>
              <w:top w:val="nil"/>
              <w:left w:val="nil"/>
              <w:bottom w:val="single" w:sz="4" w:space="0" w:color="auto"/>
              <w:right w:val="single" w:sz="4" w:space="0" w:color="auto"/>
            </w:tcBorders>
            <w:shd w:val="clear" w:color="000000" w:fill="D9D9D9"/>
            <w:noWrap/>
            <w:vAlign w:val="bottom"/>
            <w:hideMark/>
          </w:tcPr>
          <w:p w14:paraId="34EC68D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67</w:t>
            </w:r>
          </w:p>
        </w:tc>
        <w:tc>
          <w:tcPr>
            <w:tcW w:w="567" w:type="dxa"/>
            <w:tcBorders>
              <w:top w:val="nil"/>
              <w:left w:val="nil"/>
              <w:bottom w:val="single" w:sz="4" w:space="0" w:color="auto"/>
              <w:right w:val="single" w:sz="4" w:space="0" w:color="auto"/>
            </w:tcBorders>
            <w:shd w:val="clear" w:color="000000" w:fill="D9D9D9"/>
            <w:noWrap/>
            <w:vAlign w:val="bottom"/>
            <w:hideMark/>
          </w:tcPr>
          <w:p w14:paraId="6C7F1D6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6396F63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157,55</w:t>
            </w:r>
          </w:p>
        </w:tc>
        <w:tc>
          <w:tcPr>
            <w:tcW w:w="2268" w:type="dxa"/>
            <w:tcBorders>
              <w:top w:val="nil"/>
              <w:left w:val="nil"/>
              <w:bottom w:val="single" w:sz="4" w:space="0" w:color="auto"/>
              <w:right w:val="single" w:sz="4" w:space="0" w:color="auto"/>
            </w:tcBorders>
            <w:shd w:val="clear" w:color="auto" w:fill="auto"/>
            <w:hideMark/>
          </w:tcPr>
          <w:p w14:paraId="316F9BA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YES Report 2016; 2017, 2018; </w:t>
            </w:r>
            <w:proofErr w:type="spellStart"/>
            <w:r w:rsidRPr="00E46D2C">
              <w:rPr>
                <w:rFonts w:asciiTheme="majorHAnsi" w:eastAsia="Times New Roman" w:hAnsiTheme="majorHAnsi" w:cstheme="majorHAnsi"/>
                <w:color w:val="000000"/>
                <w:sz w:val="18"/>
                <w:szCs w:val="18"/>
              </w:rPr>
              <w:t>mission</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factsheet</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June</w:t>
            </w:r>
            <w:proofErr w:type="spellEnd"/>
            <w:r w:rsidRPr="00E46D2C">
              <w:rPr>
                <w:rFonts w:asciiTheme="majorHAnsi" w:eastAsia="Times New Roman" w:hAnsiTheme="majorHAnsi" w:cstheme="majorHAnsi"/>
                <w:color w:val="000000"/>
                <w:sz w:val="18"/>
                <w:szCs w:val="18"/>
              </w:rPr>
              <w:t xml:space="preserve"> 2016, https://www.consilium.europa.eu/en/press/press-releases/2019/02/21/eucap-sahel-mali-mission-extended-until-14-january-</w:t>
            </w:r>
            <w:r w:rsidRPr="00E46D2C">
              <w:rPr>
                <w:rFonts w:asciiTheme="majorHAnsi" w:eastAsia="Times New Roman" w:hAnsiTheme="majorHAnsi" w:cstheme="majorHAnsi"/>
                <w:color w:val="000000"/>
                <w:sz w:val="18"/>
                <w:szCs w:val="18"/>
              </w:rPr>
              <w:lastRenderedPageBreak/>
              <w:t>2021-budget-of-67-million-adopted/</w:t>
            </w:r>
          </w:p>
        </w:tc>
      </w:tr>
      <w:tr w:rsidR="00E46D2C" w:rsidRPr="00E46D2C" w14:paraId="69CE1996" w14:textId="77777777" w:rsidTr="00E46D2C">
        <w:trPr>
          <w:trHeight w:val="1132"/>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ED69725"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lastRenderedPageBreak/>
              <w:t>EUSEC RD</w:t>
            </w:r>
            <w:r w:rsidRPr="00E46D2C">
              <w:rPr>
                <w:rFonts w:asciiTheme="majorHAnsi" w:eastAsia="Times New Roman" w:hAnsiTheme="majorHAnsi" w:cstheme="majorHAnsi"/>
                <w:color w:val="000000"/>
                <w:sz w:val="18"/>
                <w:szCs w:val="18"/>
              </w:rPr>
              <w:br/>
              <w:t>Congo</w:t>
            </w:r>
          </w:p>
        </w:tc>
        <w:tc>
          <w:tcPr>
            <w:tcW w:w="709" w:type="dxa"/>
            <w:tcBorders>
              <w:top w:val="nil"/>
              <w:left w:val="nil"/>
              <w:bottom w:val="single" w:sz="4" w:space="0" w:color="auto"/>
              <w:right w:val="single" w:sz="4" w:space="0" w:color="auto"/>
            </w:tcBorders>
            <w:shd w:val="clear" w:color="auto" w:fill="auto"/>
            <w:vAlign w:val="bottom"/>
            <w:hideMark/>
          </w:tcPr>
          <w:p w14:paraId="19714A4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2A3A2AA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000000" w:fill="D9D9D9"/>
            <w:vAlign w:val="bottom"/>
            <w:hideMark/>
          </w:tcPr>
          <w:p w14:paraId="148230D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1,6</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619967F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1,84</w:t>
            </w:r>
          </w:p>
        </w:tc>
        <w:tc>
          <w:tcPr>
            <w:tcW w:w="578" w:type="dxa"/>
            <w:gridSpan w:val="2"/>
            <w:tcBorders>
              <w:top w:val="nil"/>
              <w:left w:val="nil"/>
              <w:bottom w:val="single" w:sz="4" w:space="0" w:color="auto"/>
              <w:right w:val="single" w:sz="4" w:space="0" w:color="auto"/>
            </w:tcBorders>
            <w:shd w:val="clear" w:color="000000" w:fill="D9D9D9"/>
            <w:vAlign w:val="bottom"/>
            <w:hideMark/>
          </w:tcPr>
          <w:p w14:paraId="5536A58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4,75</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2C7A1A3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9,7</w:t>
            </w:r>
          </w:p>
        </w:tc>
        <w:tc>
          <w:tcPr>
            <w:tcW w:w="647" w:type="dxa"/>
            <w:gridSpan w:val="2"/>
            <w:tcBorders>
              <w:top w:val="nil"/>
              <w:left w:val="nil"/>
              <w:bottom w:val="single" w:sz="4" w:space="0" w:color="auto"/>
              <w:right w:val="single" w:sz="4" w:space="0" w:color="auto"/>
            </w:tcBorders>
            <w:shd w:val="clear" w:color="000000" w:fill="D9D9D9"/>
            <w:vAlign w:val="bottom"/>
            <w:hideMark/>
          </w:tcPr>
          <w:p w14:paraId="634CA3D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8,45</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0E35821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12,1</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35CC54D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13,3</w:t>
            </w:r>
          </w:p>
        </w:tc>
        <w:tc>
          <w:tcPr>
            <w:tcW w:w="503" w:type="dxa"/>
            <w:tcBorders>
              <w:top w:val="nil"/>
              <w:left w:val="nil"/>
              <w:bottom w:val="single" w:sz="4" w:space="0" w:color="auto"/>
              <w:right w:val="single" w:sz="4" w:space="0" w:color="auto"/>
            </w:tcBorders>
            <w:shd w:val="clear" w:color="000000" w:fill="D9D9D9"/>
            <w:vAlign w:val="bottom"/>
            <w:hideMark/>
          </w:tcPr>
          <w:p w14:paraId="7ADEB30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11,7</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4C883E2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8,46</w:t>
            </w:r>
          </w:p>
        </w:tc>
        <w:tc>
          <w:tcPr>
            <w:tcW w:w="451" w:type="dxa"/>
            <w:tcBorders>
              <w:top w:val="nil"/>
              <w:left w:val="nil"/>
              <w:bottom w:val="single" w:sz="4" w:space="0" w:color="auto"/>
              <w:right w:val="single" w:sz="4" w:space="0" w:color="auto"/>
            </w:tcBorders>
            <w:shd w:val="clear" w:color="000000" w:fill="D9D9D9"/>
            <w:noWrap/>
            <w:vAlign w:val="bottom"/>
            <w:hideMark/>
          </w:tcPr>
          <w:p w14:paraId="21C6751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4,6</w:t>
            </w:r>
          </w:p>
        </w:tc>
        <w:tc>
          <w:tcPr>
            <w:tcW w:w="763" w:type="dxa"/>
            <w:gridSpan w:val="3"/>
            <w:tcBorders>
              <w:top w:val="nil"/>
              <w:left w:val="nil"/>
              <w:bottom w:val="single" w:sz="4" w:space="0" w:color="auto"/>
              <w:right w:val="single" w:sz="4" w:space="0" w:color="auto"/>
            </w:tcBorders>
            <w:shd w:val="clear" w:color="000000" w:fill="D9D9D9"/>
            <w:noWrap/>
            <w:vAlign w:val="bottom"/>
            <w:hideMark/>
          </w:tcPr>
          <w:p w14:paraId="5587531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438B81B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59FCBDB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500827E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63F052E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15A9AE1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2989062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79,15</w:t>
            </w:r>
          </w:p>
        </w:tc>
        <w:tc>
          <w:tcPr>
            <w:tcW w:w="2268" w:type="dxa"/>
            <w:tcBorders>
              <w:top w:val="nil"/>
              <w:left w:val="nil"/>
              <w:bottom w:val="single" w:sz="4" w:space="0" w:color="auto"/>
              <w:right w:val="single" w:sz="4" w:space="0" w:color="auto"/>
            </w:tcBorders>
            <w:shd w:val="clear" w:color="auto" w:fill="auto"/>
            <w:hideMark/>
          </w:tcPr>
          <w:p w14:paraId="08BD8619"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Grevi et al. (2009) for 2005 to </w:t>
            </w:r>
            <w:proofErr w:type="spellStart"/>
            <w:r w:rsidRPr="00E46D2C">
              <w:rPr>
                <w:rFonts w:asciiTheme="majorHAnsi" w:eastAsia="Times New Roman" w:hAnsiTheme="majorHAnsi" w:cstheme="majorHAnsi"/>
                <w:color w:val="000000"/>
                <w:sz w:val="18"/>
                <w:szCs w:val="18"/>
              </w:rPr>
              <w:t>Sept</w:t>
            </w:r>
            <w:proofErr w:type="spellEnd"/>
            <w:r w:rsidRPr="00E46D2C">
              <w:rPr>
                <w:rFonts w:asciiTheme="majorHAnsi" w:eastAsia="Times New Roman" w:hAnsiTheme="majorHAnsi" w:cstheme="majorHAnsi"/>
                <w:color w:val="000000"/>
                <w:sz w:val="18"/>
                <w:szCs w:val="18"/>
              </w:rPr>
              <w:t>. 2009; YES Report 2013 for 2010 to 2012; YES Report 2014 for 2013-2014 and YES Report 2016 for 2014-2015 and 2015-2016</w:t>
            </w:r>
          </w:p>
        </w:tc>
      </w:tr>
      <w:tr w:rsidR="00E46D2C" w:rsidRPr="00E46D2C" w14:paraId="6165B488"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2B88BA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EUPOL DR Congo</w:t>
            </w:r>
          </w:p>
        </w:tc>
        <w:tc>
          <w:tcPr>
            <w:tcW w:w="709" w:type="dxa"/>
            <w:tcBorders>
              <w:top w:val="nil"/>
              <w:left w:val="nil"/>
              <w:bottom w:val="single" w:sz="4" w:space="0" w:color="auto"/>
              <w:right w:val="single" w:sz="4" w:space="0" w:color="auto"/>
            </w:tcBorders>
            <w:shd w:val="clear" w:color="auto" w:fill="auto"/>
            <w:vAlign w:val="bottom"/>
            <w:hideMark/>
          </w:tcPr>
          <w:p w14:paraId="1CD23852"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47C7738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49A82F2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5424CF1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000000" w:fill="D9D9D9"/>
            <w:vAlign w:val="bottom"/>
            <w:hideMark/>
          </w:tcPr>
          <w:p w14:paraId="232997D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6,2</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0DB3284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6,9</w:t>
            </w:r>
          </w:p>
        </w:tc>
        <w:tc>
          <w:tcPr>
            <w:tcW w:w="647" w:type="dxa"/>
            <w:gridSpan w:val="2"/>
            <w:tcBorders>
              <w:top w:val="nil"/>
              <w:left w:val="nil"/>
              <w:bottom w:val="single" w:sz="4" w:space="0" w:color="auto"/>
              <w:right w:val="single" w:sz="4" w:space="0" w:color="auto"/>
            </w:tcBorders>
            <w:shd w:val="clear" w:color="000000" w:fill="D9D9D9"/>
            <w:vAlign w:val="bottom"/>
            <w:hideMark/>
          </w:tcPr>
          <w:p w14:paraId="2D1D6B2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6,9</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5CA4DA4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2,16</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3B570CE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2,21</w:t>
            </w:r>
          </w:p>
        </w:tc>
        <w:tc>
          <w:tcPr>
            <w:tcW w:w="503" w:type="dxa"/>
            <w:tcBorders>
              <w:top w:val="nil"/>
              <w:left w:val="nil"/>
              <w:bottom w:val="single" w:sz="4" w:space="0" w:color="auto"/>
              <w:right w:val="single" w:sz="4" w:space="0" w:color="auto"/>
            </w:tcBorders>
            <w:shd w:val="clear" w:color="000000" w:fill="D9D9D9"/>
            <w:vAlign w:val="bottom"/>
            <w:hideMark/>
          </w:tcPr>
          <w:p w14:paraId="15976A8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w:t>
            </w:r>
          </w:p>
        </w:tc>
        <w:tc>
          <w:tcPr>
            <w:tcW w:w="683" w:type="dxa"/>
            <w:gridSpan w:val="3"/>
            <w:tcBorders>
              <w:top w:val="nil"/>
              <w:left w:val="nil"/>
              <w:bottom w:val="single" w:sz="4" w:space="0" w:color="auto"/>
              <w:right w:val="single" w:sz="4" w:space="0" w:color="auto"/>
            </w:tcBorders>
            <w:shd w:val="clear" w:color="000000" w:fill="D9D9D9"/>
            <w:noWrap/>
            <w:vAlign w:val="bottom"/>
            <w:hideMark/>
          </w:tcPr>
          <w:p w14:paraId="6CDE06F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6,33</w:t>
            </w:r>
          </w:p>
        </w:tc>
        <w:tc>
          <w:tcPr>
            <w:tcW w:w="451" w:type="dxa"/>
            <w:tcBorders>
              <w:top w:val="nil"/>
              <w:left w:val="nil"/>
              <w:bottom w:val="single" w:sz="4" w:space="0" w:color="auto"/>
              <w:right w:val="single" w:sz="4" w:space="0" w:color="auto"/>
            </w:tcBorders>
            <w:shd w:val="clear" w:color="auto" w:fill="auto"/>
            <w:noWrap/>
            <w:vAlign w:val="bottom"/>
            <w:hideMark/>
          </w:tcPr>
          <w:p w14:paraId="1CBD463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243B466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1109C86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3F58B94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49C7DD2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137C52F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2387F59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1E4B71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33,4</w:t>
            </w:r>
          </w:p>
        </w:tc>
        <w:tc>
          <w:tcPr>
            <w:tcW w:w="2268" w:type="dxa"/>
            <w:tcBorders>
              <w:top w:val="nil"/>
              <w:left w:val="nil"/>
              <w:bottom w:val="single" w:sz="4" w:space="0" w:color="auto"/>
              <w:right w:val="single" w:sz="4" w:space="0" w:color="auto"/>
            </w:tcBorders>
            <w:shd w:val="clear" w:color="auto" w:fill="auto"/>
            <w:hideMark/>
          </w:tcPr>
          <w:p w14:paraId="2E5080B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Grevi et al. (2009); YES Report 2013; YES 2014</w:t>
            </w:r>
          </w:p>
        </w:tc>
      </w:tr>
      <w:tr w:rsidR="00E46D2C" w:rsidRPr="00E46D2C" w14:paraId="2044F66A" w14:textId="77777777" w:rsidTr="00E46D2C">
        <w:trPr>
          <w:trHeight w:val="1132"/>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5CBA205"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EUAVSEC</w:t>
            </w:r>
            <w:r w:rsidRPr="00E46D2C">
              <w:rPr>
                <w:rFonts w:asciiTheme="majorHAnsi" w:eastAsia="Times New Roman" w:hAnsiTheme="majorHAnsi" w:cstheme="majorHAnsi"/>
                <w:color w:val="000000"/>
                <w:sz w:val="18"/>
                <w:szCs w:val="18"/>
              </w:rPr>
              <w:br/>
              <w:t>South Sudan</w:t>
            </w:r>
          </w:p>
        </w:tc>
        <w:tc>
          <w:tcPr>
            <w:tcW w:w="709" w:type="dxa"/>
            <w:tcBorders>
              <w:top w:val="nil"/>
              <w:left w:val="nil"/>
              <w:bottom w:val="single" w:sz="4" w:space="0" w:color="auto"/>
              <w:right w:val="single" w:sz="4" w:space="0" w:color="auto"/>
            </w:tcBorders>
            <w:shd w:val="clear" w:color="auto" w:fill="auto"/>
            <w:vAlign w:val="bottom"/>
            <w:hideMark/>
          </w:tcPr>
          <w:p w14:paraId="401360C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4274664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vAlign w:val="bottom"/>
            <w:hideMark/>
          </w:tcPr>
          <w:p w14:paraId="0685275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3D42CAC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vAlign w:val="bottom"/>
            <w:hideMark/>
          </w:tcPr>
          <w:p w14:paraId="466A51D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77D38B1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vAlign w:val="bottom"/>
            <w:hideMark/>
          </w:tcPr>
          <w:p w14:paraId="098CACB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vAlign w:val="bottom"/>
            <w:hideMark/>
          </w:tcPr>
          <w:p w14:paraId="74CB49A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vAlign w:val="bottom"/>
            <w:hideMark/>
          </w:tcPr>
          <w:p w14:paraId="35D4EBE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000000" w:fill="D9D9D9"/>
            <w:vAlign w:val="bottom"/>
            <w:hideMark/>
          </w:tcPr>
          <w:p w14:paraId="446AAFC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3,94</w:t>
            </w:r>
          </w:p>
        </w:tc>
        <w:tc>
          <w:tcPr>
            <w:tcW w:w="683" w:type="dxa"/>
            <w:gridSpan w:val="3"/>
            <w:tcBorders>
              <w:top w:val="nil"/>
              <w:left w:val="nil"/>
              <w:bottom w:val="single" w:sz="4" w:space="0" w:color="auto"/>
              <w:right w:val="single" w:sz="4" w:space="0" w:color="auto"/>
            </w:tcBorders>
            <w:shd w:val="clear" w:color="000000" w:fill="D9D9D9"/>
            <w:noWrap/>
            <w:vAlign w:val="bottom"/>
            <w:hideMark/>
          </w:tcPr>
          <w:p w14:paraId="4BE6E56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7,58</w:t>
            </w:r>
          </w:p>
        </w:tc>
        <w:tc>
          <w:tcPr>
            <w:tcW w:w="451" w:type="dxa"/>
            <w:tcBorders>
              <w:top w:val="nil"/>
              <w:left w:val="nil"/>
              <w:bottom w:val="single" w:sz="4" w:space="0" w:color="auto"/>
              <w:right w:val="single" w:sz="4" w:space="0" w:color="auto"/>
            </w:tcBorders>
            <w:shd w:val="clear" w:color="auto" w:fill="auto"/>
            <w:noWrap/>
            <w:vAlign w:val="bottom"/>
            <w:hideMark/>
          </w:tcPr>
          <w:p w14:paraId="73FB4E0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0AEE13F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6A80393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541F574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516350D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6A22694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52EBD9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2D2B0A3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11,52</w:t>
            </w:r>
          </w:p>
        </w:tc>
        <w:tc>
          <w:tcPr>
            <w:tcW w:w="2268" w:type="dxa"/>
            <w:tcBorders>
              <w:top w:val="nil"/>
              <w:left w:val="nil"/>
              <w:bottom w:val="single" w:sz="4" w:space="0" w:color="auto"/>
              <w:right w:val="single" w:sz="4" w:space="0" w:color="auto"/>
            </w:tcBorders>
            <w:shd w:val="clear" w:color="auto" w:fill="auto"/>
            <w:hideMark/>
          </w:tcPr>
          <w:p w14:paraId="6732BB3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YES Report 2013 for 2010 to 2012; YES Report 2014 for 2013-2014</w:t>
            </w:r>
          </w:p>
        </w:tc>
      </w:tr>
      <w:tr w:rsidR="00E46D2C" w:rsidRPr="00E46D2C" w14:paraId="5F8FC6E3"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0ADF449"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EUJUST LEX</w:t>
            </w:r>
            <w:r w:rsidRPr="00E46D2C">
              <w:rPr>
                <w:rFonts w:asciiTheme="majorHAnsi" w:eastAsia="Times New Roman" w:hAnsiTheme="majorHAnsi" w:cstheme="majorHAnsi"/>
                <w:color w:val="000000"/>
                <w:sz w:val="18"/>
                <w:szCs w:val="18"/>
              </w:rPr>
              <w:br/>
              <w:t>Iraq</w:t>
            </w:r>
          </w:p>
        </w:tc>
        <w:tc>
          <w:tcPr>
            <w:tcW w:w="709" w:type="dxa"/>
            <w:tcBorders>
              <w:top w:val="nil"/>
              <w:left w:val="nil"/>
              <w:bottom w:val="single" w:sz="4" w:space="0" w:color="auto"/>
              <w:right w:val="single" w:sz="4" w:space="0" w:color="auto"/>
            </w:tcBorders>
            <w:shd w:val="clear" w:color="auto" w:fill="auto"/>
            <w:vAlign w:val="bottom"/>
            <w:hideMark/>
          </w:tcPr>
          <w:p w14:paraId="7C815BB3"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vAlign w:val="bottom"/>
            <w:hideMark/>
          </w:tcPr>
          <w:p w14:paraId="09A7D14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351" w:type="dxa"/>
            <w:gridSpan w:val="11"/>
            <w:tcBorders>
              <w:top w:val="single" w:sz="4" w:space="0" w:color="auto"/>
              <w:left w:val="nil"/>
              <w:bottom w:val="single" w:sz="4" w:space="0" w:color="auto"/>
              <w:right w:val="single" w:sz="4" w:space="0" w:color="auto"/>
            </w:tcBorders>
            <w:shd w:val="clear" w:color="000000" w:fill="D9D9D9"/>
            <w:vAlign w:val="bottom"/>
            <w:hideMark/>
          </w:tcPr>
          <w:p w14:paraId="06152069"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w:t>
            </w:r>
          </w:p>
        </w:tc>
        <w:tc>
          <w:tcPr>
            <w:tcW w:w="546" w:type="dxa"/>
            <w:gridSpan w:val="2"/>
            <w:tcBorders>
              <w:top w:val="nil"/>
              <w:left w:val="nil"/>
              <w:bottom w:val="single" w:sz="4" w:space="0" w:color="auto"/>
              <w:right w:val="single" w:sz="4" w:space="0" w:color="auto"/>
            </w:tcBorders>
            <w:shd w:val="clear" w:color="000000" w:fill="D9D9D9"/>
            <w:vAlign w:val="bottom"/>
            <w:hideMark/>
          </w:tcPr>
          <w:p w14:paraId="738920C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16,5</w:t>
            </w:r>
          </w:p>
        </w:tc>
        <w:tc>
          <w:tcPr>
            <w:tcW w:w="561" w:type="dxa"/>
            <w:gridSpan w:val="2"/>
            <w:tcBorders>
              <w:top w:val="nil"/>
              <w:left w:val="nil"/>
              <w:bottom w:val="single" w:sz="4" w:space="0" w:color="auto"/>
              <w:right w:val="single" w:sz="4" w:space="0" w:color="auto"/>
            </w:tcBorders>
            <w:shd w:val="clear" w:color="000000" w:fill="D9D9D9"/>
            <w:vAlign w:val="bottom"/>
            <w:hideMark/>
          </w:tcPr>
          <w:p w14:paraId="6EBB5AD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24,8</w:t>
            </w:r>
          </w:p>
        </w:tc>
        <w:tc>
          <w:tcPr>
            <w:tcW w:w="503" w:type="dxa"/>
            <w:tcBorders>
              <w:top w:val="nil"/>
              <w:left w:val="nil"/>
              <w:bottom w:val="single" w:sz="4" w:space="0" w:color="auto"/>
              <w:right w:val="single" w:sz="4" w:space="0" w:color="auto"/>
            </w:tcBorders>
            <w:shd w:val="clear" w:color="000000" w:fill="D9D9D9"/>
            <w:vAlign w:val="bottom"/>
            <w:hideMark/>
          </w:tcPr>
          <w:p w14:paraId="2497ECC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27,2</w:t>
            </w:r>
          </w:p>
        </w:tc>
        <w:tc>
          <w:tcPr>
            <w:tcW w:w="683" w:type="dxa"/>
            <w:gridSpan w:val="3"/>
            <w:tcBorders>
              <w:top w:val="nil"/>
              <w:left w:val="nil"/>
              <w:bottom w:val="single" w:sz="4" w:space="0" w:color="auto"/>
              <w:right w:val="single" w:sz="4" w:space="0" w:color="auto"/>
            </w:tcBorders>
            <w:shd w:val="clear" w:color="000000" w:fill="D9D9D9"/>
            <w:vAlign w:val="bottom"/>
            <w:hideMark/>
          </w:tcPr>
          <w:p w14:paraId="7362601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13,6</w:t>
            </w:r>
          </w:p>
        </w:tc>
        <w:tc>
          <w:tcPr>
            <w:tcW w:w="451" w:type="dxa"/>
            <w:tcBorders>
              <w:top w:val="nil"/>
              <w:left w:val="nil"/>
              <w:bottom w:val="single" w:sz="4" w:space="0" w:color="auto"/>
              <w:right w:val="single" w:sz="4" w:space="0" w:color="auto"/>
            </w:tcBorders>
            <w:shd w:val="clear" w:color="auto" w:fill="auto"/>
            <w:noWrap/>
            <w:vAlign w:val="bottom"/>
            <w:hideMark/>
          </w:tcPr>
          <w:p w14:paraId="200CF9C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2CD6C30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4604897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371A23E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00DFF29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2A6A620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E3E56F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489C2E1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112,1</w:t>
            </w:r>
          </w:p>
        </w:tc>
        <w:tc>
          <w:tcPr>
            <w:tcW w:w="2268" w:type="dxa"/>
            <w:tcBorders>
              <w:top w:val="nil"/>
              <w:left w:val="nil"/>
              <w:bottom w:val="single" w:sz="4" w:space="0" w:color="auto"/>
              <w:right w:val="single" w:sz="4" w:space="0" w:color="auto"/>
            </w:tcBorders>
            <w:shd w:val="clear" w:color="auto" w:fill="auto"/>
            <w:hideMark/>
          </w:tcPr>
          <w:p w14:paraId="2AA037F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Grevi et al. (2009) for 2005-2009 and YES report 2013 for the </w:t>
            </w:r>
            <w:proofErr w:type="spellStart"/>
            <w:r w:rsidRPr="00E46D2C">
              <w:rPr>
                <w:rFonts w:asciiTheme="majorHAnsi" w:eastAsia="Times New Roman" w:hAnsiTheme="majorHAnsi" w:cstheme="majorHAnsi"/>
                <w:color w:val="000000"/>
                <w:sz w:val="18"/>
                <w:szCs w:val="18"/>
              </w:rPr>
              <w:t>period</w:t>
            </w:r>
            <w:proofErr w:type="spellEnd"/>
            <w:r w:rsidRPr="00E46D2C">
              <w:rPr>
                <w:rFonts w:asciiTheme="majorHAnsi" w:eastAsia="Times New Roman" w:hAnsiTheme="majorHAnsi" w:cstheme="majorHAnsi"/>
                <w:color w:val="000000"/>
                <w:sz w:val="18"/>
                <w:szCs w:val="18"/>
              </w:rPr>
              <w:t xml:space="preserve"> 2010-2013</w:t>
            </w:r>
          </w:p>
        </w:tc>
      </w:tr>
      <w:tr w:rsidR="00E46D2C" w:rsidRPr="00E46D2C" w14:paraId="19971372"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9CDC93C"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EUPOL PROXIMA I II</w:t>
            </w:r>
          </w:p>
        </w:tc>
        <w:tc>
          <w:tcPr>
            <w:tcW w:w="709" w:type="dxa"/>
            <w:tcBorders>
              <w:top w:val="nil"/>
              <w:left w:val="nil"/>
              <w:bottom w:val="single" w:sz="4" w:space="0" w:color="auto"/>
              <w:right w:val="single" w:sz="4" w:space="0" w:color="auto"/>
            </w:tcBorders>
            <w:shd w:val="clear" w:color="auto" w:fill="auto"/>
            <w:noWrap/>
            <w:vAlign w:val="bottom"/>
            <w:hideMark/>
          </w:tcPr>
          <w:p w14:paraId="56ADC34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000000" w:fill="D9D9D9"/>
            <w:vAlign w:val="bottom"/>
            <w:hideMark/>
          </w:tcPr>
          <w:p w14:paraId="632A969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15,5</w:t>
            </w:r>
          </w:p>
        </w:tc>
        <w:tc>
          <w:tcPr>
            <w:tcW w:w="1034" w:type="dxa"/>
            <w:gridSpan w:val="3"/>
            <w:tcBorders>
              <w:top w:val="nil"/>
              <w:left w:val="nil"/>
              <w:bottom w:val="single" w:sz="4" w:space="0" w:color="auto"/>
              <w:right w:val="single" w:sz="4" w:space="0" w:color="auto"/>
            </w:tcBorders>
            <w:shd w:val="clear" w:color="000000" w:fill="D9D9D9"/>
            <w:vAlign w:val="bottom"/>
            <w:hideMark/>
          </w:tcPr>
          <w:p w14:paraId="73E050C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15,5</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F88FE3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458EAA3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0D24555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45EB039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3F64E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7B1DA63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noWrap/>
            <w:vAlign w:val="bottom"/>
            <w:hideMark/>
          </w:tcPr>
          <w:p w14:paraId="3B7E3CC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74EDC1E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6034BC8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623203A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33C1F6E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3328E2D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4293286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22829AA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0774470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12D56DC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31</w:t>
            </w:r>
          </w:p>
        </w:tc>
        <w:tc>
          <w:tcPr>
            <w:tcW w:w="2268" w:type="dxa"/>
            <w:tcBorders>
              <w:top w:val="nil"/>
              <w:left w:val="nil"/>
              <w:bottom w:val="single" w:sz="4" w:space="0" w:color="auto"/>
              <w:right w:val="single" w:sz="4" w:space="0" w:color="auto"/>
            </w:tcBorders>
            <w:shd w:val="clear" w:color="auto" w:fill="auto"/>
            <w:hideMark/>
          </w:tcPr>
          <w:p w14:paraId="20E202E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Smith (2017)</w:t>
            </w:r>
          </w:p>
        </w:tc>
      </w:tr>
      <w:tr w:rsidR="00E46D2C" w:rsidRPr="00E46D2C" w14:paraId="7BF8892A"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3D1AB9E"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Eupol</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Kinshsa</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2DB1B6D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15C1672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noWrap/>
            <w:vAlign w:val="bottom"/>
            <w:hideMark/>
          </w:tcPr>
          <w:p w14:paraId="379DEF7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40F9AFC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2,15</w:t>
            </w:r>
          </w:p>
        </w:tc>
        <w:tc>
          <w:tcPr>
            <w:tcW w:w="578" w:type="dxa"/>
            <w:gridSpan w:val="2"/>
            <w:tcBorders>
              <w:top w:val="nil"/>
              <w:left w:val="nil"/>
              <w:bottom w:val="single" w:sz="4" w:space="0" w:color="auto"/>
              <w:right w:val="single" w:sz="4" w:space="0" w:color="auto"/>
            </w:tcBorders>
            <w:shd w:val="clear" w:color="000000" w:fill="D9D9D9"/>
            <w:noWrap/>
            <w:vAlign w:val="bottom"/>
            <w:hideMark/>
          </w:tcPr>
          <w:p w14:paraId="45DA556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2,15</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40BACB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2EED767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6E7985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5DCC0FE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noWrap/>
            <w:vAlign w:val="bottom"/>
            <w:hideMark/>
          </w:tcPr>
          <w:p w14:paraId="788B0A0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090B903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1BA895A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2D82E5D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11B73FD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3E190EC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62596CF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1BB63D2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39552A4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1343E49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4,3</w:t>
            </w:r>
          </w:p>
        </w:tc>
        <w:tc>
          <w:tcPr>
            <w:tcW w:w="2268" w:type="dxa"/>
            <w:tcBorders>
              <w:top w:val="nil"/>
              <w:left w:val="nil"/>
              <w:bottom w:val="single" w:sz="4" w:space="0" w:color="auto"/>
              <w:right w:val="single" w:sz="4" w:space="0" w:color="auto"/>
            </w:tcBorders>
            <w:shd w:val="clear" w:color="auto" w:fill="auto"/>
            <w:hideMark/>
          </w:tcPr>
          <w:p w14:paraId="2EA49BC4"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Grevi et al. (2009)</w:t>
            </w:r>
          </w:p>
        </w:tc>
      </w:tr>
      <w:tr w:rsidR="00E46D2C" w:rsidRPr="00E46D2C" w14:paraId="2A80B79E"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8B2FDB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EUPM </w:t>
            </w:r>
            <w:proofErr w:type="spellStart"/>
            <w:r w:rsidRPr="00E46D2C">
              <w:rPr>
                <w:rFonts w:asciiTheme="majorHAnsi" w:eastAsia="Times New Roman" w:hAnsiTheme="majorHAnsi" w:cstheme="majorHAnsi"/>
                <w:color w:val="000000"/>
                <w:sz w:val="18"/>
                <w:szCs w:val="18"/>
              </w:rPr>
              <w:t>BiH</w:t>
            </w:r>
            <w:proofErr w:type="spellEnd"/>
          </w:p>
        </w:tc>
        <w:tc>
          <w:tcPr>
            <w:tcW w:w="709" w:type="dxa"/>
            <w:tcBorders>
              <w:top w:val="nil"/>
              <w:left w:val="nil"/>
              <w:bottom w:val="single" w:sz="4" w:space="0" w:color="auto"/>
              <w:right w:val="single" w:sz="4" w:space="0" w:color="auto"/>
            </w:tcBorders>
            <w:shd w:val="clear" w:color="000000" w:fill="D9D9D9"/>
            <w:noWrap/>
            <w:vAlign w:val="bottom"/>
            <w:hideMark/>
          </w:tcPr>
          <w:p w14:paraId="55BCB0F2" w14:textId="77777777" w:rsidR="00E46D2C" w:rsidRPr="00E46D2C" w:rsidRDefault="00E46D2C" w:rsidP="00E46D2C">
            <w:pPr>
              <w:jc w:val="right"/>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35,7</w:t>
            </w:r>
          </w:p>
        </w:tc>
        <w:tc>
          <w:tcPr>
            <w:tcW w:w="567" w:type="dxa"/>
            <w:tcBorders>
              <w:top w:val="nil"/>
              <w:left w:val="nil"/>
              <w:bottom w:val="single" w:sz="4" w:space="0" w:color="auto"/>
              <w:right w:val="single" w:sz="4" w:space="0" w:color="auto"/>
            </w:tcBorders>
            <w:shd w:val="clear" w:color="000000" w:fill="D9D9D9"/>
            <w:noWrap/>
            <w:vAlign w:val="bottom"/>
            <w:hideMark/>
          </w:tcPr>
          <w:p w14:paraId="42DD0EBA"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17,5</w:t>
            </w:r>
          </w:p>
        </w:tc>
        <w:tc>
          <w:tcPr>
            <w:tcW w:w="1034" w:type="dxa"/>
            <w:gridSpan w:val="3"/>
            <w:tcBorders>
              <w:top w:val="nil"/>
              <w:left w:val="nil"/>
              <w:bottom w:val="single" w:sz="4" w:space="0" w:color="auto"/>
              <w:right w:val="single" w:sz="4" w:space="0" w:color="auto"/>
            </w:tcBorders>
            <w:shd w:val="clear" w:color="000000" w:fill="D9D9D9"/>
            <w:noWrap/>
            <w:vAlign w:val="bottom"/>
            <w:hideMark/>
          </w:tcPr>
          <w:p w14:paraId="358AD51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17,4</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2A1E36F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w:t>
            </w:r>
          </w:p>
        </w:tc>
        <w:tc>
          <w:tcPr>
            <w:tcW w:w="578" w:type="dxa"/>
            <w:gridSpan w:val="2"/>
            <w:tcBorders>
              <w:top w:val="nil"/>
              <w:left w:val="nil"/>
              <w:bottom w:val="single" w:sz="4" w:space="0" w:color="auto"/>
              <w:right w:val="single" w:sz="4" w:space="0" w:color="auto"/>
            </w:tcBorders>
            <w:shd w:val="clear" w:color="000000" w:fill="D9D9D9"/>
            <w:noWrap/>
            <w:vAlign w:val="bottom"/>
            <w:hideMark/>
          </w:tcPr>
          <w:p w14:paraId="64305B0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12,5</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2E202010"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14,8</w:t>
            </w:r>
          </w:p>
        </w:tc>
        <w:tc>
          <w:tcPr>
            <w:tcW w:w="647" w:type="dxa"/>
            <w:gridSpan w:val="2"/>
            <w:tcBorders>
              <w:top w:val="nil"/>
              <w:left w:val="nil"/>
              <w:bottom w:val="single" w:sz="4" w:space="0" w:color="auto"/>
              <w:right w:val="single" w:sz="4" w:space="0" w:color="auto"/>
            </w:tcBorders>
            <w:shd w:val="clear" w:color="000000" w:fill="D9D9D9"/>
            <w:noWrap/>
            <w:vAlign w:val="bottom"/>
            <w:hideMark/>
          </w:tcPr>
          <w:p w14:paraId="217AD27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12,4</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7FE8F21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14,1</w:t>
            </w:r>
          </w:p>
        </w:tc>
        <w:tc>
          <w:tcPr>
            <w:tcW w:w="561" w:type="dxa"/>
            <w:gridSpan w:val="2"/>
            <w:tcBorders>
              <w:top w:val="nil"/>
              <w:left w:val="nil"/>
              <w:bottom w:val="single" w:sz="4" w:space="0" w:color="auto"/>
              <w:right w:val="single" w:sz="4" w:space="0" w:color="auto"/>
            </w:tcBorders>
            <w:shd w:val="clear" w:color="000000" w:fill="D9D9D9"/>
            <w:noWrap/>
            <w:vAlign w:val="bottom"/>
            <w:hideMark/>
          </w:tcPr>
          <w:p w14:paraId="269CA53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17,6</w:t>
            </w:r>
          </w:p>
        </w:tc>
        <w:tc>
          <w:tcPr>
            <w:tcW w:w="503" w:type="dxa"/>
            <w:tcBorders>
              <w:top w:val="nil"/>
              <w:left w:val="nil"/>
              <w:bottom w:val="single" w:sz="4" w:space="0" w:color="auto"/>
              <w:right w:val="single" w:sz="4" w:space="0" w:color="auto"/>
            </w:tcBorders>
            <w:shd w:val="clear" w:color="000000" w:fill="D9D9D9"/>
            <w:vAlign w:val="bottom"/>
            <w:hideMark/>
          </w:tcPr>
          <w:p w14:paraId="627BEE40"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5,3</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476FE5F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2AD610F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7155C49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0263040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2B9D9B0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5850BD9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2C85881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19C1E1F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E05DEB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159,3</w:t>
            </w:r>
          </w:p>
        </w:tc>
        <w:tc>
          <w:tcPr>
            <w:tcW w:w="2268" w:type="dxa"/>
            <w:tcBorders>
              <w:top w:val="nil"/>
              <w:left w:val="nil"/>
              <w:bottom w:val="single" w:sz="4" w:space="0" w:color="auto"/>
              <w:right w:val="single" w:sz="4" w:space="0" w:color="auto"/>
            </w:tcBorders>
            <w:shd w:val="clear" w:color="auto" w:fill="auto"/>
            <w:hideMark/>
          </w:tcPr>
          <w:p w14:paraId="023E48E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Grevi et al. (2009) for </w:t>
            </w:r>
            <w:proofErr w:type="spellStart"/>
            <w:r w:rsidRPr="00E46D2C">
              <w:rPr>
                <w:rFonts w:asciiTheme="majorHAnsi" w:eastAsia="Times New Roman" w:hAnsiTheme="majorHAnsi" w:cstheme="majorHAnsi"/>
                <w:color w:val="000000"/>
                <w:sz w:val="18"/>
                <w:szCs w:val="18"/>
              </w:rPr>
              <w:t>period</w:t>
            </w:r>
            <w:proofErr w:type="spellEnd"/>
            <w:r w:rsidRPr="00E46D2C">
              <w:rPr>
                <w:rFonts w:asciiTheme="majorHAnsi" w:eastAsia="Times New Roman" w:hAnsiTheme="majorHAnsi" w:cstheme="majorHAnsi"/>
                <w:color w:val="000000"/>
                <w:sz w:val="18"/>
                <w:szCs w:val="18"/>
              </w:rPr>
              <w:t xml:space="preserve"> 2002-2009, </w:t>
            </w:r>
            <w:proofErr w:type="spellStart"/>
            <w:r w:rsidRPr="00E46D2C">
              <w:rPr>
                <w:rFonts w:asciiTheme="majorHAnsi" w:eastAsia="Times New Roman" w:hAnsiTheme="majorHAnsi" w:cstheme="majorHAnsi"/>
                <w:color w:val="000000"/>
                <w:sz w:val="18"/>
                <w:szCs w:val="18"/>
              </w:rPr>
              <w:t>fact</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sheets</w:t>
            </w:r>
            <w:proofErr w:type="spellEnd"/>
            <w:r w:rsidRPr="00E46D2C">
              <w:rPr>
                <w:rFonts w:asciiTheme="majorHAnsi" w:eastAsia="Times New Roman" w:hAnsiTheme="majorHAnsi" w:cstheme="majorHAnsi"/>
                <w:color w:val="000000"/>
                <w:sz w:val="18"/>
                <w:szCs w:val="18"/>
              </w:rPr>
              <w:t xml:space="preserve"> on EUPM </w:t>
            </w:r>
            <w:proofErr w:type="spellStart"/>
            <w:r w:rsidRPr="00E46D2C">
              <w:rPr>
                <w:rFonts w:asciiTheme="majorHAnsi" w:eastAsia="Times New Roman" w:hAnsiTheme="majorHAnsi" w:cstheme="majorHAnsi"/>
                <w:color w:val="000000"/>
                <w:sz w:val="18"/>
                <w:szCs w:val="18"/>
              </w:rPr>
              <w:t>mission</w:t>
            </w:r>
            <w:proofErr w:type="spellEnd"/>
            <w:r w:rsidRPr="00E46D2C">
              <w:rPr>
                <w:rFonts w:asciiTheme="majorHAnsi" w:eastAsia="Times New Roman" w:hAnsiTheme="majorHAnsi" w:cstheme="majorHAnsi"/>
                <w:color w:val="000000"/>
                <w:sz w:val="18"/>
                <w:szCs w:val="18"/>
              </w:rPr>
              <w:t xml:space="preserve"> for the </w:t>
            </w:r>
            <w:proofErr w:type="spellStart"/>
            <w:r w:rsidRPr="00E46D2C">
              <w:rPr>
                <w:rFonts w:asciiTheme="majorHAnsi" w:eastAsia="Times New Roman" w:hAnsiTheme="majorHAnsi" w:cstheme="majorHAnsi"/>
                <w:color w:val="000000"/>
                <w:sz w:val="18"/>
                <w:szCs w:val="18"/>
              </w:rPr>
              <w:t>years</w:t>
            </w:r>
            <w:proofErr w:type="spellEnd"/>
            <w:r w:rsidRPr="00E46D2C">
              <w:rPr>
                <w:rFonts w:asciiTheme="majorHAnsi" w:eastAsia="Times New Roman" w:hAnsiTheme="majorHAnsi" w:cstheme="majorHAnsi"/>
                <w:color w:val="000000"/>
                <w:sz w:val="18"/>
                <w:szCs w:val="18"/>
              </w:rPr>
              <w:t xml:space="preserve"> 2010, 2011, 2012</w:t>
            </w:r>
          </w:p>
        </w:tc>
      </w:tr>
      <w:tr w:rsidR="00E46D2C" w:rsidRPr="00E46D2C" w14:paraId="67BECDE5" w14:textId="77777777" w:rsidTr="00E46D2C">
        <w:trPr>
          <w:trHeight w:val="283"/>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710E41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AMM</w:t>
            </w:r>
          </w:p>
        </w:tc>
        <w:tc>
          <w:tcPr>
            <w:tcW w:w="709" w:type="dxa"/>
            <w:tcBorders>
              <w:top w:val="nil"/>
              <w:left w:val="nil"/>
              <w:bottom w:val="single" w:sz="4" w:space="0" w:color="auto"/>
              <w:right w:val="single" w:sz="4" w:space="0" w:color="auto"/>
            </w:tcBorders>
            <w:shd w:val="clear" w:color="auto" w:fill="auto"/>
            <w:noWrap/>
            <w:vAlign w:val="bottom"/>
            <w:hideMark/>
          </w:tcPr>
          <w:p w14:paraId="4E0C3AD3"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639880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580" w:type="dxa"/>
            <w:gridSpan w:val="5"/>
            <w:tcBorders>
              <w:top w:val="single" w:sz="4" w:space="0" w:color="auto"/>
              <w:left w:val="nil"/>
              <w:bottom w:val="single" w:sz="4" w:space="0" w:color="auto"/>
              <w:right w:val="single" w:sz="4" w:space="0" w:color="auto"/>
            </w:tcBorders>
            <w:shd w:val="clear" w:color="000000" w:fill="D9D9D9"/>
            <w:noWrap/>
            <w:vAlign w:val="bottom"/>
            <w:hideMark/>
          </w:tcPr>
          <w:p w14:paraId="2823F9B7"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15,3</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072FA96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4A83095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200B4E6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CCB13B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45C1297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vAlign w:val="bottom"/>
            <w:hideMark/>
          </w:tcPr>
          <w:p w14:paraId="1E60214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68E98E5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6306688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07E4395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5977961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5BC5DD0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50BC316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5EBF0AB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6209E17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01BA92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2268" w:type="dxa"/>
            <w:tcBorders>
              <w:top w:val="nil"/>
              <w:left w:val="nil"/>
              <w:bottom w:val="single" w:sz="4" w:space="0" w:color="auto"/>
              <w:right w:val="single" w:sz="4" w:space="0" w:color="auto"/>
            </w:tcBorders>
            <w:shd w:val="clear" w:color="auto" w:fill="auto"/>
            <w:hideMark/>
          </w:tcPr>
          <w:p w14:paraId="303476D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Smith (2017)</w:t>
            </w:r>
          </w:p>
        </w:tc>
      </w:tr>
      <w:tr w:rsidR="00E46D2C" w:rsidRPr="00E46D2C" w14:paraId="1EC3A0B7"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DEDBD35"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Eujust</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Themis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44806D2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0DE73A6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noWrap/>
            <w:vAlign w:val="bottom"/>
            <w:hideMark/>
          </w:tcPr>
          <w:p w14:paraId="7AB8F3E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24711D3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227A810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0B5A0C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62E67A1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3EE799B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560163B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vAlign w:val="bottom"/>
            <w:hideMark/>
          </w:tcPr>
          <w:p w14:paraId="0E5A3F1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37331B4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3EA9C53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12007E3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37F6E1A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153B2C5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1A21D92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1F959B0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969CCF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7AE8DC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w:t>
            </w:r>
          </w:p>
        </w:tc>
        <w:tc>
          <w:tcPr>
            <w:tcW w:w="2268" w:type="dxa"/>
            <w:tcBorders>
              <w:top w:val="nil"/>
              <w:left w:val="nil"/>
              <w:bottom w:val="single" w:sz="4" w:space="0" w:color="auto"/>
              <w:right w:val="single" w:sz="4" w:space="0" w:color="auto"/>
            </w:tcBorders>
            <w:shd w:val="clear" w:color="auto" w:fill="auto"/>
            <w:hideMark/>
          </w:tcPr>
          <w:p w14:paraId="526599A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Smith (2017)</w:t>
            </w:r>
          </w:p>
        </w:tc>
      </w:tr>
      <w:tr w:rsidR="00E46D2C" w:rsidRPr="00E46D2C" w14:paraId="3AFC8828"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1F93D2F"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Support</w:t>
            </w:r>
            <w:proofErr w:type="spellEnd"/>
            <w:r w:rsidRPr="00E46D2C">
              <w:rPr>
                <w:rFonts w:asciiTheme="majorHAnsi" w:eastAsia="Times New Roman" w:hAnsiTheme="majorHAnsi" w:cstheme="majorHAnsi"/>
                <w:color w:val="000000"/>
                <w:sz w:val="18"/>
                <w:szCs w:val="18"/>
              </w:rPr>
              <w:t xml:space="preserve"> to AMIS</w:t>
            </w:r>
          </w:p>
        </w:tc>
        <w:tc>
          <w:tcPr>
            <w:tcW w:w="709" w:type="dxa"/>
            <w:tcBorders>
              <w:top w:val="nil"/>
              <w:left w:val="nil"/>
              <w:bottom w:val="single" w:sz="4" w:space="0" w:color="auto"/>
              <w:right w:val="single" w:sz="4" w:space="0" w:color="auto"/>
            </w:tcBorders>
            <w:shd w:val="clear" w:color="auto" w:fill="auto"/>
            <w:noWrap/>
            <w:vAlign w:val="bottom"/>
            <w:hideMark/>
          </w:tcPr>
          <w:p w14:paraId="61AD107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75D574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2158" w:type="dxa"/>
            <w:gridSpan w:val="7"/>
            <w:tcBorders>
              <w:top w:val="single" w:sz="4" w:space="0" w:color="auto"/>
              <w:left w:val="nil"/>
              <w:bottom w:val="single" w:sz="4" w:space="0" w:color="auto"/>
              <w:right w:val="single" w:sz="4" w:space="0" w:color="auto"/>
            </w:tcBorders>
            <w:shd w:val="clear" w:color="000000" w:fill="D9D9D9"/>
            <w:noWrap/>
            <w:vAlign w:val="bottom"/>
            <w:hideMark/>
          </w:tcPr>
          <w:p w14:paraId="62EA4BE2"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4,1</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16DF8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2D26B4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D6A917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5C5B095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vAlign w:val="bottom"/>
            <w:hideMark/>
          </w:tcPr>
          <w:p w14:paraId="2B8295F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4BC0F20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4411348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63191E4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55AB273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220D37C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7020FD3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3C9E3A5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1D30C0B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725D432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4,1</w:t>
            </w:r>
          </w:p>
        </w:tc>
        <w:tc>
          <w:tcPr>
            <w:tcW w:w="2268" w:type="dxa"/>
            <w:tcBorders>
              <w:top w:val="nil"/>
              <w:left w:val="nil"/>
              <w:bottom w:val="single" w:sz="4" w:space="0" w:color="auto"/>
              <w:right w:val="single" w:sz="4" w:space="0" w:color="auto"/>
            </w:tcBorders>
            <w:shd w:val="clear" w:color="auto" w:fill="auto"/>
            <w:hideMark/>
          </w:tcPr>
          <w:p w14:paraId="7EE53A5A"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Gebrewold-Tochalo</w:t>
            </w:r>
            <w:proofErr w:type="spellEnd"/>
            <w:r w:rsidRPr="00E46D2C">
              <w:rPr>
                <w:rFonts w:asciiTheme="majorHAnsi" w:eastAsia="Times New Roman" w:hAnsiTheme="majorHAnsi" w:cstheme="majorHAnsi"/>
                <w:color w:val="000000"/>
                <w:sz w:val="18"/>
                <w:szCs w:val="18"/>
              </w:rPr>
              <w:t xml:space="preserve"> (2009), p. 49</w:t>
            </w:r>
          </w:p>
        </w:tc>
      </w:tr>
      <w:tr w:rsidR="00E46D2C" w:rsidRPr="00E46D2C" w14:paraId="766C5EC1" w14:textId="77777777" w:rsidTr="00E46D2C">
        <w:trPr>
          <w:trHeight w:val="141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5002AF2"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 SSR GUINEA</w:t>
            </w:r>
          </w:p>
        </w:tc>
        <w:tc>
          <w:tcPr>
            <w:tcW w:w="709" w:type="dxa"/>
            <w:tcBorders>
              <w:top w:val="nil"/>
              <w:left w:val="nil"/>
              <w:bottom w:val="single" w:sz="4" w:space="0" w:color="auto"/>
              <w:right w:val="single" w:sz="4" w:space="0" w:color="auto"/>
            </w:tcBorders>
            <w:shd w:val="clear" w:color="auto" w:fill="auto"/>
            <w:noWrap/>
            <w:vAlign w:val="bottom"/>
            <w:hideMark/>
          </w:tcPr>
          <w:p w14:paraId="727C332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21C3EDB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noWrap/>
            <w:vAlign w:val="bottom"/>
            <w:hideMark/>
          </w:tcPr>
          <w:p w14:paraId="74841B8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0B21599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1976FBC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04A4E54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000000" w:fill="D9D9D9"/>
            <w:noWrap/>
            <w:vAlign w:val="bottom"/>
            <w:hideMark/>
          </w:tcPr>
          <w:p w14:paraId="44FD415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5,65</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42C0914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2,2</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709329F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noWrap/>
            <w:vAlign w:val="bottom"/>
            <w:hideMark/>
          </w:tcPr>
          <w:p w14:paraId="58BEA1C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24514B9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5DCE138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45D0384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600BB68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3C668F3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45903A7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491EF39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4374C3D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71893DC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7,85</w:t>
            </w:r>
          </w:p>
        </w:tc>
        <w:tc>
          <w:tcPr>
            <w:tcW w:w="2268" w:type="dxa"/>
            <w:tcBorders>
              <w:top w:val="nil"/>
              <w:left w:val="nil"/>
              <w:bottom w:val="single" w:sz="4" w:space="0" w:color="auto"/>
              <w:right w:val="single" w:sz="4" w:space="0" w:color="auto"/>
            </w:tcBorders>
            <w:shd w:val="clear" w:color="auto" w:fill="auto"/>
            <w:hideMark/>
          </w:tcPr>
          <w:p w14:paraId="391504F8"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http://www.consilium.europa.eu/uedocs/cms_data/docs/missionPress/files/100930%20FACTSHEET%20EU%20SSR%20Guinea-Bissau%20-%20version%2012_EN.pdf</w:t>
            </w:r>
          </w:p>
        </w:tc>
      </w:tr>
      <w:tr w:rsidR="00E46D2C" w:rsidRPr="00E46D2C" w14:paraId="38059561" w14:textId="77777777" w:rsidTr="00E46D2C">
        <w:trPr>
          <w:trHeight w:val="283"/>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67C08F3"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lastRenderedPageBreak/>
              <w:t>Concordia</w:t>
            </w:r>
          </w:p>
        </w:tc>
        <w:tc>
          <w:tcPr>
            <w:tcW w:w="709" w:type="dxa"/>
            <w:tcBorders>
              <w:top w:val="nil"/>
              <w:left w:val="nil"/>
              <w:bottom w:val="single" w:sz="4" w:space="0" w:color="auto"/>
              <w:right w:val="single" w:sz="4" w:space="0" w:color="auto"/>
            </w:tcBorders>
            <w:shd w:val="clear" w:color="000000" w:fill="D9D9D9"/>
            <w:noWrap/>
            <w:vAlign w:val="bottom"/>
            <w:hideMark/>
          </w:tcPr>
          <w:p w14:paraId="4F702F6A" w14:textId="77777777" w:rsidR="00E46D2C" w:rsidRPr="00E46D2C" w:rsidRDefault="00E46D2C" w:rsidP="00E46D2C">
            <w:pPr>
              <w:jc w:val="right"/>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4,7</w:t>
            </w:r>
          </w:p>
        </w:tc>
        <w:tc>
          <w:tcPr>
            <w:tcW w:w="567" w:type="dxa"/>
            <w:tcBorders>
              <w:top w:val="nil"/>
              <w:left w:val="nil"/>
              <w:bottom w:val="single" w:sz="4" w:space="0" w:color="auto"/>
              <w:right w:val="single" w:sz="4" w:space="0" w:color="auto"/>
            </w:tcBorders>
            <w:shd w:val="clear" w:color="auto" w:fill="auto"/>
            <w:noWrap/>
            <w:vAlign w:val="bottom"/>
            <w:hideMark/>
          </w:tcPr>
          <w:p w14:paraId="1DD7C6E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noWrap/>
            <w:vAlign w:val="bottom"/>
            <w:hideMark/>
          </w:tcPr>
          <w:p w14:paraId="79F5899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BAD511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230D696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49254A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CC6BDF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3F72C67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3135526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noWrap/>
            <w:vAlign w:val="bottom"/>
            <w:hideMark/>
          </w:tcPr>
          <w:p w14:paraId="65A6D43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4C29296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622687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7B2EB15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4957104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2C1774F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1AEE078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38A3DF4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01B9455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BA6DED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4,7</w:t>
            </w:r>
          </w:p>
        </w:tc>
        <w:tc>
          <w:tcPr>
            <w:tcW w:w="2268" w:type="dxa"/>
            <w:tcBorders>
              <w:top w:val="nil"/>
              <w:left w:val="nil"/>
              <w:bottom w:val="single" w:sz="4" w:space="0" w:color="auto"/>
              <w:right w:val="single" w:sz="4" w:space="0" w:color="auto"/>
            </w:tcBorders>
            <w:shd w:val="clear" w:color="auto" w:fill="auto"/>
            <w:hideMark/>
          </w:tcPr>
          <w:p w14:paraId="0BBEF68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2013</w:t>
            </w:r>
          </w:p>
        </w:tc>
      </w:tr>
      <w:tr w:rsidR="00E46D2C" w:rsidRPr="00E46D2C" w14:paraId="325B73A7" w14:textId="77777777" w:rsidTr="00E46D2C">
        <w:trPr>
          <w:trHeight w:val="283"/>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940846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ARTEMIS DRC</w:t>
            </w:r>
          </w:p>
        </w:tc>
        <w:tc>
          <w:tcPr>
            <w:tcW w:w="709" w:type="dxa"/>
            <w:tcBorders>
              <w:top w:val="nil"/>
              <w:left w:val="nil"/>
              <w:bottom w:val="single" w:sz="4" w:space="0" w:color="auto"/>
              <w:right w:val="single" w:sz="4" w:space="0" w:color="auto"/>
            </w:tcBorders>
            <w:shd w:val="clear" w:color="000000" w:fill="D9D9D9"/>
            <w:noWrap/>
            <w:vAlign w:val="bottom"/>
            <w:hideMark/>
          </w:tcPr>
          <w:p w14:paraId="4B23446B" w14:textId="77777777" w:rsidR="00E46D2C" w:rsidRPr="00E46D2C" w:rsidRDefault="00E46D2C" w:rsidP="00E46D2C">
            <w:pPr>
              <w:jc w:val="right"/>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7</w:t>
            </w:r>
          </w:p>
        </w:tc>
        <w:tc>
          <w:tcPr>
            <w:tcW w:w="567" w:type="dxa"/>
            <w:tcBorders>
              <w:top w:val="nil"/>
              <w:left w:val="nil"/>
              <w:bottom w:val="single" w:sz="4" w:space="0" w:color="auto"/>
              <w:right w:val="single" w:sz="4" w:space="0" w:color="auto"/>
            </w:tcBorders>
            <w:shd w:val="clear" w:color="auto" w:fill="auto"/>
            <w:noWrap/>
            <w:vAlign w:val="bottom"/>
            <w:hideMark/>
          </w:tcPr>
          <w:p w14:paraId="2304AC2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034" w:type="dxa"/>
            <w:gridSpan w:val="3"/>
            <w:tcBorders>
              <w:top w:val="nil"/>
              <w:left w:val="nil"/>
              <w:bottom w:val="single" w:sz="4" w:space="0" w:color="auto"/>
              <w:right w:val="single" w:sz="4" w:space="0" w:color="auto"/>
            </w:tcBorders>
            <w:shd w:val="clear" w:color="auto" w:fill="auto"/>
            <w:noWrap/>
            <w:vAlign w:val="bottom"/>
            <w:hideMark/>
          </w:tcPr>
          <w:p w14:paraId="054CB0C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A278C8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0A45F72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39272ED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2F3BE2B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27764C3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0055E45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03" w:type="dxa"/>
            <w:tcBorders>
              <w:top w:val="nil"/>
              <w:left w:val="nil"/>
              <w:bottom w:val="single" w:sz="4" w:space="0" w:color="auto"/>
              <w:right w:val="single" w:sz="4" w:space="0" w:color="auto"/>
            </w:tcBorders>
            <w:shd w:val="clear" w:color="auto" w:fill="auto"/>
            <w:noWrap/>
            <w:vAlign w:val="bottom"/>
            <w:hideMark/>
          </w:tcPr>
          <w:p w14:paraId="7A25D7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83" w:type="dxa"/>
            <w:gridSpan w:val="3"/>
            <w:tcBorders>
              <w:top w:val="nil"/>
              <w:left w:val="nil"/>
              <w:bottom w:val="single" w:sz="4" w:space="0" w:color="auto"/>
              <w:right w:val="single" w:sz="4" w:space="0" w:color="auto"/>
            </w:tcBorders>
            <w:shd w:val="clear" w:color="auto" w:fill="auto"/>
            <w:noWrap/>
            <w:vAlign w:val="bottom"/>
            <w:hideMark/>
          </w:tcPr>
          <w:p w14:paraId="18B86B8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51" w:type="dxa"/>
            <w:tcBorders>
              <w:top w:val="nil"/>
              <w:left w:val="nil"/>
              <w:bottom w:val="single" w:sz="4" w:space="0" w:color="auto"/>
              <w:right w:val="single" w:sz="4" w:space="0" w:color="auto"/>
            </w:tcBorders>
            <w:shd w:val="clear" w:color="auto" w:fill="auto"/>
            <w:noWrap/>
            <w:vAlign w:val="bottom"/>
            <w:hideMark/>
          </w:tcPr>
          <w:p w14:paraId="76015BA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63" w:type="dxa"/>
            <w:gridSpan w:val="3"/>
            <w:tcBorders>
              <w:top w:val="nil"/>
              <w:left w:val="nil"/>
              <w:bottom w:val="single" w:sz="4" w:space="0" w:color="auto"/>
              <w:right w:val="single" w:sz="4" w:space="0" w:color="auto"/>
            </w:tcBorders>
            <w:shd w:val="clear" w:color="auto" w:fill="auto"/>
            <w:noWrap/>
            <w:vAlign w:val="bottom"/>
            <w:hideMark/>
          </w:tcPr>
          <w:p w14:paraId="2D24FD9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71" w:type="dxa"/>
            <w:gridSpan w:val="2"/>
            <w:tcBorders>
              <w:top w:val="nil"/>
              <w:left w:val="nil"/>
              <w:bottom w:val="single" w:sz="4" w:space="0" w:color="auto"/>
              <w:right w:val="single" w:sz="4" w:space="0" w:color="auto"/>
            </w:tcBorders>
            <w:shd w:val="clear" w:color="auto" w:fill="auto"/>
            <w:noWrap/>
            <w:vAlign w:val="bottom"/>
            <w:hideMark/>
          </w:tcPr>
          <w:p w14:paraId="7F2061A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auto" w:fill="auto"/>
            <w:noWrap/>
            <w:vAlign w:val="bottom"/>
            <w:hideMark/>
          </w:tcPr>
          <w:p w14:paraId="184EB2B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1E2BAE5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0CCC037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09AEC1F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10547F6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w:t>
            </w:r>
          </w:p>
        </w:tc>
        <w:tc>
          <w:tcPr>
            <w:tcW w:w="2268" w:type="dxa"/>
            <w:tcBorders>
              <w:top w:val="nil"/>
              <w:left w:val="nil"/>
              <w:bottom w:val="single" w:sz="4" w:space="0" w:color="auto"/>
              <w:right w:val="single" w:sz="4" w:space="0" w:color="auto"/>
            </w:tcBorders>
            <w:shd w:val="clear" w:color="auto" w:fill="auto"/>
            <w:hideMark/>
          </w:tcPr>
          <w:p w14:paraId="14A8FF6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2013</w:t>
            </w:r>
          </w:p>
        </w:tc>
      </w:tr>
      <w:tr w:rsidR="00E46D2C" w:rsidRPr="00E46D2C" w14:paraId="2F533705"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970A7F4"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EUFOR</w:t>
            </w:r>
            <w:r w:rsidRPr="00E46D2C">
              <w:rPr>
                <w:rFonts w:asciiTheme="majorHAnsi" w:eastAsia="Times New Roman" w:hAnsiTheme="majorHAnsi" w:cstheme="majorHAnsi"/>
                <w:color w:val="000000"/>
                <w:sz w:val="18"/>
                <w:szCs w:val="18"/>
              </w:rPr>
              <w:br/>
              <w:t>Althea</w:t>
            </w:r>
          </w:p>
        </w:tc>
        <w:tc>
          <w:tcPr>
            <w:tcW w:w="709" w:type="dxa"/>
            <w:tcBorders>
              <w:top w:val="nil"/>
              <w:left w:val="nil"/>
              <w:bottom w:val="single" w:sz="4" w:space="0" w:color="auto"/>
              <w:right w:val="single" w:sz="4" w:space="0" w:color="auto"/>
            </w:tcBorders>
            <w:shd w:val="clear" w:color="auto" w:fill="auto"/>
            <w:noWrap/>
            <w:vAlign w:val="bottom"/>
            <w:hideMark/>
          </w:tcPr>
          <w:p w14:paraId="71E8371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7436" w:type="dxa"/>
            <w:gridSpan w:val="25"/>
            <w:tcBorders>
              <w:top w:val="single" w:sz="4" w:space="0" w:color="auto"/>
              <w:left w:val="nil"/>
              <w:bottom w:val="single" w:sz="4" w:space="0" w:color="auto"/>
              <w:right w:val="single" w:sz="4" w:space="0" w:color="000000"/>
            </w:tcBorders>
            <w:shd w:val="clear" w:color="000000" w:fill="D9D9D9"/>
            <w:noWrap/>
            <w:vAlign w:val="bottom"/>
            <w:hideMark/>
          </w:tcPr>
          <w:p w14:paraId="74978749"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71,7</w:t>
            </w:r>
          </w:p>
        </w:tc>
        <w:tc>
          <w:tcPr>
            <w:tcW w:w="360" w:type="dxa"/>
            <w:tcBorders>
              <w:top w:val="nil"/>
              <w:left w:val="nil"/>
              <w:bottom w:val="single" w:sz="4" w:space="0" w:color="auto"/>
              <w:right w:val="single" w:sz="4" w:space="0" w:color="auto"/>
            </w:tcBorders>
            <w:shd w:val="clear" w:color="000000" w:fill="D9D9D9"/>
            <w:noWrap/>
            <w:vAlign w:val="bottom"/>
            <w:hideMark/>
          </w:tcPr>
          <w:p w14:paraId="742DF26E"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09" w:type="dxa"/>
            <w:gridSpan w:val="3"/>
            <w:tcBorders>
              <w:top w:val="nil"/>
              <w:left w:val="nil"/>
              <w:bottom w:val="single" w:sz="4" w:space="0" w:color="auto"/>
              <w:right w:val="single" w:sz="4" w:space="0" w:color="auto"/>
            </w:tcBorders>
            <w:shd w:val="clear" w:color="000000" w:fill="D9D9D9"/>
            <w:noWrap/>
            <w:vAlign w:val="bottom"/>
            <w:hideMark/>
          </w:tcPr>
          <w:p w14:paraId="21BA49FE"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000000" w:fill="D9D9D9"/>
            <w:noWrap/>
            <w:vAlign w:val="bottom"/>
            <w:hideMark/>
          </w:tcPr>
          <w:p w14:paraId="02B55BA3"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000000" w:fill="D9D9D9"/>
            <w:noWrap/>
            <w:vAlign w:val="bottom"/>
            <w:hideMark/>
          </w:tcPr>
          <w:p w14:paraId="02891ED6"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000000" w:fill="D9D9D9"/>
            <w:noWrap/>
            <w:vAlign w:val="bottom"/>
            <w:hideMark/>
          </w:tcPr>
          <w:p w14:paraId="6170A812"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9ECB17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71,7</w:t>
            </w:r>
          </w:p>
        </w:tc>
        <w:tc>
          <w:tcPr>
            <w:tcW w:w="2268" w:type="dxa"/>
            <w:tcBorders>
              <w:top w:val="nil"/>
              <w:left w:val="nil"/>
              <w:bottom w:val="single" w:sz="4" w:space="0" w:color="auto"/>
              <w:right w:val="single" w:sz="4" w:space="0" w:color="auto"/>
            </w:tcBorders>
            <w:shd w:val="clear" w:color="auto" w:fill="auto"/>
            <w:hideMark/>
          </w:tcPr>
          <w:p w14:paraId="48603EBA"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2013</w:t>
            </w:r>
          </w:p>
        </w:tc>
      </w:tr>
      <w:tr w:rsidR="00E46D2C" w:rsidRPr="00E46D2C" w14:paraId="1B8D62A2" w14:textId="77777777" w:rsidTr="00E46D2C">
        <w:trPr>
          <w:trHeight w:val="1698"/>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6727F4E"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EUTM</w:t>
            </w:r>
            <w:r w:rsidRPr="00E46D2C">
              <w:rPr>
                <w:rFonts w:asciiTheme="majorHAnsi" w:eastAsia="Times New Roman" w:hAnsiTheme="majorHAnsi" w:cstheme="majorHAnsi"/>
                <w:color w:val="000000"/>
                <w:sz w:val="18"/>
                <w:szCs w:val="18"/>
              </w:rPr>
              <w:br/>
              <w:t>Mali</w:t>
            </w:r>
          </w:p>
        </w:tc>
        <w:tc>
          <w:tcPr>
            <w:tcW w:w="709" w:type="dxa"/>
            <w:tcBorders>
              <w:top w:val="nil"/>
              <w:left w:val="nil"/>
              <w:bottom w:val="single" w:sz="4" w:space="0" w:color="auto"/>
              <w:right w:val="single" w:sz="4" w:space="0" w:color="auto"/>
            </w:tcBorders>
            <w:shd w:val="clear" w:color="auto" w:fill="auto"/>
            <w:noWrap/>
            <w:vAlign w:val="bottom"/>
            <w:hideMark/>
          </w:tcPr>
          <w:p w14:paraId="118A8790"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0A7F69F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5510191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59F7FB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32F2783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1AFA20A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8C2B41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30842DB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59DA073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1C53A4F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000000" w:fill="D9D9D9"/>
            <w:vAlign w:val="bottom"/>
            <w:hideMark/>
          </w:tcPr>
          <w:p w14:paraId="4FED803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18,4</w:t>
            </w:r>
          </w:p>
        </w:tc>
        <w:tc>
          <w:tcPr>
            <w:tcW w:w="121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655C6C95"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27,7</w:t>
            </w:r>
          </w:p>
        </w:tc>
        <w:tc>
          <w:tcPr>
            <w:tcW w:w="1080"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25BE8F95"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33,4</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A971FD9"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59,7</w:t>
            </w:r>
          </w:p>
        </w:tc>
        <w:tc>
          <w:tcPr>
            <w:tcW w:w="567" w:type="dxa"/>
            <w:tcBorders>
              <w:top w:val="nil"/>
              <w:left w:val="nil"/>
              <w:bottom w:val="single" w:sz="4" w:space="0" w:color="auto"/>
              <w:right w:val="single" w:sz="4" w:space="0" w:color="auto"/>
            </w:tcBorders>
            <w:shd w:val="clear" w:color="000000" w:fill="D9D9D9"/>
            <w:noWrap/>
            <w:vAlign w:val="bottom"/>
            <w:hideMark/>
          </w:tcPr>
          <w:p w14:paraId="32AD7DB5"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134</w:t>
            </w:r>
          </w:p>
        </w:tc>
        <w:tc>
          <w:tcPr>
            <w:tcW w:w="1134" w:type="dxa"/>
            <w:tcBorders>
              <w:top w:val="nil"/>
              <w:left w:val="nil"/>
              <w:bottom w:val="single" w:sz="4" w:space="0" w:color="auto"/>
              <w:right w:val="single" w:sz="4" w:space="0" w:color="auto"/>
            </w:tcBorders>
            <w:shd w:val="clear" w:color="auto" w:fill="auto"/>
            <w:noWrap/>
            <w:hideMark/>
          </w:tcPr>
          <w:p w14:paraId="44BC533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272,9</w:t>
            </w:r>
          </w:p>
        </w:tc>
        <w:tc>
          <w:tcPr>
            <w:tcW w:w="2268" w:type="dxa"/>
            <w:tcBorders>
              <w:top w:val="nil"/>
              <w:left w:val="nil"/>
              <w:bottom w:val="single" w:sz="4" w:space="0" w:color="auto"/>
              <w:right w:val="single" w:sz="4" w:space="0" w:color="auto"/>
            </w:tcBorders>
            <w:shd w:val="clear" w:color="auto" w:fill="auto"/>
            <w:hideMark/>
          </w:tcPr>
          <w:p w14:paraId="07D1ED68"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2014 and 2016; YES 2017 for </w:t>
            </w:r>
            <w:proofErr w:type="spellStart"/>
            <w:r w:rsidRPr="00E46D2C">
              <w:rPr>
                <w:rFonts w:asciiTheme="majorHAnsi" w:eastAsia="Times New Roman" w:hAnsiTheme="majorHAnsi" w:cstheme="majorHAnsi"/>
                <w:color w:val="000000"/>
                <w:sz w:val="18"/>
                <w:szCs w:val="18"/>
              </w:rPr>
              <w:t>period</w:t>
            </w:r>
            <w:proofErr w:type="spellEnd"/>
            <w:r w:rsidRPr="00E46D2C">
              <w:rPr>
                <w:rFonts w:asciiTheme="majorHAnsi" w:eastAsia="Times New Roman" w:hAnsiTheme="majorHAnsi" w:cstheme="majorHAnsi"/>
                <w:color w:val="000000"/>
                <w:sz w:val="18"/>
                <w:szCs w:val="18"/>
              </w:rPr>
              <w:t xml:space="preserve"> 2016-2018; for </w:t>
            </w:r>
            <w:proofErr w:type="spellStart"/>
            <w:r w:rsidRPr="00E46D2C">
              <w:rPr>
                <w:rFonts w:asciiTheme="majorHAnsi" w:eastAsia="Times New Roman" w:hAnsiTheme="majorHAnsi" w:cstheme="majorHAnsi"/>
                <w:color w:val="000000"/>
                <w:sz w:val="18"/>
                <w:szCs w:val="18"/>
              </w:rPr>
              <w:t>period</w:t>
            </w:r>
            <w:proofErr w:type="spellEnd"/>
            <w:r w:rsidRPr="00E46D2C">
              <w:rPr>
                <w:rFonts w:asciiTheme="majorHAnsi" w:eastAsia="Times New Roman" w:hAnsiTheme="majorHAnsi" w:cstheme="majorHAnsi"/>
                <w:color w:val="000000"/>
                <w:sz w:val="18"/>
                <w:szCs w:val="18"/>
              </w:rPr>
              <w:t xml:space="preserve"> 2018-2020 </w:t>
            </w:r>
            <w:proofErr w:type="spellStart"/>
            <w:r w:rsidRPr="00E46D2C">
              <w:rPr>
                <w:rFonts w:asciiTheme="majorHAnsi" w:eastAsia="Times New Roman" w:hAnsiTheme="majorHAnsi" w:cstheme="majorHAnsi"/>
                <w:color w:val="000000"/>
                <w:sz w:val="18"/>
                <w:szCs w:val="18"/>
              </w:rPr>
              <w:t>see</w:t>
            </w:r>
            <w:proofErr w:type="spellEnd"/>
            <w:r w:rsidRPr="00E46D2C">
              <w:rPr>
                <w:rFonts w:asciiTheme="majorHAnsi" w:eastAsia="Times New Roman" w:hAnsiTheme="majorHAnsi" w:cstheme="majorHAnsi"/>
                <w:color w:val="000000"/>
                <w:sz w:val="18"/>
                <w:szCs w:val="18"/>
              </w:rPr>
              <w:t xml:space="preserve"> </w:t>
            </w:r>
            <w:proofErr w:type="gramStart"/>
            <w:r w:rsidRPr="00E46D2C">
              <w:rPr>
                <w:rFonts w:asciiTheme="majorHAnsi" w:eastAsia="Times New Roman" w:hAnsiTheme="majorHAnsi" w:cstheme="majorHAnsi"/>
                <w:color w:val="000000"/>
                <w:sz w:val="18"/>
                <w:szCs w:val="18"/>
              </w:rPr>
              <w:t>http://eutmmali.eu/wp-content/uploads/2019/06/191306-EUTM_Mission_Factsheet_JUN19_EN-website.pdf ;</w:t>
            </w:r>
            <w:proofErr w:type="gramEnd"/>
            <w:r w:rsidRPr="00E46D2C">
              <w:rPr>
                <w:rFonts w:asciiTheme="majorHAnsi" w:eastAsia="Times New Roman" w:hAnsiTheme="majorHAnsi" w:cstheme="majorHAnsi"/>
                <w:color w:val="000000"/>
                <w:sz w:val="18"/>
                <w:szCs w:val="18"/>
              </w:rPr>
              <w:t xml:space="preserve"> https://eutmmali.eu/en/mandates/ </w:t>
            </w:r>
          </w:p>
        </w:tc>
      </w:tr>
      <w:tr w:rsidR="00E46D2C" w:rsidRPr="00E46D2C" w14:paraId="1412C399"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A0DAF0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EUTM</w:t>
            </w:r>
            <w:r w:rsidRPr="00E46D2C">
              <w:rPr>
                <w:rFonts w:asciiTheme="majorHAnsi" w:eastAsia="Times New Roman" w:hAnsiTheme="majorHAnsi" w:cstheme="majorHAnsi"/>
                <w:color w:val="000000"/>
                <w:sz w:val="18"/>
                <w:szCs w:val="18"/>
              </w:rPr>
              <w:br/>
              <w:t>Somalia</w:t>
            </w:r>
          </w:p>
        </w:tc>
        <w:tc>
          <w:tcPr>
            <w:tcW w:w="709" w:type="dxa"/>
            <w:tcBorders>
              <w:top w:val="nil"/>
              <w:left w:val="nil"/>
              <w:bottom w:val="single" w:sz="4" w:space="0" w:color="auto"/>
              <w:right w:val="single" w:sz="4" w:space="0" w:color="auto"/>
            </w:tcBorders>
            <w:shd w:val="clear" w:color="auto" w:fill="auto"/>
            <w:noWrap/>
            <w:vAlign w:val="bottom"/>
            <w:hideMark/>
          </w:tcPr>
          <w:p w14:paraId="19FF7E2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799747E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3BAE496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2843B2A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4829017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829FB6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2D9FBCE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641F7D4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4,8</w:t>
            </w:r>
          </w:p>
        </w:tc>
        <w:tc>
          <w:tcPr>
            <w:tcW w:w="1140"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2715FAF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4,8</w:t>
            </w:r>
          </w:p>
        </w:tc>
        <w:tc>
          <w:tcPr>
            <w:tcW w:w="121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148A37B"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11,6</w:t>
            </w:r>
          </w:p>
        </w:tc>
        <w:tc>
          <w:tcPr>
            <w:tcW w:w="1212"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2AB45471"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17,5</w:t>
            </w:r>
          </w:p>
        </w:tc>
        <w:tc>
          <w:tcPr>
            <w:tcW w:w="475" w:type="dxa"/>
            <w:gridSpan w:val="2"/>
            <w:tcBorders>
              <w:top w:val="nil"/>
              <w:left w:val="nil"/>
              <w:bottom w:val="single" w:sz="4" w:space="0" w:color="auto"/>
              <w:right w:val="single" w:sz="4" w:space="0" w:color="auto"/>
            </w:tcBorders>
            <w:shd w:val="clear" w:color="000000" w:fill="D9D9D9"/>
            <w:noWrap/>
            <w:vAlign w:val="bottom"/>
            <w:hideMark/>
          </w:tcPr>
          <w:p w14:paraId="631833B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23</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3284C3F4"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11,4</w:t>
            </w:r>
          </w:p>
        </w:tc>
        <w:tc>
          <w:tcPr>
            <w:tcW w:w="567" w:type="dxa"/>
            <w:tcBorders>
              <w:top w:val="nil"/>
              <w:left w:val="nil"/>
              <w:bottom w:val="single" w:sz="4" w:space="0" w:color="auto"/>
              <w:right w:val="single" w:sz="4" w:space="0" w:color="auto"/>
            </w:tcBorders>
            <w:shd w:val="clear" w:color="000000" w:fill="D9D9D9"/>
            <w:noWrap/>
            <w:vAlign w:val="bottom"/>
            <w:hideMark/>
          </w:tcPr>
          <w:p w14:paraId="2A5E44A1"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7D7B97E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73,1</w:t>
            </w:r>
          </w:p>
        </w:tc>
        <w:tc>
          <w:tcPr>
            <w:tcW w:w="2268" w:type="dxa"/>
            <w:tcBorders>
              <w:top w:val="nil"/>
              <w:left w:val="nil"/>
              <w:bottom w:val="single" w:sz="4" w:space="0" w:color="auto"/>
              <w:right w:val="single" w:sz="4" w:space="0" w:color="auto"/>
            </w:tcBorders>
            <w:shd w:val="clear" w:color="auto" w:fill="auto"/>
            <w:hideMark/>
          </w:tcPr>
          <w:p w14:paraId="098024DC"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YES Report 2013 for 2010 to 2012; YES Report 2014 for 2013-2014 and YES Report 2016 for 2014-2015 and 2015-2016</w:t>
            </w:r>
          </w:p>
        </w:tc>
      </w:tr>
      <w:tr w:rsidR="00E46D2C" w:rsidRPr="00E46D2C" w14:paraId="750DD945"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EE6767C"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EUFOR </w:t>
            </w:r>
            <w:proofErr w:type="spellStart"/>
            <w:r w:rsidRPr="00E46D2C">
              <w:rPr>
                <w:rFonts w:asciiTheme="majorHAnsi" w:eastAsia="Times New Roman" w:hAnsiTheme="majorHAnsi" w:cstheme="majorHAnsi"/>
                <w:color w:val="000000"/>
                <w:sz w:val="18"/>
                <w:szCs w:val="18"/>
              </w:rPr>
              <w:t>Tchad</w:t>
            </w:r>
            <w:proofErr w:type="spellEnd"/>
            <w:r w:rsidRPr="00E46D2C">
              <w:rPr>
                <w:rFonts w:asciiTheme="majorHAnsi" w:eastAsia="Times New Roman" w:hAnsiTheme="majorHAnsi" w:cstheme="majorHAnsi"/>
                <w:color w:val="000000"/>
                <w:sz w:val="18"/>
                <w:szCs w:val="18"/>
              </w:rPr>
              <w:t xml:space="preserve"> RCA</w:t>
            </w:r>
          </w:p>
        </w:tc>
        <w:tc>
          <w:tcPr>
            <w:tcW w:w="709" w:type="dxa"/>
            <w:tcBorders>
              <w:top w:val="nil"/>
              <w:left w:val="nil"/>
              <w:bottom w:val="single" w:sz="4" w:space="0" w:color="auto"/>
              <w:right w:val="single" w:sz="4" w:space="0" w:color="auto"/>
            </w:tcBorders>
            <w:shd w:val="clear" w:color="auto" w:fill="auto"/>
            <w:noWrap/>
            <w:vAlign w:val="bottom"/>
            <w:hideMark/>
          </w:tcPr>
          <w:p w14:paraId="5A5C4BD6"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21D633F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3193B7A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0AF8B13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01B2A1D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3CF82E7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49,6</w:t>
            </w:r>
          </w:p>
        </w:tc>
        <w:tc>
          <w:tcPr>
            <w:tcW w:w="647" w:type="dxa"/>
            <w:gridSpan w:val="2"/>
            <w:tcBorders>
              <w:top w:val="nil"/>
              <w:left w:val="nil"/>
              <w:bottom w:val="single" w:sz="4" w:space="0" w:color="auto"/>
              <w:right w:val="single" w:sz="4" w:space="0" w:color="auto"/>
            </w:tcBorders>
            <w:shd w:val="clear" w:color="000000" w:fill="D9D9D9"/>
            <w:noWrap/>
            <w:vAlign w:val="bottom"/>
            <w:hideMark/>
          </w:tcPr>
          <w:p w14:paraId="181B784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49,6</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0E12B1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093F8E5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6643754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44F79D1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6A52ECF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0A5AEAD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5" w:type="dxa"/>
            <w:gridSpan w:val="3"/>
            <w:tcBorders>
              <w:top w:val="nil"/>
              <w:left w:val="nil"/>
              <w:bottom w:val="single" w:sz="4" w:space="0" w:color="auto"/>
              <w:right w:val="single" w:sz="4" w:space="0" w:color="auto"/>
            </w:tcBorders>
            <w:shd w:val="clear" w:color="auto" w:fill="auto"/>
            <w:noWrap/>
            <w:vAlign w:val="bottom"/>
            <w:hideMark/>
          </w:tcPr>
          <w:p w14:paraId="5CEF619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6680B06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71FB6C1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556F0CB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2048B31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200A1EB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99,2</w:t>
            </w:r>
          </w:p>
        </w:tc>
        <w:tc>
          <w:tcPr>
            <w:tcW w:w="2268" w:type="dxa"/>
            <w:tcBorders>
              <w:top w:val="nil"/>
              <w:left w:val="nil"/>
              <w:bottom w:val="single" w:sz="4" w:space="0" w:color="auto"/>
              <w:right w:val="single" w:sz="4" w:space="0" w:color="auto"/>
            </w:tcBorders>
            <w:shd w:val="clear" w:color="auto" w:fill="auto"/>
            <w:hideMark/>
          </w:tcPr>
          <w:p w14:paraId="3F492B45"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2013</w:t>
            </w:r>
          </w:p>
        </w:tc>
      </w:tr>
      <w:tr w:rsidR="00E46D2C" w:rsidRPr="00E46D2C" w14:paraId="0021B8FB" w14:textId="77777777" w:rsidTr="00E46D2C">
        <w:trPr>
          <w:trHeight w:val="849"/>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F5518CA"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EUFOR DR CONGO</w:t>
            </w:r>
          </w:p>
        </w:tc>
        <w:tc>
          <w:tcPr>
            <w:tcW w:w="709" w:type="dxa"/>
            <w:tcBorders>
              <w:top w:val="nil"/>
              <w:left w:val="nil"/>
              <w:bottom w:val="single" w:sz="4" w:space="0" w:color="auto"/>
              <w:right w:val="single" w:sz="4" w:space="0" w:color="auto"/>
            </w:tcBorders>
            <w:shd w:val="clear" w:color="auto" w:fill="auto"/>
            <w:noWrap/>
            <w:vAlign w:val="bottom"/>
            <w:hideMark/>
          </w:tcPr>
          <w:p w14:paraId="6EA4C66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425D945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1B10F64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74C48A0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16,7</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32F0545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48E1263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083C8D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ABC0D0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7B4BF51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2C0595B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6D4CA5B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307DD4A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665360E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5" w:type="dxa"/>
            <w:gridSpan w:val="3"/>
            <w:tcBorders>
              <w:top w:val="nil"/>
              <w:left w:val="nil"/>
              <w:bottom w:val="single" w:sz="4" w:space="0" w:color="auto"/>
              <w:right w:val="single" w:sz="4" w:space="0" w:color="auto"/>
            </w:tcBorders>
            <w:shd w:val="clear" w:color="auto" w:fill="auto"/>
            <w:noWrap/>
            <w:vAlign w:val="bottom"/>
            <w:hideMark/>
          </w:tcPr>
          <w:p w14:paraId="27BA83F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396698F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30061E1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75BCDED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69BF09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60E1E9D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16,7</w:t>
            </w:r>
          </w:p>
        </w:tc>
        <w:tc>
          <w:tcPr>
            <w:tcW w:w="2268" w:type="dxa"/>
            <w:tcBorders>
              <w:top w:val="nil"/>
              <w:left w:val="nil"/>
              <w:bottom w:val="single" w:sz="4" w:space="0" w:color="auto"/>
              <w:right w:val="single" w:sz="4" w:space="0" w:color="auto"/>
            </w:tcBorders>
            <w:shd w:val="clear" w:color="auto" w:fill="auto"/>
            <w:hideMark/>
          </w:tcPr>
          <w:p w14:paraId="55D5A4D7"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2013</w:t>
            </w:r>
          </w:p>
        </w:tc>
      </w:tr>
      <w:tr w:rsidR="00E46D2C" w:rsidRPr="00E46D2C" w14:paraId="146C3DCB" w14:textId="77777777" w:rsidTr="00E46D2C">
        <w:trPr>
          <w:trHeight w:val="226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8C225B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 NAVFOR</w:t>
            </w:r>
            <w:r w:rsidRPr="00E46D2C">
              <w:rPr>
                <w:rFonts w:asciiTheme="majorHAnsi" w:eastAsia="Times New Roman" w:hAnsiTheme="majorHAnsi" w:cstheme="majorHAnsi"/>
                <w:color w:val="000000"/>
                <w:sz w:val="18"/>
                <w:szCs w:val="18"/>
              </w:rPr>
              <w:br/>
              <w:t>Somalia –</w:t>
            </w:r>
            <w:r w:rsidRPr="00E46D2C">
              <w:rPr>
                <w:rFonts w:asciiTheme="majorHAnsi" w:eastAsia="Times New Roman" w:hAnsiTheme="majorHAnsi" w:cstheme="majorHAnsi"/>
                <w:color w:val="000000"/>
                <w:sz w:val="18"/>
                <w:szCs w:val="18"/>
              </w:rPr>
              <w:br/>
            </w:r>
            <w:proofErr w:type="spellStart"/>
            <w:r w:rsidRPr="00E46D2C">
              <w:rPr>
                <w:rFonts w:asciiTheme="majorHAnsi" w:eastAsia="Times New Roman" w:hAnsiTheme="majorHAnsi" w:cstheme="majorHAnsi"/>
                <w:color w:val="000000"/>
                <w:sz w:val="18"/>
                <w:szCs w:val="18"/>
              </w:rPr>
              <w:t>Operation</w:t>
            </w:r>
            <w:proofErr w:type="spellEnd"/>
            <w:r w:rsidRPr="00E46D2C">
              <w:rPr>
                <w:rFonts w:asciiTheme="majorHAnsi" w:eastAsia="Times New Roman" w:hAnsiTheme="majorHAnsi" w:cstheme="majorHAnsi"/>
                <w:color w:val="000000"/>
                <w:sz w:val="18"/>
                <w:szCs w:val="18"/>
              </w:rPr>
              <w:br/>
              <w:t>ATALANTA</w:t>
            </w:r>
          </w:p>
        </w:tc>
        <w:tc>
          <w:tcPr>
            <w:tcW w:w="709" w:type="dxa"/>
            <w:tcBorders>
              <w:top w:val="nil"/>
              <w:left w:val="nil"/>
              <w:bottom w:val="single" w:sz="4" w:space="0" w:color="auto"/>
              <w:right w:val="single" w:sz="4" w:space="0" w:color="auto"/>
            </w:tcBorders>
            <w:shd w:val="clear" w:color="auto" w:fill="auto"/>
            <w:noWrap/>
            <w:vAlign w:val="bottom"/>
            <w:hideMark/>
          </w:tcPr>
          <w:p w14:paraId="3B2E921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04A82B3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428EBE2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9221B4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2C7DAB0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6C1791A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000000" w:fill="D9D9D9"/>
            <w:noWrap/>
            <w:vAlign w:val="bottom"/>
            <w:hideMark/>
          </w:tcPr>
          <w:p w14:paraId="5F3B602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8,4</w:t>
            </w:r>
          </w:p>
        </w:tc>
        <w:tc>
          <w:tcPr>
            <w:tcW w:w="546" w:type="dxa"/>
            <w:gridSpan w:val="2"/>
            <w:tcBorders>
              <w:top w:val="nil"/>
              <w:left w:val="nil"/>
              <w:bottom w:val="single" w:sz="4" w:space="0" w:color="auto"/>
              <w:right w:val="single" w:sz="4" w:space="0" w:color="auto"/>
            </w:tcBorders>
            <w:shd w:val="clear" w:color="000000" w:fill="D9D9D9"/>
            <w:noWrap/>
            <w:vAlign w:val="bottom"/>
            <w:hideMark/>
          </w:tcPr>
          <w:p w14:paraId="03E5744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8,4</w:t>
            </w:r>
          </w:p>
        </w:tc>
        <w:tc>
          <w:tcPr>
            <w:tcW w:w="561" w:type="dxa"/>
            <w:gridSpan w:val="2"/>
            <w:tcBorders>
              <w:top w:val="nil"/>
              <w:left w:val="nil"/>
              <w:bottom w:val="single" w:sz="4" w:space="0" w:color="auto"/>
              <w:right w:val="single" w:sz="4" w:space="0" w:color="auto"/>
            </w:tcBorders>
            <w:shd w:val="clear" w:color="000000" w:fill="D9D9D9"/>
            <w:noWrap/>
            <w:vAlign w:val="bottom"/>
            <w:hideMark/>
          </w:tcPr>
          <w:p w14:paraId="14AB21D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8,1</w:t>
            </w:r>
          </w:p>
        </w:tc>
        <w:tc>
          <w:tcPr>
            <w:tcW w:w="579" w:type="dxa"/>
            <w:gridSpan w:val="2"/>
            <w:tcBorders>
              <w:top w:val="nil"/>
              <w:left w:val="nil"/>
              <w:bottom w:val="single" w:sz="4" w:space="0" w:color="auto"/>
              <w:right w:val="single" w:sz="4" w:space="0" w:color="auto"/>
            </w:tcBorders>
            <w:shd w:val="clear" w:color="000000" w:fill="D9D9D9"/>
            <w:noWrap/>
            <w:vAlign w:val="bottom"/>
            <w:hideMark/>
          </w:tcPr>
          <w:p w14:paraId="043DD840"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8,3</w:t>
            </w:r>
          </w:p>
        </w:tc>
        <w:tc>
          <w:tcPr>
            <w:tcW w:w="607" w:type="dxa"/>
            <w:gridSpan w:val="2"/>
            <w:tcBorders>
              <w:top w:val="nil"/>
              <w:left w:val="nil"/>
              <w:bottom w:val="single" w:sz="4" w:space="0" w:color="auto"/>
              <w:right w:val="single" w:sz="4" w:space="0" w:color="auto"/>
            </w:tcBorders>
            <w:shd w:val="clear" w:color="000000" w:fill="D9D9D9"/>
            <w:vAlign w:val="bottom"/>
            <w:hideMark/>
          </w:tcPr>
          <w:p w14:paraId="539DC9FE"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7,45</w:t>
            </w:r>
          </w:p>
        </w:tc>
        <w:tc>
          <w:tcPr>
            <w:tcW w:w="607" w:type="dxa"/>
            <w:gridSpan w:val="2"/>
            <w:tcBorders>
              <w:top w:val="nil"/>
              <w:left w:val="nil"/>
              <w:bottom w:val="single" w:sz="4" w:space="0" w:color="auto"/>
              <w:right w:val="single" w:sz="4" w:space="0" w:color="auto"/>
            </w:tcBorders>
            <w:shd w:val="clear" w:color="000000" w:fill="D9D9D9"/>
            <w:noWrap/>
            <w:vAlign w:val="bottom"/>
            <w:hideMark/>
          </w:tcPr>
          <w:p w14:paraId="675AFEB2"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7,39</w:t>
            </w:r>
          </w:p>
        </w:tc>
        <w:tc>
          <w:tcPr>
            <w:tcW w:w="607" w:type="dxa"/>
            <w:gridSpan w:val="2"/>
            <w:tcBorders>
              <w:top w:val="nil"/>
              <w:left w:val="nil"/>
              <w:bottom w:val="single" w:sz="4" w:space="0" w:color="auto"/>
              <w:right w:val="single" w:sz="4" w:space="0" w:color="auto"/>
            </w:tcBorders>
            <w:shd w:val="clear" w:color="000000" w:fill="D9D9D9"/>
            <w:noWrap/>
            <w:vAlign w:val="bottom"/>
            <w:hideMark/>
          </w:tcPr>
          <w:p w14:paraId="28E9E24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14,8</w:t>
            </w:r>
          </w:p>
        </w:tc>
        <w:tc>
          <w:tcPr>
            <w:tcW w:w="1080" w:type="dxa"/>
            <w:gridSpan w:val="5"/>
            <w:tcBorders>
              <w:top w:val="single" w:sz="4" w:space="0" w:color="auto"/>
              <w:left w:val="nil"/>
              <w:bottom w:val="single" w:sz="4" w:space="0" w:color="auto"/>
              <w:right w:val="single" w:sz="4" w:space="0" w:color="000000"/>
            </w:tcBorders>
            <w:shd w:val="clear" w:color="000000" w:fill="D9D9D9"/>
            <w:noWrap/>
            <w:vAlign w:val="bottom"/>
            <w:hideMark/>
          </w:tcPr>
          <w:p w14:paraId="2F9BBCE7"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11.06</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04AAB959"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11,777</w:t>
            </w:r>
          </w:p>
        </w:tc>
        <w:tc>
          <w:tcPr>
            <w:tcW w:w="567" w:type="dxa"/>
            <w:tcBorders>
              <w:top w:val="nil"/>
              <w:left w:val="nil"/>
              <w:bottom w:val="single" w:sz="4" w:space="0" w:color="auto"/>
              <w:right w:val="single" w:sz="4" w:space="0" w:color="auto"/>
            </w:tcBorders>
            <w:shd w:val="clear" w:color="000000" w:fill="D9D9D9"/>
            <w:noWrap/>
            <w:vAlign w:val="bottom"/>
            <w:hideMark/>
          </w:tcPr>
          <w:p w14:paraId="24952D20"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09F0FB6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74,592</w:t>
            </w:r>
          </w:p>
        </w:tc>
        <w:tc>
          <w:tcPr>
            <w:tcW w:w="2268" w:type="dxa"/>
            <w:tcBorders>
              <w:top w:val="nil"/>
              <w:left w:val="nil"/>
              <w:bottom w:val="single" w:sz="4" w:space="0" w:color="auto"/>
              <w:right w:val="single" w:sz="4" w:space="0" w:color="auto"/>
            </w:tcBorders>
            <w:shd w:val="clear" w:color="auto" w:fill="auto"/>
            <w:hideMark/>
          </w:tcPr>
          <w:p w14:paraId="7CE91234"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Factsheet</w:t>
            </w:r>
            <w:proofErr w:type="spellEnd"/>
            <w:r w:rsidRPr="00E46D2C">
              <w:rPr>
                <w:rFonts w:asciiTheme="majorHAnsi" w:eastAsia="Times New Roman" w:hAnsiTheme="majorHAnsi" w:cstheme="majorHAnsi"/>
                <w:color w:val="000000"/>
                <w:sz w:val="18"/>
                <w:szCs w:val="18"/>
              </w:rPr>
              <w:t xml:space="preserve"> (16 </w:t>
            </w:r>
            <w:proofErr w:type="spellStart"/>
            <w:r w:rsidRPr="00E46D2C">
              <w:rPr>
                <w:rFonts w:asciiTheme="majorHAnsi" w:eastAsia="Times New Roman" w:hAnsiTheme="majorHAnsi" w:cstheme="majorHAnsi"/>
                <w:color w:val="000000"/>
                <w:sz w:val="18"/>
                <w:szCs w:val="18"/>
              </w:rPr>
              <w:t>October</w:t>
            </w:r>
            <w:proofErr w:type="spellEnd"/>
            <w:r w:rsidRPr="00E46D2C">
              <w:rPr>
                <w:rFonts w:asciiTheme="majorHAnsi" w:eastAsia="Times New Roman" w:hAnsiTheme="majorHAnsi" w:cstheme="majorHAnsi"/>
                <w:color w:val="000000"/>
                <w:sz w:val="18"/>
                <w:szCs w:val="18"/>
              </w:rPr>
              <w:t xml:space="preserve"> 2012) for 2008-2012; YES Report 2013 for 2010 to 2012; YES Report 2014 for 2013-2014 and YES Report 2016 for 2014-2015 and 2015-2016; YES 2017. https://eunavfor.eu/mission/; https://reliefweb.int/report/somalia/eu-navfor-somalia-operation-atalanta-council-prolongs-operation-and-decides-new</w:t>
            </w:r>
          </w:p>
        </w:tc>
      </w:tr>
      <w:tr w:rsidR="00E46D2C" w:rsidRPr="00E46D2C" w14:paraId="3292F3F2" w14:textId="77777777" w:rsidTr="00E46D2C">
        <w:trPr>
          <w:trHeight w:val="1698"/>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8B539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lastRenderedPageBreak/>
              <w:t>EUNAVFOR</w:t>
            </w:r>
            <w:r w:rsidRPr="00E46D2C">
              <w:rPr>
                <w:rFonts w:asciiTheme="majorHAnsi" w:eastAsia="Times New Roman" w:hAnsiTheme="majorHAnsi" w:cstheme="majorHAnsi"/>
                <w:color w:val="000000"/>
                <w:sz w:val="18"/>
                <w:szCs w:val="18"/>
              </w:rPr>
              <w:br/>
              <w:t>MED –</w:t>
            </w:r>
            <w:r w:rsidRPr="00E46D2C">
              <w:rPr>
                <w:rFonts w:asciiTheme="majorHAnsi" w:eastAsia="Times New Roman" w:hAnsiTheme="majorHAnsi" w:cstheme="majorHAnsi"/>
                <w:color w:val="000000"/>
                <w:sz w:val="18"/>
                <w:szCs w:val="18"/>
              </w:rPr>
              <w:br/>
            </w:r>
            <w:proofErr w:type="spellStart"/>
            <w:r w:rsidRPr="00E46D2C">
              <w:rPr>
                <w:rFonts w:asciiTheme="majorHAnsi" w:eastAsia="Times New Roman" w:hAnsiTheme="majorHAnsi" w:cstheme="majorHAnsi"/>
                <w:color w:val="000000"/>
                <w:sz w:val="18"/>
                <w:szCs w:val="18"/>
              </w:rPr>
              <w:t>Operation</w:t>
            </w:r>
            <w:proofErr w:type="spellEnd"/>
            <w:r w:rsidRPr="00E46D2C">
              <w:rPr>
                <w:rFonts w:asciiTheme="majorHAnsi" w:eastAsia="Times New Roman" w:hAnsiTheme="majorHAnsi" w:cstheme="majorHAnsi"/>
                <w:color w:val="000000"/>
                <w:sz w:val="18"/>
                <w:szCs w:val="18"/>
              </w:rPr>
              <w:br/>
              <w:t>SOPHIA</w:t>
            </w:r>
          </w:p>
        </w:tc>
        <w:tc>
          <w:tcPr>
            <w:tcW w:w="709" w:type="dxa"/>
            <w:tcBorders>
              <w:top w:val="nil"/>
              <w:left w:val="nil"/>
              <w:bottom w:val="single" w:sz="4" w:space="0" w:color="auto"/>
              <w:right w:val="single" w:sz="4" w:space="0" w:color="auto"/>
            </w:tcBorders>
            <w:shd w:val="clear" w:color="auto" w:fill="auto"/>
            <w:noWrap/>
            <w:vAlign w:val="bottom"/>
            <w:hideMark/>
          </w:tcPr>
          <w:p w14:paraId="571370B8"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1FD8360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449CCB8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4E39145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7ECD678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290A7D4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12755D7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3B8F996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0EFD42A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24F32E5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20460E2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3A9AF29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000000" w:fill="D9D9D9"/>
            <w:noWrap/>
            <w:vAlign w:val="bottom"/>
            <w:hideMark/>
          </w:tcPr>
          <w:p w14:paraId="6559A30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11,8</w:t>
            </w:r>
          </w:p>
        </w:tc>
        <w:tc>
          <w:tcPr>
            <w:tcW w:w="605" w:type="dxa"/>
            <w:gridSpan w:val="3"/>
            <w:tcBorders>
              <w:top w:val="nil"/>
              <w:left w:val="nil"/>
              <w:bottom w:val="single" w:sz="4" w:space="0" w:color="auto"/>
              <w:right w:val="single" w:sz="4" w:space="0" w:color="auto"/>
            </w:tcBorders>
            <w:shd w:val="clear" w:color="000000" w:fill="D9D9D9"/>
            <w:noWrap/>
            <w:vAlign w:val="bottom"/>
            <w:hideMark/>
          </w:tcPr>
          <w:p w14:paraId="3AD066B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6,7</w:t>
            </w:r>
          </w:p>
        </w:tc>
        <w:tc>
          <w:tcPr>
            <w:tcW w:w="475" w:type="dxa"/>
            <w:gridSpan w:val="2"/>
            <w:tcBorders>
              <w:top w:val="nil"/>
              <w:left w:val="nil"/>
              <w:bottom w:val="single" w:sz="4" w:space="0" w:color="auto"/>
              <w:right w:val="single" w:sz="4" w:space="0" w:color="auto"/>
            </w:tcBorders>
            <w:shd w:val="clear" w:color="000000" w:fill="D9D9D9"/>
            <w:noWrap/>
            <w:vAlign w:val="bottom"/>
            <w:hideMark/>
          </w:tcPr>
          <w:p w14:paraId="68022BA9"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6</w:t>
            </w:r>
          </w:p>
        </w:tc>
        <w:tc>
          <w:tcPr>
            <w:tcW w:w="739" w:type="dxa"/>
            <w:gridSpan w:val="3"/>
            <w:tcBorders>
              <w:top w:val="nil"/>
              <w:left w:val="nil"/>
              <w:bottom w:val="single" w:sz="4" w:space="0" w:color="auto"/>
              <w:right w:val="single" w:sz="4" w:space="0" w:color="auto"/>
            </w:tcBorders>
            <w:shd w:val="clear" w:color="000000" w:fill="D9D9D9"/>
            <w:noWrap/>
            <w:vAlign w:val="bottom"/>
            <w:hideMark/>
          </w:tcPr>
          <w:p w14:paraId="3651EBC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2,76</w:t>
            </w:r>
          </w:p>
        </w:tc>
        <w:tc>
          <w:tcPr>
            <w:tcW w:w="395" w:type="dxa"/>
            <w:tcBorders>
              <w:top w:val="nil"/>
              <w:left w:val="nil"/>
              <w:bottom w:val="single" w:sz="4" w:space="0" w:color="auto"/>
              <w:right w:val="single" w:sz="4" w:space="0" w:color="auto"/>
            </w:tcBorders>
            <w:shd w:val="clear" w:color="000000" w:fill="D9D9D9"/>
            <w:noWrap/>
            <w:vAlign w:val="bottom"/>
            <w:hideMark/>
          </w:tcPr>
          <w:p w14:paraId="7FCF150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3,06</w:t>
            </w:r>
          </w:p>
        </w:tc>
        <w:tc>
          <w:tcPr>
            <w:tcW w:w="567" w:type="dxa"/>
            <w:tcBorders>
              <w:top w:val="nil"/>
              <w:left w:val="nil"/>
              <w:bottom w:val="single" w:sz="4" w:space="0" w:color="auto"/>
              <w:right w:val="single" w:sz="4" w:space="0" w:color="auto"/>
            </w:tcBorders>
            <w:shd w:val="clear" w:color="000000" w:fill="D9D9D9"/>
            <w:noWrap/>
            <w:vAlign w:val="bottom"/>
            <w:hideMark/>
          </w:tcPr>
          <w:p w14:paraId="466657F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5F48FE4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30,34</w:t>
            </w:r>
          </w:p>
        </w:tc>
        <w:tc>
          <w:tcPr>
            <w:tcW w:w="2268" w:type="dxa"/>
            <w:tcBorders>
              <w:top w:val="nil"/>
              <w:left w:val="nil"/>
              <w:bottom w:val="single" w:sz="4" w:space="0" w:color="auto"/>
              <w:right w:val="single" w:sz="4" w:space="0" w:color="auto"/>
            </w:tcBorders>
            <w:shd w:val="clear" w:color="auto" w:fill="auto"/>
            <w:hideMark/>
          </w:tcPr>
          <w:p w14:paraId="0E501DC6"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till</w:t>
            </w:r>
            <w:proofErr w:type="spellEnd"/>
            <w:r w:rsidRPr="00E46D2C">
              <w:rPr>
                <w:rFonts w:asciiTheme="majorHAnsi" w:eastAsia="Times New Roman" w:hAnsiTheme="majorHAnsi" w:cstheme="majorHAnsi"/>
                <w:color w:val="000000"/>
                <w:sz w:val="18"/>
                <w:szCs w:val="18"/>
              </w:rPr>
              <w:t xml:space="preserve"> </w:t>
            </w:r>
            <w:proofErr w:type="spellStart"/>
            <w:r w:rsidRPr="00E46D2C">
              <w:rPr>
                <w:rFonts w:asciiTheme="majorHAnsi" w:eastAsia="Times New Roman" w:hAnsiTheme="majorHAnsi" w:cstheme="majorHAnsi"/>
                <w:color w:val="000000"/>
                <w:sz w:val="18"/>
                <w:szCs w:val="18"/>
              </w:rPr>
              <w:t>June</w:t>
            </w:r>
            <w:proofErr w:type="spellEnd"/>
            <w:r w:rsidRPr="00E46D2C">
              <w:rPr>
                <w:rFonts w:asciiTheme="majorHAnsi" w:eastAsia="Times New Roman" w:hAnsiTheme="majorHAnsi" w:cstheme="majorHAnsi"/>
                <w:color w:val="000000"/>
                <w:sz w:val="18"/>
                <w:szCs w:val="18"/>
              </w:rPr>
              <w:t xml:space="preserve"> 2016: </w:t>
            </w:r>
            <w:proofErr w:type="spellStart"/>
            <w:r w:rsidRPr="00E46D2C">
              <w:rPr>
                <w:rFonts w:asciiTheme="majorHAnsi" w:eastAsia="Times New Roman" w:hAnsiTheme="majorHAnsi" w:cstheme="majorHAnsi"/>
                <w:color w:val="000000"/>
                <w:sz w:val="18"/>
                <w:szCs w:val="18"/>
              </w:rPr>
              <w:t>Factsheet</w:t>
            </w:r>
            <w:proofErr w:type="spellEnd"/>
            <w:r w:rsidRPr="00E46D2C">
              <w:rPr>
                <w:rFonts w:asciiTheme="majorHAnsi" w:eastAsia="Times New Roman" w:hAnsiTheme="majorHAnsi" w:cstheme="majorHAnsi"/>
                <w:color w:val="000000"/>
                <w:sz w:val="18"/>
                <w:szCs w:val="18"/>
              </w:rPr>
              <w:t xml:space="preserve"> (https://eeas.europa.eu/sites/eeas/files/factsheet_eunavfor_med_en_0.pdf.); 2016-2017 YES Report 2017; 2017-2018 YES Report 2018; COUNCIL DECISION (CFSP) 2019/535; 2019-2020 COUNCIL DECISION (CFSP) 2019/1595</w:t>
            </w:r>
          </w:p>
        </w:tc>
      </w:tr>
      <w:tr w:rsidR="00E46D2C" w:rsidRPr="00E46D2C" w14:paraId="35CF18A1"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AA55B89"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EUMAM</w:t>
            </w:r>
            <w:r w:rsidRPr="00E46D2C">
              <w:rPr>
                <w:rFonts w:asciiTheme="majorHAnsi" w:eastAsia="Times New Roman" w:hAnsiTheme="majorHAnsi" w:cstheme="majorHAnsi"/>
                <w:color w:val="000000"/>
                <w:sz w:val="18"/>
                <w:szCs w:val="18"/>
              </w:rPr>
              <w:br/>
              <w:t>RCA</w:t>
            </w:r>
          </w:p>
        </w:tc>
        <w:tc>
          <w:tcPr>
            <w:tcW w:w="709" w:type="dxa"/>
            <w:tcBorders>
              <w:top w:val="nil"/>
              <w:left w:val="nil"/>
              <w:bottom w:val="single" w:sz="4" w:space="0" w:color="auto"/>
              <w:right w:val="single" w:sz="4" w:space="0" w:color="auto"/>
            </w:tcBorders>
            <w:shd w:val="clear" w:color="auto" w:fill="auto"/>
            <w:noWrap/>
            <w:vAlign w:val="bottom"/>
            <w:hideMark/>
          </w:tcPr>
          <w:p w14:paraId="44B581B1"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023D44D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0387726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E3DBCE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2183E92F"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5C95788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6D3DC5A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5D5A0F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1F8D0E3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0166BF1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5DBD221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3BD2365C"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000000" w:fill="D9D9D9"/>
            <w:noWrap/>
            <w:vAlign w:val="bottom"/>
            <w:hideMark/>
          </w:tcPr>
          <w:p w14:paraId="0A7C307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7,9</w:t>
            </w:r>
          </w:p>
        </w:tc>
        <w:tc>
          <w:tcPr>
            <w:tcW w:w="605" w:type="dxa"/>
            <w:gridSpan w:val="3"/>
            <w:tcBorders>
              <w:top w:val="nil"/>
              <w:left w:val="nil"/>
              <w:bottom w:val="single" w:sz="4" w:space="0" w:color="auto"/>
              <w:right w:val="single" w:sz="4" w:space="0" w:color="auto"/>
            </w:tcBorders>
            <w:shd w:val="clear" w:color="000000" w:fill="D9D9D9"/>
            <w:noWrap/>
            <w:vAlign w:val="bottom"/>
            <w:hideMark/>
          </w:tcPr>
          <w:p w14:paraId="595C95FB"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75" w:type="dxa"/>
            <w:gridSpan w:val="2"/>
            <w:tcBorders>
              <w:top w:val="nil"/>
              <w:left w:val="nil"/>
              <w:bottom w:val="single" w:sz="4" w:space="0" w:color="auto"/>
              <w:right w:val="single" w:sz="4" w:space="0" w:color="auto"/>
            </w:tcBorders>
            <w:shd w:val="clear" w:color="000000" w:fill="D9D9D9"/>
            <w:noWrap/>
            <w:vAlign w:val="bottom"/>
            <w:hideMark/>
          </w:tcPr>
          <w:p w14:paraId="4FF299F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000000" w:fill="D9D9D9"/>
            <w:noWrap/>
            <w:vAlign w:val="bottom"/>
            <w:hideMark/>
          </w:tcPr>
          <w:p w14:paraId="2909AC7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000000" w:fill="D9D9D9"/>
            <w:noWrap/>
            <w:vAlign w:val="bottom"/>
            <w:hideMark/>
          </w:tcPr>
          <w:p w14:paraId="732B18B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000000" w:fill="D9D9D9"/>
            <w:noWrap/>
            <w:vAlign w:val="bottom"/>
            <w:hideMark/>
          </w:tcPr>
          <w:p w14:paraId="576108F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40A2B55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7,9</w:t>
            </w:r>
          </w:p>
        </w:tc>
        <w:tc>
          <w:tcPr>
            <w:tcW w:w="2268" w:type="dxa"/>
            <w:tcBorders>
              <w:top w:val="nil"/>
              <w:left w:val="nil"/>
              <w:bottom w:val="single" w:sz="4" w:space="0" w:color="auto"/>
              <w:right w:val="single" w:sz="4" w:space="0" w:color="auto"/>
            </w:tcBorders>
            <w:shd w:val="clear" w:color="auto" w:fill="auto"/>
            <w:hideMark/>
          </w:tcPr>
          <w:p w14:paraId="3D13A5DE"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2016</w:t>
            </w:r>
          </w:p>
        </w:tc>
      </w:tr>
      <w:tr w:rsidR="00E46D2C" w:rsidRPr="00E46D2C" w14:paraId="093DDE67" w14:textId="77777777" w:rsidTr="00E46D2C">
        <w:trPr>
          <w:trHeight w:val="566"/>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4F0B04D"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EUFOR RCA</w:t>
            </w:r>
          </w:p>
        </w:tc>
        <w:tc>
          <w:tcPr>
            <w:tcW w:w="709" w:type="dxa"/>
            <w:tcBorders>
              <w:top w:val="nil"/>
              <w:left w:val="nil"/>
              <w:bottom w:val="single" w:sz="4" w:space="0" w:color="auto"/>
              <w:right w:val="single" w:sz="4" w:space="0" w:color="auto"/>
            </w:tcBorders>
            <w:shd w:val="clear" w:color="auto" w:fill="auto"/>
            <w:noWrap/>
            <w:vAlign w:val="bottom"/>
            <w:hideMark/>
          </w:tcPr>
          <w:p w14:paraId="00A875AF"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59B769C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6C61E1C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021F05C8"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7B2D7A95"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1AC4976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2F1ED5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162BEE8A"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2E6AF13D"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57B5781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67CDF143"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7" w:type="dxa"/>
            <w:gridSpan w:val="2"/>
            <w:tcBorders>
              <w:top w:val="nil"/>
              <w:left w:val="nil"/>
              <w:bottom w:val="single" w:sz="4" w:space="0" w:color="auto"/>
              <w:right w:val="single" w:sz="4" w:space="0" w:color="auto"/>
            </w:tcBorders>
            <w:shd w:val="clear" w:color="000000" w:fill="D9D9D9"/>
            <w:noWrap/>
            <w:vAlign w:val="bottom"/>
            <w:hideMark/>
          </w:tcPr>
          <w:p w14:paraId="62AD736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30,62</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3331FF81"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605" w:type="dxa"/>
            <w:gridSpan w:val="3"/>
            <w:tcBorders>
              <w:top w:val="nil"/>
              <w:left w:val="nil"/>
              <w:bottom w:val="single" w:sz="4" w:space="0" w:color="auto"/>
              <w:right w:val="single" w:sz="4" w:space="0" w:color="auto"/>
            </w:tcBorders>
            <w:shd w:val="clear" w:color="auto" w:fill="auto"/>
            <w:noWrap/>
            <w:vAlign w:val="bottom"/>
            <w:hideMark/>
          </w:tcPr>
          <w:p w14:paraId="2023C8B7"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475" w:type="dxa"/>
            <w:gridSpan w:val="2"/>
            <w:tcBorders>
              <w:top w:val="nil"/>
              <w:left w:val="nil"/>
              <w:bottom w:val="single" w:sz="4" w:space="0" w:color="auto"/>
              <w:right w:val="single" w:sz="4" w:space="0" w:color="auto"/>
            </w:tcBorders>
            <w:shd w:val="clear" w:color="auto" w:fill="auto"/>
            <w:noWrap/>
            <w:vAlign w:val="bottom"/>
            <w:hideMark/>
          </w:tcPr>
          <w:p w14:paraId="17D7C796"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739" w:type="dxa"/>
            <w:gridSpan w:val="3"/>
            <w:tcBorders>
              <w:top w:val="nil"/>
              <w:left w:val="nil"/>
              <w:bottom w:val="single" w:sz="4" w:space="0" w:color="auto"/>
              <w:right w:val="single" w:sz="4" w:space="0" w:color="auto"/>
            </w:tcBorders>
            <w:shd w:val="clear" w:color="auto" w:fill="auto"/>
            <w:noWrap/>
            <w:vAlign w:val="bottom"/>
            <w:hideMark/>
          </w:tcPr>
          <w:p w14:paraId="4C107452"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395" w:type="dxa"/>
            <w:tcBorders>
              <w:top w:val="nil"/>
              <w:left w:val="nil"/>
              <w:bottom w:val="single" w:sz="4" w:space="0" w:color="auto"/>
              <w:right w:val="single" w:sz="4" w:space="0" w:color="auto"/>
            </w:tcBorders>
            <w:shd w:val="clear" w:color="auto" w:fill="auto"/>
            <w:noWrap/>
            <w:vAlign w:val="bottom"/>
            <w:hideMark/>
          </w:tcPr>
          <w:p w14:paraId="2E4B5BC9"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567" w:type="dxa"/>
            <w:tcBorders>
              <w:top w:val="nil"/>
              <w:left w:val="nil"/>
              <w:bottom w:val="single" w:sz="4" w:space="0" w:color="auto"/>
              <w:right w:val="single" w:sz="4" w:space="0" w:color="auto"/>
            </w:tcBorders>
            <w:shd w:val="clear" w:color="auto" w:fill="auto"/>
            <w:noWrap/>
            <w:vAlign w:val="bottom"/>
            <w:hideMark/>
          </w:tcPr>
          <w:p w14:paraId="1C0CFA6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 </w:t>
            </w:r>
          </w:p>
        </w:tc>
        <w:tc>
          <w:tcPr>
            <w:tcW w:w="1134" w:type="dxa"/>
            <w:tcBorders>
              <w:top w:val="nil"/>
              <w:left w:val="nil"/>
              <w:bottom w:val="single" w:sz="4" w:space="0" w:color="auto"/>
              <w:right w:val="single" w:sz="4" w:space="0" w:color="auto"/>
            </w:tcBorders>
            <w:shd w:val="clear" w:color="auto" w:fill="auto"/>
            <w:noWrap/>
            <w:hideMark/>
          </w:tcPr>
          <w:p w14:paraId="38EDEBE0"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30,62</w:t>
            </w:r>
          </w:p>
        </w:tc>
        <w:tc>
          <w:tcPr>
            <w:tcW w:w="2268" w:type="dxa"/>
            <w:tcBorders>
              <w:top w:val="nil"/>
              <w:left w:val="nil"/>
              <w:bottom w:val="single" w:sz="4" w:space="0" w:color="auto"/>
              <w:right w:val="single" w:sz="4" w:space="0" w:color="auto"/>
            </w:tcBorders>
            <w:shd w:val="clear" w:color="auto" w:fill="auto"/>
            <w:hideMark/>
          </w:tcPr>
          <w:p w14:paraId="1A7EB04B" w14:textId="77777777" w:rsidR="00E46D2C" w:rsidRPr="00E46D2C" w:rsidRDefault="00E46D2C" w:rsidP="00E46D2C">
            <w:pPr>
              <w:rPr>
                <w:rFonts w:asciiTheme="majorHAnsi" w:eastAsia="Times New Roman" w:hAnsiTheme="majorHAnsi" w:cstheme="majorHAnsi"/>
                <w:color w:val="000000"/>
                <w:sz w:val="18"/>
                <w:szCs w:val="18"/>
              </w:rPr>
            </w:pPr>
            <w:r w:rsidRPr="00E46D2C">
              <w:rPr>
                <w:rFonts w:asciiTheme="majorHAnsi" w:eastAsia="Times New Roman" w:hAnsiTheme="majorHAnsi" w:cstheme="majorHAnsi"/>
                <w:color w:val="000000"/>
                <w:sz w:val="18"/>
                <w:szCs w:val="18"/>
              </w:rPr>
              <w:t xml:space="preserve"> YES Report 2015</w:t>
            </w:r>
          </w:p>
        </w:tc>
      </w:tr>
      <w:tr w:rsidR="00E46D2C" w:rsidRPr="00E46D2C" w14:paraId="04CAB032" w14:textId="77777777" w:rsidTr="00E46D2C">
        <w:trPr>
          <w:trHeight w:val="1415"/>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589CEE4"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EUTM RCA</w:t>
            </w:r>
          </w:p>
        </w:tc>
        <w:tc>
          <w:tcPr>
            <w:tcW w:w="709" w:type="dxa"/>
            <w:tcBorders>
              <w:top w:val="nil"/>
              <w:left w:val="nil"/>
              <w:bottom w:val="single" w:sz="4" w:space="0" w:color="auto"/>
              <w:right w:val="single" w:sz="4" w:space="0" w:color="auto"/>
            </w:tcBorders>
            <w:shd w:val="clear" w:color="auto" w:fill="auto"/>
            <w:noWrap/>
            <w:vAlign w:val="bottom"/>
            <w:hideMark/>
          </w:tcPr>
          <w:p w14:paraId="32D2C085"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1006" w:type="dxa"/>
            <w:gridSpan w:val="2"/>
            <w:tcBorders>
              <w:top w:val="nil"/>
              <w:left w:val="nil"/>
              <w:bottom w:val="single" w:sz="4" w:space="0" w:color="auto"/>
              <w:right w:val="single" w:sz="4" w:space="0" w:color="auto"/>
            </w:tcBorders>
            <w:shd w:val="clear" w:color="auto" w:fill="auto"/>
            <w:noWrap/>
            <w:vAlign w:val="bottom"/>
            <w:hideMark/>
          </w:tcPr>
          <w:p w14:paraId="5A3070E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0F69204C"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4F08C22D"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78" w:type="dxa"/>
            <w:gridSpan w:val="2"/>
            <w:tcBorders>
              <w:top w:val="nil"/>
              <w:left w:val="nil"/>
              <w:bottom w:val="single" w:sz="4" w:space="0" w:color="auto"/>
              <w:right w:val="single" w:sz="4" w:space="0" w:color="auto"/>
            </w:tcBorders>
            <w:shd w:val="clear" w:color="auto" w:fill="auto"/>
            <w:noWrap/>
            <w:vAlign w:val="bottom"/>
            <w:hideMark/>
          </w:tcPr>
          <w:p w14:paraId="1E0E058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1AF6C2F8"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647" w:type="dxa"/>
            <w:gridSpan w:val="2"/>
            <w:tcBorders>
              <w:top w:val="nil"/>
              <w:left w:val="nil"/>
              <w:bottom w:val="single" w:sz="4" w:space="0" w:color="auto"/>
              <w:right w:val="single" w:sz="4" w:space="0" w:color="auto"/>
            </w:tcBorders>
            <w:shd w:val="clear" w:color="auto" w:fill="auto"/>
            <w:noWrap/>
            <w:vAlign w:val="bottom"/>
            <w:hideMark/>
          </w:tcPr>
          <w:p w14:paraId="07A25D0B"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46" w:type="dxa"/>
            <w:gridSpan w:val="2"/>
            <w:tcBorders>
              <w:top w:val="nil"/>
              <w:left w:val="nil"/>
              <w:bottom w:val="single" w:sz="4" w:space="0" w:color="auto"/>
              <w:right w:val="single" w:sz="4" w:space="0" w:color="auto"/>
            </w:tcBorders>
            <w:shd w:val="clear" w:color="auto" w:fill="auto"/>
            <w:noWrap/>
            <w:vAlign w:val="bottom"/>
            <w:hideMark/>
          </w:tcPr>
          <w:p w14:paraId="7AD82444"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61" w:type="dxa"/>
            <w:gridSpan w:val="2"/>
            <w:tcBorders>
              <w:top w:val="nil"/>
              <w:left w:val="nil"/>
              <w:bottom w:val="single" w:sz="4" w:space="0" w:color="auto"/>
              <w:right w:val="single" w:sz="4" w:space="0" w:color="auto"/>
            </w:tcBorders>
            <w:shd w:val="clear" w:color="auto" w:fill="auto"/>
            <w:noWrap/>
            <w:vAlign w:val="bottom"/>
            <w:hideMark/>
          </w:tcPr>
          <w:p w14:paraId="50F44A86"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579" w:type="dxa"/>
            <w:gridSpan w:val="2"/>
            <w:tcBorders>
              <w:top w:val="nil"/>
              <w:left w:val="nil"/>
              <w:bottom w:val="single" w:sz="4" w:space="0" w:color="auto"/>
              <w:right w:val="single" w:sz="4" w:space="0" w:color="auto"/>
            </w:tcBorders>
            <w:shd w:val="clear" w:color="auto" w:fill="auto"/>
            <w:noWrap/>
            <w:vAlign w:val="bottom"/>
            <w:hideMark/>
          </w:tcPr>
          <w:p w14:paraId="46DBE067"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7C3CB491"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607" w:type="dxa"/>
            <w:gridSpan w:val="2"/>
            <w:tcBorders>
              <w:top w:val="nil"/>
              <w:left w:val="nil"/>
              <w:bottom w:val="single" w:sz="4" w:space="0" w:color="auto"/>
              <w:right w:val="single" w:sz="4" w:space="0" w:color="auto"/>
            </w:tcBorders>
            <w:shd w:val="clear" w:color="auto" w:fill="auto"/>
            <w:noWrap/>
            <w:vAlign w:val="bottom"/>
            <w:hideMark/>
          </w:tcPr>
          <w:p w14:paraId="3FE8271F" w14:textId="77777777" w:rsidR="00E46D2C" w:rsidRPr="00E46D2C" w:rsidRDefault="00E46D2C" w:rsidP="00E46D2C">
            <w:pPr>
              <w:jc w:val="right"/>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0</w:t>
            </w:r>
          </w:p>
        </w:tc>
        <w:tc>
          <w:tcPr>
            <w:tcW w:w="1687" w:type="dxa"/>
            <w:gridSpan w:val="7"/>
            <w:tcBorders>
              <w:top w:val="single" w:sz="4" w:space="0" w:color="auto"/>
              <w:left w:val="nil"/>
              <w:bottom w:val="single" w:sz="4" w:space="0" w:color="auto"/>
              <w:right w:val="single" w:sz="4" w:space="0" w:color="000000"/>
            </w:tcBorders>
            <w:shd w:val="clear" w:color="000000" w:fill="D9D9D9"/>
            <w:noWrap/>
            <w:vAlign w:val="bottom"/>
            <w:hideMark/>
          </w:tcPr>
          <w:p w14:paraId="4831A142"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18,18</w:t>
            </w:r>
          </w:p>
        </w:tc>
        <w:tc>
          <w:tcPr>
            <w:tcW w:w="1134"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33044861"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25,4</w:t>
            </w:r>
          </w:p>
        </w:tc>
        <w:tc>
          <w:tcPr>
            <w:tcW w:w="567" w:type="dxa"/>
            <w:tcBorders>
              <w:top w:val="nil"/>
              <w:left w:val="nil"/>
              <w:bottom w:val="single" w:sz="4" w:space="0" w:color="auto"/>
              <w:right w:val="single" w:sz="4" w:space="0" w:color="auto"/>
            </w:tcBorders>
            <w:shd w:val="clear" w:color="000000" w:fill="D9D9D9"/>
            <w:noWrap/>
            <w:vAlign w:val="bottom"/>
            <w:hideMark/>
          </w:tcPr>
          <w:p w14:paraId="46597E31" w14:textId="77777777" w:rsidR="00E46D2C" w:rsidRPr="00E46D2C" w:rsidRDefault="00E46D2C" w:rsidP="00E46D2C">
            <w:pPr>
              <w:jc w:val="cente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37</w:t>
            </w:r>
          </w:p>
        </w:tc>
        <w:tc>
          <w:tcPr>
            <w:tcW w:w="1134" w:type="dxa"/>
            <w:tcBorders>
              <w:top w:val="nil"/>
              <w:left w:val="nil"/>
              <w:bottom w:val="single" w:sz="4" w:space="0" w:color="auto"/>
              <w:right w:val="single" w:sz="4" w:space="0" w:color="auto"/>
            </w:tcBorders>
            <w:shd w:val="clear" w:color="auto" w:fill="auto"/>
            <w:noWrap/>
            <w:hideMark/>
          </w:tcPr>
          <w:p w14:paraId="724AE62E" w14:textId="77777777" w:rsidR="00E46D2C" w:rsidRPr="00E46D2C" w:rsidRDefault="00E46D2C" w:rsidP="00E46D2C">
            <w:pPr>
              <w:rPr>
                <w:rFonts w:asciiTheme="majorHAnsi" w:eastAsia="Times New Roman" w:hAnsiTheme="majorHAnsi" w:cstheme="majorHAnsi"/>
                <w:sz w:val="18"/>
                <w:szCs w:val="18"/>
              </w:rPr>
            </w:pPr>
            <w:r w:rsidRPr="00E46D2C">
              <w:rPr>
                <w:rFonts w:asciiTheme="majorHAnsi" w:eastAsia="Times New Roman" w:hAnsiTheme="majorHAnsi" w:cstheme="majorHAnsi"/>
                <w:sz w:val="18"/>
                <w:szCs w:val="18"/>
              </w:rPr>
              <w:t>80,54</w:t>
            </w:r>
          </w:p>
        </w:tc>
        <w:tc>
          <w:tcPr>
            <w:tcW w:w="2268" w:type="dxa"/>
            <w:tcBorders>
              <w:top w:val="nil"/>
              <w:left w:val="nil"/>
              <w:bottom w:val="single" w:sz="4" w:space="0" w:color="auto"/>
              <w:right w:val="single" w:sz="4" w:space="0" w:color="auto"/>
            </w:tcBorders>
            <w:shd w:val="clear" w:color="auto" w:fill="auto"/>
            <w:hideMark/>
          </w:tcPr>
          <w:p w14:paraId="3E6D5E62" w14:textId="77777777" w:rsidR="00E46D2C" w:rsidRPr="00E46D2C" w:rsidRDefault="00E46D2C" w:rsidP="00E46D2C">
            <w:pPr>
              <w:rPr>
                <w:rFonts w:asciiTheme="majorHAnsi" w:eastAsia="Times New Roman" w:hAnsiTheme="majorHAnsi" w:cstheme="majorHAnsi"/>
                <w:color w:val="000000"/>
                <w:sz w:val="18"/>
                <w:szCs w:val="18"/>
              </w:rPr>
            </w:pPr>
            <w:proofErr w:type="spellStart"/>
            <w:r w:rsidRPr="00E46D2C">
              <w:rPr>
                <w:rFonts w:asciiTheme="majorHAnsi" w:eastAsia="Times New Roman" w:hAnsiTheme="majorHAnsi" w:cstheme="majorHAnsi"/>
                <w:color w:val="000000"/>
                <w:sz w:val="18"/>
                <w:szCs w:val="18"/>
              </w:rPr>
              <w:t>Unitill</w:t>
            </w:r>
            <w:proofErr w:type="spellEnd"/>
            <w:r w:rsidRPr="00E46D2C">
              <w:rPr>
                <w:rFonts w:asciiTheme="majorHAnsi" w:eastAsia="Times New Roman" w:hAnsiTheme="majorHAnsi" w:cstheme="majorHAnsi"/>
                <w:color w:val="000000"/>
                <w:sz w:val="18"/>
                <w:szCs w:val="18"/>
              </w:rPr>
              <w:t xml:space="preserve"> 2018 https://www.publications.parliament.uk/pa/cm201617/cmselect/cmeuleg/71-viii/7121.htm; https://eeas.europa.eu/sites/eeas/files/20190919_mission_factsheet_eutm_rca.pdf</w:t>
            </w:r>
          </w:p>
        </w:tc>
      </w:tr>
    </w:tbl>
    <w:p w14:paraId="0FC92AD5" w14:textId="7CCD40D8" w:rsidR="00E46D2C" w:rsidRPr="00EA4EC3" w:rsidRDefault="00E46D2C" w:rsidP="00AB4753">
      <w:pPr>
        <w:rPr>
          <w:rFonts w:asciiTheme="minorHAnsi" w:hAnsiTheme="minorHAnsi"/>
          <w:lang w:val="en-GB"/>
        </w:rPr>
        <w:sectPr w:rsidR="00E46D2C" w:rsidRPr="00EA4EC3" w:rsidSect="00E07C42">
          <w:pgSz w:w="16840" w:h="11900" w:orient="landscape"/>
          <w:pgMar w:top="851" w:right="1418" w:bottom="851" w:left="1134" w:header="709" w:footer="709" w:gutter="0"/>
          <w:cols w:space="708"/>
        </w:sectPr>
      </w:pPr>
    </w:p>
    <w:p w14:paraId="1DF83BCE" w14:textId="77777777" w:rsidR="0077355E" w:rsidRPr="00EA4EC3" w:rsidRDefault="0077355E" w:rsidP="000116D8">
      <w:pPr>
        <w:jc w:val="both"/>
        <w:rPr>
          <w:rFonts w:asciiTheme="minorHAnsi" w:hAnsiTheme="minorHAnsi"/>
          <w:lang w:val="en-GB"/>
        </w:rPr>
      </w:pPr>
    </w:p>
    <w:p w14:paraId="4D153F92" w14:textId="77777777" w:rsidR="000D795E" w:rsidRPr="00EA4EC3" w:rsidRDefault="000D795E" w:rsidP="000116D8">
      <w:pPr>
        <w:jc w:val="both"/>
        <w:rPr>
          <w:rFonts w:asciiTheme="minorHAnsi" w:hAnsiTheme="minorHAnsi"/>
          <w:lang w:val="en-GB"/>
        </w:rPr>
      </w:pPr>
    </w:p>
    <w:p w14:paraId="5CB013D5" w14:textId="77777777" w:rsidR="00AE2C80" w:rsidRPr="00EA4EC3" w:rsidRDefault="00AE2C80" w:rsidP="00AE2C80">
      <w:pPr>
        <w:jc w:val="both"/>
        <w:rPr>
          <w:rFonts w:asciiTheme="minorHAnsi" w:hAnsiTheme="minorHAnsi"/>
          <w:lang w:val="en-GB"/>
        </w:rPr>
      </w:pPr>
    </w:p>
    <w:p w14:paraId="085853D2" w14:textId="77777777" w:rsidR="00CC1DD0" w:rsidRDefault="00FA4AFD" w:rsidP="00FA4AFD">
      <w:pPr>
        <w:rPr>
          <w:rFonts w:asciiTheme="minorHAnsi" w:hAnsiTheme="minorHAnsi"/>
          <w:b/>
          <w:bCs/>
          <w:lang w:val="en-GB"/>
        </w:rPr>
      </w:pPr>
      <w:r w:rsidRPr="00FA4AFD">
        <w:rPr>
          <w:rFonts w:asciiTheme="minorHAnsi" w:hAnsiTheme="minorHAnsi"/>
          <w:b/>
          <w:bCs/>
          <w:lang w:val="en-GB"/>
        </w:rPr>
        <w:t>Table I.</w:t>
      </w:r>
      <w:r>
        <w:rPr>
          <w:rFonts w:asciiTheme="minorHAnsi" w:hAnsiTheme="minorHAnsi"/>
          <w:b/>
          <w:bCs/>
          <w:lang w:val="en-GB"/>
        </w:rPr>
        <w:t>2</w:t>
      </w:r>
      <w:r w:rsidRPr="00FA4AFD">
        <w:rPr>
          <w:rFonts w:asciiTheme="minorHAnsi" w:hAnsiTheme="minorHAnsi"/>
          <w:b/>
          <w:bCs/>
          <w:lang w:val="en-GB"/>
        </w:rPr>
        <w:t xml:space="preserve"> </w:t>
      </w:r>
      <w:r>
        <w:rPr>
          <w:rFonts w:asciiTheme="minorHAnsi" w:hAnsiTheme="minorHAnsi"/>
          <w:b/>
          <w:bCs/>
          <w:lang w:val="en-GB"/>
        </w:rPr>
        <w:t xml:space="preserve">Sources for </w:t>
      </w:r>
      <w:r w:rsidR="00CC1DD0">
        <w:rPr>
          <w:rFonts w:asciiTheme="minorHAnsi" w:hAnsiTheme="minorHAnsi"/>
          <w:b/>
          <w:bCs/>
          <w:lang w:val="en-GB"/>
        </w:rPr>
        <w:t>personnel</w:t>
      </w:r>
      <w:r w:rsidRPr="00FA4AFD">
        <w:rPr>
          <w:rFonts w:asciiTheme="minorHAnsi" w:hAnsiTheme="minorHAnsi"/>
          <w:b/>
          <w:bCs/>
          <w:lang w:val="en-GB"/>
        </w:rPr>
        <w:t xml:space="preserve"> </w:t>
      </w:r>
      <w:r w:rsidR="00CC1DD0">
        <w:rPr>
          <w:rFonts w:asciiTheme="minorHAnsi" w:hAnsiTheme="minorHAnsi"/>
          <w:b/>
          <w:bCs/>
          <w:lang w:val="en-GB"/>
        </w:rPr>
        <w:t>per intervention, fixed and yearly version</w:t>
      </w:r>
      <w:r w:rsidRPr="00FA4AFD">
        <w:rPr>
          <w:rFonts w:asciiTheme="minorHAnsi" w:hAnsiTheme="minorHAnsi"/>
          <w:b/>
          <w:bCs/>
          <w:lang w:val="en-GB"/>
        </w:rPr>
        <w:t>.</w:t>
      </w:r>
    </w:p>
    <w:p w14:paraId="3794223F" w14:textId="77777777" w:rsidR="00CC1DD0" w:rsidRDefault="00CC1DD0" w:rsidP="00FA4AFD">
      <w:pPr>
        <w:rPr>
          <w:rFonts w:asciiTheme="minorHAnsi" w:hAnsiTheme="minorHAnsi"/>
          <w:b/>
          <w:bCs/>
          <w:lang w:val="en-GB"/>
        </w:rPr>
      </w:pPr>
    </w:p>
    <w:tbl>
      <w:tblPr>
        <w:tblW w:w="151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32"/>
        <w:gridCol w:w="2029"/>
        <w:gridCol w:w="3260"/>
        <w:gridCol w:w="4819"/>
        <w:gridCol w:w="1533"/>
        <w:gridCol w:w="2295"/>
      </w:tblGrid>
      <w:tr w:rsidR="00CC1DD0" w:rsidRPr="00CC1DD0" w14:paraId="761D71E4" w14:textId="77777777" w:rsidTr="00CC1DD0">
        <w:trPr>
          <w:trHeight w:val="680"/>
        </w:trPr>
        <w:tc>
          <w:tcPr>
            <w:tcW w:w="1232" w:type="dxa"/>
            <w:shd w:val="clear" w:color="auto" w:fill="auto"/>
            <w:hideMark/>
          </w:tcPr>
          <w:p w14:paraId="107A2BCF" w14:textId="77777777" w:rsidR="00CC1DD0" w:rsidRPr="00CC1DD0" w:rsidRDefault="00CC1DD0" w:rsidP="00CC1DD0">
            <w:pPr>
              <w:rPr>
                <w:rFonts w:ascii="Calibri" w:eastAsia="Times New Roman" w:hAnsi="Calibri" w:cs="Calibri"/>
                <w:b/>
                <w:bCs/>
                <w:color w:val="000000"/>
              </w:rPr>
            </w:pPr>
            <w:proofErr w:type="spellStart"/>
            <w:r w:rsidRPr="00CC1DD0">
              <w:rPr>
                <w:rFonts w:ascii="Calibri" w:eastAsia="Times New Roman" w:hAnsi="Calibri" w:cs="Calibri"/>
                <w:b/>
                <w:bCs/>
                <w:color w:val="000000"/>
              </w:rPr>
              <w:t>Mission</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Name</w:t>
            </w:r>
            <w:proofErr w:type="spellEnd"/>
          </w:p>
        </w:tc>
        <w:tc>
          <w:tcPr>
            <w:tcW w:w="2029" w:type="dxa"/>
            <w:shd w:val="clear" w:color="auto" w:fill="auto"/>
            <w:hideMark/>
          </w:tcPr>
          <w:p w14:paraId="39EF58A6" w14:textId="77777777" w:rsidR="00CC1DD0" w:rsidRPr="00CC1DD0" w:rsidRDefault="00CC1DD0" w:rsidP="00CC1DD0">
            <w:pPr>
              <w:rPr>
                <w:rFonts w:ascii="Calibri" w:eastAsia="Times New Roman" w:hAnsi="Calibri" w:cs="Calibri"/>
                <w:b/>
                <w:bCs/>
                <w:color w:val="000000"/>
              </w:rPr>
            </w:pPr>
            <w:r w:rsidRPr="00CC1DD0">
              <w:rPr>
                <w:rFonts w:ascii="Calibri" w:eastAsia="Times New Roman" w:hAnsi="Calibri" w:cs="Calibri"/>
                <w:b/>
                <w:bCs/>
                <w:color w:val="000000"/>
              </w:rPr>
              <w:t xml:space="preserve">Source of Data (V10) - </w:t>
            </w:r>
            <w:proofErr w:type="spellStart"/>
            <w:r w:rsidRPr="00CC1DD0">
              <w:rPr>
                <w:rFonts w:ascii="Calibri" w:eastAsia="Times New Roman" w:hAnsi="Calibri" w:cs="Calibri"/>
                <w:b/>
                <w:bCs/>
                <w:color w:val="000000"/>
              </w:rPr>
              <w:t>fixed</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version</w:t>
            </w:r>
            <w:proofErr w:type="spellEnd"/>
          </w:p>
        </w:tc>
        <w:tc>
          <w:tcPr>
            <w:tcW w:w="3260" w:type="dxa"/>
            <w:shd w:val="clear" w:color="auto" w:fill="auto"/>
            <w:hideMark/>
          </w:tcPr>
          <w:p w14:paraId="2E28B7D7" w14:textId="77777777" w:rsidR="00CC1DD0" w:rsidRPr="00CC1DD0" w:rsidRDefault="00CC1DD0" w:rsidP="00CC1DD0">
            <w:pPr>
              <w:rPr>
                <w:rFonts w:ascii="Calibri" w:eastAsia="Times New Roman" w:hAnsi="Calibri" w:cs="Calibri"/>
                <w:b/>
                <w:bCs/>
                <w:color w:val="000000"/>
              </w:rPr>
            </w:pPr>
            <w:r w:rsidRPr="00CC1DD0">
              <w:rPr>
                <w:rFonts w:ascii="Calibri" w:eastAsia="Times New Roman" w:hAnsi="Calibri" w:cs="Calibri"/>
                <w:b/>
                <w:bCs/>
                <w:color w:val="000000"/>
              </w:rPr>
              <w:t xml:space="preserve">Source of Data (V10) - </w:t>
            </w:r>
            <w:proofErr w:type="spellStart"/>
            <w:r w:rsidRPr="00CC1DD0">
              <w:rPr>
                <w:rFonts w:ascii="Calibri" w:eastAsia="Times New Roman" w:hAnsi="Calibri" w:cs="Calibri"/>
                <w:b/>
                <w:bCs/>
                <w:color w:val="000000"/>
              </w:rPr>
              <w:t>fixed</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yearly</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version</w:t>
            </w:r>
            <w:proofErr w:type="spellEnd"/>
          </w:p>
        </w:tc>
        <w:tc>
          <w:tcPr>
            <w:tcW w:w="4819" w:type="dxa"/>
            <w:shd w:val="clear" w:color="auto" w:fill="auto"/>
            <w:hideMark/>
          </w:tcPr>
          <w:p w14:paraId="6B217D48" w14:textId="77777777" w:rsidR="00CC1DD0" w:rsidRPr="00CC1DD0" w:rsidRDefault="00CC1DD0" w:rsidP="00CC1DD0">
            <w:pPr>
              <w:rPr>
                <w:rFonts w:ascii="Calibri" w:eastAsia="Times New Roman" w:hAnsi="Calibri" w:cs="Calibri"/>
                <w:b/>
                <w:bCs/>
                <w:color w:val="000000"/>
              </w:rPr>
            </w:pPr>
            <w:proofErr w:type="spellStart"/>
            <w:r w:rsidRPr="00CC1DD0">
              <w:rPr>
                <w:rFonts w:ascii="Calibri" w:eastAsia="Times New Roman" w:hAnsi="Calibri" w:cs="Calibri"/>
                <w:b/>
                <w:bCs/>
                <w:color w:val="000000"/>
              </w:rPr>
              <w:t>Personnel</w:t>
            </w:r>
            <w:proofErr w:type="spellEnd"/>
            <w:r w:rsidRPr="00CC1DD0">
              <w:rPr>
                <w:rFonts w:ascii="Calibri" w:eastAsia="Times New Roman" w:hAnsi="Calibri" w:cs="Calibri"/>
                <w:b/>
                <w:bCs/>
                <w:color w:val="000000"/>
              </w:rPr>
              <w:t xml:space="preserve"> per country</w:t>
            </w:r>
          </w:p>
        </w:tc>
        <w:tc>
          <w:tcPr>
            <w:tcW w:w="1533" w:type="dxa"/>
            <w:shd w:val="clear" w:color="auto" w:fill="auto"/>
            <w:hideMark/>
          </w:tcPr>
          <w:p w14:paraId="7ED02C9D" w14:textId="77777777" w:rsidR="00CC1DD0" w:rsidRPr="00CC1DD0" w:rsidRDefault="00CC1DD0" w:rsidP="00CC1DD0">
            <w:pPr>
              <w:rPr>
                <w:rFonts w:ascii="Calibri" w:eastAsia="Times New Roman" w:hAnsi="Calibri" w:cs="Calibri"/>
                <w:b/>
                <w:bCs/>
                <w:color w:val="000000"/>
              </w:rPr>
            </w:pPr>
            <w:r w:rsidRPr="00CC1DD0">
              <w:rPr>
                <w:rFonts w:ascii="Calibri" w:eastAsia="Times New Roman" w:hAnsi="Calibri" w:cs="Calibri"/>
                <w:b/>
                <w:bCs/>
                <w:color w:val="000000"/>
              </w:rPr>
              <w:t xml:space="preserve">Source of data (v040) - </w:t>
            </w:r>
            <w:proofErr w:type="spellStart"/>
            <w:r w:rsidRPr="00CC1DD0">
              <w:rPr>
                <w:rFonts w:ascii="Calibri" w:eastAsia="Times New Roman" w:hAnsi="Calibri" w:cs="Calibri"/>
                <w:b/>
                <w:bCs/>
                <w:color w:val="000000"/>
              </w:rPr>
              <w:t>fixed</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version</w:t>
            </w:r>
            <w:proofErr w:type="spellEnd"/>
          </w:p>
        </w:tc>
        <w:tc>
          <w:tcPr>
            <w:tcW w:w="2295" w:type="dxa"/>
            <w:shd w:val="clear" w:color="auto" w:fill="auto"/>
            <w:hideMark/>
          </w:tcPr>
          <w:p w14:paraId="134C6DD0" w14:textId="77777777" w:rsidR="00CC1DD0" w:rsidRPr="00CC1DD0" w:rsidRDefault="00CC1DD0" w:rsidP="00CC1DD0">
            <w:pPr>
              <w:rPr>
                <w:rFonts w:ascii="Calibri" w:eastAsia="Times New Roman" w:hAnsi="Calibri" w:cs="Calibri"/>
                <w:b/>
                <w:bCs/>
                <w:color w:val="000000"/>
              </w:rPr>
            </w:pPr>
            <w:r w:rsidRPr="00CC1DD0">
              <w:rPr>
                <w:rFonts w:ascii="Calibri" w:eastAsia="Times New Roman" w:hAnsi="Calibri" w:cs="Calibri"/>
                <w:b/>
                <w:bCs/>
                <w:color w:val="000000"/>
              </w:rPr>
              <w:t xml:space="preserve">Source of data (v040) - </w:t>
            </w:r>
            <w:proofErr w:type="spellStart"/>
            <w:r w:rsidRPr="00CC1DD0">
              <w:rPr>
                <w:rFonts w:ascii="Calibri" w:eastAsia="Times New Roman" w:hAnsi="Calibri" w:cs="Calibri"/>
                <w:b/>
                <w:bCs/>
                <w:color w:val="000000"/>
              </w:rPr>
              <w:t>yearly</w:t>
            </w:r>
            <w:proofErr w:type="spellEnd"/>
            <w:r w:rsidRPr="00CC1DD0">
              <w:rPr>
                <w:rFonts w:ascii="Calibri" w:eastAsia="Times New Roman" w:hAnsi="Calibri" w:cs="Calibri"/>
                <w:b/>
                <w:bCs/>
                <w:color w:val="000000"/>
              </w:rPr>
              <w:t xml:space="preserve"> </w:t>
            </w:r>
            <w:proofErr w:type="spellStart"/>
            <w:r w:rsidRPr="00CC1DD0">
              <w:rPr>
                <w:rFonts w:ascii="Calibri" w:eastAsia="Times New Roman" w:hAnsi="Calibri" w:cs="Calibri"/>
                <w:b/>
                <w:bCs/>
                <w:color w:val="000000"/>
              </w:rPr>
              <w:t>version</w:t>
            </w:r>
            <w:proofErr w:type="spellEnd"/>
          </w:p>
        </w:tc>
      </w:tr>
      <w:tr w:rsidR="00CC1DD0" w:rsidRPr="00CC1DD0" w14:paraId="3660B888" w14:textId="77777777" w:rsidTr="00CC1DD0">
        <w:trPr>
          <w:trHeight w:val="680"/>
        </w:trPr>
        <w:tc>
          <w:tcPr>
            <w:tcW w:w="1232" w:type="dxa"/>
            <w:shd w:val="clear" w:color="auto" w:fill="auto"/>
            <w:hideMark/>
          </w:tcPr>
          <w:p w14:paraId="62A733E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Aceh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AMM</w:t>
            </w:r>
          </w:p>
        </w:tc>
        <w:tc>
          <w:tcPr>
            <w:tcW w:w="2029" w:type="dxa"/>
            <w:shd w:val="clear" w:color="auto" w:fill="auto"/>
            <w:hideMark/>
          </w:tcPr>
          <w:p w14:paraId="437F43B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Smith 2017, 193</w:t>
            </w:r>
          </w:p>
        </w:tc>
        <w:tc>
          <w:tcPr>
            <w:tcW w:w="3260" w:type="dxa"/>
            <w:shd w:val="clear" w:color="auto" w:fill="auto"/>
            <w:hideMark/>
          </w:tcPr>
          <w:p w14:paraId="0454B32C"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r w:rsidRPr="00CC1DD0">
              <w:rPr>
                <w:rFonts w:ascii="Calibri" w:eastAsia="Times New Roman" w:hAnsi="Calibri" w:cs="Calibri"/>
                <w:color w:val="000000"/>
              </w:rPr>
              <w:br/>
              <w:t>Smith 2017, 193</w:t>
            </w:r>
          </w:p>
        </w:tc>
        <w:tc>
          <w:tcPr>
            <w:tcW w:w="4819" w:type="dxa"/>
            <w:shd w:val="clear" w:color="auto" w:fill="auto"/>
            <w:noWrap/>
            <w:hideMark/>
          </w:tcPr>
          <w:p w14:paraId="406A589B" w14:textId="612C80C3" w:rsidR="00CC1DD0" w:rsidRPr="00CC1DD0" w:rsidRDefault="00B102B8" w:rsidP="00CC1DD0">
            <w:pPr>
              <w:rPr>
                <w:rFonts w:ascii="Calibri" w:eastAsia="Times New Roman" w:hAnsi="Calibri" w:cs="Calibri"/>
                <w:color w:val="000000"/>
              </w:rPr>
            </w:pPr>
            <w:proofErr w:type="spellStart"/>
            <w:r w:rsidRPr="00B102B8">
              <w:rPr>
                <w:rFonts w:ascii="Calibri" w:eastAsia="Times New Roman" w:hAnsi="Calibri" w:cs="Calibri"/>
                <w:color w:val="000000"/>
              </w:rPr>
              <w:t>Pohl</w:t>
            </w:r>
            <w:proofErr w:type="spellEnd"/>
            <w:r>
              <w:rPr>
                <w:rFonts w:ascii="Calibri" w:eastAsia="Times New Roman" w:hAnsi="Calibri" w:cs="Calibri"/>
                <w:color w:val="000000"/>
              </w:rPr>
              <w:t xml:space="preserve">, </w:t>
            </w:r>
            <w:r w:rsidRPr="00B102B8">
              <w:rPr>
                <w:rFonts w:ascii="Calibri" w:eastAsia="Times New Roman" w:hAnsi="Calibri" w:cs="Calibri"/>
                <w:color w:val="000000"/>
              </w:rPr>
              <w:t>2014</w:t>
            </w:r>
          </w:p>
        </w:tc>
        <w:tc>
          <w:tcPr>
            <w:tcW w:w="1533" w:type="dxa"/>
            <w:shd w:val="clear" w:color="auto" w:fill="auto"/>
            <w:hideMark/>
          </w:tcPr>
          <w:p w14:paraId="4AD5FFE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2295" w:type="dxa"/>
            <w:shd w:val="clear" w:color="auto" w:fill="auto"/>
            <w:hideMark/>
          </w:tcPr>
          <w:p w14:paraId="0EC8548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r>
      <w:tr w:rsidR="00CC1DD0" w:rsidRPr="00CC1DD0" w14:paraId="1307A1BE" w14:textId="77777777" w:rsidTr="00CC1DD0">
        <w:trPr>
          <w:trHeight w:val="3740"/>
        </w:trPr>
        <w:tc>
          <w:tcPr>
            <w:tcW w:w="1232" w:type="dxa"/>
            <w:shd w:val="clear" w:color="auto" w:fill="auto"/>
            <w:hideMark/>
          </w:tcPr>
          <w:p w14:paraId="3794174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Advisory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for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 xml:space="preserve"> Security Sector </w:t>
            </w:r>
            <w:proofErr w:type="spellStart"/>
            <w:r w:rsidRPr="00CC1DD0">
              <w:rPr>
                <w:rFonts w:ascii="Calibri" w:eastAsia="Times New Roman" w:hAnsi="Calibri" w:cs="Calibri"/>
                <w:color w:val="000000"/>
              </w:rPr>
              <w:t>Reform</w:t>
            </w:r>
            <w:proofErr w:type="spellEnd"/>
            <w:r w:rsidRPr="00CC1DD0">
              <w:rPr>
                <w:rFonts w:ascii="Calibri" w:eastAsia="Times New Roman" w:hAnsi="Calibri" w:cs="Calibri"/>
                <w:color w:val="000000"/>
              </w:rPr>
              <w:t xml:space="preserve"> Ukraine (EUAM Ukraine)</w:t>
            </w:r>
          </w:p>
        </w:tc>
        <w:tc>
          <w:tcPr>
            <w:tcW w:w="2029" w:type="dxa"/>
            <w:shd w:val="clear" w:color="auto" w:fill="auto"/>
            <w:hideMark/>
          </w:tcPr>
          <w:p w14:paraId="474E629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http://www.euam-ukraine.eu/wp-content/uploads/EUAM_fact_sheet_ENG.pdf</w:t>
            </w:r>
          </w:p>
        </w:tc>
        <w:tc>
          <w:tcPr>
            <w:tcW w:w="3260" w:type="dxa"/>
            <w:shd w:val="clear" w:color="auto" w:fill="auto"/>
            <w:hideMark/>
          </w:tcPr>
          <w:p w14:paraId="2528827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r w:rsidRPr="00CC1DD0">
              <w:rPr>
                <w:rFonts w:ascii="Calibri" w:eastAsia="Times New Roman" w:hAnsi="Calibri" w:cs="Calibri"/>
                <w:color w:val="000000"/>
              </w:rPr>
              <w:br/>
              <w:t>http://club.bruxelles2.eu/wp-content/uploads/2016/05/euam-ukraine-fich@1506.pdf</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YES 2018</w:t>
            </w:r>
            <w:r w:rsidRPr="00CC1DD0">
              <w:rPr>
                <w:rFonts w:ascii="Calibri" w:eastAsia="Times New Roman" w:hAnsi="Calibri" w:cs="Calibri"/>
                <w:color w:val="000000"/>
              </w:rPr>
              <w:br/>
              <w:t>FACTSHEET EUAM 27/01/2020</w:t>
            </w:r>
            <w:r w:rsidRPr="00CC1DD0">
              <w:rPr>
                <w:rFonts w:ascii="Calibri" w:eastAsia="Times New Roman" w:hAnsi="Calibri" w:cs="Calibri"/>
                <w:color w:val="000000"/>
              </w:rPr>
              <w:br/>
              <w:t xml:space="preserve">https://www.euam-ukraine.eu/wp-content/uploads/2020/06/Factsheet-1.pdf </w:t>
            </w:r>
          </w:p>
        </w:tc>
        <w:tc>
          <w:tcPr>
            <w:tcW w:w="4819" w:type="dxa"/>
            <w:shd w:val="clear" w:color="auto" w:fill="auto"/>
            <w:noWrap/>
            <w:hideMark/>
          </w:tcPr>
          <w:p w14:paraId="5DC82441" w14:textId="77777777" w:rsidR="00CC1DD0" w:rsidRDefault="00613257" w:rsidP="00CC1DD0">
            <w:pPr>
              <w:rPr>
                <w:rFonts w:ascii="Calibri" w:eastAsia="Times New Roman" w:hAnsi="Calibri" w:cs="Calibri"/>
                <w:color w:val="000000"/>
              </w:rPr>
            </w:pPr>
            <w:r>
              <w:rPr>
                <w:rFonts w:ascii="Calibri" w:eastAsia="Times New Roman" w:hAnsi="Calibri" w:cs="Calibri"/>
                <w:color w:val="000000"/>
              </w:rPr>
              <w:t>EEAS</w:t>
            </w:r>
          </w:p>
          <w:p w14:paraId="1E20BEC8" w14:textId="0B73C08D" w:rsidR="00613257" w:rsidRPr="00CC1DD0" w:rsidRDefault="00F86A1C" w:rsidP="00CC1DD0">
            <w:pPr>
              <w:rPr>
                <w:rFonts w:ascii="Calibri" w:eastAsia="Times New Roman" w:hAnsi="Calibri" w:cs="Calibri"/>
                <w:color w:val="000000"/>
              </w:rPr>
            </w:pPr>
            <w:proofErr w:type="spellStart"/>
            <w:r>
              <w:rPr>
                <w:rFonts w:ascii="Calibri" w:eastAsia="Times New Roman" w:hAnsi="Calibri" w:cs="Calibri"/>
                <w:color w:val="000000"/>
              </w:rPr>
              <w:t>Ministry</w:t>
            </w:r>
            <w:proofErr w:type="spellEnd"/>
            <w:r>
              <w:rPr>
                <w:rFonts w:ascii="Calibri" w:eastAsia="Times New Roman" w:hAnsi="Calibri" w:cs="Calibri"/>
                <w:color w:val="000000"/>
              </w:rPr>
              <w:t xml:space="preserve"> of </w:t>
            </w:r>
            <w:proofErr w:type="spellStart"/>
            <w:r>
              <w:rPr>
                <w:rFonts w:ascii="Calibri" w:eastAsia="Times New Roman" w:hAnsi="Calibri" w:cs="Calibri"/>
                <w:color w:val="000000"/>
              </w:rPr>
              <w:t>Foreign</w:t>
            </w:r>
            <w:proofErr w:type="spellEnd"/>
            <w:r>
              <w:rPr>
                <w:rFonts w:ascii="Calibri" w:eastAsia="Times New Roman" w:hAnsi="Calibri" w:cs="Calibri"/>
                <w:color w:val="000000"/>
              </w:rPr>
              <w:t xml:space="preserve"> Affairs of the Netherlands</w:t>
            </w:r>
          </w:p>
        </w:tc>
        <w:tc>
          <w:tcPr>
            <w:tcW w:w="1533" w:type="dxa"/>
            <w:shd w:val="clear" w:color="auto" w:fill="auto"/>
            <w:hideMark/>
          </w:tcPr>
          <w:p w14:paraId="6943CC0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p>
        </w:tc>
        <w:tc>
          <w:tcPr>
            <w:tcW w:w="2295" w:type="dxa"/>
            <w:shd w:val="clear" w:color="auto" w:fill="auto"/>
            <w:hideMark/>
          </w:tcPr>
          <w:p w14:paraId="68F8274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EEAS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 xml:space="preserve"> Planning and </w:t>
            </w:r>
            <w:proofErr w:type="spellStart"/>
            <w:r w:rsidRPr="00CC1DD0">
              <w:rPr>
                <w:rFonts w:ascii="Calibri" w:eastAsia="Times New Roman" w:hAnsi="Calibri" w:cs="Calibri"/>
                <w:color w:val="000000"/>
              </w:rPr>
              <w:t>Conduct</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Capability</w:t>
            </w:r>
            <w:proofErr w:type="spellEnd"/>
            <w:r w:rsidRPr="00CC1DD0">
              <w:rPr>
                <w:rFonts w:ascii="Calibri" w:eastAsia="Times New Roman" w:hAnsi="Calibri" w:cs="Calibri"/>
                <w:color w:val="000000"/>
              </w:rPr>
              <w:t xml:space="preserve"> (CPCC) </w:t>
            </w:r>
            <w:proofErr w:type="spellStart"/>
            <w:r w:rsidRPr="00CC1DD0">
              <w:rPr>
                <w:rFonts w:ascii="Calibri" w:eastAsia="Times New Roman" w:hAnsi="Calibri" w:cs="Calibri"/>
                <w:color w:val="000000"/>
              </w:rPr>
              <w:t>Personnel</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Figures</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as</w:t>
            </w:r>
            <w:proofErr w:type="spellEnd"/>
            <w:r w:rsidRPr="00CC1DD0">
              <w:rPr>
                <w:rFonts w:ascii="Calibri" w:eastAsia="Times New Roman" w:hAnsi="Calibri" w:cs="Calibri"/>
                <w:color w:val="000000"/>
              </w:rPr>
              <w:t xml:space="preserve"> of 30/04/2015</w:t>
            </w:r>
            <w:r w:rsidRPr="00CC1DD0">
              <w:rPr>
                <w:rFonts w:ascii="Calibri" w:eastAsia="Times New Roman" w:hAnsi="Calibri" w:cs="Calibri"/>
                <w:color w:val="000000"/>
              </w:rPr>
              <w:br/>
              <w:t>YES 2017</w:t>
            </w:r>
          </w:p>
        </w:tc>
      </w:tr>
      <w:tr w:rsidR="00CC1DD0" w:rsidRPr="00CC1DD0" w14:paraId="0FFE9B84" w14:textId="77777777" w:rsidTr="00CC1DD0">
        <w:trPr>
          <w:trHeight w:val="2380"/>
        </w:trPr>
        <w:tc>
          <w:tcPr>
            <w:tcW w:w="1232" w:type="dxa"/>
            <w:shd w:val="clear" w:color="auto" w:fill="auto"/>
            <w:hideMark/>
          </w:tcPr>
          <w:p w14:paraId="26D4AC6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Advisory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in Iraq</w:t>
            </w:r>
          </w:p>
        </w:tc>
        <w:tc>
          <w:tcPr>
            <w:tcW w:w="2029" w:type="dxa"/>
            <w:shd w:val="clear" w:color="auto" w:fill="auto"/>
            <w:hideMark/>
          </w:tcPr>
          <w:p w14:paraId="47E7802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 CSDP ANNUAL REPORT 2018</w:t>
            </w:r>
          </w:p>
        </w:tc>
        <w:tc>
          <w:tcPr>
            <w:tcW w:w="3260" w:type="dxa"/>
            <w:shd w:val="clear" w:color="auto" w:fill="auto"/>
            <w:hideMark/>
          </w:tcPr>
          <w:p w14:paraId="172B441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2018</w:t>
            </w:r>
            <w:r w:rsidRPr="00CC1DD0">
              <w:rPr>
                <w:rFonts w:ascii="Calibri" w:eastAsia="Times New Roman" w:hAnsi="Calibri" w:cs="Calibri"/>
                <w:color w:val="000000"/>
              </w:rPr>
              <w:br/>
              <w:t>EU CSDP ANNUAL REPORT 2018</w:t>
            </w:r>
            <w:r w:rsidRPr="00CC1DD0">
              <w:rPr>
                <w:rFonts w:ascii="Calibri" w:eastAsia="Times New Roman" w:hAnsi="Calibri" w:cs="Calibri"/>
                <w:color w:val="000000"/>
              </w:rPr>
              <w:br/>
              <w:t>https://eeas.europa.eu/csdp-missions-operations/euam-iraq/33962/about-euam-iraq_en</w:t>
            </w:r>
            <w:r w:rsidRPr="00CC1DD0">
              <w:rPr>
                <w:rFonts w:ascii="Calibri" w:eastAsia="Times New Roman" w:hAnsi="Calibri" w:cs="Calibri"/>
                <w:color w:val="000000"/>
              </w:rPr>
              <w:br/>
              <w:t>https://eeas.europa.eu/sites/eeas/files/euam_iraq_leaflet_english.pdf</w:t>
            </w:r>
          </w:p>
        </w:tc>
        <w:tc>
          <w:tcPr>
            <w:tcW w:w="4819" w:type="dxa"/>
            <w:shd w:val="clear" w:color="auto" w:fill="auto"/>
            <w:noWrap/>
            <w:hideMark/>
          </w:tcPr>
          <w:p w14:paraId="71E0C301" w14:textId="418737C1" w:rsidR="00CC1DD0" w:rsidRPr="00CC1DD0" w:rsidRDefault="00F558C5" w:rsidP="00CC1DD0">
            <w:pPr>
              <w:rPr>
                <w:rFonts w:ascii="Calibri" w:eastAsia="Times New Roman" w:hAnsi="Calibri" w:cs="Calibri"/>
                <w:color w:val="000000"/>
              </w:rPr>
            </w:pPr>
            <w:r w:rsidRPr="00F558C5">
              <w:rPr>
                <w:rFonts w:ascii="Calibri" w:eastAsia="Times New Roman" w:hAnsi="Calibri" w:cs="Calibri"/>
                <w:color w:val="000000"/>
                <w:highlight w:val="yellow"/>
              </w:rPr>
              <w:t>….</w:t>
            </w:r>
          </w:p>
        </w:tc>
        <w:tc>
          <w:tcPr>
            <w:tcW w:w="1533" w:type="dxa"/>
            <w:shd w:val="clear" w:color="auto" w:fill="auto"/>
            <w:hideMark/>
          </w:tcPr>
          <w:p w14:paraId="56A5FF96" w14:textId="77777777" w:rsidR="00CC1DD0" w:rsidRPr="00CC1DD0" w:rsidRDefault="00CC1DD0" w:rsidP="00CC1DD0">
            <w:pPr>
              <w:rPr>
                <w:rFonts w:eastAsia="Times New Roman"/>
                <w:sz w:val="20"/>
                <w:szCs w:val="20"/>
              </w:rPr>
            </w:pPr>
          </w:p>
        </w:tc>
        <w:tc>
          <w:tcPr>
            <w:tcW w:w="2295" w:type="dxa"/>
            <w:shd w:val="clear" w:color="auto" w:fill="auto"/>
            <w:noWrap/>
            <w:hideMark/>
          </w:tcPr>
          <w:p w14:paraId="394B1202" w14:textId="77777777" w:rsidR="00CC1DD0" w:rsidRPr="00CC1DD0" w:rsidRDefault="00CC1DD0" w:rsidP="00CC1DD0">
            <w:pPr>
              <w:rPr>
                <w:rFonts w:eastAsia="Times New Roman"/>
                <w:sz w:val="20"/>
                <w:szCs w:val="20"/>
              </w:rPr>
            </w:pPr>
          </w:p>
        </w:tc>
      </w:tr>
      <w:tr w:rsidR="00CC1DD0" w:rsidRPr="00CC1DD0" w14:paraId="62E8E91C" w14:textId="77777777" w:rsidTr="00CC1DD0">
        <w:trPr>
          <w:trHeight w:val="1020"/>
        </w:trPr>
        <w:tc>
          <w:tcPr>
            <w:tcW w:w="1232" w:type="dxa"/>
            <w:shd w:val="clear" w:color="auto" w:fill="auto"/>
            <w:hideMark/>
          </w:tcPr>
          <w:p w14:paraId="35A0C0B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Aviation</w:t>
            </w:r>
            <w:proofErr w:type="spellEnd"/>
            <w:r w:rsidRPr="00CC1DD0">
              <w:rPr>
                <w:rFonts w:ascii="Calibri" w:eastAsia="Times New Roman" w:hAnsi="Calibri" w:cs="Calibri"/>
                <w:color w:val="000000"/>
              </w:rPr>
              <w:t xml:space="preserve"> Security South Sudan (EUAVSEC South Sudan)</w:t>
            </w:r>
          </w:p>
        </w:tc>
        <w:tc>
          <w:tcPr>
            <w:tcW w:w="2029" w:type="dxa"/>
            <w:shd w:val="clear" w:color="auto" w:fill="auto"/>
            <w:hideMark/>
          </w:tcPr>
          <w:p w14:paraId="730D007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2014</w:t>
            </w:r>
          </w:p>
        </w:tc>
        <w:tc>
          <w:tcPr>
            <w:tcW w:w="3260" w:type="dxa"/>
            <w:shd w:val="clear" w:color="auto" w:fill="auto"/>
            <w:hideMark/>
          </w:tcPr>
          <w:p w14:paraId="54D6ED74"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r w:rsidRPr="00CC1DD0">
              <w:rPr>
                <w:rFonts w:ascii="Calibri" w:eastAsia="Times New Roman" w:hAnsi="Calibri" w:cs="Calibri"/>
                <w:color w:val="000000"/>
              </w:rPr>
              <w:br/>
              <w:t>YES 2014</w:t>
            </w:r>
            <w:r w:rsidRPr="00CC1DD0">
              <w:rPr>
                <w:rFonts w:ascii="Calibri" w:eastAsia="Times New Roman" w:hAnsi="Calibri" w:cs="Calibri"/>
                <w:color w:val="000000"/>
              </w:rPr>
              <w:br/>
              <w:t>YES 2014</w:t>
            </w:r>
          </w:p>
        </w:tc>
        <w:tc>
          <w:tcPr>
            <w:tcW w:w="4819" w:type="dxa"/>
            <w:shd w:val="clear" w:color="auto" w:fill="auto"/>
            <w:noWrap/>
            <w:hideMark/>
          </w:tcPr>
          <w:p w14:paraId="54606577" w14:textId="4A886F13" w:rsidR="00CC1DD0" w:rsidRPr="00CC1DD0" w:rsidRDefault="00D2557B" w:rsidP="00CC1DD0">
            <w:pPr>
              <w:rPr>
                <w:rFonts w:ascii="Calibri" w:eastAsia="Times New Roman" w:hAnsi="Calibri" w:cs="Calibri"/>
                <w:color w:val="000000"/>
              </w:rPr>
            </w:pPr>
            <w:proofErr w:type="spellStart"/>
            <w:proofErr w:type="gramStart"/>
            <w:r w:rsidRPr="00CC1DD0">
              <w:rPr>
                <w:rFonts w:ascii="Calibri" w:eastAsia="Times New Roman" w:hAnsi="Calibri" w:cs="Calibri"/>
                <w:color w:val="000000"/>
              </w:rPr>
              <w:t>Pohl</w:t>
            </w:r>
            <w:proofErr w:type="spellEnd"/>
            <w:r>
              <w:rPr>
                <w:rFonts w:ascii="Calibri" w:eastAsia="Times New Roman" w:hAnsi="Calibri" w:cs="Calibri"/>
                <w:color w:val="000000"/>
              </w:rPr>
              <w:t xml:space="preserve">, </w:t>
            </w:r>
            <w:r w:rsidRPr="00CC1DD0">
              <w:rPr>
                <w:rFonts w:ascii="Calibri" w:eastAsia="Times New Roman" w:hAnsi="Calibri" w:cs="Calibri"/>
                <w:color w:val="000000"/>
              </w:rPr>
              <w:t xml:space="preserve"> 2014</w:t>
            </w:r>
            <w:proofErr w:type="gramEnd"/>
            <w:r>
              <w:rPr>
                <w:rFonts w:ascii="Calibri" w:eastAsia="Times New Roman" w:hAnsi="Calibri" w:cs="Calibri"/>
                <w:color w:val="000000"/>
              </w:rPr>
              <w:t>.</w:t>
            </w:r>
          </w:p>
        </w:tc>
        <w:tc>
          <w:tcPr>
            <w:tcW w:w="1533" w:type="dxa"/>
            <w:shd w:val="clear" w:color="auto" w:fill="auto"/>
            <w:hideMark/>
          </w:tcPr>
          <w:p w14:paraId="1121566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46FC94E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r>
      <w:tr w:rsidR="00CC1DD0" w:rsidRPr="00CC1DD0" w14:paraId="7E453456" w14:textId="77777777" w:rsidTr="00CC1DD0">
        <w:trPr>
          <w:trHeight w:val="2720"/>
        </w:trPr>
        <w:tc>
          <w:tcPr>
            <w:tcW w:w="1232" w:type="dxa"/>
            <w:shd w:val="clear" w:color="auto" w:fill="auto"/>
            <w:hideMark/>
          </w:tcPr>
          <w:p w14:paraId="1C43C1C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Border</w:t>
            </w:r>
            <w:proofErr w:type="spellEnd"/>
            <w:r w:rsidRPr="00CC1DD0">
              <w:rPr>
                <w:rFonts w:ascii="Calibri" w:eastAsia="Times New Roman" w:hAnsi="Calibri" w:cs="Calibri"/>
                <w:color w:val="000000"/>
              </w:rPr>
              <w:t xml:space="preserve"> Assistance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Libya (EUBAM Libya)</w:t>
            </w:r>
          </w:p>
        </w:tc>
        <w:tc>
          <w:tcPr>
            <w:tcW w:w="2029" w:type="dxa"/>
            <w:shd w:val="clear" w:color="auto" w:fill="auto"/>
            <w:hideMark/>
          </w:tcPr>
          <w:p w14:paraId="6E6E74C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2014</w:t>
            </w:r>
          </w:p>
        </w:tc>
        <w:tc>
          <w:tcPr>
            <w:tcW w:w="3260" w:type="dxa"/>
            <w:shd w:val="clear" w:color="auto" w:fill="auto"/>
            <w:hideMark/>
          </w:tcPr>
          <w:p w14:paraId="1E8366B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2014</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ANNUAL REPORT 2018</w:t>
            </w:r>
            <w:r w:rsidRPr="00CC1DD0">
              <w:rPr>
                <w:rFonts w:ascii="Calibri" w:eastAsia="Times New Roman" w:hAnsi="Calibri" w:cs="Calibri"/>
                <w:color w:val="000000"/>
              </w:rPr>
              <w:br/>
              <w:t>EU CSDP MISSIONS DEC. 2019 (</w:t>
            </w:r>
            <w:proofErr w:type="spellStart"/>
            <w:r w:rsidRPr="00CC1DD0">
              <w:rPr>
                <w:rFonts w:ascii="Calibri" w:eastAsia="Times New Roman" w:hAnsi="Calibri" w:cs="Calibri"/>
                <w:color w:val="000000"/>
              </w:rPr>
              <w:t>authorized</w:t>
            </w:r>
            <w:proofErr w:type="spellEnd"/>
            <w:r w:rsidRPr="00CC1DD0">
              <w:rPr>
                <w:rFonts w:ascii="Calibri" w:eastAsia="Times New Roman" w:hAnsi="Calibri" w:cs="Calibri"/>
                <w:color w:val="000000"/>
              </w:rPr>
              <w:t xml:space="preserve"> staff)</w:t>
            </w:r>
          </w:p>
        </w:tc>
        <w:tc>
          <w:tcPr>
            <w:tcW w:w="4819" w:type="dxa"/>
            <w:shd w:val="clear" w:color="auto" w:fill="auto"/>
            <w:noWrap/>
            <w:hideMark/>
          </w:tcPr>
          <w:p w14:paraId="32093628" w14:textId="405C8665" w:rsidR="00CC1DD0" w:rsidRPr="00CC1DD0" w:rsidRDefault="006005F4"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operationpaix.net; </w:t>
            </w:r>
            <w:proofErr w:type="spellStart"/>
            <w:r>
              <w:rPr>
                <w:rFonts w:ascii="Calibri" w:eastAsia="Times New Roman" w:hAnsi="Calibri" w:cs="Calibri"/>
                <w:color w:val="000000"/>
              </w:rPr>
              <w:t>Ministry</w:t>
            </w:r>
            <w:proofErr w:type="spellEnd"/>
            <w:r>
              <w:rPr>
                <w:rFonts w:ascii="Calibri" w:eastAsia="Times New Roman" w:hAnsi="Calibri" w:cs="Calibri"/>
                <w:color w:val="000000"/>
              </w:rPr>
              <w:t xml:space="preserve"> of </w:t>
            </w:r>
            <w:proofErr w:type="spellStart"/>
            <w:r>
              <w:rPr>
                <w:rFonts w:ascii="Calibri" w:eastAsia="Times New Roman" w:hAnsi="Calibri" w:cs="Calibri"/>
                <w:color w:val="000000"/>
              </w:rPr>
              <w:t>foreign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affairs</w:t>
            </w:r>
            <w:proofErr w:type="spellEnd"/>
            <w:r>
              <w:rPr>
                <w:rFonts w:ascii="Calibri" w:eastAsia="Times New Roman" w:hAnsi="Calibri" w:cs="Calibri"/>
                <w:color w:val="000000"/>
              </w:rPr>
              <w:t xml:space="preserve"> of the Netherlands</w:t>
            </w:r>
          </w:p>
        </w:tc>
        <w:tc>
          <w:tcPr>
            <w:tcW w:w="1533" w:type="dxa"/>
            <w:shd w:val="clear" w:color="auto" w:fill="auto"/>
            <w:hideMark/>
          </w:tcPr>
          <w:p w14:paraId="266F59A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Operations </w:t>
            </w:r>
            <w:proofErr w:type="spellStart"/>
            <w:r w:rsidRPr="00CC1DD0">
              <w:rPr>
                <w:rFonts w:ascii="Calibri" w:eastAsia="Times New Roman" w:hAnsi="Calibri" w:cs="Calibri"/>
                <w:color w:val="000000"/>
              </w:rPr>
              <w:t>Paix</w:t>
            </w:r>
            <w:proofErr w:type="spellEnd"/>
          </w:p>
        </w:tc>
        <w:tc>
          <w:tcPr>
            <w:tcW w:w="2295" w:type="dxa"/>
            <w:shd w:val="clear" w:color="auto" w:fill="auto"/>
            <w:hideMark/>
          </w:tcPr>
          <w:p w14:paraId="18CFFDB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2014</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r w:rsidR="00CC1DD0" w:rsidRPr="00CC1DD0" w14:paraId="47BDA1A1" w14:textId="77777777" w:rsidTr="00F95A2D">
        <w:trPr>
          <w:trHeight w:val="4894"/>
        </w:trPr>
        <w:tc>
          <w:tcPr>
            <w:tcW w:w="1232" w:type="dxa"/>
            <w:shd w:val="clear" w:color="auto" w:fill="auto"/>
            <w:hideMark/>
          </w:tcPr>
          <w:p w14:paraId="3FF5C5C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Border</w:t>
            </w:r>
            <w:proofErr w:type="spellEnd"/>
            <w:r w:rsidRPr="00CC1DD0">
              <w:rPr>
                <w:rFonts w:ascii="Calibri" w:eastAsia="Times New Roman" w:hAnsi="Calibri" w:cs="Calibri"/>
                <w:color w:val="000000"/>
              </w:rPr>
              <w:t xml:space="preserve"> Assistance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Moldova and Ukraine (EUBAM Moldova - Ukraine)</w:t>
            </w:r>
          </w:p>
        </w:tc>
        <w:tc>
          <w:tcPr>
            <w:tcW w:w="2029" w:type="dxa"/>
            <w:shd w:val="clear" w:color="auto" w:fill="auto"/>
            <w:hideMark/>
          </w:tcPr>
          <w:p w14:paraId="52B1F50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EUBAM ANNUAL REPORT 2008 http://eubam.org/wp-content/uploads/2015/11/Mission_Report_2008_ENG.pdf</w:t>
            </w:r>
          </w:p>
        </w:tc>
        <w:tc>
          <w:tcPr>
            <w:tcW w:w="3260" w:type="dxa"/>
            <w:shd w:val="clear" w:color="auto" w:fill="auto"/>
            <w:hideMark/>
          </w:tcPr>
          <w:p w14:paraId="101115A9" w14:textId="105CEF9B"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EUBAM ANNUAL REPORT 2005-2006 http://eubam.org/wp-content/uploads/2007/06/EUBAM-Annual-Report-200506-ENG.pdf</w:t>
            </w:r>
            <w:r w:rsidRPr="00CC1DD0">
              <w:rPr>
                <w:rFonts w:ascii="Calibri" w:eastAsia="Times New Roman" w:hAnsi="Calibri" w:cs="Calibri"/>
                <w:color w:val="000000"/>
              </w:rPr>
              <w:br/>
              <w:t>EUBAM ANNUAL REPORT 2007 http://eubam.org/wp-content/uploads/2015/11/Report_2007_ENGL.pdf</w:t>
            </w:r>
            <w:r w:rsidRPr="00CC1DD0">
              <w:rPr>
                <w:rFonts w:ascii="Calibri" w:eastAsia="Times New Roman" w:hAnsi="Calibri" w:cs="Calibri"/>
                <w:color w:val="000000"/>
              </w:rPr>
              <w:br/>
              <w:t>EUBAM ANNUAL REPORT 2008 http://eubam.org/wp-content/uploads/2015/11/Mission_Report_2008_ENG.pdf</w:t>
            </w:r>
            <w:r w:rsidRPr="00CC1DD0">
              <w:rPr>
                <w:rFonts w:ascii="Calibri" w:eastAsia="Times New Roman" w:hAnsi="Calibri" w:cs="Calibri"/>
                <w:color w:val="000000"/>
              </w:rPr>
              <w:br/>
              <w:t>EUBAM ANNUAL REPORT 2009 http://eubam.org/wp-content/uploads/2015/11/EUBAM-AR-2009-EN.pdf</w:t>
            </w:r>
            <w:r w:rsidRPr="00CC1DD0">
              <w:rPr>
                <w:rFonts w:ascii="Calibri" w:eastAsia="Times New Roman" w:hAnsi="Calibri" w:cs="Calibri"/>
                <w:color w:val="000000"/>
              </w:rPr>
              <w:br/>
              <w:t>EUBAM ANNUAL REPORT 2010 http://eubam.org/wp-content/uploads/2011/04/MR_2011_ENG_FINAL_EUBAM.pdf</w:t>
            </w:r>
            <w:r w:rsidRPr="00CC1DD0">
              <w:rPr>
                <w:rFonts w:ascii="Calibri" w:eastAsia="Times New Roman" w:hAnsi="Calibri" w:cs="Calibri"/>
                <w:color w:val="000000"/>
              </w:rPr>
              <w:br/>
              <w:t>EUBAM ANNUAL REPORT 2011 http://eubam.org/wp-content/uploads/2015/11/20120530124428564363annual_report_2011_eng.pdf</w:t>
            </w:r>
            <w:r w:rsidRPr="00CC1DD0">
              <w:rPr>
                <w:rFonts w:ascii="Calibri" w:eastAsia="Times New Roman" w:hAnsi="Calibri" w:cs="Calibri"/>
                <w:color w:val="000000"/>
              </w:rPr>
              <w:br/>
              <w:t>EUBAM ANNUAL REPORT 2012 http://eubam.org/wp-content/uploads/2015/11/Report_2012_ENGL.pdf</w:t>
            </w:r>
            <w:r w:rsidRPr="00CC1DD0">
              <w:rPr>
                <w:rFonts w:ascii="Calibri" w:eastAsia="Times New Roman" w:hAnsi="Calibri" w:cs="Calibri"/>
                <w:color w:val="000000"/>
              </w:rPr>
              <w:br/>
              <w:t>EUBAM ANNUAL REPORT 2013 http://eubam.org/wp-</w:t>
            </w:r>
            <w:r w:rsidRPr="00CC1DD0">
              <w:rPr>
                <w:rFonts w:ascii="Calibri" w:eastAsia="Times New Roman" w:hAnsi="Calibri" w:cs="Calibri"/>
                <w:color w:val="000000"/>
              </w:rPr>
              <w:lastRenderedPageBreak/>
              <w:t>content/uploads/2015/11/Report_2013_ENGL-.pdf</w:t>
            </w:r>
            <w:r w:rsidRPr="00CC1DD0">
              <w:rPr>
                <w:rFonts w:ascii="Calibri" w:eastAsia="Times New Roman" w:hAnsi="Calibri" w:cs="Calibri"/>
                <w:color w:val="000000"/>
              </w:rPr>
              <w:br/>
            </w:r>
            <w:r w:rsidRPr="00CC1DD0">
              <w:rPr>
                <w:rFonts w:ascii="Calibri" w:eastAsia="Times New Roman" w:hAnsi="Calibri" w:cs="Calibri"/>
                <w:color w:val="000000"/>
              </w:rPr>
              <w:br/>
              <w:t>EUBAM ANNUAL REPORT 2014 http://eubam.org/wp-content/uploads/2015/11/Report_2015_ENGL.pdf</w:t>
            </w:r>
            <w:r w:rsidRPr="00CC1DD0">
              <w:rPr>
                <w:rFonts w:ascii="Calibri" w:eastAsia="Times New Roman" w:hAnsi="Calibri" w:cs="Calibri"/>
                <w:color w:val="000000"/>
              </w:rPr>
              <w:br/>
              <w:t>EUBAM ANNUAL REPORT 2016 http://eubam.org/wp-content/uploads/2017/03/Report_2016_ENG.pdf</w:t>
            </w:r>
            <w:r w:rsidRPr="00CC1DD0">
              <w:rPr>
                <w:rFonts w:ascii="Calibri" w:eastAsia="Times New Roman" w:hAnsi="Calibri" w:cs="Calibri"/>
                <w:color w:val="000000"/>
              </w:rPr>
              <w:br/>
              <w:t>EUBAM ANNUAL REPORT 2017 http://eubam.org/wp-content/uploads/2018/03/Report_2017_ENG.pdf</w:t>
            </w:r>
            <w:r w:rsidRPr="00CC1DD0">
              <w:rPr>
                <w:rFonts w:ascii="Calibri" w:eastAsia="Times New Roman" w:hAnsi="Calibri" w:cs="Calibri"/>
                <w:color w:val="000000"/>
              </w:rPr>
              <w:br/>
              <w:t>EUBAM ANNUAL REPORT 2018 http://eubam.org/wp-content/uploads/2019/03/EUBAM_Annual_Report_2018_EN.pdf</w:t>
            </w:r>
            <w:r w:rsidRPr="00CC1DD0">
              <w:rPr>
                <w:rFonts w:ascii="Calibri" w:eastAsia="Times New Roman" w:hAnsi="Calibri" w:cs="Calibri"/>
                <w:color w:val="000000"/>
              </w:rPr>
              <w:br/>
              <w:t>EUBAM WEBSITE http://eubam.org/who-we-are/ (FEB. 2020)</w:t>
            </w:r>
            <w:r w:rsidRPr="00CC1DD0">
              <w:rPr>
                <w:rFonts w:ascii="Calibri" w:eastAsia="Times New Roman" w:hAnsi="Calibri" w:cs="Calibri"/>
                <w:color w:val="000000"/>
              </w:rPr>
              <w:br/>
              <w:t>EUBAM WEBSITE http://eubam.org/who-we-are/ (FEB. 2020)</w:t>
            </w:r>
          </w:p>
        </w:tc>
        <w:tc>
          <w:tcPr>
            <w:tcW w:w="4819" w:type="dxa"/>
            <w:shd w:val="clear" w:color="auto" w:fill="auto"/>
            <w:noWrap/>
            <w:hideMark/>
          </w:tcPr>
          <w:p w14:paraId="60B89E2C" w14:textId="3B6F3071" w:rsidR="00E77F2A" w:rsidRDefault="00E77F2A" w:rsidP="00E77F2A">
            <w:pPr>
              <w:rPr>
                <w:rFonts w:ascii="Calibri" w:eastAsia="Times New Roman" w:hAnsi="Calibri" w:cs="Calibri"/>
                <w:color w:val="000000"/>
              </w:rPr>
            </w:pPr>
            <w:proofErr w:type="spellStart"/>
            <w:r w:rsidRPr="00E77F2A">
              <w:rPr>
                <w:rFonts w:ascii="Calibri" w:eastAsia="Times New Roman" w:hAnsi="Calibri" w:cs="Calibri"/>
                <w:color w:val="000000"/>
              </w:rPr>
              <w:lastRenderedPageBreak/>
              <w:t>Pohl</w:t>
            </w:r>
            <w:proofErr w:type="spellEnd"/>
            <w:r>
              <w:rPr>
                <w:rFonts w:ascii="Calibri" w:eastAsia="Times New Roman" w:hAnsi="Calibri" w:cs="Calibri"/>
                <w:color w:val="000000"/>
              </w:rPr>
              <w:t xml:space="preserve">, </w:t>
            </w:r>
            <w:r w:rsidRPr="00E77F2A">
              <w:rPr>
                <w:rFonts w:ascii="Calibri" w:eastAsia="Times New Roman" w:hAnsi="Calibri" w:cs="Calibri"/>
                <w:color w:val="000000"/>
              </w:rPr>
              <w:t>2014</w:t>
            </w:r>
            <w:r>
              <w:rPr>
                <w:rFonts w:ascii="Calibri" w:eastAsia="Times New Roman" w:hAnsi="Calibri" w:cs="Calibri"/>
                <w:color w:val="000000"/>
              </w:rPr>
              <w:t xml:space="preserve">; </w:t>
            </w:r>
            <w:r w:rsidRPr="00E77F2A">
              <w:rPr>
                <w:rFonts w:ascii="Calibri" w:eastAsia="Times New Roman" w:hAnsi="Calibri" w:cs="Calibri"/>
                <w:color w:val="000000"/>
              </w:rPr>
              <w:t>Operationpaix.net</w:t>
            </w:r>
            <w:r>
              <w:rPr>
                <w:rFonts w:ascii="Calibri" w:eastAsia="Times New Roman" w:hAnsi="Calibri" w:cs="Calibri"/>
                <w:color w:val="000000"/>
              </w:rPr>
              <w:t>;</w:t>
            </w:r>
          </w:p>
          <w:p w14:paraId="7A78B641" w14:textId="410D1970" w:rsidR="00CC1DD0" w:rsidRPr="00CC1DD0" w:rsidRDefault="00E77F2A" w:rsidP="00E77F2A">
            <w:pPr>
              <w:rPr>
                <w:rFonts w:ascii="Calibri" w:eastAsia="Times New Roman" w:hAnsi="Calibri" w:cs="Calibri"/>
                <w:color w:val="000000"/>
              </w:rPr>
            </w:pPr>
            <w:r w:rsidRPr="00E77F2A">
              <w:rPr>
                <w:rFonts w:ascii="Calibri" w:eastAsia="Times New Roman" w:hAnsi="Calibri" w:cs="Calibri"/>
                <w:color w:val="000000"/>
              </w:rPr>
              <w:t>EUBAM</w:t>
            </w:r>
            <w:r>
              <w:rPr>
                <w:rFonts w:ascii="Calibri" w:eastAsia="Times New Roman" w:hAnsi="Calibri" w:cs="Calibri"/>
                <w:color w:val="000000"/>
              </w:rPr>
              <w:t xml:space="preserve"> </w:t>
            </w:r>
            <w:r w:rsidRPr="00E77F2A">
              <w:rPr>
                <w:rFonts w:ascii="Calibri" w:eastAsia="Times New Roman" w:hAnsi="Calibri" w:cs="Calibri"/>
                <w:color w:val="000000"/>
              </w:rPr>
              <w:t>website</w:t>
            </w:r>
            <w:r>
              <w:rPr>
                <w:rFonts w:ascii="Calibri" w:eastAsia="Times New Roman" w:hAnsi="Calibri" w:cs="Calibri"/>
                <w:color w:val="000000"/>
              </w:rPr>
              <w:t xml:space="preserve">; </w:t>
            </w:r>
            <w:r w:rsidRPr="00E77F2A">
              <w:rPr>
                <w:rFonts w:ascii="Calibri" w:eastAsia="Times New Roman" w:hAnsi="Calibri" w:cs="Calibri"/>
                <w:color w:val="000000"/>
              </w:rPr>
              <w:t>UNDP</w:t>
            </w:r>
            <w:r>
              <w:rPr>
                <w:rFonts w:ascii="Calibri" w:eastAsia="Times New Roman" w:hAnsi="Calibri" w:cs="Calibri"/>
                <w:color w:val="000000"/>
              </w:rPr>
              <w:t xml:space="preserve"> </w:t>
            </w:r>
            <w:r w:rsidRPr="00E77F2A">
              <w:rPr>
                <w:rFonts w:ascii="Calibri" w:eastAsia="Times New Roman" w:hAnsi="Calibri" w:cs="Calibri"/>
                <w:color w:val="000000"/>
              </w:rPr>
              <w:t>in</w:t>
            </w:r>
            <w:r>
              <w:rPr>
                <w:rFonts w:ascii="Calibri" w:eastAsia="Times New Roman" w:hAnsi="Calibri" w:cs="Calibri"/>
                <w:color w:val="000000"/>
              </w:rPr>
              <w:t xml:space="preserve"> </w:t>
            </w:r>
            <w:r w:rsidRPr="00E77F2A">
              <w:rPr>
                <w:rFonts w:ascii="Calibri" w:eastAsia="Times New Roman" w:hAnsi="Calibri" w:cs="Calibri"/>
                <w:color w:val="000000"/>
              </w:rPr>
              <w:t>Ukraine</w:t>
            </w:r>
          </w:p>
        </w:tc>
        <w:tc>
          <w:tcPr>
            <w:tcW w:w="1533" w:type="dxa"/>
            <w:shd w:val="clear" w:color="auto" w:fill="auto"/>
            <w:hideMark/>
          </w:tcPr>
          <w:p w14:paraId="03F4CED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Operationpaix.net, EUBAM website, UNDP in Ukraine</w:t>
            </w:r>
          </w:p>
        </w:tc>
        <w:tc>
          <w:tcPr>
            <w:tcW w:w="2295" w:type="dxa"/>
            <w:shd w:val="clear" w:color="auto" w:fill="auto"/>
            <w:hideMark/>
          </w:tcPr>
          <w:p w14:paraId="61B0691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EUBAM ANNUAL REPORT 2008 http://eubam.org/wp-content/uploads/2015/11/Mission_Report_2008_ENG.pdf</w:t>
            </w:r>
            <w:r w:rsidRPr="00CC1DD0">
              <w:rPr>
                <w:rFonts w:ascii="Calibri" w:eastAsia="Times New Roman" w:hAnsi="Calibri" w:cs="Calibri"/>
                <w:color w:val="000000"/>
              </w:rPr>
              <w:br/>
              <w:t>EUBAM ANNUAL REPORT 2009 http://eubam.org/wp-content/uploads/2015/11/EUBAM-AR-2009-EN.pdf</w:t>
            </w:r>
            <w:r w:rsidRPr="00CC1DD0">
              <w:rPr>
                <w:rFonts w:ascii="Calibri" w:eastAsia="Times New Roman" w:hAnsi="Calibri" w:cs="Calibri"/>
                <w:color w:val="000000"/>
              </w:rPr>
              <w:br/>
              <w:t>EUBAM ANNUAL REPORT 2010 http://eubam.org/wp-content/uploads/2011/04/MR_2011_ENG_FINAL_EUBAM.pdf</w:t>
            </w:r>
            <w:r w:rsidRPr="00CC1DD0">
              <w:rPr>
                <w:rFonts w:ascii="Calibri" w:eastAsia="Times New Roman" w:hAnsi="Calibri" w:cs="Calibri"/>
                <w:color w:val="000000"/>
              </w:rPr>
              <w:br/>
              <w:t>EUBAM ANNUAL REPORT 2011 http://eubam.org/wp-content/uploads/2015/11/20120530124428564363annual_report_2011_eng.pdf</w:t>
            </w:r>
            <w:r w:rsidRPr="00CC1DD0">
              <w:rPr>
                <w:rFonts w:ascii="Calibri" w:eastAsia="Times New Roman" w:hAnsi="Calibri" w:cs="Calibri"/>
                <w:color w:val="000000"/>
              </w:rPr>
              <w:br/>
              <w:t>EUBAM ANNUAL REPORT 2012 http://eubam.org/wp</w:t>
            </w:r>
            <w:r w:rsidRPr="00CC1DD0">
              <w:rPr>
                <w:rFonts w:ascii="Calibri" w:eastAsia="Times New Roman" w:hAnsi="Calibri" w:cs="Calibri"/>
                <w:color w:val="000000"/>
              </w:rPr>
              <w:lastRenderedPageBreak/>
              <w:t>-content/uploads/2015/11/Report_2012_ENGL.pdf</w:t>
            </w:r>
            <w:r w:rsidRPr="00CC1DD0">
              <w:rPr>
                <w:rFonts w:ascii="Calibri" w:eastAsia="Times New Roman" w:hAnsi="Calibri" w:cs="Calibri"/>
                <w:color w:val="000000"/>
              </w:rPr>
              <w:br/>
              <w:t>EUBAM ANNUAL REPORT 2013 http://eubam.org/wp-content/uploads/2015/11/Report_2013_ENGL-.pdf</w:t>
            </w:r>
            <w:r w:rsidRPr="00CC1DD0">
              <w:rPr>
                <w:rFonts w:ascii="Calibri" w:eastAsia="Times New Roman" w:hAnsi="Calibri" w:cs="Calibri"/>
                <w:color w:val="000000"/>
              </w:rPr>
              <w:br/>
            </w:r>
            <w:r w:rsidRPr="00CC1DD0">
              <w:rPr>
                <w:rFonts w:ascii="Calibri" w:eastAsia="Times New Roman" w:hAnsi="Calibri" w:cs="Calibri"/>
                <w:color w:val="000000"/>
              </w:rPr>
              <w:br/>
              <w:t>EUBAM ANNUAL REPORT 2014 http://eubam.org/wp-content/uploads/2015/11/Report_2015_ENGL.pdf</w:t>
            </w:r>
            <w:r w:rsidRPr="00CC1DD0">
              <w:rPr>
                <w:rFonts w:ascii="Calibri" w:eastAsia="Times New Roman" w:hAnsi="Calibri" w:cs="Calibri"/>
                <w:color w:val="000000"/>
              </w:rPr>
              <w:br/>
              <w:t>EUBAM ANNUAL REPORT 2016 http://eubam.org/wp-content/uploads/2017/03/Report_2016_ENG.pdf</w:t>
            </w:r>
            <w:r w:rsidRPr="00CC1DD0">
              <w:rPr>
                <w:rFonts w:ascii="Calibri" w:eastAsia="Times New Roman" w:hAnsi="Calibri" w:cs="Calibri"/>
                <w:color w:val="000000"/>
              </w:rPr>
              <w:br/>
              <w:t>EUBAM ANNUAL REPORT 2017 http://eubam.org/wp-content/uploads/2018/03/Report_2017_E</w:t>
            </w:r>
            <w:r w:rsidRPr="00CC1DD0">
              <w:rPr>
                <w:rFonts w:ascii="Calibri" w:eastAsia="Times New Roman" w:hAnsi="Calibri" w:cs="Calibri"/>
                <w:color w:val="000000"/>
              </w:rPr>
              <w:lastRenderedPageBreak/>
              <w:t>NG.pdf</w:t>
            </w:r>
            <w:r w:rsidRPr="00CC1DD0">
              <w:rPr>
                <w:rFonts w:ascii="Calibri" w:eastAsia="Times New Roman" w:hAnsi="Calibri" w:cs="Calibri"/>
                <w:color w:val="000000"/>
              </w:rPr>
              <w:br/>
              <w:t>EUBAM ANNUAL REPORT 2018 http://eubam.org/wp-content/uploads/2019/03/EUBAM_Annual_Report_2018_EN.pdf</w:t>
            </w:r>
            <w:r w:rsidRPr="00CC1DD0">
              <w:rPr>
                <w:rFonts w:ascii="Calibri" w:eastAsia="Times New Roman" w:hAnsi="Calibri" w:cs="Calibri"/>
                <w:color w:val="000000"/>
              </w:rPr>
              <w:br/>
              <w:t>EUBAM WEBSITE http://eubam.org/who-we-are/ (FEB. 2020)</w:t>
            </w:r>
          </w:p>
        </w:tc>
      </w:tr>
      <w:tr w:rsidR="00CC1DD0" w:rsidRPr="00CC1DD0" w14:paraId="28AA32DC" w14:textId="77777777" w:rsidTr="00CC1DD0">
        <w:trPr>
          <w:trHeight w:val="5780"/>
        </w:trPr>
        <w:tc>
          <w:tcPr>
            <w:tcW w:w="1232" w:type="dxa"/>
            <w:shd w:val="clear" w:color="auto" w:fill="auto"/>
            <w:hideMark/>
          </w:tcPr>
          <w:p w14:paraId="50EE6F6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Border</w:t>
            </w:r>
            <w:proofErr w:type="spellEnd"/>
            <w:r w:rsidRPr="00CC1DD0">
              <w:rPr>
                <w:rFonts w:ascii="Calibri" w:eastAsia="Times New Roman" w:hAnsi="Calibri" w:cs="Calibri"/>
                <w:color w:val="000000"/>
              </w:rPr>
              <w:t xml:space="preserve"> Assistance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Rafah (EUBAM RAFAH)</w:t>
            </w:r>
          </w:p>
        </w:tc>
        <w:tc>
          <w:tcPr>
            <w:tcW w:w="2029" w:type="dxa"/>
            <w:shd w:val="clear" w:color="auto" w:fill="auto"/>
            <w:hideMark/>
          </w:tcPr>
          <w:p w14:paraId="6633F0E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p>
        </w:tc>
        <w:tc>
          <w:tcPr>
            <w:tcW w:w="3260" w:type="dxa"/>
            <w:shd w:val="clear" w:color="auto" w:fill="auto"/>
            <w:hideMark/>
          </w:tcPr>
          <w:p w14:paraId="71AD696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https://documentcloud.adobe.com/link/track?uri=urn:aaid:scds:US:0abc305a-a87a-46ca-8462-c42b8a57ff6e</w:t>
            </w:r>
            <w:r w:rsidRPr="00CC1DD0">
              <w:rPr>
                <w:rFonts w:ascii="Calibri" w:eastAsia="Times New Roman" w:hAnsi="Calibri" w:cs="Calibri"/>
                <w:color w:val="000000"/>
              </w:rPr>
              <w:br/>
              <w:t>https://documentcloud.adobe.com/link/track?uri=urn:aaid:scds:US:0abc305a-a87a-46ca-8462-c42b8a57ff6e</w:t>
            </w:r>
            <w:r w:rsidRPr="00CC1DD0">
              <w:rPr>
                <w:rFonts w:ascii="Calibri" w:eastAsia="Times New Roman" w:hAnsi="Calibri" w:cs="Calibri"/>
                <w:color w:val="000000"/>
              </w:rPr>
              <w:br/>
              <w:t>https://www.eubam-rafah.eu/en/node/5054</w:t>
            </w:r>
          </w:p>
        </w:tc>
        <w:tc>
          <w:tcPr>
            <w:tcW w:w="4819" w:type="dxa"/>
            <w:shd w:val="clear" w:color="auto" w:fill="auto"/>
            <w:noWrap/>
            <w:hideMark/>
          </w:tcPr>
          <w:p w14:paraId="24B1FAC0" w14:textId="1EC09F4E" w:rsidR="00CC1DD0" w:rsidRPr="00CC1DD0" w:rsidRDefault="005749DD" w:rsidP="00CC1DD0">
            <w:pPr>
              <w:rPr>
                <w:rFonts w:ascii="Calibri" w:eastAsia="Times New Roman" w:hAnsi="Calibri" w:cs="Calibri"/>
                <w:color w:val="000000"/>
              </w:rPr>
            </w:pPr>
            <w:proofErr w:type="gramStart"/>
            <w:r>
              <w:rPr>
                <w:rFonts w:ascii="Calibri" w:eastAsia="Times New Roman" w:hAnsi="Calibri" w:cs="Calibri"/>
                <w:color w:val="000000"/>
              </w:rPr>
              <w:t>SIPRI ;</w:t>
            </w:r>
            <w:proofErr w:type="gramEnd"/>
            <w:r>
              <w:rPr>
                <w:rFonts w:ascii="Calibri" w:eastAsia="Times New Roman" w:hAnsi="Calibri" w:cs="Calibri"/>
                <w:color w:val="000000"/>
              </w:rPr>
              <w:t xml:space="preserve">  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5AED595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p>
        </w:tc>
        <w:tc>
          <w:tcPr>
            <w:tcW w:w="2295" w:type="dxa"/>
            <w:shd w:val="clear" w:color="auto" w:fill="auto"/>
            <w:hideMark/>
          </w:tcPr>
          <w:p w14:paraId="5E88296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https://documentcloud.adobe.com/link/track?uri=urn:aaid:scds:US:0abc305a-a87a-46ca-8462-c42b8a57ff6e</w:t>
            </w:r>
            <w:r w:rsidRPr="00CC1DD0">
              <w:rPr>
                <w:rFonts w:ascii="Calibri" w:eastAsia="Times New Roman" w:hAnsi="Calibri" w:cs="Calibri"/>
                <w:color w:val="000000"/>
              </w:rPr>
              <w:br/>
              <w:t>https://documentcloud.adobe.com/link/track?uri=urn:aaid:scds:US:0abc305a-a87a-46ca-8462-c42b8a57ff6e</w:t>
            </w:r>
            <w:r w:rsidRPr="00CC1DD0">
              <w:rPr>
                <w:rFonts w:ascii="Calibri" w:eastAsia="Times New Roman" w:hAnsi="Calibri" w:cs="Calibri"/>
                <w:color w:val="000000"/>
              </w:rPr>
              <w:br/>
              <w:t>https://www.eubam-rafah.eu/en/node/5054</w:t>
            </w:r>
          </w:p>
        </w:tc>
      </w:tr>
      <w:tr w:rsidR="00CC1DD0" w:rsidRPr="00CC1DD0" w14:paraId="5F0EA95F" w14:textId="77777777" w:rsidTr="00CC1DD0">
        <w:trPr>
          <w:trHeight w:val="5780"/>
        </w:trPr>
        <w:tc>
          <w:tcPr>
            <w:tcW w:w="1232" w:type="dxa"/>
            <w:shd w:val="clear" w:color="auto" w:fill="auto"/>
            <w:hideMark/>
          </w:tcPr>
          <w:p w14:paraId="246DE9D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Capacity</w:t>
            </w:r>
            <w:proofErr w:type="spellEnd"/>
            <w:r w:rsidRPr="00CC1DD0">
              <w:rPr>
                <w:rFonts w:ascii="Calibri" w:eastAsia="Times New Roman" w:hAnsi="Calibri" w:cs="Calibri"/>
                <w:color w:val="000000"/>
              </w:rPr>
              <w:t xml:space="preserve"> Building Sahel Mali (EUCAP Sahel Mali)</w:t>
            </w:r>
          </w:p>
        </w:tc>
        <w:tc>
          <w:tcPr>
            <w:tcW w:w="2029" w:type="dxa"/>
            <w:shd w:val="clear" w:color="auto" w:fill="auto"/>
            <w:hideMark/>
          </w:tcPr>
          <w:p w14:paraId="27B1386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 CSDP MISSIONS REPORT 2018</w:t>
            </w:r>
          </w:p>
        </w:tc>
        <w:tc>
          <w:tcPr>
            <w:tcW w:w="3260" w:type="dxa"/>
            <w:shd w:val="clear" w:color="auto" w:fill="auto"/>
            <w:hideMark/>
          </w:tcPr>
          <w:p w14:paraId="54CE541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MISSIONS REPORT 2018</w:t>
            </w:r>
            <w:r w:rsidRPr="00CC1DD0">
              <w:rPr>
                <w:rFonts w:ascii="Calibri" w:eastAsia="Times New Roman" w:hAnsi="Calibri" w:cs="Calibri"/>
                <w:color w:val="000000"/>
              </w:rPr>
              <w:br/>
              <w:t>https://www.consilium.europa.eu/en/press/press-releases/2019/02/21/eucap-sahel-mali-mission-extended-until-14-january-2021-budget-of-67-million-adopted/</w:t>
            </w:r>
            <w:r w:rsidRPr="00CC1DD0">
              <w:rPr>
                <w:rFonts w:ascii="Calibri" w:eastAsia="Times New Roman" w:hAnsi="Calibri" w:cs="Calibri"/>
                <w:color w:val="000000"/>
              </w:rPr>
              <w:br/>
              <w:t>https://www.consilium.europa.eu/en/press/press-releases/2019/02/21/eucap-sahel-mali-mission-extended-until-14-january-2021-budget-of-67-million-adopted/</w:t>
            </w:r>
          </w:p>
        </w:tc>
        <w:tc>
          <w:tcPr>
            <w:tcW w:w="4819" w:type="dxa"/>
            <w:shd w:val="clear" w:color="auto" w:fill="auto"/>
            <w:noWrap/>
            <w:hideMark/>
          </w:tcPr>
          <w:p w14:paraId="5B3F14B4" w14:textId="6D6F32EB" w:rsidR="009A3D0A" w:rsidRPr="00D1776C" w:rsidRDefault="009A3D0A" w:rsidP="009A3D0A">
            <w:pPr>
              <w:autoSpaceDE w:val="0"/>
              <w:autoSpaceDN w:val="0"/>
              <w:adjustRightInd w:val="0"/>
              <w:rPr>
                <w:rFonts w:asciiTheme="majorHAnsi" w:hAnsiTheme="majorHAnsi" w:cstheme="majorHAnsi"/>
                <w:lang w:eastAsia="ja-JP"/>
              </w:rPr>
            </w:pPr>
            <w:r w:rsidRPr="00D1776C">
              <w:rPr>
                <w:rFonts w:asciiTheme="majorHAnsi" w:hAnsiTheme="majorHAnsi" w:cstheme="majorHAnsi"/>
                <w:lang w:eastAsia="ja-JP"/>
              </w:rPr>
              <w:t xml:space="preserve">EEAS </w:t>
            </w:r>
            <w:proofErr w:type="spellStart"/>
            <w:r w:rsidRPr="00D1776C">
              <w:rPr>
                <w:rFonts w:asciiTheme="majorHAnsi" w:hAnsiTheme="majorHAnsi" w:cstheme="majorHAnsi"/>
                <w:lang w:eastAsia="ja-JP"/>
              </w:rPr>
              <w:t>Civilian</w:t>
            </w:r>
            <w:proofErr w:type="spellEnd"/>
            <w:r w:rsidRPr="00D1776C">
              <w:rPr>
                <w:rFonts w:asciiTheme="majorHAnsi" w:hAnsiTheme="majorHAnsi" w:cstheme="majorHAnsi"/>
                <w:lang w:eastAsia="ja-JP"/>
              </w:rPr>
              <w:t xml:space="preserve"> Planning and </w:t>
            </w:r>
            <w:proofErr w:type="spellStart"/>
            <w:r w:rsidRPr="00D1776C">
              <w:rPr>
                <w:rFonts w:asciiTheme="majorHAnsi" w:hAnsiTheme="majorHAnsi" w:cstheme="majorHAnsi"/>
                <w:lang w:eastAsia="ja-JP"/>
              </w:rPr>
              <w:t>Conduct</w:t>
            </w:r>
            <w:proofErr w:type="spellEnd"/>
            <w:r w:rsidRPr="00D1776C">
              <w:rPr>
                <w:rFonts w:asciiTheme="majorHAnsi" w:hAnsiTheme="majorHAnsi" w:cstheme="majorHAnsi"/>
                <w:lang w:eastAsia="ja-JP"/>
              </w:rPr>
              <w:t xml:space="preserve"> </w:t>
            </w:r>
            <w:proofErr w:type="spellStart"/>
            <w:r w:rsidRPr="00D1776C">
              <w:rPr>
                <w:rFonts w:asciiTheme="majorHAnsi" w:hAnsiTheme="majorHAnsi" w:cstheme="majorHAnsi"/>
                <w:lang w:eastAsia="ja-JP"/>
              </w:rPr>
              <w:t>Capability</w:t>
            </w:r>
            <w:proofErr w:type="spellEnd"/>
            <w:r w:rsidRPr="00D1776C">
              <w:rPr>
                <w:rFonts w:asciiTheme="majorHAnsi" w:hAnsiTheme="majorHAnsi" w:cstheme="majorHAnsi"/>
                <w:lang w:eastAsia="ja-JP"/>
              </w:rPr>
              <w:t xml:space="preserve"> (CPCC) </w:t>
            </w:r>
            <w:proofErr w:type="spellStart"/>
            <w:r w:rsidRPr="00D1776C">
              <w:rPr>
                <w:rFonts w:asciiTheme="majorHAnsi" w:hAnsiTheme="majorHAnsi" w:cstheme="majorHAnsi"/>
                <w:lang w:eastAsia="ja-JP"/>
              </w:rPr>
              <w:t>Personnel</w:t>
            </w:r>
            <w:proofErr w:type="spellEnd"/>
            <w:r w:rsidRPr="00D1776C">
              <w:rPr>
                <w:rFonts w:asciiTheme="majorHAnsi" w:hAnsiTheme="majorHAnsi" w:cstheme="majorHAnsi"/>
                <w:lang w:eastAsia="ja-JP"/>
              </w:rPr>
              <w:t xml:space="preserve"> </w:t>
            </w:r>
          </w:p>
          <w:p w14:paraId="0A7D9DF3" w14:textId="5746385B" w:rsidR="00CC1DD0" w:rsidRPr="00CC1DD0" w:rsidRDefault="009A3D0A" w:rsidP="009A3D0A">
            <w:pPr>
              <w:rPr>
                <w:rFonts w:ascii="Calibri" w:eastAsia="Times New Roman" w:hAnsi="Calibri" w:cs="Calibri"/>
                <w:color w:val="000000"/>
              </w:rPr>
            </w:pPr>
            <w:proofErr w:type="spellStart"/>
            <w:proofErr w:type="gramStart"/>
            <w:r w:rsidRPr="00D1776C">
              <w:rPr>
                <w:rFonts w:asciiTheme="majorHAnsi" w:hAnsiTheme="majorHAnsi" w:cstheme="majorHAnsi"/>
                <w:lang w:eastAsia="ja-JP"/>
              </w:rPr>
              <w:t>Figures!as</w:t>
            </w:r>
            <w:proofErr w:type="spellEnd"/>
            <w:proofErr w:type="gramEnd"/>
            <w:r w:rsidRPr="00D1776C">
              <w:rPr>
                <w:rFonts w:asciiTheme="majorHAnsi" w:hAnsiTheme="majorHAnsi" w:cstheme="majorHAnsi"/>
                <w:lang w:eastAsia="ja-JP"/>
              </w:rPr>
              <w:t xml:space="preserve"> of 30/04/2015</w:t>
            </w:r>
          </w:p>
        </w:tc>
        <w:tc>
          <w:tcPr>
            <w:tcW w:w="1533" w:type="dxa"/>
            <w:shd w:val="clear" w:color="auto" w:fill="auto"/>
            <w:hideMark/>
          </w:tcPr>
          <w:p w14:paraId="10213CB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https://www.consilium.europa.eu/en/press/press-releases/2019/02/21/eucap-sahel-mali-mission-extended-until-14-january-2021-budget-of-67-million-adopted/</w:t>
            </w:r>
          </w:p>
        </w:tc>
        <w:tc>
          <w:tcPr>
            <w:tcW w:w="2295" w:type="dxa"/>
            <w:shd w:val="clear" w:color="auto" w:fill="auto"/>
            <w:hideMark/>
          </w:tcPr>
          <w:p w14:paraId="6622C5E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r>
            <w:r w:rsidRPr="00CC1DD0">
              <w:rPr>
                <w:rFonts w:ascii="Calibri" w:eastAsia="Times New Roman" w:hAnsi="Calibri" w:cs="Calibri"/>
                <w:color w:val="000000"/>
              </w:rPr>
              <w:br/>
            </w:r>
            <w:r w:rsidRPr="00CC1DD0">
              <w:rPr>
                <w:rFonts w:ascii="Calibri" w:eastAsia="Times New Roman" w:hAnsi="Calibri" w:cs="Calibri"/>
                <w:color w:val="000000"/>
              </w:rPr>
              <w:br/>
              <w:t>https://www.consilium.europa.eu/en/press/press-releases/2019/02/21/eucap-sahel-mali-mission-extended-until-14-january-2021-budget-of-67-million-adopted/</w:t>
            </w:r>
          </w:p>
        </w:tc>
      </w:tr>
      <w:tr w:rsidR="00CC1DD0" w:rsidRPr="00CC1DD0" w14:paraId="7BEFC014" w14:textId="77777777" w:rsidTr="00CC1DD0">
        <w:trPr>
          <w:trHeight w:val="5780"/>
        </w:trPr>
        <w:tc>
          <w:tcPr>
            <w:tcW w:w="1232" w:type="dxa"/>
            <w:shd w:val="clear" w:color="auto" w:fill="auto"/>
            <w:hideMark/>
          </w:tcPr>
          <w:p w14:paraId="508490C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Capacity</w:t>
            </w:r>
            <w:proofErr w:type="spellEnd"/>
            <w:r w:rsidRPr="00CC1DD0">
              <w:rPr>
                <w:rFonts w:ascii="Calibri" w:eastAsia="Times New Roman" w:hAnsi="Calibri" w:cs="Calibri"/>
                <w:color w:val="000000"/>
              </w:rPr>
              <w:t xml:space="preserve"> Building Sahel Niger (EUCAP Niger)</w:t>
            </w:r>
          </w:p>
        </w:tc>
        <w:tc>
          <w:tcPr>
            <w:tcW w:w="2029" w:type="dxa"/>
            <w:shd w:val="clear" w:color="auto" w:fill="auto"/>
            <w:hideMark/>
          </w:tcPr>
          <w:p w14:paraId="08B3186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EU CSDP MISSIONS 2018</w:t>
            </w:r>
          </w:p>
        </w:tc>
        <w:tc>
          <w:tcPr>
            <w:tcW w:w="3260" w:type="dxa"/>
            <w:shd w:val="clear" w:color="auto" w:fill="auto"/>
            <w:hideMark/>
          </w:tcPr>
          <w:p w14:paraId="59BB254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2014 (FRENCH ED.)</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MISSIONS 2018</w:t>
            </w:r>
            <w:r w:rsidRPr="00CC1DD0">
              <w:rPr>
                <w:rFonts w:ascii="Calibri" w:eastAsia="Times New Roman" w:hAnsi="Calibri" w:cs="Calibri"/>
                <w:color w:val="000000"/>
              </w:rPr>
              <w:br/>
            </w:r>
            <w:proofErr w:type="spellStart"/>
            <w:r w:rsidRPr="00CC1DD0">
              <w:rPr>
                <w:rFonts w:ascii="Calibri" w:eastAsia="Times New Roman" w:hAnsi="Calibri" w:cs="Calibri"/>
                <w:color w:val="000000"/>
              </w:rPr>
              <w:t>eucap</w:t>
            </w:r>
            <w:proofErr w:type="spellEnd"/>
            <w:r w:rsidRPr="00CC1DD0">
              <w:rPr>
                <w:rFonts w:ascii="Calibri" w:eastAsia="Times New Roman" w:hAnsi="Calibri" w:cs="Calibri"/>
                <w:color w:val="000000"/>
              </w:rPr>
              <w:t xml:space="preserve"> sahel </w:t>
            </w:r>
            <w:proofErr w:type="spellStart"/>
            <w:r w:rsidRPr="00CC1DD0">
              <w:rPr>
                <w:rFonts w:ascii="Calibri" w:eastAsia="Times New Roman" w:hAnsi="Calibri" w:cs="Calibri"/>
                <w:color w:val="000000"/>
              </w:rPr>
              <w:t>niger</w:t>
            </w:r>
            <w:proofErr w:type="spellEnd"/>
            <w:r w:rsidRPr="00CC1DD0">
              <w:rPr>
                <w:rFonts w:ascii="Calibri" w:eastAsia="Times New Roman" w:hAnsi="Calibri" w:cs="Calibri"/>
                <w:color w:val="000000"/>
              </w:rPr>
              <w:t xml:space="preserve"> general </w:t>
            </w:r>
            <w:proofErr w:type="spellStart"/>
            <w:r w:rsidRPr="00CC1DD0">
              <w:rPr>
                <w:rFonts w:ascii="Calibri" w:eastAsia="Times New Roman" w:hAnsi="Calibri" w:cs="Calibri"/>
                <w:color w:val="000000"/>
              </w:rPr>
              <w:t>factsheet</w:t>
            </w:r>
            <w:proofErr w:type="spellEnd"/>
            <w:r w:rsidRPr="00CC1DD0">
              <w:rPr>
                <w:rFonts w:ascii="Calibri" w:eastAsia="Times New Roman" w:hAnsi="Calibri" w:cs="Calibri"/>
                <w:color w:val="000000"/>
              </w:rPr>
              <w:t xml:space="preserve"> https://eeas.europa.eu/csdp-missions-operations/eucap-sahel-niger/10961/factsheet-about-eucap-sahel-niger_en</w:t>
            </w:r>
            <w:r w:rsidRPr="00CC1DD0">
              <w:rPr>
                <w:rFonts w:ascii="Calibri" w:eastAsia="Times New Roman" w:hAnsi="Calibri" w:cs="Calibri"/>
                <w:color w:val="000000"/>
              </w:rPr>
              <w:br/>
            </w:r>
            <w:proofErr w:type="spellStart"/>
            <w:r w:rsidRPr="00CC1DD0">
              <w:rPr>
                <w:rFonts w:ascii="Calibri" w:eastAsia="Times New Roman" w:hAnsi="Calibri" w:cs="Calibri"/>
                <w:color w:val="000000"/>
              </w:rPr>
              <w:t>eucap</w:t>
            </w:r>
            <w:proofErr w:type="spellEnd"/>
            <w:r w:rsidRPr="00CC1DD0">
              <w:rPr>
                <w:rFonts w:ascii="Calibri" w:eastAsia="Times New Roman" w:hAnsi="Calibri" w:cs="Calibri"/>
                <w:color w:val="000000"/>
              </w:rPr>
              <w:t xml:space="preserve"> sahel </w:t>
            </w:r>
            <w:proofErr w:type="spellStart"/>
            <w:r w:rsidRPr="00CC1DD0">
              <w:rPr>
                <w:rFonts w:ascii="Calibri" w:eastAsia="Times New Roman" w:hAnsi="Calibri" w:cs="Calibri"/>
                <w:color w:val="000000"/>
              </w:rPr>
              <w:t>niger</w:t>
            </w:r>
            <w:proofErr w:type="spellEnd"/>
            <w:r w:rsidRPr="00CC1DD0">
              <w:rPr>
                <w:rFonts w:ascii="Calibri" w:eastAsia="Times New Roman" w:hAnsi="Calibri" w:cs="Calibri"/>
                <w:color w:val="000000"/>
              </w:rPr>
              <w:t xml:space="preserve"> general </w:t>
            </w:r>
            <w:proofErr w:type="spellStart"/>
            <w:r w:rsidRPr="00CC1DD0">
              <w:rPr>
                <w:rFonts w:ascii="Calibri" w:eastAsia="Times New Roman" w:hAnsi="Calibri" w:cs="Calibri"/>
                <w:color w:val="000000"/>
              </w:rPr>
              <w:t>factsheet</w:t>
            </w:r>
            <w:proofErr w:type="spellEnd"/>
            <w:r w:rsidRPr="00CC1DD0">
              <w:rPr>
                <w:rFonts w:ascii="Calibri" w:eastAsia="Times New Roman" w:hAnsi="Calibri" w:cs="Calibri"/>
                <w:color w:val="000000"/>
              </w:rPr>
              <w:t xml:space="preserve"> https://eeas.europa.eu/csdp-missions-operations/eucap-sahel-niger/10961/factsheet-about-eucap-sahel-niger_en</w:t>
            </w:r>
          </w:p>
        </w:tc>
        <w:tc>
          <w:tcPr>
            <w:tcW w:w="4819" w:type="dxa"/>
            <w:shd w:val="clear" w:color="auto" w:fill="auto"/>
            <w:noWrap/>
            <w:hideMark/>
          </w:tcPr>
          <w:p w14:paraId="7B918E59" w14:textId="2744E380" w:rsidR="00CC1DD0" w:rsidRPr="00CC1DD0" w:rsidRDefault="00F86A1C" w:rsidP="00CC1DD0">
            <w:pPr>
              <w:rPr>
                <w:rFonts w:ascii="Calibri" w:eastAsia="Times New Roman" w:hAnsi="Calibri" w:cs="Calibri"/>
                <w:color w:val="000000"/>
              </w:rPr>
            </w:pPr>
            <w:r>
              <w:rPr>
                <w:rFonts w:ascii="Calibri" w:eastAsia="Times New Roman" w:hAnsi="Calibri" w:cs="Calibri"/>
                <w:color w:val="000000"/>
              </w:rPr>
              <w:t>ISIS EUROPE</w:t>
            </w:r>
          </w:p>
        </w:tc>
        <w:tc>
          <w:tcPr>
            <w:tcW w:w="1533" w:type="dxa"/>
            <w:shd w:val="clear" w:color="auto" w:fill="auto"/>
            <w:hideMark/>
          </w:tcPr>
          <w:p w14:paraId="1A0ED4B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2018</w:t>
            </w:r>
          </w:p>
        </w:tc>
        <w:tc>
          <w:tcPr>
            <w:tcW w:w="2295" w:type="dxa"/>
            <w:shd w:val="clear" w:color="auto" w:fill="auto"/>
            <w:hideMark/>
          </w:tcPr>
          <w:p w14:paraId="4602FEA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2014 (FRENCH ED.)</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r w:rsidR="00CC1DD0" w:rsidRPr="00CC1DD0" w14:paraId="2B375518" w14:textId="77777777" w:rsidTr="00CC1DD0">
        <w:trPr>
          <w:trHeight w:val="1020"/>
        </w:trPr>
        <w:tc>
          <w:tcPr>
            <w:tcW w:w="1232" w:type="dxa"/>
            <w:shd w:val="clear" w:color="auto" w:fill="auto"/>
            <w:hideMark/>
          </w:tcPr>
          <w:p w14:paraId="37A8ABB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Integrated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Rule</w:t>
            </w:r>
            <w:proofErr w:type="spellEnd"/>
            <w:r w:rsidRPr="00CC1DD0">
              <w:rPr>
                <w:rFonts w:ascii="Calibri" w:eastAsia="Times New Roman" w:hAnsi="Calibri" w:cs="Calibri"/>
                <w:color w:val="000000"/>
              </w:rPr>
              <w:t xml:space="preserve"> of Law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Iraq (EUJUST LEX-Iraq)</w:t>
            </w:r>
          </w:p>
        </w:tc>
        <w:tc>
          <w:tcPr>
            <w:tcW w:w="2029" w:type="dxa"/>
            <w:shd w:val="clear" w:color="auto" w:fill="auto"/>
            <w:hideMark/>
          </w:tcPr>
          <w:p w14:paraId="5CCF527B"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3260" w:type="dxa"/>
            <w:shd w:val="clear" w:color="auto" w:fill="auto"/>
            <w:hideMark/>
          </w:tcPr>
          <w:p w14:paraId="189C26D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w:t>
            </w:r>
            <w:r w:rsidRPr="00CC1DD0">
              <w:rPr>
                <w:rFonts w:ascii="Calibri" w:eastAsia="Times New Roman" w:hAnsi="Calibri" w:cs="Calibri"/>
                <w:color w:val="000000"/>
              </w:rPr>
              <w:br/>
              <w:t xml:space="preserve">SIPRI MAP </w:t>
            </w:r>
            <w:proofErr w:type="spellStart"/>
            <w:r w:rsidRPr="00CC1DD0">
              <w:rPr>
                <w:rFonts w:ascii="Calibri" w:eastAsia="Times New Roman" w:hAnsi="Calibri" w:cs="Calibri"/>
                <w:color w:val="000000"/>
              </w:rPr>
              <w:t>Sept</w:t>
            </w:r>
            <w:proofErr w:type="spellEnd"/>
            <w:r w:rsidRPr="00CC1DD0">
              <w:rPr>
                <w:rFonts w:ascii="Calibri" w:eastAsia="Times New Roman" w:hAnsi="Calibri" w:cs="Calibri"/>
                <w:color w:val="000000"/>
              </w:rPr>
              <w:t>. 2012</w:t>
            </w:r>
          </w:p>
        </w:tc>
        <w:tc>
          <w:tcPr>
            <w:tcW w:w="4819" w:type="dxa"/>
            <w:shd w:val="clear" w:color="auto" w:fill="auto"/>
            <w:noWrap/>
            <w:hideMark/>
          </w:tcPr>
          <w:p w14:paraId="398A6D4E" w14:textId="787CD13D" w:rsidR="00CC1DD0" w:rsidRPr="00CC1DD0" w:rsidRDefault="00F86A1C"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2014.</w:t>
            </w:r>
          </w:p>
        </w:tc>
        <w:tc>
          <w:tcPr>
            <w:tcW w:w="1533" w:type="dxa"/>
            <w:shd w:val="clear" w:color="auto" w:fill="auto"/>
            <w:hideMark/>
          </w:tcPr>
          <w:p w14:paraId="0E901E7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49ED2F2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r>
      <w:tr w:rsidR="00CC1DD0" w:rsidRPr="00CC1DD0" w14:paraId="75F9E7B2" w14:textId="77777777" w:rsidTr="00CC1DD0">
        <w:trPr>
          <w:trHeight w:val="4080"/>
        </w:trPr>
        <w:tc>
          <w:tcPr>
            <w:tcW w:w="1232" w:type="dxa"/>
            <w:shd w:val="clear" w:color="auto" w:fill="auto"/>
            <w:hideMark/>
          </w:tcPr>
          <w:p w14:paraId="04C856B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Advisory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Central </w:t>
            </w:r>
            <w:proofErr w:type="spellStart"/>
            <w:r w:rsidRPr="00CC1DD0">
              <w:rPr>
                <w:rFonts w:ascii="Calibri" w:eastAsia="Times New Roman" w:hAnsi="Calibri" w:cs="Calibri"/>
                <w:color w:val="000000"/>
              </w:rPr>
              <w:t>African</w:t>
            </w:r>
            <w:proofErr w:type="spellEnd"/>
            <w:r w:rsidRPr="00CC1DD0">
              <w:rPr>
                <w:rFonts w:ascii="Calibri" w:eastAsia="Times New Roman" w:hAnsi="Calibri" w:cs="Calibri"/>
                <w:color w:val="000000"/>
              </w:rPr>
              <w:t xml:space="preserve"> Republic, EUMAM RCA</w:t>
            </w:r>
          </w:p>
        </w:tc>
        <w:tc>
          <w:tcPr>
            <w:tcW w:w="2029" w:type="dxa"/>
            <w:shd w:val="clear" w:color="auto" w:fill="auto"/>
            <w:hideMark/>
          </w:tcPr>
          <w:p w14:paraId="14B32131" w14:textId="77777777" w:rsidR="00CC1DD0" w:rsidRPr="00CC1DD0" w:rsidRDefault="007B0EE8" w:rsidP="00CC1DD0">
            <w:pPr>
              <w:rPr>
                <w:rFonts w:ascii="Calibri" w:eastAsia="Times New Roman" w:hAnsi="Calibri" w:cs="Calibri"/>
                <w:color w:val="0563C1"/>
                <w:u w:val="single"/>
              </w:rPr>
            </w:pPr>
            <w:hyperlink r:id="rId13" w:history="1">
              <w:r w:rsidR="00CC1DD0" w:rsidRPr="00CC1DD0">
                <w:rPr>
                  <w:rFonts w:ascii="Calibri" w:eastAsia="Times New Roman" w:hAnsi="Calibri" w:cs="Calibri"/>
                  <w:color w:val="0563C1"/>
                  <w:u w:val="single"/>
                </w:rPr>
                <w:t>http://www.europarl.europa.eu/meetdocs/2014_2019/documents/sede/dv/sede210915eumamrca_/sede210915eumamrca_en.pdf</w:t>
              </w:r>
              <w:r w:rsidR="00CC1DD0" w:rsidRPr="00CC1DD0">
                <w:rPr>
                  <w:rFonts w:ascii="Calibri" w:eastAsia="Times New Roman" w:hAnsi="Calibri" w:cs="Calibri"/>
                  <w:color w:val="0563C1"/>
                  <w:u w:val="single"/>
                </w:rPr>
                <w:br/>
                <w:t>https://club.bruxelles2.eu/2016/08/la-mission-eumam-rca-objectif-reformer-une-armee-centrafricaine/</w:t>
              </w:r>
              <w:r w:rsidR="00CC1DD0" w:rsidRPr="00CC1DD0">
                <w:rPr>
                  <w:rFonts w:ascii="Calibri" w:eastAsia="Times New Roman" w:hAnsi="Calibri" w:cs="Calibri"/>
                  <w:color w:val="0563C1"/>
                  <w:u w:val="single"/>
                </w:rPr>
                <w:br/>
                <w:t>https://www.iss.europa.eu/sites/default/files/EUISSFiles/YES_2016_0.pdf</w:t>
              </w:r>
            </w:hyperlink>
          </w:p>
        </w:tc>
        <w:tc>
          <w:tcPr>
            <w:tcW w:w="3260" w:type="dxa"/>
            <w:shd w:val="clear" w:color="auto" w:fill="auto"/>
            <w:hideMark/>
          </w:tcPr>
          <w:p w14:paraId="370D1A8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"http://www.europarl.europa.eu/meetdocs/2014_2019/documents/sede/dv/sede210915eumamrca_/sede210915eumamrca_en.pdf</w:t>
            </w:r>
            <w:r w:rsidRPr="00CC1DD0">
              <w:rPr>
                <w:rFonts w:ascii="Calibri" w:eastAsia="Times New Roman" w:hAnsi="Calibri" w:cs="Calibri"/>
                <w:color w:val="000000"/>
              </w:rPr>
              <w:br/>
              <w:t>https://club.bruxelles2.eu/2016/08/la-mission-eumam-rca-objectif-reformer-une-armee-centrafricaine/</w:t>
            </w:r>
            <w:r w:rsidRPr="00CC1DD0">
              <w:rPr>
                <w:rFonts w:ascii="Calibri" w:eastAsia="Times New Roman" w:hAnsi="Calibri" w:cs="Calibri"/>
                <w:color w:val="000000"/>
              </w:rPr>
              <w:br/>
              <w:t>https://www.iss.europa.eu/sites/default/files/EUISSFiles/YES_2016_0.pdf"</w:t>
            </w:r>
            <w:r w:rsidRPr="00CC1DD0">
              <w:rPr>
                <w:rFonts w:ascii="Calibri" w:eastAsia="Times New Roman" w:hAnsi="Calibri" w:cs="Calibri"/>
                <w:color w:val="000000"/>
              </w:rPr>
              <w:br/>
              <w:t>YES2017</w:t>
            </w:r>
          </w:p>
        </w:tc>
        <w:tc>
          <w:tcPr>
            <w:tcW w:w="4819" w:type="dxa"/>
            <w:shd w:val="clear" w:color="auto" w:fill="auto"/>
            <w:noWrap/>
            <w:hideMark/>
          </w:tcPr>
          <w:p w14:paraId="0CC0BDEA" w14:textId="77777777" w:rsidR="00CC1DD0" w:rsidRPr="00CC1DD0" w:rsidRDefault="00CC1DD0" w:rsidP="00CC1DD0">
            <w:pPr>
              <w:rPr>
                <w:rFonts w:ascii="Calibri" w:eastAsia="Times New Roman" w:hAnsi="Calibri" w:cs="Calibri"/>
                <w:color w:val="000000"/>
              </w:rPr>
            </w:pPr>
          </w:p>
        </w:tc>
        <w:tc>
          <w:tcPr>
            <w:tcW w:w="1533" w:type="dxa"/>
            <w:shd w:val="clear" w:color="auto" w:fill="auto"/>
            <w:noWrap/>
            <w:hideMark/>
          </w:tcPr>
          <w:p w14:paraId="594264F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ISS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Balance 2016</w:t>
            </w:r>
          </w:p>
        </w:tc>
        <w:tc>
          <w:tcPr>
            <w:tcW w:w="2295" w:type="dxa"/>
            <w:shd w:val="clear" w:color="auto" w:fill="auto"/>
            <w:hideMark/>
          </w:tcPr>
          <w:p w14:paraId="63274E7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ISS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Balance 2016</w:t>
            </w:r>
            <w:r w:rsidRPr="00CC1DD0">
              <w:rPr>
                <w:rFonts w:ascii="Calibri" w:eastAsia="Times New Roman" w:hAnsi="Calibri" w:cs="Calibri"/>
                <w:color w:val="000000"/>
              </w:rPr>
              <w:br/>
              <w:t>YES 2017</w:t>
            </w:r>
          </w:p>
        </w:tc>
      </w:tr>
      <w:tr w:rsidR="00CC1DD0" w:rsidRPr="00CC1DD0" w14:paraId="29154BBB" w14:textId="77777777" w:rsidTr="00CC1DD0">
        <w:trPr>
          <w:trHeight w:val="680"/>
        </w:trPr>
        <w:tc>
          <w:tcPr>
            <w:tcW w:w="1232" w:type="dxa"/>
            <w:shd w:val="clear" w:color="auto" w:fill="auto"/>
            <w:hideMark/>
          </w:tcPr>
          <w:p w14:paraId="0F3A87E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Bridging</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(EUFOR TCHAD/RCA)</w:t>
            </w:r>
          </w:p>
        </w:tc>
        <w:tc>
          <w:tcPr>
            <w:tcW w:w="2029" w:type="dxa"/>
            <w:shd w:val="clear" w:color="auto" w:fill="auto"/>
            <w:hideMark/>
          </w:tcPr>
          <w:p w14:paraId="537CAD0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Grevi et al. </w:t>
            </w:r>
          </w:p>
        </w:tc>
        <w:tc>
          <w:tcPr>
            <w:tcW w:w="3260" w:type="dxa"/>
            <w:shd w:val="clear" w:color="auto" w:fill="auto"/>
            <w:hideMark/>
          </w:tcPr>
          <w:p w14:paraId="71065535"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r w:rsidRPr="00CC1DD0">
              <w:rPr>
                <w:rFonts w:ascii="Calibri" w:eastAsia="Times New Roman" w:hAnsi="Calibri" w:cs="Calibri"/>
                <w:color w:val="000000"/>
              </w:rPr>
              <w:br/>
              <w:t xml:space="preserve">Grevi et al. </w:t>
            </w:r>
          </w:p>
        </w:tc>
        <w:tc>
          <w:tcPr>
            <w:tcW w:w="4819" w:type="dxa"/>
            <w:shd w:val="clear" w:color="auto" w:fill="auto"/>
            <w:noWrap/>
            <w:hideMark/>
          </w:tcPr>
          <w:p w14:paraId="78A628B4" w14:textId="023B926E" w:rsidR="00CC1DD0" w:rsidRDefault="0051475A"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Pr>
                <w:rFonts w:ascii="Calibri" w:eastAsia="Times New Roman" w:hAnsi="Calibri" w:cs="Calibri"/>
                <w:color w:val="000000"/>
              </w:rPr>
              <w:t>,</w:t>
            </w:r>
            <w:r w:rsidRPr="00CC1DD0">
              <w:rPr>
                <w:rFonts w:ascii="Calibri" w:eastAsia="Times New Roman" w:hAnsi="Calibri" w:cs="Calibri"/>
                <w:color w:val="000000"/>
              </w:rPr>
              <w:t xml:space="preserve"> 2014</w:t>
            </w:r>
            <w:r>
              <w:rPr>
                <w:rFonts w:ascii="Calibri" w:eastAsia="Times New Roman" w:hAnsi="Calibri" w:cs="Calibri"/>
                <w:color w:val="000000"/>
              </w:rPr>
              <w:t xml:space="preserve">; </w:t>
            </w:r>
            <w:r w:rsidR="00CC1DD0">
              <w:rPr>
                <w:rFonts w:ascii="Calibri" w:eastAsia="Times New Roman" w:hAnsi="Calibri" w:cs="Calibri"/>
                <w:color w:val="000000"/>
              </w:rPr>
              <w:t xml:space="preserve">The </w:t>
            </w:r>
            <w:proofErr w:type="spellStart"/>
            <w:r w:rsidR="00CC1DD0">
              <w:rPr>
                <w:rFonts w:ascii="Calibri" w:eastAsia="Times New Roman" w:hAnsi="Calibri" w:cs="Calibri"/>
                <w:color w:val="000000"/>
              </w:rPr>
              <w:t>Military</w:t>
            </w:r>
            <w:proofErr w:type="spellEnd"/>
            <w:r w:rsidR="00CC1DD0">
              <w:rPr>
                <w:rFonts w:ascii="Calibri" w:eastAsia="Times New Roman" w:hAnsi="Calibri" w:cs="Calibri"/>
                <w:color w:val="000000"/>
              </w:rPr>
              <w:t xml:space="preserve"> Balance (2008 and 2009)</w:t>
            </w:r>
          </w:p>
          <w:p w14:paraId="1AFFBB88" w14:textId="1A8B9A2B" w:rsidR="00CC1DD0" w:rsidRPr="00CC1DD0" w:rsidRDefault="00CC1DD0" w:rsidP="00CC1DD0">
            <w:pPr>
              <w:rPr>
                <w:rFonts w:ascii="Calibri" w:eastAsia="Times New Roman" w:hAnsi="Calibri" w:cs="Calibri"/>
                <w:color w:val="000000"/>
              </w:rPr>
            </w:pPr>
          </w:p>
        </w:tc>
        <w:tc>
          <w:tcPr>
            <w:tcW w:w="1533" w:type="dxa"/>
            <w:shd w:val="clear" w:color="auto" w:fill="auto"/>
            <w:hideMark/>
          </w:tcPr>
          <w:p w14:paraId="5FCA0BD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6534791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r>
      <w:tr w:rsidR="00CC1DD0" w:rsidRPr="00CC1DD0" w14:paraId="2549146C" w14:textId="77777777" w:rsidTr="00CC1DD0">
        <w:trPr>
          <w:trHeight w:val="2040"/>
        </w:trPr>
        <w:tc>
          <w:tcPr>
            <w:tcW w:w="1232" w:type="dxa"/>
            <w:shd w:val="clear" w:color="auto" w:fill="auto"/>
            <w:hideMark/>
          </w:tcPr>
          <w:p w14:paraId="3107148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Force in Bosnia and </w:t>
            </w:r>
            <w:proofErr w:type="spellStart"/>
            <w:r w:rsidRPr="00CC1DD0">
              <w:rPr>
                <w:rFonts w:ascii="Calibri" w:eastAsia="Times New Roman" w:hAnsi="Calibri" w:cs="Calibri"/>
                <w:color w:val="000000"/>
              </w:rPr>
              <w:t>Herzegovina</w:t>
            </w:r>
            <w:proofErr w:type="spellEnd"/>
            <w:r w:rsidRPr="00CC1DD0">
              <w:rPr>
                <w:rFonts w:ascii="Calibri" w:eastAsia="Times New Roman" w:hAnsi="Calibri" w:cs="Calibri"/>
                <w:color w:val="000000"/>
              </w:rPr>
              <w:t xml:space="preserve"> (EUFOR ALTHEA/ </w:t>
            </w:r>
            <w:proofErr w:type="spellStart"/>
            <w:r w:rsidRPr="00CC1DD0">
              <w:rPr>
                <w:rFonts w:ascii="Calibri" w:eastAsia="Times New Roman" w:hAnsi="Calibri" w:cs="Calibri"/>
                <w:color w:val="000000"/>
              </w:rPr>
              <w:t>BiH</w:t>
            </w:r>
            <w:proofErr w:type="spellEnd"/>
            <w:r w:rsidRPr="00CC1DD0">
              <w:rPr>
                <w:rFonts w:ascii="Calibri" w:eastAsia="Times New Roman" w:hAnsi="Calibri" w:cs="Calibri"/>
                <w:color w:val="000000"/>
              </w:rPr>
              <w:t>)</w:t>
            </w:r>
          </w:p>
        </w:tc>
        <w:tc>
          <w:tcPr>
            <w:tcW w:w="2029" w:type="dxa"/>
            <w:shd w:val="clear" w:color="auto" w:fill="auto"/>
            <w:hideMark/>
          </w:tcPr>
          <w:p w14:paraId="77AA955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p>
        </w:tc>
        <w:tc>
          <w:tcPr>
            <w:tcW w:w="3260" w:type="dxa"/>
            <w:shd w:val="clear" w:color="auto" w:fill="auto"/>
            <w:hideMark/>
          </w:tcPr>
          <w:p w14:paraId="662F395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ANNUAL REPORT 2018</w:t>
            </w:r>
            <w:r w:rsidRPr="00CC1DD0">
              <w:rPr>
                <w:rFonts w:ascii="Calibri" w:eastAsia="Times New Roman" w:hAnsi="Calibri" w:cs="Calibri"/>
                <w:color w:val="000000"/>
              </w:rPr>
              <w:br/>
              <w:t>EU CSDP ANNUAL REPORT 2019</w:t>
            </w:r>
          </w:p>
        </w:tc>
        <w:tc>
          <w:tcPr>
            <w:tcW w:w="4819" w:type="dxa"/>
            <w:shd w:val="clear" w:color="auto" w:fill="auto"/>
            <w:noWrap/>
            <w:hideMark/>
          </w:tcPr>
          <w:p w14:paraId="3CB699B0" w14:textId="79B4DA1C" w:rsidR="00CC1DD0" w:rsidRPr="00CC1DD0" w:rsidRDefault="00112DDE"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w:t>
            </w:r>
            <w:r w:rsidR="00CC1DD0">
              <w:rPr>
                <w:rFonts w:ascii="Calibri" w:eastAsia="Times New Roman" w:hAnsi="Calibri" w:cs="Calibri"/>
                <w:color w:val="000000"/>
              </w:rPr>
              <w:t xml:space="preserve">The </w:t>
            </w:r>
            <w:proofErr w:type="spellStart"/>
            <w:r w:rsidR="00CC1DD0">
              <w:rPr>
                <w:rFonts w:ascii="Calibri" w:eastAsia="Times New Roman" w:hAnsi="Calibri" w:cs="Calibri"/>
                <w:color w:val="000000"/>
              </w:rPr>
              <w:t>Military</w:t>
            </w:r>
            <w:proofErr w:type="spellEnd"/>
            <w:r w:rsidR="00CC1DD0">
              <w:rPr>
                <w:rFonts w:ascii="Calibri" w:eastAsia="Times New Roman" w:hAnsi="Calibri" w:cs="Calibri"/>
                <w:color w:val="000000"/>
              </w:rPr>
              <w:t xml:space="preserve"> Balance </w:t>
            </w:r>
          </w:p>
        </w:tc>
        <w:tc>
          <w:tcPr>
            <w:tcW w:w="1533" w:type="dxa"/>
            <w:shd w:val="clear" w:color="auto" w:fill="auto"/>
            <w:hideMark/>
          </w:tcPr>
          <w:p w14:paraId="4432D6C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6D670C2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r w:rsidR="00CC1DD0" w:rsidRPr="00CC1DD0" w14:paraId="76A09973" w14:textId="77777777" w:rsidTr="00CC1DD0">
        <w:trPr>
          <w:trHeight w:val="680"/>
        </w:trPr>
        <w:tc>
          <w:tcPr>
            <w:tcW w:w="1232" w:type="dxa"/>
            <w:shd w:val="clear" w:color="auto" w:fill="auto"/>
            <w:hideMark/>
          </w:tcPr>
          <w:p w14:paraId="7FA1432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Force in Congo (EUFOR RD Congo)</w:t>
            </w:r>
          </w:p>
        </w:tc>
        <w:tc>
          <w:tcPr>
            <w:tcW w:w="2029" w:type="dxa"/>
            <w:shd w:val="clear" w:color="auto" w:fill="auto"/>
            <w:hideMark/>
          </w:tcPr>
          <w:p w14:paraId="689B34A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3260" w:type="dxa"/>
            <w:shd w:val="clear" w:color="auto" w:fill="auto"/>
            <w:hideMark/>
          </w:tcPr>
          <w:p w14:paraId="253F7E6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4819" w:type="dxa"/>
            <w:shd w:val="clear" w:color="auto" w:fill="auto"/>
            <w:noWrap/>
            <w:hideMark/>
          </w:tcPr>
          <w:p w14:paraId="0FDFF9F3" w14:textId="4D518076" w:rsidR="00CC1DD0" w:rsidRPr="00CC1DD0" w:rsidRDefault="0004463D" w:rsidP="00CC1DD0">
            <w:pPr>
              <w:rPr>
                <w:rFonts w:ascii="Calibri" w:eastAsia="Times New Roman" w:hAnsi="Calibri" w:cs="Calibri"/>
                <w:color w:val="000000"/>
              </w:rPr>
            </w:pPr>
            <w:r>
              <w:rPr>
                <w:rFonts w:ascii="Calibri" w:eastAsia="Times New Roman" w:hAnsi="Calibri" w:cs="Calibri"/>
                <w:color w:val="000000"/>
              </w:rPr>
              <w:t>SIPRI</w:t>
            </w:r>
          </w:p>
        </w:tc>
        <w:tc>
          <w:tcPr>
            <w:tcW w:w="1533" w:type="dxa"/>
            <w:shd w:val="clear" w:color="auto" w:fill="auto"/>
            <w:hideMark/>
          </w:tcPr>
          <w:p w14:paraId="1E84A74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2295" w:type="dxa"/>
            <w:shd w:val="clear" w:color="auto" w:fill="auto"/>
            <w:hideMark/>
          </w:tcPr>
          <w:p w14:paraId="6212645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r>
      <w:tr w:rsidR="00CC1DD0" w:rsidRPr="00CC1DD0" w14:paraId="1615009B" w14:textId="77777777" w:rsidTr="00CC1DD0">
        <w:trPr>
          <w:trHeight w:val="1020"/>
        </w:trPr>
        <w:tc>
          <w:tcPr>
            <w:tcW w:w="1232" w:type="dxa"/>
            <w:shd w:val="clear" w:color="auto" w:fill="auto"/>
            <w:hideMark/>
          </w:tcPr>
          <w:p w14:paraId="0A2BB8E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Force RCA (EUFOR RCA)</w:t>
            </w:r>
          </w:p>
        </w:tc>
        <w:tc>
          <w:tcPr>
            <w:tcW w:w="2029" w:type="dxa"/>
            <w:shd w:val="clear" w:color="auto" w:fill="auto"/>
            <w:hideMark/>
          </w:tcPr>
          <w:p w14:paraId="4A62488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p>
        </w:tc>
        <w:tc>
          <w:tcPr>
            <w:tcW w:w="3260" w:type="dxa"/>
            <w:shd w:val="clear" w:color="auto" w:fill="auto"/>
            <w:hideMark/>
          </w:tcPr>
          <w:p w14:paraId="3784E9C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French </w:t>
            </w:r>
            <w:proofErr w:type="spellStart"/>
            <w:r w:rsidRPr="00CC1DD0">
              <w:rPr>
                <w:rFonts w:ascii="Calibri" w:eastAsia="Times New Roman" w:hAnsi="Calibri" w:cs="Calibri"/>
                <w:color w:val="000000"/>
              </w:rPr>
              <w:t>government</w:t>
            </w:r>
            <w:proofErr w:type="spellEnd"/>
            <w:r w:rsidRPr="00CC1DD0">
              <w:rPr>
                <w:rFonts w:ascii="Calibri" w:eastAsia="Times New Roman" w:hAnsi="Calibri" w:cs="Calibri"/>
                <w:color w:val="000000"/>
              </w:rPr>
              <w:t>, EEAS Website</w:t>
            </w:r>
            <w:r w:rsidRPr="00CC1DD0">
              <w:rPr>
                <w:rFonts w:ascii="Calibri" w:eastAsia="Times New Roman" w:hAnsi="Calibri" w:cs="Calibri"/>
                <w:color w:val="000000"/>
              </w:rPr>
              <w:br/>
              <w:t>YES 2015</w:t>
            </w:r>
          </w:p>
        </w:tc>
        <w:tc>
          <w:tcPr>
            <w:tcW w:w="4819" w:type="dxa"/>
            <w:shd w:val="clear" w:color="auto" w:fill="auto"/>
            <w:noWrap/>
            <w:hideMark/>
          </w:tcPr>
          <w:p w14:paraId="0109AB33" w14:textId="51CB2831" w:rsidR="00CC1DD0" w:rsidRPr="00CC1DD0" w:rsidRDefault="009A3D0A" w:rsidP="00CC1DD0">
            <w:pPr>
              <w:rPr>
                <w:rFonts w:ascii="Calibri" w:eastAsia="Times New Roman" w:hAnsi="Calibri" w:cs="Calibri"/>
                <w:color w:val="000000"/>
              </w:rPr>
            </w:pPr>
            <w:r w:rsidRPr="00CC1DD0">
              <w:rPr>
                <w:rFonts w:ascii="Calibri" w:eastAsia="Times New Roman" w:hAnsi="Calibri" w:cs="Calibri"/>
                <w:color w:val="000000"/>
              </w:rPr>
              <w:t xml:space="preserve">French </w:t>
            </w:r>
            <w:proofErr w:type="spellStart"/>
            <w:r w:rsidRPr="00CC1DD0">
              <w:rPr>
                <w:rFonts w:ascii="Calibri" w:eastAsia="Times New Roman" w:hAnsi="Calibri" w:cs="Calibri"/>
                <w:color w:val="000000"/>
              </w:rPr>
              <w:t>government</w:t>
            </w:r>
            <w:proofErr w:type="spellEnd"/>
            <w:r w:rsidRPr="00CC1DD0">
              <w:rPr>
                <w:rFonts w:ascii="Calibri" w:eastAsia="Times New Roman" w:hAnsi="Calibri" w:cs="Calibri"/>
                <w:color w:val="000000"/>
              </w:rPr>
              <w:t>, EEAS Website</w:t>
            </w:r>
          </w:p>
        </w:tc>
        <w:tc>
          <w:tcPr>
            <w:tcW w:w="1533" w:type="dxa"/>
            <w:shd w:val="clear" w:color="auto" w:fill="auto"/>
            <w:hideMark/>
          </w:tcPr>
          <w:p w14:paraId="6AF97B9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p>
        </w:tc>
        <w:tc>
          <w:tcPr>
            <w:tcW w:w="2295" w:type="dxa"/>
            <w:shd w:val="clear" w:color="auto" w:fill="auto"/>
            <w:hideMark/>
          </w:tcPr>
          <w:p w14:paraId="00068B2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The IISS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Balance</w:t>
            </w:r>
            <w:r w:rsidRPr="00CC1DD0">
              <w:rPr>
                <w:rFonts w:ascii="Calibri" w:eastAsia="Times New Roman" w:hAnsi="Calibri" w:cs="Calibri"/>
                <w:color w:val="000000"/>
              </w:rPr>
              <w:br/>
              <w:t>YES 2015</w:t>
            </w:r>
          </w:p>
        </w:tc>
      </w:tr>
      <w:tr w:rsidR="00CC1DD0" w:rsidRPr="00CC1DD0" w14:paraId="02F033E3" w14:textId="77777777" w:rsidTr="00CC1DD0">
        <w:trPr>
          <w:trHeight w:val="1020"/>
        </w:trPr>
        <w:tc>
          <w:tcPr>
            <w:tcW w:w="1232" w:type="dxa"/>
            <w:shd w:val="clear" w:color="auto" w:fill="auto"/>
            <w:hideMark/>
          </w:tcPr>
          <w:p w14:paraId="3EC4FEF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ARTEMIS, </w:t>
            </w:r>
            <w:proofErr w:type="spellStart"/>
            <w:r w:rsidRPr="00CC1DD0">
              <w:rPr>
                <w:rFonts w:ascii="Calibri" w:eastAsia="Times New Roman" w:hAnsi="Calibri" w:cs="Calibri"/>
                <w:color w:val="000000"/>
              </w:rPr>
              <w:t>Democratic</w:t>
            </w:r>
            <w:proofErr w:type="spellEnd"/>
            <w:r w:rsidRPr="00CC1DD0">
              <w:rPr>
                <w:rFonts w:ascii="Calibri" w:eastAsia="Times New Roman" w:hAnsi="Calibri" w:cs="Calibri"/>
                <w:color w:val="000000"/>
              </w:rPr>
              <w:t xml:space="preserve"> Republic of Congo (DRC)</w:t>
            </w:r>
          </w:p>
        </w:tc>
        <w:tc>
          <w:tcPr>
            <w:tcW w:w="2029" w:type="dxa"/>
            <w:shd w:val="clear" w:color="auto" w:fill="auto"/>
            <w:hideMark/>
          </w:tcPr>
          <w:p w14:paraId="267559B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3260" w:type="dxa"/>
            <w:shd w:val="clear" w:color="auto" w:fill="auto"/>
            <w:hideMark/>
          </w:tcPr>
          <w:p w14:paraId="7F003E0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4819" w:type="dxa"/>
            <w:shd w:val="clear" w:color="auto" w:fill="auto"/>
            <w:noWrap/>
            <w:hideMark/>
          </w:tcPr>
          <w:p w14:paraId="4759D191" w14:textId="4397BE13" w:rsidR="00CC1DD0" w:rsidRPr="00CC1DD0" w:rsidRDefault="0030298A" w:rsidP="00CC1DD0">
            <w:pPr>
              <w:rPr>
                <w:rFonts w:ascii="Calibri" w:eastAsia="Times New Roman" w:hAnsi="Calibri" w:cs="Calibri"/>
                <w:color w:val="000000"/>
              </w:rPr>
            </w:pPr>
            <w:r>
              <w:rPr>
                <w:rFonts w:ascii="Calibri" w:eastAsia="Times New Roman" w:hAnsi="Calibri" w:cs="Calibri"/>
                <w:color w:val="000000"/>
              </w:rPr>
              <w:t>SIPRI</w:t>
            </w:r>
          </w:p>
        </w:tc>
        <w:tc>
          <w:tcPr>
            <w:tcW w:w="1533" w:type="dxa"/>
            <w:shd w:val="clear" w:color="auto" w:fill="auto"/>
            <w:hideMark/>
          </w:tcPr>
          <w:p w14:paraId="5BC974E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2295" w:type="dxa"/>
            <w:shd w:val="clear" w:color="auto" w:fill="auto"/>
            <w:hideMark/>
          </w:tcPr>
          <w:p w14:paraId="5A978C5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r>
      <w:tr w:rsidR="00CC1DD0" w:rsidRPr="00CC1DD0" w14:paraId="26B908B2" w14:textId="77777777" w:rsidTr="00CC1DD0">
        <w:trPr>
          <w:trHeight w:val="1360"/>
        </w:trPr>
        <w:tc>
          <w:tcPr>
            <w:tcW w:w="1232" w:type="dxa"/>
            <w:shd w:val="clear" w:color="auto" w:fill="auto"/>
            <w:hideMark/>
          </w:tcPr>
          <w:p w14:paraId="5403411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CONCORDIA/ FYROM, </w:t>
            </w:r>
            <w:proofErr w:type="spellStart"/>
            <w:r w:rsidRPr="00CC1DD0">
              <w:rPr>
                <w:rFonts w:ascii="Calibri" w:eastAsia="Times New Roman" w:hAnsi="Calibri" w:cs="Calibri"/>
                <w:color w:val="000000"/>
              </w:rPr>
              <w:t>Former</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Yugoslav</w:t>
            </w:r>
            <w:proofErr w:type="spellEnd"/>
            <w:r w:rsidRPr="00CC1DD0">
              <w:rPr>
                <w:rFonts w:ascii="Calibri" w:eastAsia="Times New Roman" w:hAnsi="Calibri" w:cs="Calibri"/>
                <w:color w:val="000000"/>
              </w:rPr>
              <w:t xml:space="preserve"> Republic of Macedonia</w:t>
            </w:r>
          </w:p>
        </w:tc>
        <w:tc>
          <w:tcPr>
            <w:tcW w:w="2029" w:type="dxa"/>
            <w:shd w:val="clear" w:color="auto" w:fill="auto"/>
            <w:hideMark/>
          </w:tcPr>
          <w:p w14:paraId="1BE5D17A"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3260" w:type="dxa"/>
            <w:shd w:val="clear" w:color="auto" w:fill="auto"/>
            <w:hideMark/>
          </w:tcPr>
          <w:p w14:paraId="5AA1FAED"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4819" w:type="dxa"/>
            <w:shd w:val="clear" w:color="auto" w:fill="auto"/>
            <w:noWrap/>
            <w:hideMark/>
          </w:tcPr>
          <w:p w14:paraId="13244C7D" w14:textId="42620AD0" w:rsidR="00CC1DD0" w:rsidRPr="00CC1DD0" w:rsidRDefault="00291045" w:rsidP="00CC1DD0">
            <w:pPr>
              <w:rPr>
                <w:rFonts w:ascii="Calibri" w:eastAsia="Times New Roman" w:hAnsi="Calibri" w:cs="Calibri"/>
                <w:color w:val="000000"/>
              </w:rPr>
            </w:pPr>
            <w:proofErr w:type="spellStart"/>
            <w:r w:rsidRPr="00291045">
              <w:rPr>
                <w:rFonts w:ascii="Calibri" w:eastAsia="Times New Roman" w:hAnsi="Calibri" w:cs="Calibri"/>
                <w:color w:val="000000"/>
              </w:rPr>
              <w:t>Pohl</w:t>
            </w:r>
            <w:proofErr w:type="spellEnd"/>
            <w:r>
              <w:rPr>
                <w:rFonts w:ascii="Calibri" w:eastAsia="Times New Roman" w:hAnsi="Calibri" w:cs="Calibri"/>
                <w:color w:val="000000"/>
              </w:rPr>
              <w:t xml:space="preserve">, </w:t>
            </w:r>
            <w:r w:rsidRPr="00291045">
              <w:rPr>
                <w:rFonts w:ascii="Calibri" w:eastAsia="Times New Roman" w:hAnsi="Calibri" w:cs="Calibri"/>
                <w:color w:val="000000"/>
              </w:rPr>
              <w:t>2014,</w:t>
            </w:r>
            <w:r>
              <w:rPr>
                <w:rFonts w:ascii="Calibri" w:eastAsia="Times New Roman" w:hAnsi="Calibri" w:cs="Calibri"/>
                <w:color w:val="000000"/>
              </w:rPr>
              <w:t xml:space="preserve"> </w:t>
            </w:r>
            <w:r w:rsidRPr="00291045">
              <w:rPr>
                <w:rFonts w:ascii="Calibri" w:eastAsia="Times New Roman" w:hAnsi="Calibri" w:cs="Calibri"/>
                <w:color w:val="000000"/>
              </w:rPr>
              <w:t>Grevi,</w:t>
            </w:r>
            <w:r>
              <w:rPr>
                <w:rFonts w:ascii="Calibri" w:eastAsia="Times New Roman" w:hAnsi="Calibri" w:cs="Calibri"/>
                <w:color w:val="000000"/>
              </w:rPr>
              <w:t xml:space="preserve"> </w:t>
            </w:r>
            <w:r w:rsidRPr="00291045">
              <w:rPr>
                <w:rFonts w:ascii="Calibri" w:eastAsia="Times New Roman" w:hAnsi="Calibri" w:cs="Calibri"/>
                <w:color w:val="000000"/>
              </w:rPr>
              <w:t>Lynch</w:t>
            </w:r>
            <w:r>
              <w:rPr>
                <w:rFonts w:ascii="Calibri" w:eastAsia="Times New Roman" w:hAnsi="Calibri" w:cs="Calibri"/>
                <w:color w:val="000000"/>
              </w:rPr>
              <w:t xml:space="preserve"> </w:t>
            </w:r>
            <w:r w:rsidRPr="00291045">
              <w:rPr>
                <w:rFonts w:ascii="Calibri" w:eastAsia="Times New Roman" w:hAnsi="Calibri" w:cs="Calibri"/>
                <w:color w:val="000000"/>
              </w:rPr>
              <w:t>et</w:t>
            </w:r>
            <w:r>
              <w:rPr>
                <w:rFonts w:ascii="Calibri" w:eastAsia="Times New Roman" w:hAnsi="Calibri" w:cs="Calibri"/>
                <w:color w:val="000000"/>
              </w:rPr>
              <w:t xml:space="preserve"> </w:t>
            </w:r>
            <w:r w:rsidRPr="00291045">
              <w:rPr>
                <w:rFonts w:ascii="Calibri" w:eastAsia="Times New Roman" w:hAnsi="Calibri" w:cs="Calibri"/>
                <w:color w:val="000000"/>
              </w:rPr>
              <w:t>al.</w:t>
            </w:r>
            <w:r>
              <w:rPr>
                <w:rFonts w:ascii="Calibri" w:eastAsia="Times New Roman" w:hAnsi="Calibri" w:cs="Calibri"/>
                <w:color w:val="000000"/>
              </w:rPr>
              <w:t xml:space="preserve">, </w:t>
            </w:r>
            <w:r w:rsidRPr="00291045">
              <w:rPr>
                <w:rFonts w:ascii="Calibri" w:eastAsia="Times New Roman" w:hAnsi="Calibri" w:cs="Calibri"/>
                <w:color w:val="000000"/>
              </w:rPr>
              <w:t>2005</w:t>
            </w:r>
            <w:r>
              <w:rPr>
                <w:rFonts w:ascii="Calibri" w:eastAsia="Times New Roman" w:hAnsi="Calibri" w:cs="Calibri"/>
                <w:color w:val="000000"/>
              </w:rPr>
              <w:t>.</w:t>
            </w:r>
          </w:p>
        </w:tc>
        <w:tc>
          <w:tcPr>
            <w:tcW w:w="1533" w:type="dxa"/>
            <w:shd w:val="clear" w:color="auto" w:fill="auto"/>
            <w:hideMark/>
          </w:tcPr>
          <w:p w14:paraId="72970A9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Grevi, Lynch et al. 2005</w:t>
            </w:r>
          </w:p>
        </w:tc>
        <w:tc>
          <w:tcPr>
            <w:tcW w:w="2295" w:type="dxa"/>
            <w:shd w:val="clear" w:color="auto" w:fill="auto"/>
            <w:hideMark/>
          </w:tcPr>
          <w:p w14:paraId="277DF8A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Grevi, Lynch et al. 2005</w:t>
            </w:r>
          </w:p>
        </w:tc>
      </w:tr>
      <w:tr w:rsidR="00CC1DD0" w:rsidRPr="00CC1DD0" w14:paraId="04069577" w14:textId="77777777" w:rsidTr="00CC1DD0">
        <w:trPr>
          <w:trHeight w:val="2040"/>
        </w:trPr>
        <w:tc>
          <w:tcPr>
            <w:tcW w:w="1232" w:type="dxa"/>
            <w:shd w:val="clear" w:color="auto" w:fill="auto"/>
            <w:hideMark/>
          </w:tcPr>
          <w:p w14:paraId="238F48F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Military</w:t>
            </w:r>
            <w:proofErr w:type="spellEnd"/>
            <w:r w:rsidRPr="00CC1DD0">
              <w:rPr>
                <w:rFonts w:ascii="Calibri" w:eastAsia="Times New Roman" w:hAnsi="Calibri" w:cs="Calibri"/>
                <w:color w:val="000000"/>
              </w:rPr>
              <w:t xml:space="preserve"> Training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Central Africa Republic (EUTM </w:t>
            </w:r>
            <w:r w:rsidRPr="00CC1DD0">
              <w:rPr>
                <w:rFonts w:ascii="Calibri" w:eastAsia="Times New Roman" w:hAnsi="Calibri" w:cs="Calibri"/>
                <w:color w:val="000000"/>
              </w:rPr>
              <w:lastRenderedPageBreak/>
              <w:t>RCA)</w:t>
            </w:r>
          </w:p>
        </w:tc>
        <w:tc>
          <w:tcPr>
            <w:tcW w:w="2029" w:type="dxa"/>
            <w:shd w:val="clear" w:color="auto" w:fill="auto"/>
            <w:noWrap/>
            <w:hideMark/>
          </w:tcPr>
          <w:p w14:paraId="4AEEFD54" w14:textId="77777777" w:rsidR="00CC1DD0" w:rsidRPr="00CC1DD0" w:rsidRDefault="007B0EE8" w:rsidP="00CC1DD0">
            <w:pPr>
              <w:rPr>
                <w:rFonts w:ascii="Calibri" w:eastAsia="Times New Roman" w:hAnsi="Calibri" w:cs="Calibri"/>
                <w:color w:val="0563C1"/>
                <w:u w:val="single"/>
              </w:rPr>
            </w:pPr>
            <w:hyperlink r:id="rId14" w:history="1">
              <w:r w:rsidR="00CC1DD0" w:rsidRPr="00CC1DD0">
                <w:rPr>
                  <w:rFonts w:ascii="Calibri" w:eastAsia="Times New Roman" w:hAnsi="Calibri" w:cs="Calibri"/>
                  <w:color w:val="0563C1"/>
                  <w:u w:val="single"/>
                </w:rPr>
                <w:t>https://eeas.europa.eu/sites/eeas/files/factsheet_eutm_rca.pdf</w:t>
              </w:r>
            </w:hyperlink>
          </w:p>
        </w:tc>
        <w:tc>
          <w:tcPr>
            <w:tcW w:w="3260" w:type="dxa"/>
            <w:shd w:val="clear" w:color="auto" w:fill="auto"/>
            <w:hideMark/>
          </w:tcPr>
          <w:p w14:paraId="4D7951F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r>
            <w:r w:rsidRPr="00CC1DD0">
              <w:rPr>
                <w:rFonts w:ascii="Calibri" w:eastAsia="Times New Roman" w:hAnsi="Calibri" w:cs="Calibri"/>
                <w:color w:val="000000"/>
              </w:rPr>
              <w:br/>
            </w:r>
            <w:r w:rsidRPr="00CC1DD0">
              <w:rPr>
                <w:rFonts w:ascii="Calibri" w:eastAsia="Times New Roman" w:hAnsi="Calibri" w:cs="Calibri"/>
                <w:color w:val="000000"/>
              </w:rPr>
              <w:br/>
              <w:t>https://eeas.europa.eu/sites/eeas/files/factsheet_eutm_rca.pdf</w:t>
            </w:r>
          </w:p>
        </w:tc>
        <w:tc>
          <w:tcPr>
            <w:tcW w:w="4819" w:type="dxa"/>
            <w:shd w:val="clear" w:color="auto" w:fill="auto"/>
            <w:noWrap/>
            <w:hideMark/>
          </w:tcPr>
          <w:p w14:paraId="42493689" w14:textId="3EC456B7"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noWrap/>
            <w:hideMark/>
          </w:tcPr>
          <w:p w14:paraId="0DBDF12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p>
        </w:tc>
        <w:tc>
          <w:tcPr>
            <w:tcW w:w="2295" w:type="dxa"/>
            <w:shd w:val="clear" w:color="auto" w:fill="auto"/>
            <w:noWrap/>
            <w:hideMark/>
          </w:tcPr>
          <w:p w14:paraId="4AD90E4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 YES 2018</w:t>
            </w:r>
          </w:p>
        </w:tc>
      </w:tr>
      <w:tr w:rsidR="00CC1DD0" w:rsidRPr="00CC1DD0" w14:paraId="17A79C19" w14:textId="77777777" w:rsidTr="00CC1DD0">
        <w:trPr>
          <w:trHeight w:val="2720"/>
        </w:trPr>
        <w:tc>
          <w:tcPr>
            <w:tcW w:w="1232" w:type="dxa"/>
            <w:shd w:val="clear" w:color="auto" w:fill="auto"/>
            <w:hideMark/>
          </w:tcPr>
          <w:p w14:paraId="0BA0A28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Monitoring</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Georgia (EUMM Georgia)</w:t>
            </w:r>
          </w:p>
        </w:tc>
        <w:tc>
          <w:tcPr>
            <w:tcW w:w="2029" w:type="dxa"/>
            <w:shd w:val="clear" w:color="auto" w:fill="auto"/>
            <w:hideMark/>
          </w:tcPr>
          <w:p w14:paraId="2C8762D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p>
        </w:tc>
        <w:tc>
          <w:tcPr>
            <w:tcW w:w="3260" w:type="dxa"/>
            <w:shd w:val="clear" w:color="auto" w:fill="auto"/>
            <w:hideMark/>
          </w:tcPr>
          <w:p w14:paraId="60E7B77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r>
            <w:r w:rsidRPr="00CC1DD0">
              <w:rPr>
                <w:rFonts w:ascii="Calibri" w:eastAsia="Times New Roman" w:hAnsi="Calibri" w:cs="Calibri"/>
                <w:color w:val="000000"/>
              </w:rPr>
              <w:br/>
            </w:r>
            <w:r w:rsidRPr="00CC1DD0">
              <w:rPr>
                <w:rFonts w:ascii="Calibri" w:eastAsia="Times New Roman" w:hAnsi="Calibri" w:cs="Calibri"/>
                <w:color w:val="000000"/>
              </w:rPr>
              <w:br/>
              <w:t>https://eumm.eu/en/about_eumm/facts_and_figures</w:t>
            </w:r>
          </w:p>
        </w:tc>
        <w:tc>
          <w:tcPr>
            <w:tcW w:w="4819" w:type="dxa"/>
            <w:shd w:val="clear" w:color="auto" w:fill="auto"/>
            <w:noWrap/>
            <w:hideMark/>
          </w:tcPr>
          <w:p w14:paraId="3476E0AC" w14:textId="74DDB0BE" w:rsidR="00CC1DD0" w:rsidRPr="00CC1DD0" w:rsidRDefault="00112DDE"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w:t>
            </w:r>
          </w:p>
        </w:tc>
        <w:tc>
          <w:tcPr>
            <w:tcW w:w="1533" w:type="dxa"/>
            <w:shd w:val="clear" w:color="auto" w:fill="auto"/>
            <w:hideMark/>
          </w:tcPr>
          <w:p w14:paraId="4F95EB0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https://eumm.eu/en/about_eumm/facts_and_figures</w:t>
            </w:r>
          </w:p>
        </w:tc>
        <w:tc>
          <w:tcPr>
            <w:tcW w:w="2295" w:type="dxa"/>
            <w:shd w:val="clear" w:color="auto" w:fill="auto"/>
            <w:hideMark/>
          </w:tcPr>
          <w:p w14:paraId="4566E68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https://eumm.eu/en/about_eumm/facts_and_figures</w:t>
            </w:r>
          </w:p>
        </w:tc>
      </w:tr>
      <w:tr w:rsidR="00CC1DD0" w:rsidRPr="00CC1DD0" w14:paraId="0F87EE31" w14:textId="77777777" w:rsidTr="00CC1DD0">
        <w:trPr>
          <w:trHeight w:val="2720"/>
        </w:trPr>
        <w:tc>
          <w:tcPr>
            <w:tcW w:w="1232" w:type="dxa"/>
            <w:shd w:val="clear" w:color="auto" w:fill="auto"/>
            <w:hideMark/>
          </w:tcPr>
          <w:p w14:paraId="141C1BA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Naval</w:t>
            </w:r>
            <w:proofErr w:type="spellEnd"/>
            <w:r w:rsidRPr="00CC1DD0">
              <w:rPr>
                <w:rFonts w:ascii="Calibri" w:eastAsia="Times New Roman" w:hAnsi="Calibri" w:cs="Calibri"/>
                <w:color w:val="000000"/>
              </w:rPr>
              <w:t xml:space="preserve"> Force Somalia ATALANTA (EU- NAVFOR Somalia)</w:t>
            </w:r>
          </w:p>
        </w:tc>
        <w:tc>
          <w:tcPr>
            <w:tcW w:w="2029" w:type="dxa"/>
            <w:shd w:val="clear" w:color="auto" w:fill="auto"/>
            <w:hideMark/>
          </w:tcPr>
          <w:p w14:paraId="155D0AA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Map</w:t>
            </w:r>
            <w:proofErr w:type="spellEnd"/>
          </w:p>
        </w:tc>
        <w:tc>
          <w:tcPr>
            <w:tcW w:w="3260" w:type="dxa"/>
            <w:shd w:val="clear" w:color="auto" w:fill="auto"/>
            <w:hideMark/>
          </w:tcPr>
          <w:p w14:paraId="2D6EFC6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ANNUAL REPORT 2018</w:t>
            </w:r>
            <w:r w:rsidRPr="00CC1DD0">
              <w:rPr>
                <w:rFonts w:ascii="Calibri" w:eastAsia="Times New Roman" w:hAnsi="Calibri" w:cs="Calibri"/>
                <w:color w:val="000000"/>
              </w:rPr>
              <w:br/>
              <w:t>https://eunavfor.eu/mission/</w:t>
            </w:r>
            <w:r w:rsidRPr="00CC1DD0">
              <w:rPr>
                <w:rFonts w:ascii="Calibri" w:eastAsia="Times New Roman" w:hAnsi="Calibri" w:cs="Calibri"/>
                <w:color w:val="000000"/>
              </w:rPr>
              <w:br/>
              <w:t>https://eunavfor.eu/mission/</w:t>
            </w:r>
          </w:p>
        </w:tc>
        <w:tc>
          <w:tcPr>
            <w:tcW w:w="4819" w:type="dxa"/>
            <w:shd w:val="clear" w:color="auto" w:fill="auto"/>
            <w:noWrap/>
            <w:hideMark/>
          </w:tcPr>
          <w:p w14:paraId="15D6547D" w14:textId="682F6B06"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ESTIMATED: 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5A73FB0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2E73120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xml:space="preserve"> YES 2017</w:t>
            </w:r>
            <w:r w:rsidRPr="00CC1DD0">
              <w:rPr>
                <w:rFonts w:ascii="Calibri" w:eastAsia="Times New Roman" w:hAnsi="Calibri" w:cs="Calibri"/>
                <w:color w:val="000000"/>
              </w:rPr>
              <w:br/>
              <w:t>YES 2018</w:t>
            </w:r>
          </w:p>
        </w:tc>
      </w:tr>
      <w:tr w:rsidR="00CC1DD0" w:rsidRPr="00CC1DD0" w14:paraId="1A89C557" w14:textId="77777777" w:rsidTr="00CC1DD0">
        <w:trPr>
          <w:trHeight w:val="1360"/>
        </w:trPr>
        <w:tc>
          <w:tcPr>
            <w:tcW w:w="1232" w:type="dxa"/>
            <w:shd w:val="clear" w:color="auto" w:fill="auto"/>
            <w:hideMark/>
          </w:tcPr>
          <w:p w14:paraId="6CC9782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Naval</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Operation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Mediterranean</w:t>
            </w:r>
            <w:proofErr w:type="spellEnd"/>
            <w:r w:rsidRPr="00CC1DD0">
              <w:rPr>
                <w:rFonts w:ascii="Calibri" w:eastAsia="Times New Roman" w:hAnsi="Calibri" w:cs="Calibri"/>
                <w:color w:val="000000"/>
              </w:rPr>
              <w:t xml:space="preserve"> IRINI</w:t>
            </w:r>
          </w:p>
        </w:tc>
        <w:tc>
          <w:tcPr>
            <w:tcW w:w="2029" w:type="dxa"/>
            <w:shd w:val="clear" w:color="auto" w:fill="auto"/>
            <w:hideMark/>
          </w:tcPr>
          <w:p w14:paraId="0812A23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https://www.operationirini.eu/about-us/</w:t>
            </w:r>
          </w:p>
        </w:tc>
        <w:tc>
          <w:tcPr>
            <w:tcW w:w="3260" w:type="dxa"/>
            <w:shd w:val="clear" w:color="auto" w:fill="auto"/>
            <w:hideMark/>
          </w:tcPr>
          <w:p w14:paraId="4DE701F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ESTIMATED ON CREWS OF DEPLOYED UNITS: https://www.operationirini.eu/about-us/</w:t>
            </w:r>
          </w:p>
        </w:tc>
        <w:tc>
          <w:tcPr>
            <w:tcW w:w="4819" w:type="dxa"/>
            <w:shd w:val="clear" w:color="auto" w:fill="auto"/>
            <w:noWrap/>
            <w:hideMark/>
          </w:tcPr>
          <w:p w14:paraId="32430140" w14:textId="449A44F7"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ESTIMATED: 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4F93C7A5" w14:textId="77777777" w:rsidR="00CC1DD0" w:rsidRPr="00CC1DD0" w:rsidRDefault="00CC1DD0" w:rsidP="00CC1DD0">
            <w:pPr>
              <w:rPr>
                <w:rFonts w:eastAsia="Times New Roman"/>
                <w:sz w:val="20"/>
                <w:szCs w:val="20"/>
              </w:rPr>
            </w:pPr>
          </w:p>
        </w:tc>
        <w:tc>
          <w:tcPr>
            <w:tcW w:w="2295" w:type="dxa"/>
            <w:shd w:val="clear" w:color="auto" w:fill="auto"/>
            <w:noWrap/>
            <w:hideMark/>
          </w:tcPr>
          <w:p w14:paraId="735EE526" w14:textId="77777777" w:rsidR="00CC1DD0" w:rsidRPr="00CC1DD0" w:rsidRDefault="00CC1DD0" w:rsidP="00CC1DD0">
            <w:pPr>
              <w:rPr>
                <w:rFonts w:eastAsia="Times New Roman"/>
                <w:sz w:val="20"/>
                <w:szCs w:val="20"/>
              </w:rPr>
            </w:pPr>
          </w:p>
        </w:tc>
      </w:tr>
      <w:tr w:rsidR="00CC1DD0" w:rsidRPr="00CC1DD0" w14:paraId="4622AD2D" w14:textId="77777777" w:rsidTr="00CC1DD0">
        <w:trPr>
          <w:trHeight w:val="1700"/>
        </w:trPr>
        <w:tc>
          <w:tcPr>
            <w:tcW w:w="1232" w:type="dxa"/>
            <w:shd w:val="clear" w:color="auto" w:fill="auto"/>
            <w:hideMark/>
          </w:tcPr>
          <w:p w14:paraId="326448B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Naval</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Operation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Mediterranean</w:t>
            </w:r>
            <w:proofErr w:type="spellEnd"/>
            <w:r w:rsidRPr="00CC1DD0">
              <w:rPr>
                <w:rFonts w:ascii="Calibri" w:eastAsia="Times New Roman" w:hAnsi="Calibri" w:cs="Calibri"/>
                <w:color w:val="000000"/>
              </w:rPr>
              <w:t xml:space="preserve"> SOPHIA</w:t>
            </w:r>
          </w:p>
        </w:tc>
        <w:tc>
          <w:tcPr>
            <w:tcW w:w="2029" w:type="dxa"/>
            <w:shd w:val="clear" w:color="auto" w:fill="auto"/>
            <w:hideMark/>
          </w:tcPr>
          <w:p w14:paraId="4C45569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p>
        </w:tc>
        <w:tc>
          <w:tcPr>
            <w:tcW w:w="3260" w:type="dxa"/>
            <w:shd w:val="clear" w:color="auto" w:fill="auto"/>
            <w:hideMark/>
          </w:tcPr>
          <w:p w14:paraId="1B18943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r>
            <w:r w:rsidRPr="00CC1DD0">
              <w:rPr>
                <w:rFonts w:ascii="Calibri" w:eastAsia="Times New Roman" w:hAnsi="Calibri" w:cs="Calibri"/>
                <w:color w:val="000000"/>
              </w:rPr>
              <w:br/>
              <w:t>EU CSDP ANNUAL REPORT 2019</w:t>
            </w:r>
          </w:p>
        </w:tc>
        <w:tc>
          <w:tcPr>
            <w:tcW w:w="4819" w:type="dxa"/>
            <w:shd w:val="clear" w:color="auto" w:fill="auto"/>
            <w:noWrap/>
            <w:hideMark/>
          </w:tcPr>
          <w:p w14:paraId="18FB9B6A" w14:textId="6D548AE6"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ESTIMATED: 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0785EE47"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Factsheets</w:t>
            </w:r>
            <w:proofErr w:type="spellEnd"/>
            <w:r w:rsidRPr="00CC1DD0">
              <w:rPr>
                <w:rFonts w:ascii="Calibri" w:eastAsia="Times New Roman" w:hAnsi="Calibri" w:cs="Calibri"/>
                <w:color w:val="000000"/>
              </w:rPr>
              <w:t xml:space="preserve"> 13 </w:t>
            </w:r>
            <w:proofErr w:type="spellStart"/>
            <w:r w:rsidRPr="00CC1DD0">
              <w:rPr>
                <w:rFonts w:ascii="Calibri" w:eastAsia="Times New Roman" w:hAnsi="Calibri" w:cs="Calibri"/>
                <w:color w:val="000000"/>
              </w:rPr>
              <w:t>Dec</w:t>
            </w:r>
            <w:proofErr w:type="spellEnd"/>
            <w:r w:rsidRPr="00CC1DD0">
              <w:rPr>
                <w:rFonts w:ascii="Calibri" w:eastAsia="Times New Roman" w:hAnsi="Calibri" w:cs="Calibri"/>
                <w:color w:val="000000"/>
              </w:rPr>
              <w:t xml:space="preserve"> 2016 (</w:t>
            </w:r>
            <w:proofErr w:type="spellStart"/>
            <w:r w:rsidRPr="00CC1DD0">
              <w:rPr>
                <w:rFonts w:ascii="Calibri" w:eastAsia="Times New Roman" w:hAnsi="Calibri" w:cs="Calibri"/>
                <w:color w:val="000000"/>
              </w:rPr>
              <w:t>estimated</w:t>
            </w:r>
            <w:proofErr w:type="spellEnd"/>
            <w:r w:rsidRPr="00CC1DD0">
              <w:rPr>
                <w:rFonts w:ascii="Calibri" w:eastAsia="Times New Roman" w:hAnsi="Calibri" w:cs="Calibri"/>
                <w:color w:val="000000"/>
              </w:rPr>
              <w:t xml:space="preserve"> on </w:t>
            </w:r>
            <w:proofErr w:type="spellStart"/>
            <w:r w:rsidRPr="00CC1DD0">
              <w:rPr>
                <w:rFonts w:ascii="Calibri" w:eastAsia="Times New Roman" w:hAnsi="Calibri" w:cs="Calibri"/>
                <w:color w:val="000000"/>
              </w:rPr>
              <w:t>crews</w:t>
            </w:r>
            <w:proofErr w:type="spellEnd"/>
            <w:r w:rsidRPr="00CC1DD0">
              <w:rPr>
                <w:rFonts w:ascii="Calibri" w:eastAsia="Times New Roman" w:hAnsi="Calibri" w:cs="Calibri"/>
                <w:color w:val="000000"/>
              </w:rPr>
              <w:t xml:space="preserve"> of the </w:t>
            </w:r>
            <w:proofErr w:type="spellStart"/>
            <w:r w:rsidRPr="00CC1DD0">
              <w:rPr>
                <w:rFonts w:ascii="Calibri" w:eastAsia="Times New Roman" w:hAnsi="Calibri" w:cs="Calibri"/>
                <w:color w:val="000000"/>
              </w:rPr>
              <w:t>units</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w:t>
            </w:r>
          </w:p>
        </w:tc>
        <w:tc>
          <w:tcPr>
            <w:tcW w:w="2295" w:type="dxa"/>
            <w:shd w:val="clear" w:color="auto" w:fill="auto"/>
            <w:hideMark/>
          </w:tcPr>
          <w:p w14:paraId="3812D92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p>
        </w:tc>
      </w:tr>
      <w:tr w:rsidR="00CC1DD0" w:rsidRPr="00CC1DD0" w14:paraId="68BFCEBF" w14:textId="77777777" w:rsidTr="00CC1DD0">
        <w:trPr>
          <w:trHeight w:val="1020"/>
        </w:trPr>
        <w:tc>
          <w:tcPr>
            <w:tcW w:w="1232" w:type="dxa"/>
            <w:shd w:val="clear" w:color="auto" w:fill="auto"/>
            <w:hideMark/>
          </w:tcPr>
          <w:p w14:paraId="3B5A6DA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Advisory</w:t>
            </w:r>
            <w:proofErr w:type="spellEnd"/>
            <w:r w:rsidRPr="00CC1DD0">
              <w:rPr>
                <w:rFonts w:ascii="Calibri" w:eastAsia="Times New Roman" w:hAnsi="Calibri" w:cs="Calibri"/>
                <w:color w:val="000000"/>
              </w:rPr>
              <w:t xml:space="preserve"> Team </w:t>
            </w:r>
            <w:proofErr w:type="spellStart"/>
            <w:r w:rsidRPr="00CC1DD0">
              <w:rPr>
                <w:rFonts w:ascii="Calibri" w:eastAsia="Times New Roman" w:hAnsi="Calibri" w:cs="Calibri"/>
                <w:color w:val="000000"/>
              </w:rPr>
              <w:t>Former</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Yugoslav</w:t>
            </w:r>
            <w:proofErr w:type="spellEnd"/>
            <w:r w:rsidRPr="00CC1DD0">
              <w:rPr>
                <w:rFonts w:ascii="Calibri" w:eastAsia="Times New Roman" w:hAnsi="Calibri" w:cs="Calibri"/>
                <w:color w:val="000000"/>
              </w:rPr>
              <w:t xml:space="preserve"> Republic of Macedonia (EUPAT)</w:t>
            </w:r>
          </w:p>
        </w:tc>
        <w:tc>
          <w:tcPr>
            <w:tcW w:w="2029" w:type="dxa"/>
            <w:shd w:val="clear" w:color="auto" w:fill="auto"/>
            <w:hideMark/>
          </w:tcPr>
          <w:p w14:paraId="172DF631"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3260" w:type="dxa"/>
            <w:shd w:val="clear" w:color="auto" w:fill="auto"/>
            <w:hideMark/>
          </w:tcPr>
          <w:p w14:paraId="594A6AB3"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4819" w:type="dxa"/>
            <w:shd w:val="clear" w:color="auto" w:fill="auto"/>
            <w:noWrap/>
            <w:hideMark/>
          </w:tcPr>
          <w:p w14:paraId="16EC3803" w14:textId="07F9395D" w:rsidR="00CC1DD0" w:rsidRPr="00CC1DD0" w:rsidRDefault="0051475A"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Pr>
                <w:rFonts w:ascii="Calibri" w:eastAsia="Times New Roman" w:hAnsi="Calibri" w:cs="Calibri"/>
                <w:color w:val="000000"/>
              </w:rPr>
              <w:t>,</w:t>
            </w:r>
            <w:r w:rsidRPr="00CC1DD0">
              <w:rPr>
                <w:rFonts w:ascii="Calibri" w:eastAsia="Times New Roman" w:hAnsi="Calibri" w:cs="Calibri"/>
                <w:color w:val="000000"/>
              </w:rPr>
              <w:t xml:space="preserve"> 2014</w:t>
            </w:r>
          </w:p>
        </w:tc>
        <w:tc>
          <w:tcPr>
            <w:tcW w:w="1533" w:type="dxa"/>
            <w:shd w:val="clear" w:color="auto" w:fill="auto"/>
            <w:hideMark/>
          </w:tcPr>
          <w:p w14:paraId="7F2D7C8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2295" w:type="dxa"/>
            <w:shd w:val="clear" w:color="auto" w:fill="auto"/>
            <w:hideMark/>
          </w:tcPr>
          <w:p w14:paraId="0F0FB5D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r>
      <w:tr w:rsidR="00CC1DD0" w:rsidRPr="00CC1DD0" w14:paraId="73575590" w14:textId="77777777" w:rsidTr="00CC1DD0">
        <w:trPr>
          <w:trHeight w:val="1360"/>
        </w:trPr>
        <w:tc>
          <w:tcPr>
            <w:tcW w:w="1232" w:type="dxa"/>
            <w:shd w:val="clear" w:color="auto" w:fill="auto"/>
            <w:hideMark/>
          </w:tcPr>
          <w:p w14:paraId="216B66D5"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AFGHANISTAN (EUPOL)</w:t>
            </w:r>
          </w:p>
        </w:tc>
        <w:tc>
          <w:tcPr>
            <w:tcW w:w="2029" w:type="dxa"/>
            <w:shd w:val="clear" w:color="auto" w:fill="auto"/>
            <w:hideMark/>
          </w:tcPr>
          <w:p w14:paraId="3054AD0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p>
        </w:tc>
        <w:tc>
          <w:tcPr>
            <w:tcW w:w="3260" w:type="dxa"/>
            <w:shd w:val="clear" w:color="auto" w:fill="auto"/>
            <w:hideMark/>
          </w:tcPr>
          <w:p w14:paraId="3B7DDEF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p>
        </w:tc>
        <w:tc>
          <w:tcPr>
            <w:tcW w:w="4819" w:type="dxa"/>
            <w:shd w:val="clear" w:color="auto" w:fill="auto"/>
            <w:noWrap/>
            <w:hideMark/>
          </w:tcPr>
          <w:p w14:paraId="66DFC79A" w14:textId="7F1A4E97" w:rsidR="00CC1DD0" w:rsidRPr="00CC1DD0" w:rsidRDefault="0004463D" w:rsidP="00CC1DD0">
            <w:pPr>
              <w:rPr>
                <w:rFonts w:ascii="Calibri" w:eastAsia="Times New Roman" w:hAnsi="Calibri" w:cs="Calibri"/>
                <w:color w:val="000000"/>
              </w:rPr>
            </w:pPr>
            <w:proofErr w:type="spellStart"/>
            <w:r w:rsidRPr="0004463D">
              <w:rPr>
                <w:rFonts w:ascii="Calibri" w:eastAsia="Times New Roman" w:hAnsi="Calibri" w:cs="Calibri"/>
                <w:color w:val="000000"/>
              </w:rPr>
              <w:t>Pohl</w:t>
            </w:r>
            <w:proofErr w:type="spellEnd"/>
            <w:r>
              <w:rPr>
                <w:rFonts w:ascii="Calibri" w:eastAsia="Times New Roman" w:hAnsi="Calibri" w:cs="Calibri"/>
                <w:color w:val="000000"/>
              </w:rPr>
              <w:t xml:space="preserve"> </w:t>
            </w:r>
            <w:r w:rsidRPr="0004463D">
              <w:rPr>
                <w:rFonts w:ascii="Calibri" w:eastAsia="Times New Roman" w:hAnsi="Calibri" w:cs="Calibri"/>
                <w:color w:val="000000"/>
              </w:rPr>
              <w:t>(2014)</w:t>
            </w:r>
            <w:r>
              <w:rPr>
                <w:rFonts w:ascii="Calibri" w:eastAsia="Times New Roman" w:hAnsi="Calibri" w:cs="Calibri"/>
                <w:color w:val="000000"/>
              </w:rPr>
              <w:t xml:space="preserve">, </w:t>
            </w:r>
            <w:r w:rsidRPr="0004463D">
              <w:rPr>
                <w:rFonts w:ascii="Calibri" w:eastAsia="Times New Roman" w:hAnsi="Calibri" w:cs="Calibri"/>
                <w:color w:val="000000"/>
              </w:rPr>
              <w:t>ISIS</w:t>
            </w:r>
            <w:r>
              <w:rPr>
                <w:rFonts w:ascii="Calibri" w:eastAsia="Times New Roman" w:hAnsi="Calibri" w:cs="Calibri"/>
                <w:color w:val="000000"/>
              </w:rPr>
              <w:t xml:space="preserve"> </w:t>
            </w:r>
            <w:r w:rsidRPr="0004463D">
              <w:rPr>
                <w:rFonts w:ascii="Calibri" w:eastAsia="Times New Roman" w:hAnsi="Calibri" w:cs="Calibri"/>
                <w:color w:val="000000"/>
              </w:rPr>
              <w:t>Europe</w:t>
            </w:r>
            <w:r>
              <w:rPr>
                <w:rFonts w:ascii="Calibri" w:eastAsia="Times New Roman" w:hAnsi="Calibri" w:cs="Calibri"/>
                <w:color w:val="000000"/>
              </w:rPr>
              <w:t xml:space="preserve">; </w:t>
            </w:r>
            <w:r w:rsidR="00CC1DD0">
              <w:rPr>
                <w:rFonts w:ascii="Calibri" w:eastAsia="Times New Roman" w:hAnsi="Calibri" w:cs="Calibri"/>
                <w:color w:val="000000"/>
              </w:rPr>
              <w:t xml:space="preserve">The </w:t>
            </w:r>
            <w:proofErr w:type="spellStart"/>
            <w:r w:rsidR="00CC1DD0">
              <w:rPr>
                <w:rFonts w:ascii="Calibri" w:eastAsia="Times New Roman" w:hAnsi="Calibri" w:cs="Calibri"/>
                <w:color w:val="000000"/>
              </w:rPr>
              <w:t>Military</w:t>
            </w:r>
            <w:proofErr w:type="spellEnd"/>
            <w:r w:rsidR="00CC1DD0">
              <w:rPr>
                <w:rFonts w:ascii="Calibri" w:eastAsia="Times New Roman" w:hAnsi="Calibri" w:cs="Calibri"/>
                <w:color w:val="000000"/>
              </w:rPr>
              <w:t xml:space="preserve"> Balance</w:t>
            </w:r>
          </w:p>
        </w:tc>
        <w:tc>
          <w:tcPr>
            <w:tcW w:w="1533" w:type="dxa"/>
            <w:shd w:val="clear" w:color="auto" w:fill="auto"/>
            <w:hideMark/>
          </w:tcPr>
          <w:p w14:paraId="31F9544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4523393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r>
      <w:tr w:rsidR="00CC1DD0" w:rsidRPr="00CC1DD0" w14:paraId="0E0AA393" w14:textId="77777777" w:rsidTr="00CC1DD0">
        <w:trPr>
          <w:trHeight w:val="1360"/>
        </w:trPr>
        <w:tc>
          <w:tcPr>
            <w:tcW w:w="1232" w:type="dxa"/>
            <w:shd w:val="clear" w:color="auto" w:fill="auto"/>
            <w:hideMark/>
          </w:tcPr>
          <w:p w14:paraId="787A59F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Bosnia and </w:t>
            </w:r>
            <w:proofErr w:type="spellStart"/>
            <w:r w:rsidRPr="00CC1DD0">
              <w:rPr>
                <w:rFonts w:ascii="Calibri" w:eastAsia="Times New Roman" w:hAnsi="Calibri" w:cs="Calibri"/>
                <w:color w:val="000000"/>
              </w:rPr>
              <w:t>Herzegovina</w:t>
            </w:r>
            <w:proofErr w:type="spellEnd"/>
            <w:r w:rsidRPr="00CC1DD0">
              <w:rPr>
                <w:rFonts w:ascii="Calibri" w:eastAsia="Times New Roman" w:hAnsi="Calibri" w:cs="Calibri"/>
                <w:color w:val="000000"/>
              </w:rPr>
              <w:t xml:space="preserve"> (EUPM </w:t>
            </w:r>
            <w:proofErr w:type="spellStart"/>
            <w:r w:rsidRPr="00CC1DD0">
              <w:rPr>
                <w:rFonts w:ascii="Calibri" w:eastAsia="Times New Roman" w:hAnsi="Calibri" w:cs="Calibri"/>
                <w:color w:val="000000"/>
              </w:rPr>
              <w:t>BiH</w:t>
            </w:r>
            <w:proofErr w:type="spellEnd"/>
            <w:r w:rsidRPr="00CC1DD0">
              <w:rPr>
                <w:rFonts w:ascii="Calibri" w:eastAsia="Times New Roman" w:hAnsi="Calibri" w:cs="Calibri"/>
                <w:color w:val="000000"/>
              </w:rPr>
              <w:t>)</w:t>
            </w:r>
          </w:p>
        </w:tc>
        <w:tc>
          <w:tcPr>
            <w:tcW w:w="2029" w:type="dxa"/>
            <w:shd w:val="clear" w:color="auto" w:fill="auto"/>
            <w:hideMark/>
          </w:tcPr>
          <w:p w14:paraId="08D94A4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p>
        </w:tc>
        <w:tc>
          <w:tcPr>
            <w:tcW w:w="3260" w:type="dxa"/>
            <w:shd w:val="clear" w:color="auto" w:fill="auto"/>
            <w:hideMark/>
          </w:tcPr>
          <w:p w14:paraId="1303EDB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p>
        </w:tc>
        <w:tc>
          <w:tcPr>
            <w:tcW w:w="4819" w:type="dxa"/>
            <w:shd w:val="clear" w:color="auto" w:fill="auto"/>
            <w:noWrap/>
            <w:hideMark/>
          </w:tcPr>
          <w:p w14:paraId="18C2A653" w14:textId="2F4604B2" w:rsidR="00CC1DD0" w:rsidRPr="00CC1DD0" w:rsidRDefault="00A05D13"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ISIS Europe, </w:t>
            </w:r>
            <w:r w:rsidR="00CC1DD0">
              <w:rPr>
                <w:rFonts w:ascii="Calibri" w:eastAsia="Times New Roman" w:hAnsi="Calibri" w:cs="Calibri"/>
                <w:color w:val="000000"/>
              </w:rPr>
              <w:t xml:space="preserve">The </w:t>
            </w:r>
            <w:proofErr w:type="spellStart"/>
            <w:r w:rsidR="00CC1DD0">
              <w:rPr>
                <w:rFonts w:ascii="Calibri" w:eastAsia="Times New Roman" w:hAnsi="Calibri" w:cs="Calibri"/>
                <w:color w:val="000000"/>
              </w:rPr>
              <w:t>Military</w:t>
            </w:r>
            <w:proofErr w:type="spellEnd"/>
            <w:r w:rsidR="00CC1DD0">
              <w:rPr>
                <w:rFonts w:ascii="Calibri" w:eastAsia="Times New Roman" w:hAnsi="Calibri" w:cs="Calibri"/>
                <w:color w:val="000000"/>
              </w:rPr>
              <w:t xml:space="preserve"> Balance</w:t>
            </w:r>
          </w:p>
        </w:tc>
        <w:tc>
          <w:tcPr>
            <w:tcW w:w="1533" w:type="dxa"/>
            <w:shd w:val="clear" w:color="auto" w:fill="auto"/>
            <w:noWrap/>
            <w:hideMark/>
          </w:tcPr>
          <w:p w14:paraId="7E737DC3" w14:textId="77777777" w:rsidR="00CC1DD0" w:rsidRPr="00CC1DD0" w:rsidRDefault="007B0EE8" w:rsidP="00CC1DD0">
            <w:pPr>
              <w:rPr>
                <w:rFonts w:ascii="Calibri" w:eastAsia="Times New Roman" w:hAnsi="Calibri" w:cs="Calibri"/>
                <w:color w:val="0563C1"/>
                <w:u w:val="single"/>
              </w:rPr>
            </w:pPr>
            <w:hyperlink r:id="rId15" w:history="1">
              <w:r w:rsidR="00CC1DD0" w:rsidRPr="00CC1DD0">
                <w:rPr>
                  <w:rFonts w:ascii="Calibri" w:eastAsia="Times New Roman" w:hAnsi="Calibri" w:cs="Calibri"/>
                  <w:color w:val="0563C1"/>
                  <w:u w:val="single"/>
                </w:rPr>
                <w:t>https://www.peacepalacelibrary.nl/ebooks/files/09-dvl-am.pdf</w:t>
              </w:r>
            </w:hyperlink>
          </w:p>
        </w:tc>
        <w:tc>
          <w:tcPr>
            <w:tcW w:w="2295" w:type="dxa"/>
            <w:shd w:val="clear" w:color="auto" w:fill="auto"/>
            <w:hideMark/>
          </w:tcPr>
          <w:p w14:paraId="2FACAA3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https://www.peacepalacelibrary.nl/ebooks/files/09-dvl-am.pdf</w:t>
            </w:r>
          </w:p>
        </w:tc>
      </w:tr>
      <w:tr w:rsidR="00CC1DD0" w:rsidRPr="00CC1DD0" w14:paraId="1CB6CD62" w14:textId="77777777" w:rsidTr="00CC1DD0">
        <w:trPr>
          <w:trHeight w:val="680"/>
        </w:trPr>
        <w:tc>
          <w:tcPr>
            <w:tcW w:w="1232" w:type="dxa"/>
            <w:shd w:val="clear" w:color="auto" w:fill="auto"/>
            <w:hideMark/>
          </w:tcPr>
          <w:p w14:paraId="4931FC9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Congo (EUPOL RD CONGO)</w:t>
            </w:r>
          </w:p>
        </w:tc>
        <w:tc>
          <w:tcPr>
            <w:tcW w:w="2029" w:type="dxa"/>
            <w:shd w:val="clear" w:color="auto" w:fill="auto"/>
            <w:hideMark/>
          </w:tcPr>
          <w:p w14:paraId="1DB423E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p>
        </w:tc>
        <w:tc>
          <w:tcPr>
            <w:tcW w:w="3260" w:type="dxa"/>
            <w:shd w:val="clear" w:color="auto" w:fill="auto"/>
            <w:hideMark/>
          </w:tcPr>
          <w:p w14:paraId="22D2B9E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p>
        </w:tc>
        <w:tc>
          <w:tcPr>
            <w:tcW w:w="4819" w:type="dxa"/>
            <w:shd w:val="clear" w:color="auto" w:fill="auto"/>
            <w:noWrap/>
            <w:hideMark/>
          </w:tcPr>
          <w:p w14:paraId="093289FE" w14:textId="206CC2A0" w:rsidR="00CC1DD0" w:rsidRPr="00CC1DD0" w:rsidRDefault="005B4F40"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2014</w:t>
            </w:r>
          </w:p>
        </w:tc>
        <w:tc>
          <w:tcPr>
            <w:tcW w:w="1533" w:type="dxa"/>
            <w:shd w:val="clear" w:color="auto" w:fill="auto"/>
            <w:hideMark/>
          </w:tcPr>
          <w:p w14:paraId="72E49C2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noWrap/>
            <w:hideMark/>
          </w:tcPr>
          <w:p w14:paraId="47477DED" w14:textId="77777777" w:rsidR="00CC1DD0" w:rsidRPr="00CC1DD0" w:rsidRDefault="00CC1DD0" w:rsidP="00CC1DD0">
            <w:pPr>
              <w:rPr>
                <w:rFonts w:ascii="Calibri" w:eastAsia="Times New Roman" w:hAnsi="Calibri" w:cs="Calibri"/>
                <w:color w:val="000000"/>
              </w:rPr>
            </w:pPr>
          </w:p>
        </w:tc>
      </w:tr>
      <w:tr w:rsidR="00CC1DD0" w:rsidRPr="00CC1DD0" w14:paraId="422F46E3" w14:textId="77777777" w:rsidTr="00CC1DD0">
        <w:trPr>
          <w:trHeight w:val="1360"/>
        </w:trPr>
        <w:tc>
          <w:tcPr>
            <w:tcW w:w="1232" w:type="dxa"/>
            <w:shd w:val="clear" w:color="auto" w:fill="auto"/>
            <w:hideMark/>
          </w:tcPr>
          <w:p w14:paraId="2BF1EBB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Former</w:t>
            </w:r>
            <w:proofErr w:type="spellEnd"/>
            <w:r w:rsidRPr="00CC1DD0">
              <w:rPr>
                <w:rFonts w:ascii="Calibri" w:eastAsia="Times New Roman" w:hAnsi="Calibri" w:cs="Calibri"/>
                <w:color w:val="000000"/>
              </w:rPr>
              <w:t xml:space="preserve"> Republic of </w:t>
            </w:r>
            <w:proofErr w:type="spellStart"/>
            <w:r w:rsidRPr="00CC1DD0">
              <w:rPr>
                <w:rFonts w:ascii="Calibri" w:eastAsia="Times New Roman" w:hAnsi="Calibri" w:cs="Calibri"/>
                <w:color w:val="000000"/>
              </w:rPr>
              <w:t>Yugoslavia</w:t>
            </w:r>
            <w:proofErr w:type="spellEnd"/>
            <w:r w:rsidRPr="00CC1DD0">
              <w:rPr>
                <w:rFonts w:ascii="Calibri" w:eastAsia="Times New Roman" w:hAnsi="Calibri" w:cs="Calibri"/>
                <w:color w:val="000000"/>
              </w:rPr>
              <w:t xml:space="preserve"> </w:t>
            </w:r>
            <w:proofErr w:type="gramStart"/>
            <w:r w:rsidRPr="00CC1DD0">
              <w:rPr>
                <w:rFonts w:ascii="Calibri" w:eastAsia="Times New Roman" w:hAnsi="Calibri" w:cs="Calibri"/>
                <w:color w:val="000000"/>
              </w:rPr>
              <w:t>PROXIMA  (</w:t>
            </w:r>
            <w:proofErr w:type="gramEnd"/>
            <w:r w:rsidRPr="00CC1DD0">
              <w:rPr>
                <w:rFonts w:ascii="Calibri" w:eastAsia="Times New Roman" w:hAnsi="Calibri" w:cs="Calibri"/>
                <w:color w:val="000000"/>
              </w:rPr>
              <w:t>Proxima/ FYROM) 1 AND 2</w:t>
            </w:r>
          </w:p>
        </w:tc>
        <w:tc>
          <w:tcPr>
            <w:tcW w:w="2029" w:type="dxa"/>
            <w:shd w:val="clear" w:color="auto" w:fill="auto"/>
            <w:hideMark/>
          </w:tcPr>
          <w:p w14:paraId="7AED81E8"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3260" w:type="dxa"/>
            <w:shd w:val="clear" w:color="auto" w:fill="auto"/>
            <w:hideMark/>
          </w:tcPr>
          <w:p w14:paraId="049D8FBB"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r w:rsidRPr="00CC1DD0">
              <w:rPr>
                <w:rFonts w:ascii="Calibri" w:eastAsia="Times New Roman" w:hAnsi="Calibri" w:cs="Calibri"/>
                <w:color w:val="000000"/>
              </w:rPr>
              <w:br/>
              <w:t xml:space="preserve">Grevi et </w:t>
            </w:r>
            <w:proofErr w:type="gramStart"/>
            <w:r w:rsidRPr="00CC1DD0">
              <w:rPr>
                <w:rFonts w:ascii="Calibri" w:eastAsia="Times New Roman" w:hAnsi="Calibri" w:cs="Calibri"/>
                <w:color w:val="000000"/>
              </w:rPr>
              <w:t>al .</w:t>
            </w:r>
            <w:proofErr w:type="gramEnd"/>
            <w:r w:rsidRPr="00CC1DD0">
              <w:rPr>
                <w:rFonts w:ascii="Calibri" w:eastAsia="Times New Roman" w:hAnsi="Calibri" w:cs="Calibri"/>
                <w:color w:val="000000"/>
              </w:rPr>
              <w:t xml:space="preserve"> 2009</w:t>
            </w:r>
          </w:p>
        </w:tc>
        <w:tc>
          <w:tcPr>
            <w:tcW w:w="4819" w:type="dxa"/>
            <w:shd w:val="clear" w:color="auto" w:fill="auto"/>
            <w:noWrap/>
            <w:hideMark/>
          </w:tcPr>
          <w:p w14:paraId="2B9FA285" w14:textId="31D89A30" w:rsidR="00CC1DD0" w:rsidRPr="00CC1DD0" w:rsidRDefault="00B102B8"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Pr>
                <w:rFonts w:ascii="Calibri" w:eastAsia="Times New Roman" w:hAnsi="Calibri" w:cs="Calibri"/>
                <w:color w:val="000000"/>
              </w:rPr>
              <w:t>,</w:t>
            </w:r>
            <w:r w:rsidRPr="00CC1DD0">
              <w:rPr>
                <w:rFonts w:ascii="Calibri" w:eastAsia="Times New Roman" w:hAnsi="Calibri" w:cs="Calibri"/>
                <w:color w:val="000000"/>
              </w:rPr>
              <w:t xml:space="preserve"> 2014</w:t>
            </w:r>
          </w:p>
        </w:tc>
        <w:tc>
          <w:tcPr>
            <w:tcW w:w="1533" w:type="dxa"/>
            <w:shd w:val="clear" w:color="auto" w:fill="auto"/>
            <w:hideMark/>
          </w:tcPr>
          <w:p w14:paraId="262A9AE4" w14:textId="77777777" w:rsidR="00CC1DD0" w:rsidRPr="00CC1DD0" w:rsidRDefault="00CC1DD0" w:rsidP="00CC1DD0">
            <w:pPr>
              <w:rPr>
                <w:rFonts w:ascii="Calibri" w:eastAsia="Times New Roman" w:hAnsi="Calibri" w:cs="Calibri"/>
              </w:rPr>
            </w:pPr>
            <w:r w:rsidRPr="00CC1DD0">
              <w:rPr>
                <w:rFonts w:ascii="Calibri" w:eastAsia="Times New Roman" w:hAnsi="Calibri" w:cs="Calibri"/>
              </w:rPr>
              <w:t>SIPRI</w:t>
            </w:r>
          </w:p>
        </w:tc>
        <w:tc>
          <w:tcPr>
            <w:tcW w:w="2295" w:type="dxa"/>
            <w:shd w:val="clear" w:color="auto" w:fill="auto"/>
            <w:hideMark/>
          </w:tcPr>
          <w:p w14:paraId="4B84D6B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r w:rsidRPr="00CC1DD0">
              <w:rPr>
                <w:rFonts w:ascii="Calibri" w:eastAsia="Times New Roman" w:hAnsi="Calibri" w:cs="Calibri"/>
                <w:color w:val="000000"/>
              </w:rPr>
              <w:br/>
              <w:t xml:space="preserve">Grevi et al </w:t>
            </w:r>
          </w:p>
        </w:tc>
      </w:tr>
      <w:tr w:rsidR="00CC1DD0" w:rsidRPr="00CC1DD0" w14:paraId="08A6C819" w14:textId="77777777" w:rsidTr="00CC1DD0">
        <w:trPr>
          <w:trHeight w:val="1020"/>
        </w:trPr>
        <w:tc>
          <w:tcPr>
            <w:tcW w:w="1232" w:type="dxa"/>
            <w:shd w:val="clear" w:color="auto" w:fill="auto"/>
            <w:hideMark/>
          </w:tcPr>
          <w:p w14:paraId="2ABF42B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Kinshasa, </w:t>
            </w:r>
            <w:proofErr w:type="spellStart"/>
            <w:r w:rsidRPr="00CC1DD0">
              <w:rPr>
                <w:rFonts w:ascii="Calibri" w:eastAsia="Times New Roman" w:hAnsi="Calibri" w:cs="Calibri"/>
                <w:color w:val="000000"/>
              </w:rPr>
              <w:t>Democratic</w:t>
            </w:r>
            <w:proofErr w:type="spellEnd"/>
            <w:r w:rsidRPr="00CC1DD0">
              <w:rPr>
                <w:rFonts w:ascii="Calibri" w:eastAsia="Times New Roman" w:hAnsi="Calibri" w:cs="Calibri"/>
                <w:color w:val="000000"/>
              </w:rPr>
              <w:t xml:space="preserve"> Republic of Congo (EUPOL Kinshasa)</w:t>
            </w:r>
          </w:p>
        </w:tc>
        <w:tc>
          <w:tcPr>
            <w:tcW w:w="2029" w:type="dxa"/>
            <w:shd w:val="clear" w:color="auto" w:fill="auto"/>
            <w:hideMark/>
          </w:tcPr>
          <w:p w14:paraId="066F2E9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Map</w:t>
            </w:r>
            <w:proofErr w:type="spellEnd"/>
          </w:p>
        </w:tc>
        <w:tc>
          <w:tcPr>
            <w:tcW w:w="3260" w:type="dxa"/>
            <w:shd w:val="clear" w:color="auto" w:fill="auto"/>
            <w:hideMark/>
          </w:tcPr>
          <w:p w14:paraId="725A1A1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Map</w:t>
            </w:r>
            <w:proofErr w:type="spellEnd"/>
          </w:p>
        </w:tc>
        <w:tc>
          <w:tcPr>
            <w:tcW w:w="4819" w:type="dxa"/>
            <w:shd w:val="clear" w:color="auto" w:fill="auto"/>
            <w:noWrap/>
            <w:hideMark/>
          </w:tcPr>
          <w:p w14:paraId="05A88F2C" w14:textId="449FE920"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2E894D2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64616D3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r>
      <w:tr w:rsidR="00CC1DD0" w:rsidRPr="00CC1DD0" w14:paraId="7F07C20A" w14:textId="77777777" w:rsidTr="00CC1DD0">
        <w:trPr>
          <w:trHeight w:val="4080"/>
        </w:trPr>
        <w:tc>
          <w:tcPr>
            <w:tcW w:w="1232" w:type="dxa"/>
            <w:shd w:val="clear" w:color="auto" w:fill="auto"/>
            <w:hideMark/>
          </w:tcPr>
          <w:p w14:paraId="01570BA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Police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in </w:t>
            </w:r>
            <w:proofErr w:type="spellStart"/>
            <w:r w:rsidRPr="00CC1DD0">
              <w:rPr>
                <w:rFonts w:ascii="Calibri" w:eastAsia="Times New Roman" w:hAnsi="Calibri" w:cs="Calibri"/>
                <w:color w:val="000000"/>
              </w:rPr>
              <w:t>Palestinian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Territories</w:t>
            </w:r>
            <w:proofErr w:type="spellEnd"/>
            <w:r w:rsidRPr="00CC1DD0">
              <w:rPr>
                <w:rFonts w:ascii="Calibri" w:eastAsia="Times New Roman" w:hAnsi="Calibri" w:cs="Calibri"/>
                <w:color w:val="000000"/>
              </w:rPr>
              <w:t xml:space="preserve"> (EUPOL COPPS/ </w:t>
            </w:r>
            <w:proofErr w:type="spellStart"/>
            <w:r w:rsidRPr="00CC1DD0">
              <w:rPr>
                <w:rFonts w:ascii="Calibri" w:eastAsia="Times New Roman" w:hAnsi="Calibri" w:cs="Calibri"/>
                <w:color w:val="000000"/>
              </w:rPr>
              <w:t>Palestinian</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Territories</w:t>
            </w:r>
            <w:proofErr w:type="spellEnd"/>
            <w:r w:rsidRPr="00CC1DD0">
              <w:rPr>
                <w:rFonts w:ascii="Calibri" w:eastAsia="Times New Roman" w:hAnsi="Calibri" w:cs="Calibri"/>
                <w:color w:val="000000"/>
              </w:rPr>
              <w:t>)</w:t>
            </w:r>
          </w:p>
        </w:tc>
        <w:tc>
          <w:tcPr>
            <w:tcW w:w="2029" w:type="dxa"/>
            <w:shd w:val="clear" w:color="auto" w:fill="auto"/>
            <w:hideMark/>
          </w:tcPr>
          <w:p w14:paraId="0366AB5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https://eupolcopps.eu/sites/default/files/newsletters/ANNUAL%20REPORT%202018.pdf</w:t>
            </w:r>
          </w:p>
        </w:tc>
        <w:tc>
          <w:tcPr>
            <w:tcW w:w="3260" w:type="dxa"/>
            <w:shd w:val="clear" w:color="auto" w:fill="auto"/>
            <w:hideMark/>
          </w:tcPr>
          <w:p w14:paraId="14C8A9E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https://eupolcopps.eu/sites/default/files/newsletters/ANNUAL%20REPORT%202018.pdf</w:t>
            </w:r>
            <w:r w:rsidRPr="00CC1DD0">
              <w:rPr>
                <w:rFonts w:ascii="Calibri" w:eastAsia="Times New Roman" w:hAnsi="Calibri" w:cs="Calibri"/>
                <w:color w:val="000000"/>
              </w:rPr>
              <w:br/>
              <w:t>https://eupolcopps.eu/sites/default/files/newsletters/EUPOL_COPPS_Fact_Sheet_July_2019_ENG.PDF</w:t>
            </w:r>
            <w:r w:rsidRPr="00CC1DD0">
              <w:rPr>
                <w:rFonts w:ascii="Calibri" w:eastAsia="Times New Roman" w:hAnsi="Calibri" w:cs="Calibri"/>
                <w:color w:val="000000"/>
              </w:rPr>
              <w:br/>
              <w:t>https://eupolcopps.eu/en/content/what-eupol-copps</w:t>
            </w:r>
          </w:p>
        </w:tc>
        <w:tc>
          <w:tcPr>
            <w:tcW w:w="4819" w:type="dxa"/>
            <w:shd w:val="clear" w:color="auto" w:fill="auto"/>
            <w:noWrap/>
            <w:hideMark/>
          </w:tcPr>
          <w:p w14:paraId="712B2B89" w14:textId="61AE3D85" w:rsidR="00CC1DD0" w:rsidRPr="00CC1DD0" w:rsidRDefault="00C01BB1"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w:t>
            </w:r>
            <w:r w:rsidR="00E77F2A">
              <w:rPr>
                <w:rFonts w:ascii="Calibri" w:eastAsia="Times New Roman" w:hAnsi="Calibri" w:cs="Calibri"/>
                <w:color w:val="000000"/>
              </w:rPr>
              <w:t>ISIS Europe</w:t>
            </w:r>
          </w:p>
        </w:tc>
        <w:tc>
          <w:tcPr>
            <w:tcW w:w="1533" w:type="dxa"/>
            <w:shd w:val="clear" w:color="auto" w:fill="auto"/>
            <w:hideMark/>
          </w:tcPr>
          <w:p w14:paraId="20322A2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https://eupolcopps.eu/en/content/what-eupol-copps</w:t>
            </w:r>
          </w:p>
        </w:tc>
        <w:tc>
          <w:tcPr>
            <w:tcW w:w="2295" w:type="dxa"/>
            <w:shd w:val="clear" w:color="auto" w:fill="auto"/>
            <w:hideMark/>
          </w:tcPr>
          <w:p w14:paraId="3F88D2B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r w:rsidR="00CC1DD0" w:rsidRPr="00CC1DD0" w14:paraId="4A00FBBC" w14:textId="77777777" w:rsidTr="00CC1DD0">
        <w:trPr>
          <w:trHeight w:val="4420"/>
        </w:trPr>
        <w:tc>
          <w:tcPr>
            <w:tcW w:w="1232" w:type="dxa"/>
            <w:shd w:val="clear" w:color="auto" w:fill="auto"/>
            <w:hideMark/>
          </w:tcPr>
          <w:p w14:paraId="67ABEF7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Regional</w:t>
            </w:r>
            <w:proofErr w:type="spellEnd"/>
            <w:r w:rsidRPr="00CC1DD0">
              <w:rPr>
                <w:rFonts w:ascii="Calibri" w:eastAsia="Times New Roman" w:hAnsi="Calibri" w:cs="Calibri"/>
                <w:color w:val="000000"/>
              </w:rPr>
              <w:t xml:space="preserve"> Maritime </w:t>
            </w:r>
            <w:proofErr w:type="spellStart"/>
            <w:r w:rsidRPr="00CC1DD0">
              <w:rPr>
                <w:rFonts w:ascii="Calibri" w:eastAsia="Times New Roman" w:hAnsi="Calibri" w:cs="Calibri"/>
                <w:color w:val="000000"/>
              </w:rPr>
              <w:t>Capacity</w:t>
            </w:r>
            <w:proofErr w:type="spellEnd"/>
            <w:r w:rsidRPr="00CC1DD0">
              <w:rPr>
                <w:rFonts w:ascii="Calibri" w:eastAsia="Times New Roman" w:hAnsi="Calibri" w:cs="Calibri"/>
                <w:color w:val="000000"/>
              </w:rPr>
              <w:t xml:space="preserve"> Building for the </w:t>
            </w:r>
            <w:proofErr w:type="spellStart"/>
            <w:r w:rsidRPr="00CC1DD0">
              <w:rPr>
                <w:rFonts w:ascii="Calibri" w:eastAsia="Times New Roman" w:hAnsi="Calibri" w:cs="Calibri"/>
                <w:color w:val="000000"/>
              </w:rPr>
              <w:t>Horn</w:t>
            </w:r>
            <w:proofErr w:type="spellEnd"/>
            <w:r w:rsidRPr="00CC1DD0">
              <w:rPr>
                <w:rFonts w:ascii="Calibri" w:eastAsia="Times New Roman" w:hAnsi="Calibri" w:cs="Calibri"/>
                <w:color w:val="000000"/>
              </w:rPr>
              <w:t xml:space="preserve"> of Africa and the Western </w:t>
            </w:r>
            <w:proofErr w:type="spellStart"/>
            <w:r w:rsidRPr="00CC1DD0">
              <w:rPr>
                <w:rFonts w:ascii="Calibri" w:eastAsia="Times New Roman" w:hAnsi="Calibri" w:cs="Calibri"/>
                <w:color w:val="000000"/>
              </w:rPr>
              <w:t>Indian</w:t>
            </w:r>
            <w:proofErr w:type="spellEnd"/>
            <w:r w:rsidRPr="00CC1DD0">
              <w:rPr>
                <w:rFonts w:ascii="Calibri" w:eastAsia="Times New Roman" w:hAnsi="Calibri" w:cs="Calibri"/>
                <w:color w:val="000000"/>
              </w:rPr>
              <w:t xml:space="preserve"> Ocean (EUCAP </w:t>
            </w:r>
            <w:proofErr w:type="spellStart"/>
            <w:r w:rsidRPr="00CC1DD0">
              <w:rPr>
                <w:rFonts w:ascii="Calibri" w:eastAsia="Times New Roman" w:hAnsi="Calibri" w:cs="Calibri"/>
                <w:color w:val="000000"/>
              </w:rPr>
              <w:t>Nestor</w:t>
            </w:r>
            <w:proofErr w:type="spellEnd"/>
            <w:r w:rsidRPr="00CC1DD0">
              <w:rPr>
                <w:rFonts w:ascii="Calibri" w:eastAsia="Times New Roman" w:hAnsi="Calibri" w:cs="Calibri"/>
                <w:color w:val="000000"/>
              </w:rPr>
              <w:t xml:space="preserve">) EUCAP SOMALIA </w:t>
            </w:r>
          </w:p>
        </w:tc>
        <w:tc>
          <w:tcPr>
            <w:tcW w:w="2029" w:type="dxa"/>
            <w:shd w:val="clear" w:color="auto" w:fill="auto"/>
            <w:hideMark/>
          </w:tcPr>
          <w:p w14:paraId="4A0FAA5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https://www.eucap-som.eu/fact-sheet/</w:t>
            </w:r>
          </w:p>
        </w:tc>
        <w:tc>
          <w:tcPr>
            <w:tcW w:w="3260" w:type="dxa"/>
            <w:shd w:val="clear" w:color="auto" w:fill="auto"/>
            <w:hideMark/>
          </w:tcPr>
          <w:p w14:paraId="56067ED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http://piracy-studies.org/in-search-for-a-mission-the-eus-regional-training-mission-eucap-nestor/</w:t>
            </w:r>
            <w:r w:rsidRPr="00CC1DD0">
              <w:rPr>
                <w:rFonts w:ascii="Calibri" w:eastAsia="Times New Roman" w:hAnsi="Calibri" w:cs="Calibri"/>
                <w:color w:val="000000"/>
              </w:rPr>
              <w:br/>
              <w:t>YES 2014</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https://eupolcopps.eu/sites/default/files/newsletters/ANNUAL%20REPORT%202018.pdf</w:t>
            </w:r>
            <w:r w:rsidRPr="00CC1DD0">
              <w:rPr>
                <w:rFonts w:ascii="Calibri" w:eastAsia="Times New Roman" w:hAnsi="Calibri" w:cs="Calibri"/>
                <w:color w:val="000000"/>
              </w:rPr>
              <w:br/>
              <w:t>https://www.eucap-som.eu/fact-sheet/</w:t>
            </w:r>
          </w:p>
        </w:tc>
        <w:tc>
          <w:tcPr>
            <w:tcW w:w="4819" w:type="dxa"/>
            <w:shd w:val="clear" w:color="auto" w:fill="auto"/>
            <w:noWrap/>
            <w:hideMark/>
          </w:tcPr>
          <w:p w14:paraId="523D7AB0" w14:textId="03B562BA" w:rsidR="00CC1DD0" w:rsidRPr="00CC1DD0" w:rsidRDefault="005B4F40"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w:t>
            </w:r>
          </w:p>
        </w:tc>
        <w:tc>
          <w:tcPr>
            <w:tcW w:w="1533" w:type="dxa"/>
            <w:shd w:val="clear" w:color="auto" w:fill="auto"/>
            <w:hideMark/>
          </w:tcPr>
          <w:p w14:paraId="1B9897B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p>
        </w:tc>
        <w:tc>
          <w:tcPr>
            <w:tcW w:w="2295" w:type="dxa"/>
            <w:shd w:val="clear" w:color="auto" w:fill="auto"/>
            <w:hideMark/>
          </w:tcPr>
          <w:p w14:paraId="48002E67"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br/>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p>
        </w:tc>
      </w:tr>
      <w:tr w:rsidR="00CC1DD0" w:rsidRPr="00CC1DD0" w14:paraId="25EC9C4E" w14:textId="77777777" w:rsidTr="00CC1DD0">
        <w:trPr>
          <w:trHeight w:val="1360"/>
        </w:trPr>
        <w:tc>
          <w:tcPr>
            <w:tcW w:w="1232" w:type="dxa"/>
            <w:shd w:val="clear" w:color="auto" w:fill="auto"/>
            <w:hideMark/>
          </w:tcPr>
          <w:p w14:paraId="22C63EB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Rule</w:t>
            </w:r>
            <w:proofErr w:type="spellEnd"/>
            <w:r w:rsidRPr="00CC1DD0">
              <w:rPr>
                <w:rFonts w:ascii="Calibri" w:eastAsia="Times New Roman" w:hAnsi="Calibri" w:cs="Calibri"/>
                <w:color w:val="000000"/>
              </w:rPr>
              <w:t xml:space="preserve"> of Law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Georgia (EUJUST THEMIS)</w:t>
            </w:r>
          </w:p>
        </w:tc>
        <w:tc>
          <w:tcPr>
            <w:tcW w:w="2029" w:type="dxa"/>
            <w:shd w:val="clear" w:color="auto" w:fill="auto"/>
            <w:hideMark/>
          </w:tcPr>
          <w:p w14:paraId="2A6140D6" w14:textId="694405B0"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Koutrakos</w:t>
            </w:r>
            <w:proofErr w:type="spellEnd"/>
            <w:r w:rsidR="0030298A">
              <w:rPr>
                <w:rFonts w:ascii="Calibri" w:eastAsia="Times New Roman" w:hAnsi="Calibri" w:cs="Calibri"/>
                <w:color w:val="000000"/>
              </w:rPr>
              <w:t xml:space="preserve">, </w:t>
            </w:r>
            <w:r w:rsidRPr="00CC1DD0">
              <w:rPr>
                <w:rFonts w:ascii="Calibri" w:eastAsia="Times New Roman" w:hAnsi="Calibri" w:cs="Calibri"/>
                <w:color w:val="000000"/>
              </w:rPr>
              <w:t>2013</w:t>
            </w:r>
          </w:p>
        </w:tc>
        <w:tc>
          <w:tcPr>
            <w:tcW w:w="3260" w:type="dxa"/>
            <w:shd w:val="clear" w:color="auto" w:fill="auto"/>
            <w:hideMark/>
          </w:tcPr>
          <w:p w14:paraId="70010E5B" w14:textId="4DA86F63"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Koutrakos</w:t>
            </w:r>
            <w:proofErr w:type="spellEnd"/>
            <w:r w:rsidR="0030298A">
              <w:rPr>
                <w:rFonts w:ascii="Calibri" w:eastAsia="Times New Roman" w:hAnsi="Calibri" w:cs="Calibri"/>
                <w:color w:val="000000"/>
              </w:rPr>
              <w:t xml:space="preserve">, </w:t>
            </w:r>
            <w:r w:rsidRPr="00CC1DD0">
              <w:rPr>
                <w:rFonts w:ascii="Calibri" w:eastAsia="Times New Roman" w:hAnsi="Calibri" w:cs="Calibri"/>
                <w:color w:val="000000"/>
              </w:rPr>
              <w:t>2013</w:t>
            </w:r>
          </w:p>
        </w:tc>
        <w:tc>
          <w:tcPr>
            <w:tcW w:w="4819" w:type="dxa"/>
            <w:shd w:val="clear" w:color="auto" w:fill="auto"/>
            <w:noWrap/>
            <w:hideMark/>
          </w:tcPr>
          <w:p w14:paraId="7390B73C" w14:textId="085F6E65" w:rsidR="00CC1DD0" w:rsidRPr="00CC1DD0" w:rsidRDefault="0030298A" w:rsidP="00CC1DD0">
            <w:pPr>
              <w:rPr>
                <w:rFonts w:ascii="Calibri" w:eastAsia="Times New Roman" w:hAnsi="Calibri" w:cs="Calibri"/>
                <w:color w:val="000000"/>
              </w:rPr>
            </w:pPr>
            <w:proofErr w:type="spellStart"/>
            <w:proofErr w:type="gramStart"/>
            <w:r w:rsidRPr="00CC1DD0">
              <w:rPr>
                <w:rFonts w:ascii="Calibri" w:eastAsia="Times New Roman" w:hAnsi="Calibri" w:cs="Calibri"/>
                <w:color w:val="000000"/>
              </w:rPr>
              <w:t>Koutrakos</w:t>
            </w:r>
            <w:proofErr w:type="spellEnd"/>
            <w:r w:rsidRPr="00CC1DD0">
              <w:rPr>
                <w:rFonts w:ascii="Calibri" w:eastAsia="Times New Roman" w:hAnsi="Calibri" w:cs="Calibri"/>
                <w:color w:val="000000"/>
              </w:rPr>
              <w:t xml:space="preserve">, </w:t>
            </w:r>
            <w:r>
              <w:rPr>
                <w:rFonts w:ascii="Calibri" w:eastAsia="Times New Roman" w:hAnsi="Calibri" w:cs="Calibri"/>
                <w:color w:val="000000"/>
              </w:rPr>
              <w:t xml:space="preserve"> </w:t>
            </w:r>
            <w:r w:rsidRPr="00CC1DD0">
              <w:rPr>
                <w:rFonts w:ascii="Calibri" w:eastAsia="Times New Roman" w:hAnsi="Calibri" w:cs="Calibri"/>
                <w:color w:val="000000"/>
              </w:rPr>
              <w:t>2013</w:t>
            </w:r>
            <w:proofErr w:type="gramEnd"/>
          </w:p>
        </w:tc>
        <w:tc>
          <w:tcPr>
            <w:tcW w:w="1533" w:type="dxa"/>
            <w:shd w:val="clear" w:color="auto" w:fill="auto"/>
            <w:hideMark/>
          </w:tcPr>
          <w:p w14:paraId="11D27482"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Panos</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Koutrakos</w:t>
            </w:r>
            <w:proofErr w:type="spellEnd"/>
            <w:r w:rsidRPr="00CC1DD0">
              <w:rPr>
                <w:rFonts w:ascii="Calibri" w:eastAsia="Times New Roman" w:hAnsi="Calibri" w:cs="Calibri"/>
                <w:color w:val="000000"/>
              </w:rPr>
              <w:t xml:space="preserve">, </w:t>
            </w:r>
            <w:r w:rsidRPr="00CC1DD0">
              <w:rPr>
                <w:rFonts w:ascii="Calibri" w:eastAsia="Times New Roman" w:hAnsi="Calibri" w:cs="Calibri"/>
                <w:i/>
                <w:iCs/>
                <w:color w:val="333333"/>
              </w:rPr>
              <w:t xml:space="preserve">The EU Common Security and </w:t>
            </w:r>
            <w:proofErr w:type="spellStart"/>
            <w:r w:rsidRPr="00CC1DD0">
              <w:rPr>
                <w:rFonts w:ascii="Calibri" w:eastAsia="Times New Roman" w:hAnsi="Calibri" w:cs="Calibri"/>
                <w:i/>
                <w:iCs/>
                <w:color w:val="333333"/>
              </w:rPr>
              <w:t>Defence</w:t>
            </w:r>
            <w:proofErr w:type="spellEnd"/>
            <w:r w:rsidRPr="00CC1DD0">
              <w:rPr>
                <w:rFonts w:ascii="Calibri" w:eastAsia="Times New Roman" w:hAnsi="Calibri" w:cs="Calibri"/>
                <w:i/>
                <w:iCs/>
                <w:color w:val="333333"/>
              </w:rPr>
              <w:t xml:space="preserve"> Policy (2013)</w:t>
            </w:r>
          </w:p>
        </w:tc>
        <w:tc>
          <w:tcPr>
            <w:tcW w:w="2295" w:type="dxa"/>
            <w:shd w:val="clear" w:color="auto" w:fill="auto"/>
            <w:hideMark/>
          </w:tcPr>
          <w:p w14:paraId="51CC4E81"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Panos</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Koutrakos</w:t>
            </w:r>
            <w:proofErr w:type="spellEnd"/>
            <w:r w:rsidRPr="00CC1DD0">
              <w:rPr>
                <w:rFonts w:ascii="Calibri" w:eastAsia="Times New Roman" w:hAnsi="Calibri" w:cs="Calibri"/>
                <w:color w:val="000000"/>
              </w:rPr>
              <w:t xml:space="preserve">, </w:t>
            </w:r>
            <w:r w:rsidRPr="00CC1DD0">
              <w:rPr>
                <w:rFonts w:ascii="Calibri" w:eastAsia="Times New Roman" w:hAnsi="Calibri" w:cs="Calibri"/>
                <w:i/>
                <w:iCs/>
                <w:color w:val="333333"/>
              </w:rPr>
              <w:t xml:space="preserve">The EU Common Security and </w:t>
            </w:r>
            <w:proofErr w:type="spellStart"/>
            <w:r w:rsidRPr="00CC1DD0">
              <w:rPr>
                <w:rFonts w:ascii="Calibri" w:eastAsia="Times New Roman" w:hAnsi="Calibri" w:cs="Calibri"/>
                <w:i/>
                <w:iCs/>
                <w:color w:val="333333"/>
              </w:rPr>
              <w:t>Defence</w:t>
            </w:r>
            <w:proofErr w:type="spellEnd"/>
            <w:r w:rsidRPr="00CC1DD0">
              <w:rPr>
                <w:rFonts w:ascii="Calibri" w:eastAsia="Times New Roman" w:hAnsi="Calibri" w:cs="Calibri"/>
                <w:i/>
                <w:iCs/>
                <w:color w:val="333333"/>
              </w:rPr>
              <w:t xml:space="preserve"> Policy (2013)</w:t>
            </w:r>
          </w:p>
        </w:tc>
      </w:tr>
      <w:tr w:rsidR="00CC1DD0" w:rsidRPr="00CC1DD0" w14:paraId="7CC8F260" w14:textId="77777777" w:rsidTr="00CC1DD0">
        <w:trPr>
          <w:trHeight w:val="4080"/>
        </w:trPr>
        <w:tc>
          <w:tcPr>
            <w:tcW w:w="1232" w:type="dxa"/>
            <w:shd w:val="clear" w:color="auto" w:fill="auto"/>
            <w:hideMark/>
          </w:tcPr>
          <w:p w14:paraId="0135365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EU </w:t>
            </w:r>
            <w:proofErr w:type="spellStart"/>
            <w:r w:rsidRPr="00CC1DD0">
              <w:rPr>
                <w:rFonts w:ascii="Calibri" w:eastAsia="Times New Roman" w:hAnsi="Calibri" w:cs="Calibri"/>
                <w:color w:val="000000"/>
              </w:rPr>
              <w:t>Rule</w:t>
            </w:r>
            <w:proofErr w:type="spellEnd"/>
            <w:r w:rsidRPr="00CC1DD0">
              <w:rPr>
                <w:rFonts w:ascii="Calibri" w:eastAsia="Times New Roman" w:hAnsi="Calibri" w:cs="Calibri"/>
                <w:color w:val="000000"/>
              </w:rPr>
              <w:t xml:space="preserve"> of Law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in Kosovo (EULEX KOSOVO)</w:t>
            </w:r>
          </w:p>
        </w:tc>
        <w:tc>
          <w:tcPr>
            <w:tcW w:w="2029" w:type="dxa"/>
            <w:shd w:val="clear" w:color="auto" w:fill="auto"/>
            <w:hideMark/>
          </w:tcPr>
          <w:p w14:paraId="7171EDC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p>
        </w:tc>
        <w:tc>
          <w:tcPr>
            <w:tcW w:w="3260" w:type="dxa"/>
            <w:shd w:val="clear" w:color="auto" w:fill="auto"/>
            <w:hideMark/>
          </w:tcPr>
          <w:p w14:paraId="3ABB22F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DATA PEACE OP. 2000-2014</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https://eupolcopps.eu/sites/default/files/newsletters/ANNUAL%20REPORT%202018.pdf</w:t>
            </w:r>
            <w:r w:rsidRPr="00CC1DD0">
              <w:rPr>
                <w:rFonts w:ascii="Calibri" w:eastAsia="Times New Roman" w:hAnsi="Calibri" w:cs="Calibri"/>
                <w:color w:val="000000"/>
              </w:rPr>
              <w:br/>
              <w:t>EU CSDP MISSIONS DEC. 2019</w:t>
            </w:r>
            <w:r w:rsidRPr="00CC1DD0">
              <w:rPr>
                <w:rFonts w:ascii="Calibri" w:eastAsia="Times New Roman" w:hAnsi="Calibri" w:cs="Calibri"/>
                <w:color w:val="000000"/>
              </w:rPr>
              <w:br/>
            </w:r>
            <w:r w:rsidRPr="00CC1DD0">
              <w:rPr>
                <w:rFonts w:ascii="Calibri" w:eastAsia="Times New Roman" w:hAnsi="Calibri" w:cs="Calibri"/>
                <w:color w:val="000000"/>
              </w:rPr>
              <w:br/>
              <w:t>http://www.eulex-kosovo.eu/eul/repository/docs/EULEX-Mandate-02_10052020.pdf</w:t>
            </w:r>
          </w:p>
        </w:tc>
        <w:tc>
          <w:tcPr>
            <w:tcW w:w="4819" w:type="dxa"/>
            <w:shd w:val="clear" w:color="auto" w:fill="auto"/>
            <w:noWrap/>
            <w:hideMark/>
          </w:tcPr>
          <w:p w14:paraId="383A1E80" w14:textId="5DDC31A2" w:rsidR="00CC1DD0" w:rsidRPr="00CC1DD0" w:rsidRDefault="00112DDE" w:rsidP="00CC1DD0">
            <w:pPr>
              <w:rPr>
                <w:rFonts w:ascii="Calibri" w:eastAsia="Times New Roman" w:hAnsi="Calibri" w:cs="Calibri"/>
                <w:color w:val="000000"/>
              </w:rPr>
            </w:pPr>
            <w:r>
              <w:rPr>
                <w:rFonts w:ascii="Calibri" w:eastAsia="Times New Roman" w:hAnsi="Calibri" w:cs="Calibri"/>
                <w:color w:val="000000"/>
              </w:rPr>
              <w:t>ISIS Europe</w:t>
            </w:r>
            <w:r w:rsidR="00C13E5B">
              <w:rPr>
                <w:rFonts w:ascii="Calibri" w:eastAsia="Times New Roman" w:hAnsi="Calibri" w:cs="Calibri"/>
                <w:color w:val="000000"/>
              </w:rPr>
              <w:t xml:space="preserve">, </w:t>
            </w:r>
            <w:proofErr w:type="spellStart"/>
            <w:r w:rsidR="00C13E5B">
              <w:rPr>
                <w:rFonts w:ascii="Calibri" w:eastAsia="Times New Roman" w:hAnsi="Calibri" w:cs="Calibri"/>
                <w:color w:val="000000"/>
              </w:rPr>
              <w:t>Pohl</w:t>
            </w:r>
            <w:proofErr w:type="spellEnd"/>
            <w:r w:rsidR="00C13E5B">
              <w:rPr>
                <w:rFonts w:ascii="Calibri" w:eastAsia="Times New Roman" w:hAnsi="Calibri" w:cs="Calibri"/>
                <w:color w:val="000000"/>
              </w:rPr>
              <w:t>, 2014</w:t>
            </w:r>
          </w:p>
        </w:tc>
        <w:tc>
          <w:tcPr>
            <w:tcW w:w="1533" w:type="dxa"/>
            <w:shd w:val="clear" w:color="auto" w:fill="auto"/>
            <w:hideMark/>
          </w:tcPr>
          <w:p w14:paraId="28B0DF2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246CCB88"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r w:rsidR="00CC1DD0" w:rsidRPr="00CC1DD0" w14:paraId="511E7B8E" w14:textId="77777777" w:rsidTr="00CC1DD0">
        <w:trPr>
          <w:trHeight w:val="1360"/>
        </w:trPr>
        <w:tc>
          <w:tcPr>
            <w:tcW w:w="1232" w:type="dxa"/>
            <w:shd w:val="clear" w:color="auto" w:fill="auto"/>
            <w:hideMark/>
          </w:tcPr>
          <w:p w14:paraId="4407422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Security Sector </w:t>
            </w:r>
            <w:proofErr w:type="spellStart"/>
            <w:r w:rsidRPr="00CC1DD0">
              <w:rPr>
                <w:rFonts w:ascii="Calibri" w:eastAsia="Times New Roman" w:hAnsi="Calibri" w:cs="Calibri"/>
                <w:color w:val="000000"/>
              </w:rPr>
              <w:t>Reform</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in </w:t>
            </w:r>
            <w:proofErr w:type="spellStart"/>
            <w:r w:rsidRPr="00CC1DD0">
              <w:rPr>
                <w:rFonts w:ascii="Calibri" w:eastAsia="Times New Roman" w:hAnsi="Calibri" w:cs="Calibri"/>
                <w:color w:val="000000"/>
              </w:rPr>
              <w:t>Democratic</w:t>
            </w:r>
            <w:proofErr w:type="spellEnd"/>
            <w:r w:rsidRPr="00CC1DD0">
              <w:rPr>
                <w:rFonts w:ascii="Calibri" w:eastAsia="Times New Roman" w:hAnsi="Calibri" w:cs="Calibri"/>
                <w:color w:val="000000"/>
              </w:rPr>
              <w:t xml:space="preserve"> Republic of the Congo (EUSEC RD Congo)</w:t>
            </w:r>
          </w:p>
        </w:tc>
        <w:tc>
          <w:tcPr>
            <w:tcW w:w="2029" w:type="dxa"/>
            <w:shd w:val="clear" w:color="auto" w:fill="auto"/>
            <w:hideMark/>
          </w:tcPr>
          <w:p w14:paraId="65811CE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2015</w:t>
            </w:r>
          </w:p>
        </w:tc>
        <w:tc>
          <w:tcPr>
            <w:tcW w:w="3260" w:type="dxa"/>
            <w:shd w:val="clear" w:color="auto" w:fill="auto"/>
            <w:hideMark/>
          </w:tcPr>
          <w:p w14:paraId="253E516A"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police</w:t>
            </w:r>
            <w:proofErr w:type="spellEnd"/>
            <w:r w:rsidRPr="00CC1DD0">
              <w:rPr>
                <w:rFonts w:ascii="Calibri" w:eastAsia="Times New Roman" w:hAnsi="Calibri" w:cs="Calibri"/>
                <w:color w:val="000000"/>
              </w:rPr>
              <w:t xml:space="preserve"> + </w:t>
            </w:r>
            <w:proofErr w:type="spellStart"/>
            <w:r w:rsidRPr="00CC1DD0">
              <w:rPr>
                <w:rFonts w:ascii="Calibri" w:eastAsia="Times New Roman" w:hAnsi="Calibri" w:cs="Calibri"/>
                <w:color w:val="000000"/>
              </w:rPr>
              <w:t>civilian</w:t>
            </w:r>
            <w:proofErr w:type="spellEnd"/>
            <w:r w:rsidRPr="00CC1DD0">
              <w:rPr>
                <w:rFonts w:ascii="Calibri" w:eastAsia="Times New Roman" w:hAnsi="Calibri" w:cs="Calibri"/>
                <w:color w:val="000000"/>
              </w:rPr>
              <w:t>)</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p>
        </w:tc>
        <w:tc>
          <w:tcPr>
            <w:tcW w:w="4819" w:type="dxa"/>
            <w:shd w:val="clear" w:color="auto" w:fill="auto"/>
            <w:noWrap/>
            <w:hideMark/>
          </w:tcPr>
          <w:p w14:paraId="62C60947" w14:textId="0B43AF94"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625EC45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p>
        </w:tc>
        <w:tc>
          <w:tcPr>
            <w:tcW w:w="2295" w:type="dxa"/>
            <w:shd w:val="clear" w:color="auto" w:fill="auto"/>
            <w:hideMark/>
          </w:tcPr>
          <w:p w14:paraId="689FAF8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CSDP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YES 2015</w:t>
            </w:r>
            <w:r w:rsidRPr="00CC1DD0">
              <w:rPr>
                <w:rFonts w:ascii="Calibri" w:eastAsia="Times New Roman" w:hAnsi="Calibri" w:cs="Calibri"/>
                <w:color w:val="000000"/>
              </w:rPr>
              <w:br/>
              <w:t>YES 2016</w:t>
            </w:r>
          </w:p>
        </w:tc>
      </w:tr>
      <w:tr w:rsidR="00CC1DD0" w:rsidRPr="00CC1DD0" w14:paraId="0CBBA6CF" w14:textId="77777777" w:rsidTr="00CC1DD0">
        <w:trPr>
          <w:trHeight w:val="1020"/>
        </w:trPr>
        <w:tc>
          <w:tcPr>
            <w:tcW w:w="1232" w:type="dxa"/>
            <w:shd w:val="clear" w:color="auto" w:fill="auto"/>
            <w:hideMark/>
          </w:tcPr>
          <w:p w14:paraId="1976CD6E"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Security Sector </w:t>
            </w:r>
            <w:proofErr w:type="spellStart"/>
            <w:r w:rsidRPr="00CC1DD0">
              <w:rPr>
                <w:rFonts w:ascii="Calibri" w:eastAsia="Times New Roman" w:hAnsi="Calibri" w:cs="Calibri"/>
                <w:color w:val="000000"/>
              </w:rPr>
              <w:t>Reform</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in Guinea-Bissau (EU-</w:t>
            </w:r>
            <w:r w:rsidRPr="00CC1DD0">
              <w:rPr>
                <w:rFonts w:ascii="Calibri" w:eastAsia="Times New Roman" w:hAnsi="Calibri" w:cs="Calibri"/>
                <w:color w:val="000000"/>
              </w:rPr>
              <w:lastRenderedPageBreak/>
              <w:t>SSR)</w:t>
            </w:r>
          </w:p>
        </w:tc>
        <w:tc>
          <w:tcPr>
            <w:tcW w:w="2029" w:type="dxa"/>
            <w:shd w:val="clear" w:color="auto" w:fill="auto"/>
            <w:hideMark/>
          </w:tcPr>
          <w:p w14:paraId="7DB3BC7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lastRenderedPageBreak/>
              <w:t xml:space="preserve">Grevi et </w:t>
            </w:r>
            <w:proofErr w:type="gramStart"/>
            <w:r w:rsidRPr="00CC1DD0">
              <w:rPr>
                <w:rFonts w:ascii="Calibri" w:eastAsia="Times New Roman" w:hAnsi="Calibri" w:cs="Calibri"/>
                <w:color w:val="000000"/>
              </w:rPr>
              <w:t>al .</w:t>
            </w:r>
            <w:proofErr w:type="gramEnd"/>
            <w:r w:rsidRPr="00CC1DD0">
              <w:rPr>
                <w:rFonts w:ascii="Calibri" w:eastAsia="Times New Roman" w:hAnsi="Calibri" w:cs="Calibri"/>
                <w:color w:val="000000"/>
              </w:rPr>
              <w:t xml:space="preserve"> 2009</w:t>
            </w:r>
          </w:p>
        </w:tc>
        <w:tc>
          <w:tcPr>
            <w:tcW w:w="3260" w:type="dxa"/>
            <w:shd w:val="clear" w:color="auto" w:fill="auto"/>
            <w:hideMark/>
          </w:tcPr>
          <w:p w14:paraId="73511FD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r w:rsidRPr="00CC1DD0">
              <w:rPr>
                <w:rFonts w:ascii="Calibri" w:eastAsia="Times New Roman" w:hAnsi="Calibri" w:cs="Calibri"/>
                <w:color w:val="000000"/>
              </w:rPr>
              <w:br/>
              <w:t xml:space="preserve">Grevi et </w:t>
            </w:r>
            <w:proofErr w:type="gramStart"/>
            <w:r w:rsidRPr="00CC1DD0">
              <w:rPr>
                <w:rFonts w:ascii="Calibri" w:eastAsia="Times New Roman" w:hAnsi="Calibri" w:cs="Calibri"/>
                <w:color w:val="000000"/>
              </w:rPr>
              <w:t>al .</w:t>
            </w:r>
            <w:proofErr w:type="gramEnd"/>
            <w:r w:rsidRPr="00CC1DD0">
              <w:rPr>
                <w:rFonts w:ascii="Calibri" w:eastAsia="Times New Roman" w:hAnsi="Calibri" w:cs="Calibri"/>
                <w:color w:val="000000"/>
              </w:rPr>
              <w:t xml:space="preserve"> 2009</w:t>
            </w:r>
          </w:p>
        </w:tc>
        <w:tc>
          <w:tcPr>
            <w:tcW w:w="4819" w:type="dxa"/>
            <w:shd w:val="clear" w:color="auto" w:fill="auto"/>
            <w:noWrap/>
            <w:hideMark/>
          </w:tcPr>
          <w:p w14:paraId="0A3EEDB2" w14:textId="06D2AA39" w:rsidR="00CC1DD0" w:rsidRPr="00CC1DD0" w:rsidRDefault="00F86A1C" w:rsidP="00CC1DD0">
            <w:pPr>
              <w:rPr>
                <w:rFonts w:ascii="Calibri" w:eastAsia="Times New Roman" w:hAnsi="Calibri" w:cs="Calibri"/>
                <w:color w:val="000000"/>
              </w:rPr>
            </w:pPr>
            <w:r>
              <w:rPr>
                <w:rFonts w:ascii="Calibri" w:eastAsia="Times New Roman" w:hAnsi="Calibri" w:cs="Calibri"/>
                <w:color w:val="000000"/>
              </w:rPr>
              <w:t>SIPRI, Grevi et al 2009</w:t>
            </w:r>
          </w:p>
        </w:tc>
        <w:tc>
          <w:tcPr>
            <w:tcW w:w="1533" w:type="dxa"/>
            <w:shd w:val="clear" w:color="auto" w:fill="auto"/>
            <w:hideMark/>
          </w:tcPr>
          <w:p w14:paraId="2B318BE0"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c>
          <w:tcPr>
            <w:tcW w:w="2295" w:type="dxa"/>
            <w:shd w:val="clear" w:color="auto" w:fill="auto"/>
            <w:hideMark/>
          </w:tcPr>
          <w:p w14:paraId="26CFCB6C"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w:t>
            </w:r>
          </w:p>
        </w:tc>
      </w:tr>
      <w:tr w:rsidR="00CC1DD0" w:rsidRPr="00CC1DD0" w14:paraId="3D658A1B" w14:textId="77777777" w:rsidTr="00CC1DD0">
        <w:trPr>
          <w:trHeight w:val="4080"/>
        </w:trPr>
        <w:tc>
          <w:tcPr>
            <w:tcW w:w="1232" w:type="dxa"/>
            <w:shd w:val="clear" w:color="auto" w:fill="auto"/>
            <w:hideMark/>
          </w:tcPr>
          <w:p w14:paraId="15FB0BFF"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Somalia Training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(EUTM Somalia)</w:t>
            </w:r>
          </w:p>
        </w:tc>
        <w:tc>
          <w:tcPr>
            <w:tcW w:w="2029" w:type="dxa"/>
            <w:shd w:val="clear" w:color="auto" w:fill="auto"/>
            <w:hideMark/>
          </w:tcPr>
          <w:p w14:paraId="5B080356" w14:textId="77777777" w:rsidR="00CC1DD0" w:rsidRPr="00CC1DD0" w:rsidRDefault="007B0EE8" w:rsidP="00CC1DD0">
            <w:pPr>
              <w:rPr>
                <w:rFonts w:ascii="Calibri" w:eastAsia="Times New Roman" w:hAnsi="Calibri" w:cs="Calibri"/>
                <w:color w:val="0563C1"/>
                <w:u w:val="single"/>
              </w:rPr>
            </w:pPr>
            <w:hyperlink r:id="rId16" w:history="1">
              <w:r w:rsidR="00CC1DD0" w:rsidRPr="00CC1DD0">
                <w:rPr>
                  <w:rFonts w:ascii="Calibri" w:eastAsia="Times New Roman" w:hAnsi="Calibri" w:cs="Calibri"/>
                  <w:color w:val="0563C1"/>
                  <w:u w:val="single"/>
                </w:rPr>
                <w:t>https://www.eutm-somalia.eu/wp-content/uploads/2019/08/FACTSHEET-2019_G.B.-DE-SIO.pdf</w:t>
              </w:r>
            </w:hyperlink>
          </w:p>
        </w:tc>
        <w:tc>
          <w:tcPr>
            <w:tcW w:w="3260" w:type="dxa"/>
            <w:shd w:val="clear" w:color="auto" w:fill="auto"/>
            <w:hideMark/>
          </w:tcPr>
          <w:p w14:paraId="5D74E1F1"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TROOPS)</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CSDP REPORT DEC 2019</w:t>
            </w:r>
            <w:r w:rsidRPr="00CC1DD0">
              <w:rPr>
                <w:rFonts w:ascii="Calibri" w:eastAsia="Times New Roman" w:hAnsi="Calibri" w:cs="Calibri"/>
                <w:color w:val="000000"/>
              </w:rPr>
              <w:br/>
              <w:t>https://www.eutm-somalia.eu/wp-content/uploads/2019/08/FACTSHEET-2019_G.B.-DE-SIO.pdf</w:t>
            </w:r>
          </w:p>
        </w:tc>
        <w:tc>
          <w:tcPr>
            <w:tcW w:w="4819" w:type="dxa"/>
            <w:shd w:val="clear" w:color="auto" w:fill="auto"/>
            <w:noWrap/>
            <w:hideMark/>
          </w:tcPr>
          <w:p w14:paraId="680CC360" w14:textId="3618F25A" w:rsidR="00CC1DD0" w:rsidRPr="00CC1DD0" w:rsidRDefault="00F95A2D" w:rsidP="00CC1DD0">
            <w:pPr>
              <w:rPr>
                <w:rFonts w:ascii="Calibri" w:eastAsia="Times New Roman" w:hAnsi="Calibri" w:cs="Calibri"/>
                <w:color w:val="000000"/>
              </w:rPr>
            </w:pPr>
            <w:proofErr w:type="spellStart"/>
            <w:r>
              <w:rPr>
                <w:rFonts w:ascii="Calibri" w:eastAsia="Times New Roman" w:hAnsi="Calibri" w:cs="Calibri"/>
                <w:color w:val="000000"/>
              </w:rPr>
              <w:t>Pohl</w:t>
            </w:r>
            <w:proofErr w:type="spellEnd"/>
            <w:r>
              <w:rPr>
                <w:rFonts w:ascii="Calibri" w:eastAsia="Times New Roman" w:hAnsi="Calibri" w:cs="Calibri"/>
                <w:color w:val="000000"/>
              </w:rPr>
              <w:t xml:space="preserve">, 2014; </w:t>
            </w:r>
            <w:r w:rsidR="00CC1DD0">
              <w:rPr>
                <w:rFonts w:ascii="Calibri" w:eastAsia="Times New Roman" w:hAnsi="Calibri" w:cs="Calibri"/>
                <w:color w:val="000000"/>
              </w:rPr>
              <w:t xml:space="preserve">The </w:t>
            </w:r>
            <w:proofErr w:type="spellStart"/>
            <w:r w:rsidR="00CC1DD0">
              <w:rPr>
                <w:rFonts w:ascii="Calibri" w:eastAsia="Times New Roman" w:hAnsi="Calibri" w:cs="Calibri"/>
                <w:color w:val="000000"/>
              </w:rPr>
              <w:t>Military</w:t>
            </w:r>
            <w:proofErr w:type="spellEnd"/>
            <w:r w:rsidR="00CC1DD0">
              <w:rPr>
                <w:rFonts w:ascii="Calibri" w:eastAsia="Times New Roman" w:hAnsi="Calibri" w:cs="Calibri"/>
                <w:color w:val="000000"/>
              </w:rPr>
              <w:t xml:space="preserve"> Balance</w:t>
            </w:r>
          </w:p>
        </w:tc>
        <w:tc>
          <w:tcPr>
            <w:tcW w:w="1533" w:type="dxa"/>
            <w:shd w:val="clear" w:color="auto" w:fill="auto"/>
            <w:hideMark/>
          </w:tcPr>
          <w:p w14:paraId="4CB0182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2017</w:t>
            </w:r>
          </w:p>
        </w:tc>
        <w:tc>
          <w:tcPr>
            <w:tcW w:w="2295" w:type="dxa"/>
            <w:shd w:val="clear" w:color="auto" w:fill="auto"/>
            <w:hideMark/>
          </w:tcPr>
          <w:p w14:paraId="1A9ABD8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SIPRI MPO DATASET (</w:t>
            </w:r>
            <w:proofErr w:type="spellStart"/>
            <w:r w:rsidRPr="00CC1DD0">
              <w:rPr>
                <w:rFonts w:ascii="Calibri" w:eastAsia="Times New Roman" w:hAnsi="Calibri" w:cs="Calibri"/>
                <w:color w:val="000000"/>
              </w:rPr>
              <w:t>effective</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deployed</w:t>
            </w:r>
            <w:proofErr w:type="spellEnd"/>
            <w:r w:rsidRPr="00CC1DD0">
              <w:rPr>
                <w:rFonts w:ascii="Calibri" w:eastAsia="Times New Roman" w:hAnsi="Calibri" w:cs="Calibri"/>
                <w:color w:val="000000"/>
              </w:rPr>
              <w:t>, TROOPS)</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CSDP REPORT DEC 2019</w:t>
            </w:r>
            <w:r w:rsidRPr="00CC1DD0">
              <w:rPr>
                <w:rFonts w:ascii="Calibri" w:eastAsia="Times New Roman" w:hAnsi="Calibri" w:cs="Calibri"/>
                <w:color w:val="000000"/>
              </w:rPr>
              <w:br/>
              <w:t>https://www.eutm-somalia.eu/wp-content/uploads/2019/08/FACTSHEET-2019_G.B.-DE-SIO.pdf</w:t>
            </w:r>
          </w:p>
        </w:tc>
      </w:tr>
      <w:tr w:rsidR="00CC1DD0" w:rsidRPr="00CC1DD0" w14:paraId="5DD36BD1" w14:textId="77777777" w:rsidTr="00CC1DD0">
        <w:trPr>
          <w:trHeight w:val="680"/>
        </w:trPr>
        <w:tc>
          <w:tcPr>
            <w:tcW w:w="1232" w:type="dxa"/>
            <w:shd w:val="clear" w:color="auto" w:fill="auto"/>
            <w:hideMark/>
          </w:tcPr>
          <w:p w14:paraId="7B701222"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w:t>
            </w:r>
            <w:proofErr w:type="spellStart"/>
            <w:r w:rsidRPr="00CC1DD0">
              <w:rPr>
                <w:rFonts w:ascii="Calibri" w:eastAsia="Times New Roman" w:hAnsi="Calibri" w:cs="Calibri"/>
                <w:color w:val="000000"/>
              </w:rPr>
              <w:t>Support</w:t>
            </w:r>
            <w:proofErr w:type="spellEnd"/>
            <w:r w:rsidRPr="00CC1DD0">
              <w:rPr>
                <w:rFonts w:ascii="Calibri" w:eastAsia="Times New Roman" w:hAnsi="Calibri" w:cs="Calibri"/>
                <w:color w:val="000000"/>
              </w:rPr>
              <w:t xml:space="preserve"> to AMIS (</w:t>
            </w:r>
            <w:proofErr w:type="spellStart"/>
            <w:r w:rsidRPr="00CC1DD0">
              <w:rPr>
                <w:rFonts w:ascii="Calibri" w:eastAsia="Times New Roman" w:hAnsi="Calibri" w:cs="Calibri"/>
                <w:color w:val="000000"/>
              </w:rPr>
              <w:t>Darfur</w:t>
            </w:r>
            <w:proofErr w:type="spellEnd"/>
            <w:r w:rsidRPr="00CC1DD0">
              <w:rPr>
                <w:rFonts w:ascii="Calibri" w:eastAsia="Times New Roman" w:hAnsi="Calibri" w:cs="Calibri"/>
                <w:color w:val="000000"/>
              </w:rPr>
              <w:t>)</w:t>
            </w:r>
          </w:p>
        </w:tc>
        <w:tc>
          <w:tcPr>
            <w:tcW w:w="2029" w:type="dxa"/>
            <w:shd w:val="clear" w:color="auto" w:fill="auto"/>
            <w:hideMark/>
          </w:tcPr>
          <w:p w14:paraId="1574AAE0"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3260" w:type="dxa"/>
            <w:shd w:val="clear" w:color="auto" w:fill="auto"/>
            <w:hideMark/>
          </w:tcPr>
          <w:p w14:paraId="37CC050E" w14:textId="77777777" w:rsidR="00CC1DD0" w:rsidRPr="00CC1DD0" w:rsidRDefault="00CC1DD0"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sidRPr="00CC1DD0">
              <w:rPr>
                <w:rFonts w:ascii="Calibri" w:eastAsia="Times New Roman" w:hAnsi="Calibri" w:cs="Calibri"/>
                <w:color w:val="000000"/>
              </w:rPr>
              <w:t xml:space="preserve"> 2014, 34-35</w:t>
            </w:r>
          </w:p>
        </w:tc>
        <w:tc>
          <w:tcPr>
            <w:tcW w:w="4819" w:type="dxa"/>
            <w:shd w:val="clear" w:color="auto" w:fill="auto"/>
            <w:noWrap/>
            <w:hideMark/>
          </w:tcPr>
          <w:p w14:paraId="28EAADF9" w14:textId="47AFAD53" w:rsidR="00CC1DD0" w:rsidRPr="00CC1DD0" w:rsidRDefault="0051475A" w:rsidP="00CC1DD0">
            <w:pPr>
              <w:rPr>
                <w:rFonts w:ascii="Calibri" w:eastAsia="Times New Roman" w:hAnsi="Calibri" w:cs="Calibri"/>
                <w:color w:val="000000"/>
              </w:rPr>
            </w:pPr>
            <w:proofErr w:type="spellStart"/>
            <w:r w:rsidRPr="00CC1DD0">
              <w:rPr>
                <w:rFonts w:ascii="Calibri" w:eastAsia="Times New Roman" w:hAnsi="Calibri" w:cs="Calibri"/>
                <w:color w:val="000000"/>
              </w:rPr>
              <w:t>Pohl</w:t>
            </w:r>
            <w:proofErr w:type="spellEnd"/>
            <w:r>
              <w:rPr>
                <w:rFonts w:ascii="Calibri" w:eastAsia="Times New Roman" w:hAnsi="Calibri" w:cs="Calibri"/>
                <w:color w:val="000000"/>
              </w:rPr>
              <w:t>,</w:t>
            </w:r>
            <w:r w:rsidRPr="00CC1DD0">
              <w:rPr>
                <w:rFonts w:ascii="Calibri" w:eastAsia="Times New Roman" w:hAnsi="Calibri" w:cs="Calibri"/>
                <w:color w:val="000000"/>
              </w:rPr>
              <w:t xml:space="preserve"> 2014</w:t>
            </w:r>
          </w:p>
        </w:tc>
        <w:tc>
          <w:tcPr>
            <w:tcW w:w="1533" w:type="dxa"/>
            <w:shd w:val="clear" w:color="auto" w:fill="auto"/>
            <w:hideMark/>
          </w:tcPr>
          <w:p w14:paraId="4E20F2A9"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BESENYŐ J. (2015)</w:t>
            </w:r>
          </w:p>
        </w:tc>
        <w:tc>
          <w:tcPr>
            <w:tcW w:w="2295" w:type="dxa"/>
            <w:shd w:val="clear" w:color="auto" w:fill="auto"/>
            <w:hideMark/>
          </w:tcPr>
          <w:p w14:paraId="610A28FD"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BESENYŐ J. (2015)</w:t>
            </w:r>
            <w:r w:rsidRPr="00CC1DD0">
              <w:rPr>
                <w:rFonts w:ascii="Calibri" w:eastAsia="Times New Roman" w:hAnsi="Calibri" w:cs="Calibri"/>
                <w:color w:val="000000"/>
              </w:rPr>
              <w:br/>
              <w:t xml:space="preserve">Grevi et al. 2009 </w:t>
            </w:r>
          </w:p>
        </w:tc>
      </w:tr>
      <w:tr w:rsidR="00CC1DD0" w:rsidRPr="00CC1DD0" w14:paraId="5EDABF3E" w14:textId="77777777" w:rsidTr="00CC1DD0">
        <w:trPr>
          <w:trHeight w:val="3060"/>
        </w:trPr>
        <w:tc>
          <w:tcPr>
            <w:tcW w:w="1232" w:type="dxa"/>
            <w:shd w:val="clear" w:color="auto" w:fill="auto"/>
            <w:hideMark/>
          </w:tcPr>
          <w:p w14:paraId="12DC1F1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EU Training </w:t>
            </w:r>
            <w:proofErr w:type="spellStart"/>
            <w:r w:rsidRPr="00CC1DD0">
              <w:rPr>
                <w:rFonts w:ascii="Calibri" w:eastAsia="Times New Roman" w:hAnsi="Calibri" w:cs="Calibri"/>
                <w:color w:val="000000"/>
              </w:rPr>
              <w:t>Mission</w:t>
            </w:r>
            <w:proofErr w:type="spellEnd"/>
            <w:r w:rsidRPr="00CC1DD0">
              <w:rPr>
                <w:rFonts w:ascii="Calibri" w:eastAsia="Times New Roman" w:hAnsi="Calibri" w:cs="Calibri"/>
                <w:color w:val="000000"/>
              </w:rPr>
              <w:t xml:space="preserve"> Mali (EUTM Mali)</w:t>
            </w:r>
          </w:p>
        </w:tc>
        <w:tc>
          <w:tcPr>
            <w:tcW w:w="2029" w:type="dxa"/>
            <w:shd w:val="clear" w:color="auto" w:fill="auto"/>
            <w:noWrap/>
            <w:hideMark/>
          </w:tcPr>
          <w:p w14:paraId="21A0CFD4"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https://eutmmali.eu/factsheet-eutm-mali/</w:t>
            </w:r>
          </w:p>
        </w:tc>
        <w:tc>
          <w:tcPr>
            <w:tcW w:w="3260" w:type="dxa"/>
            <w:shd w:val="clear" w:color="auto" w:fill="auto"/>
            <w:hideMark/>
          </w:tcPr>
          <w:p w14:paraId="3151CD23"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YES 2014</w:t>
            </w:r>
            <w:r w:rsidRPr="00CC1DD0">
              <w:rPr>
                <w:rFonts w:ascii="Calibri" w:eastAsia="Times New Roman" w:hAnsi="Calibri" w:cs="Calibri"/>
                <w:color w:val="000000"/>
              </w:rPr>
              <w:br/>
              <w:t>YES 2015</w:t>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r w:rsidRPr="00CC1DD0">
              <w:rPr>
                <w:rFonts w:ascii="Calibri" w:eastAsia="Times New Roman" w:hAnsi="Calibri" w:cs="Calibri"/>
                <w:color w:val="000000"/>
              </w:rPr>
              <w:br/>
              <w:t>EU CSDP ANNUAL REPORT 2018</w:t>
            </w:r>
            <w:r w:rsidRPr="00CC1DD0">
              <w:rPr>
                <w:rFonts w:ascii="Calibri" w:eastAsia="Times New Roman" w:hAnsi="Calibri" w:cs="Calibri"/>
                <w:color w:val="000000"/>
              </w:rPr>
              <w:br/>
              <w:t>EU CSDP MISSIONS DEC. 2019</w:t>
            </w:r>
            <w:r w:rsidRPr="00CC1DD0">
              <w:rPr>
                <w:rFonts w:ascii="Calibri" w:eastAsia="Times New Roman" w:hAnsi="Calibri" w:cs="Calibri"/>
                <w:color w:val="000000"/>
              </w:rPr>
              <w:br/>
              <w:t>https://eutmmali.eu/factsheet-eutm-mali/</w:t>
            </w:r>
          </w:p>
        </w:tc>
        <w:tc>
          <w:tcPr>
            <w:tcW w:w="4819" w:type="dxa"/>
            <w:shd w:val="clear" w:color="auto" w:fill="auto"/>
            <w:noWrap/>
            <w:hideMark/>
          </w:tcPr>
          <w:p w14:paraId="2A377861" w14:textId="08C0DAB2" w:rsidR="00CC1DD0" w:rsidRPr="00CC1DD0" w:rsidRDefault="00CC1DD0" w:rsidP="00CC1DD0">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Military</w:t>
            </w:r>
            <w:proofErr w:type="spellEnd"/>
            <w:r>
              <w:rPr>
                <w:rFonts w:ascii="Calibri" w:eastAsia="Times New Roman" w:hAnsi="Calibri" w:cs="Calibri"/>
                <w:color w:val="000000"/>
              </w:rPr>
              <w:t xml:space="preserve"> Balance</w:t>
            </w:r>
          </w:p>
        </w:tc>
        <w:tc>
          <w:tcPr>
            <w:tcW w:w="1533" w:type="dxa"/>
            <w:shd w:val="clear" w:color="auto" w:fill="auto"/>
            <w:hideMark/>
          </w:tcPr>
          <w:p w14:paraId="2D11F1B6"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xml:space="preserve"> and </w:t>
            </w:r>
            <w:proofErr w:type="spellStart"/>
            <w:r w:rsidRPr="00CC1DD0">
              <w:rPr>
                <w:rFonts w:ascii="Calibri" w:eastAsia="Times New Roman" w:hAnsi="Calibri" w:cs="Calibri"/>
                <w:color w:val="000000"/>
              </w:rPr>
              <w:t>Interview</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personnel</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peak</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number</w:t>
            </w:r>
            <w:proofErr w:type="spellEnd"/>
            <w:r w:rsidRPr="00CC1DD0">
              <w:rPr>
                <w:rFonts w:ascii="Calibri" w:eastAsia="Times New Roman" w:hAnsi="Calibri" w:cs="Calibri"/>
                <w:color w:val="000000"/>
              </w:rPr>
              <w:t>)</w:t>
            </w:r>
          </w:p>
        </w:tc>
        <w:tc>
          <w:tcPr>
            <w:tcW w:w="2295" w:type="dxa"/>
            <w:shd w:val="clear" w:color="auto" w:fill="auto"/>
            <w:hideMark/>
          </w:tcPr>
          <w:p w14:paraId="2472B01B" w14:textId="77777777" w:rsidR="00CC1DD0" w:rsidRPr="00CC1DD0" w:rsidRDefault="00CC1DD0" w:rsidP="00CC1DD0">
            <w:pPr>
              <w:rPr>
                <w:rFonts w:ascii="Calibri" w:eastAsia="Times New Roman" w:hAnsi="Calibri" w:cs="Calibri"/>
                <w:color w:val="000000"/>
              </w:rPr>
            </w:pPr>
            <w:r w:rsidRPr="00CC1DD0">
              <w:rPr>
                <w:rFonts w:ascii="Calibri" w:eastAsia="Times New Roman" w:hAnsi="Calibri" w:cs="Calibri"/>
                <w:color w:val="000000"/>
              </w:rPr>
              <w:t xml:space="preserve">ISIS Europe </w:t>
            </w:r>
            <w:proofErr w:type="spellStart"/>
            <w:r w:rsidRPr="00CC1DD0">
              <w:rPr>
                <w:rFonts w:ascii="Calibri" w:eastAsia="Times New Roman" w:hAnsi="Calibri" w:cs="Calibri"/>
                <w:color w:val="000000"/>
              </w:rPr>
              <w:t>Map</w:t>
            </w:r>
            <w:proofErr w:type="spellEnd"/>
            <w:r w:rsidRPr="00CC1DD0">
              <w:rPr>
                <w:rFonts w:ascii="Calibri" w:eastAsia="Times New Roman" w:hAnsi="Calibri" w:cs="Calibri"/>
                <w:color w:val="000000"/>
              </w:rPr>
              <w:t xml:space="preserve"> and </w:t>
            </w:r>
            <w:proofErr w:type="spellStart"/>
            <w:r w:rsidRPr="00CC1DD0">
              <w:rPr>
                <w:rFonts w:ascii="Calibri" w:eastAsia="Times New Roman" w:hAnsi="Calibri" w:cs="Calibri"/>
                <w:color w:val="000000"/>
              </w:rPr>
              <w:t>Interview</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personnel</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peak</w:t>
            </w:r>
            <w:proofErr w:type="spellEnd"/>
            <w:r w:rsidRPr="00CC1DD0">
              <w:rPr>
                <w:rFonts w:ascii="Calibri" w:eastAsia="Times New Roman" w:hAnsi="Calibri" w:cs="Calibri"/>
                <w:color w:val="000000"/>
              </w:rPr>
              <w:t xml:space="preserve"> </w:t>
            </w:r>
            <w:proofErr w:type="spellStart"/>
            <w:r w:rsidRPr="00CC1DD0">
              <w:rPr>
                <w:rFonts w:ascii="Calibri" w:eastAsia="Times New Roman" w:hAnsi="Calibri" w:cs="Calibri"/>
                <w:color w:val="000000"/>
              </w:rPr>
              <w:t>number</w:t>
            </w:r>
            <w:proofErr w:type="spellEnd"/>
            <w:r w:rsidRPr="00CC1DD0">
              <w:rPr>
                <w:rFonts w:ascii="Calibri" w:eastAsia="Times New Roman" w:hAnsi="Calibri" w:cs="Calibri"/>
                <w:color w:val="000000"/>
              </w:rPr>
              <w:t>)</w:t>
            </w:r>
            <w:r w:rsidRPr="00CC1DD0">
              <w:rPr>
                <w:rFonts w:ascii="Calibri" w:eastAsia="Times New Roman" w:hAnsi="Calibri" w:cs="Calibri"/>
                <w:color w:val="000000"/>
              </w:rPr>
              <w:br/>
            </w:r>
            <w:r w:rsidRPr="00CC1DD0">
              <w:rPr>
                <w:rFonts w:ascii="Calibri" w:eastAsia="Times New Roman" w:hAnsi="Calibri" w:cs="Calibri"/>
                <w:color w:val="000000"/>
              </w:rPr>
              <w:br/>
              <w:t>YES 2016</w:t>
            </w:r>
            <w:r w:rsidRPr="00CC1DD0">
              <w:rPr>
                <w:rFonts w:ascii="Calibri" w:eastAsia="Times New Roman" w:hAnsi="Calibri" w:cs="Calibri"/>
                <w:color w:val="000000"/>
              </w:rPr>
              <w:br/>
              <w:t>YES 2017</w:t>
            </w:r>
            <w:r w:rsidRPr="00CC1DD0">
              <w:rPr>
                <w:rFonts w:ascii="Calibri" w:eastAsia="Times New Roman" w:hAnsi="Calibri" w:cs="Calibri"/>
                <w:color w:val="000000"/>
              </w:rPr>
              <w:br/>
              <w:t>YES 2018</w:t>
            </w:r>
          </w:p>
        </w:tc>
      </w:tr>
    </w:tbl>
    <w:p w14:paraId="16233678" w14:textId="3F944E7F" w:rsidR="00FA4AFD" w:rsidRPr="00FA4AFD" w:rsidRDefault="00FA4AFD" w:rsidP="00FA4AFD">
      <w:pPr>
        <w:rPr>
          <w:rFonts w:asciiTheme="minorHAnsi" w:hAnsiTheme="minorHAnsi"/>
          <w:b/>
          <w:bCs/>
          <w:lang w:val="en-GB"/>
        </w:rPr>
      </w:pPr>
      <w:r w:rsidRPr="00FA4AFD">
        <w:rPr>
          <w:rFonts w:asciiTheme="minorHAnsi" w:hAnsiTheme="minorHAnsi"/>
          <w:b/>
          <w:bCs/>
          <w:lang w:val="en-GB"/>
        </w:rPr>
        <w:lastRenderedPageBreak/>
        <w:t xml:space="preserve"> </w:t>
      </w:r>
    </w:p>
    <w:p w14:paraId="4B718DFA" w14:textId="77777777" w:rsidR="00CE6789" w:rsidRPr="00EA4EC3" w:rsidRDefault="00CE6789" w:rsidP="000116D8">
      <w:pPr>
        <w:jc w:val="both"/>
        <w:rPr>
          <w:rFonts w:asciiTheme="minorHAnsi" w:hAnsiTheme="minorHAnsi"/>
          <w:lang w:val="en-GB"/>
        </w:rPr>
      </w:pPr>
    </w:p>
    <w:p w14:paraId="5E608D2E" w14:textId="14EA4CBF" w:rsidR="00CE6789" w:rsidRDefault="00CE6789" w:rsidP="000116D8">
      <w:pPr>
        <w:jc w:val="both"/>
        <w:rPr>
          <w:rFonts w:asciiTheme="minorHAnsi" w:hAnsiTheme="minorHAnsi"/>
          <w:lang w:val="en-GB"/>
        </w:rPr>
      </w:pPr>
    </w:p>
    <w:p w14:paraId="7B8EFC92" w14:textId="377C6E4B" w:rsidR="00FA4AFD" w:rsidRDefault="00FA4AFD" w:rsidP="000116D8">
      <w:pPr>
        <w:jc w:val="both"/>
        <w:rPr>
          <w:rFonts w:asciiTheme="minorHAnsi" w:hAnsiTheme="minorHAnsi"/>
          <w:lang w:val="en-GB"/>
        </w:rPr>
      </w:pPr>
    </w:p>
    <w:p w14:paraId="2F809A8B" w14:textId="77777777" w:rsidR="00FA4AFD" w:rsidRDefault="00FA4AFD" w:rsidP="000116D8">
      <w:pPr>
        <w:jc w:val="both"/>
        <w:rPr>
          <w:rFonts w:asciiTheme="minorHAnsi" w:hAnsiTheme="minorHAnsi"/>
          <w:lang w:val="en-GB"/>
        </w:rPr>
        <w:sectPr w:rsidR="00FA4AFD" w:rsidSect="00FA4AFD">
          <w:pgSz w:w="16840" w:h="11900" w:orient="landscape"/>
          <w:pgMar w:top="1134" w:right="1134" w:bottom="1134" w:left="1418" w:header="709" w:footer="709" w:gutter="0"/>
          <w:cols w:space="708"/>
        </w:sectPr>
      </w:pPr>
    </w:p>
    <w:p w14:paraId="3B9FF376" w14:textId="024BC2E6" w:rsidR="00FA4AFD" w:rsidRPr="00EA4EC3" w:rsidRDefault="00FA4AFD" w:rsidP="000116D8">
      <w:pPr>
        <w:jc w:val="both"/>
        <w:rPr>
          <w:rFonts w:asciiTheme="minorHAnsi" w:hAnsiTheme="minorHAnsi"/>
          <w:lang w:val="en-GB"/>
        </w:rPr>
      </w:pPr>
    </w:p>
    <w:p w14:paraId="34AFE945" w14:textId="64B53B3D" w:rsidR="0097335E" w:rsidRPr="00EA4EC3" w:rsidRDefault="0097335E">
      <w:pPr>
        <w:rPr>
          <w:rFonts w:asciiTheme="minorHAnsi" w:hAnsiTheme="minorHAnsi"/>
          <w:b/>
          <w:sz w:val="28"/>
          <w:szCs w:val="28"/>
          <w:lang w:val="en-GB"/>
        </w:rPr>
      </w:pPr>
      <w:r w:rsidRPr="00EA4EC3">
        <w:rPr>
          <w:rFonts w:asciiTheme="minorHAnsi" w:hAnsiTheme="minorHAnsi"/>
          <w:b/>
          <w:sz w:val="28"/>
          <w:szCs w:val="28"/>
          <w:lang w:val="en-GB"/>
        </w:rPr>
        <w:br w:type="page"/>
      </w:r>
    </w:p>
    <w:p w14:paraId="7D3C3A30" w14:textId="77777777" w:rsidR="000D795E" w:rsidRPr="00EA4EC3" w:rsidRDefault="000D795E" w:rsidP="000D795E">
      <w:pPr>
        <w:jc w:val="center"/>
        <w:rPr>
          <w:rFonts w:asciiTheme="minorHAnsi" w:hAnsiTheme="minorHAnsi"/>
          <w:b/>
          <w:sz w:val="28"/>
          <w:szCs w:val="28"/>
          <w:lang w:val="en-GB"/>
        </w:rPr>
      </w:pPr>
      <w:r w:rsidRPr="00EA4EC3">
        <w:rPr>
          <w:rFonts w:asciiTheme="minorHAnsi" w:hAnsiTheme="minorHAnsi"/>
          <w:b/>
          <w:sz w:val="28"/>
          <w:szCs w:val="28"/>
          <w:lang w:val="en-GB"/>
        </w:rPr>
        <w:lastRenderedPageBreak/>
        <w:t>PART II</w:t>
      </w:r>
    </w:p>
    <w:p w14:paraId="0A915075" w14:textId="77777777" w:rsidR="000D795E" w:rsidRPr="00EA4EC3" w:rsidRDefault="000D795E" w:rsidP="000D795E">
      <w:pPr>
        <w:jc w:val="center"/>
        <w:rPr>
          <w:rFonts w:asciiTheme="minorHAnsi" w:hAnsiTheme="minorHAnsi"/>
          <w:lang w:val="en-GB"/>
        </w:rPr>
      </w:pPr>
    </w:p>
    <w:p w14:paraId="03C8464A" w14:textId="77777777" w:rsidR="000D795E" w:rsidRPr="00EA4EC3" w:rsidRDefault="000D795E" w:rsidP="000D795E">
      <w:pPr>
        <w:jc w:val="both"/>
        <w:rPr>
          <w:rFonts w:asciiTheme="minorHAnsi" w:hAnsiTheme="minorHAnsi"/>
          <w:b/>
          <w:i/>
          <w:sz w:val="28"/>
          <w:szCs w:val="28"/>
          <w:u w:val="single"/>
          <w:lang w:val="en-GB"/>
        </w:rPr>
      </w:pPr>
      <w:r w:rsidRPr="00EA4EC3">
        <w:rPr>
          <w:rFonts w:asciiTheme="minorHAnsi" w:hAnsiTheme="minorHAnsi"/>
          <w:b/>
          <w:i/>
          <w:sz w:val="28"/>
          <w:szCs w:val="28"/>
          <w:u w:val="single"/>
          <w:lang w:val="en-GB"/>
        </w:rPr>
        <w:t>Description</w:t>
      </w:r>
      <w:r w:rsidR="00D9761A" w:rsidRPr="00EA4EC3">
        <w:rPr>
          <w:rFonts w:asciiTheme="minorHAnsi" w:hAnsiTheme="minorHAnsi"/>
          <w:b/>
          <w:i/>
          <w:sz w:val="28"/>
          <w:szCs w:val="28"/>
          <w:u w:val="single"/>
          <w:lang w:val="en-GB"/>
        </w:rPr>
        <w:t xml:space="preserve"> of Variables</w:t>
      </w:r>
    </w:p>
    <w:p w14:paraId="088E1443" w14:textId="77777777" w:rsidR="00D9761A" w:rsidRPr="00EA4EC3" w:rsidRDefault="00D9761A" w:rsidP="000D795E">
      <w:pPr>
        <w:jc w:val="both"/>
        <w:rPr>
          <w:rFonts w:asciiTheme="minorHAnsi" w:hAnsiTheme="minorHAnsi"/>
          <w:sz w:val="28"/>
          <w:szCs w:val="28"/>
          <w:lang w:val="en-GB"/>
        </w:rPr>
      </w:pPr>
    </w:p>
    <w:p w14:paraId="4DAC0017" w14:textId="667AAAEF" w:rsidR="00D9761A" w:rsidRPr="00EA4EC3" w:rsidRDefault="00CE6789" w:rsidP="000D795E">
      <w:pPr>
        <w:jc w:val="both"/>
        <w:rPr>
          <w:rFonts w:asciiTheme="minorHAnsi" w:hAnsiTheme="minorHAnsi"/>
          <w:b/>
          <w:lang w:val="en-GB"/>
        </w:rPr>
      </w:pPr>
      <w:r w:rsidRPr="00EA4EC3">
        <w:rPr>
          <w:rFonts w:asciiTheme="minorHAnsi" w:hAnsiTheme="minorHAnsi"/>
          <w:b/>
          <w:lang w:val="en-GB"/>
        </w:rPr>
        <w:t>V0</w:t>
      </w:r>
      <w:r w:rsidR="00D9761A" w:rsidRPr="00EA4EC3">
        <w:rPr>
          <w:rFonts w:asciiTheme="minorHAnsi" w:hAnsiTheme="minorHAnsi"/>
          <w:b/>
          <w:lang w:val="en-GB"/>
        </w:rPr>
        <w:t>01</w:t>
      </w:r>
      <w:r w:rsidR="00D9761A" w:rsidRPr="00EA4EC3">
        <w:rPr>
          <w:rFonts w:asciiTheme="minorHAnsi" w:hAnsiTheme="minorHAnsi"/>
          <w:b/>
          <w:lang w:val="en-GB"/>
        </w:rPr>
        <w:tab/>
      </w:r>
      <w:r w:rsidR="00D9761A" w:rsidRPr="00EA4EC3">
        <w:rPr>
          <w:rFonts w:asciiTheme="minorHAnsi" w:hAnsiTheme="minorHAnsi"/>
          <w:b/>
          <w:lang w:val="en-GB"/>
        </w:rPr>
        <w:tab/>
      </w:r>
      <w:r w:rsidR="00D9761A" w:rsidRPr="00EA4EC3">
        <w:rPr>
          <w:rFonts w:asciiTheme="minorHAnsi" w:hAnsiTheme="minorHAnsi"/>
          <w:b/>
          <w:lang w:val="en-GB"/>
        </w:rPr>
        <w:tab/>
      </w:r>
      <w:r w:rsidR="00D9761A" w:rsidRPr="00EA4EC3">
        <w:rPr>
          <w:rFonts w:asciiTheme="minorHAnsi" w:hAnsiTheme="minorHAnsi"/>
          <w:b/>
          <w:lang w:val="en-GB"/>
        </w:rPr>
        <w:tab/>
      </w:r>
      <w:r w:rsidR="00D9761A" w:rsidRPr="00EA4EC3">
        <w:rPr>
          <w:rFonts w:asciiTheme="minorHAnsi" w:hAnsiTheme="minorHAnsi"/>
          <w:b/>
          <w:lang w:val="en-GB"/>
        </w:rPr>
        <w:tab/>
        <w:t>Mission Name</w:t>
      </w:r>
    </w:p>
    <w:p w14:paraId="5A8C6392" w14:textId="77777777" w:rsidR="00D9761A" w:rsidRPr="00EA4EC3" w:rsidRDefault="00D9761A" w:rsidP="000D795E">
      <w:pPr>
        <w:jc w:val="both"/>
        <w:rPr>
          <w:rFonts w:asciiTheme="minorHAnsi" w:hAnsiTheme="minorHAnsi"/>
          <w:lang w:val="en-GB"/>
        </w:rPr>
      </w:pPr>
    </w:p>
    <w:p w14:paraId="56D4C37C" w14:textId="50412CD7" w:rsidR="00D9761A" w:rsidRPr="00EA4EC3" w:rsidRDefault="00D9761A" w:rsidP="000D795E">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7E4B22" w:rsidRPr="00EA4EC3">
        <w:rPr>
          <w:rFonts w:asciiTheme="minorHAnsi" w:hAnsiTheme="minorHAnsi"/>
          <w:lang w:val="en-GB"/>
        </w:rPr>
        <w:t xml:space="preserve">Official </w:t>
      </w:r>
      <w:r w:rsidRPr="00EA4EC3">
        <w:rPr>
          <w:rFonts w:asciiTheme="minorHAnsi" w:hAnsiTheme="minorHAnsi"/>
          <w:lang w:val="en-GB"/>
        </w:rPr>
        <w:t>name of the mission</w:t>
      </w:r>
      <w:r w:rsidR="00CE1F05" w:rsidRPr="00EA4EC3">
        <w:rPr>
          <w:rFonts w:asciiTheme="minorHAnsi" w:hAnsiTheme="minorHAnsi"/>
          <w:lang w:val="en-GB"/>
        </w:rPr>
        <w:t xml:space="preserve"> (and abbreviation)</w:t>
      </w:r>
    </w:p>
    <w:p w14:paraId="3B5C5805" w14:textId="77777777" w:rsidR="00D9761A" w:rsidRPr="00EA4EC3" w:rsidRDefault="00D9761A" w:rsidP="000D795E">
      <w:pPr>
        <w:jc w:val="both"/>
        <w:rPr>
          <w:rFonts w:asciiTheme="minorHAnsi" w:hAnsiTheme="minorHAnsi"/>
          <w:u w:val="single"/>
          <w:lang w:val="en-GB"/>
        </w:rPr>
      </w:pPr>
    </w:p>
    <w:p w14:paraId="60A987D7" w14:textId="58719481" w:rsidR="00D9761A" w:rsidRPr="00EA4EC3" w:rsidRDefault="00D9761A" w:rsidP="000D795E">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nominal</w:t>
      </w:r>
      <w:r w:rsidR="000B78BE" w:rsidRPr="00EA4EC3">
        <w:rPr>
          <w:rFonts w:asciiTheme="minorHAnsi" w:hAnsiTheme="minorHAnsi"/>
          <w:lang w:val="en-GB"/>
        </w:rPr>
        <w:t>/string</w:t>
      </w:r>
    </w:p>
    <w:p w14:paraId="62CD1CA5" w14:textId="77777777" w:rsidR="00D9761A" w:rsidRPr="00EA4EC3" w:rsidRDefault="00D9761A" w:rsidP="000D795E">
      <w:pPr>
        <w:jc w:val="both"/>
        <w:rPr>
          <w:rFonts w:asciiTheme="minorHAnsi" w:hAnsiTheme="minorHAnsi"/>
          <w:lang w:val="en-GB"/>
        </w:rPr>
      </w:pPr>
    </w:p>
    <w:p w14:paraId="71D0C21A" w14:textId="77777777" w:rsidR="00D9761A" w:rsidRPr="00EA4EC3" w:rsidRDefault="00D9761A" w:rsidP="000D795E">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0B34951" w14:textId="77777777" w:rsidR="00D9761A" w:rsidRPr="00EA4EC3" w:rsidRDefault="00D9761A" w:rsidP="000D795E">
      <w:pPr>
        <w:jc w:val="both"/>
        <w:rPr>
          <w:rFonts w:asciiTheme="minorHAnsi" w:hAnsiTheme="minorHAnsi"/>
          <w:lang w:val="en-GB"/>
        </w:rPr>
      </w:pPr>
    </w:p>
    <w:p w14:paraId="515E07FC"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Aceh Mission- AMM</w:t>
      </w:r>
    </w:p>
    <w:p w14:paraId="1F65223E" w14:textId="7C912E64" w:rsidR="00226910" w:rsidRDefault="00226910" w:rsidP="00226910">
      <w:pPr>
        <w:pStyle w:val="Paragrafoelenco"/>
        <w:numPr>
          <w:ilvl w:val="0"/>
          <w:numId w:val="2"/>
        </w:numPr>
        <w:rPr>
          <w:ins w:id="2" w:author="Autore"/>
          <w:rFonts w:asciiTheme="minorHAnsi" w:hAnsiTheme="minorHAnsi"/>
          <w:lang w:val="en-GB"/>
        </w:rPr>
      </w:pPr>
      <w:r w:rsidRPr="00EA4EC3">
        <w:rPr>
          <w:rFonts w:asciiTheme="minorHAnsi" w:hAnsiTheme="minorHAnsi"/>
          <w:lang w:val="en-GB"/>
        </w:rPr>
        <w:t>EU Advisory Mission for Civilian Security Sector Reform Ukraine (EUAM Ukraine)</w:t>
      </w:r>
    </w:p>
    <w:p w14:paraId="68ADAFD5" w14:textId="12AF1ADA" w:rsidR="009B6079" w:rsidRPr="00EA4EC3" w:rsidRDefault="009B6079" w:rsidP="00226910">
      <w:pPr>
        <w:pStyle w:val="Paragrafoelenco"/>
        <w:numPr>
          <w:ilvl w:val="0"/>
          <w:numId w:val="2"/>
        </w:numPr>
        <w:rPr>
          <w:rFonts w:asciiTheme="minorHAnsi" w:hAnsiTheme="minorHAnsi"/>
          <w:lang w:val="en-GB"/>
        </w:rPr>
      </w:pPr>
      <w:ins w:id="3" w:author="Autore">
        <w:r w:rsidRPr="009B6079">
          <w:rPr>
            <w:rFonts w:asciiTheme="minorHAnsi" w:hAnsiTheme="minorHAnsi"/>
            <w:lang w:val="en-GB"/>
          </w:rPr>
          <w:t>EU Advisory Mission in Iraq</w:t>
        </w:r>
      </w:ins>
    </w:p>
    <w:p w14:paraId="05DF7A3F"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Aviation Security South Sudan (EUAVSEC South Sudan)</w:t>
      </w:r>
    </w:p>
    <w:p w14:paraId="33982638" w14:textId="77777777" w:rsidR="00B5108D" w:rsidRPr="00EA4EC3" w:rsidRDefault="00226910" w:rsidP="00B5108D">
      <w:pPr>
        <w:pStyle w:val="Paragrafoelenco"/>
        <w:numPr>
          <w:ilvl w:val="0"/>
          <w:numId w:val="2"/>
        </w:numPr>
        <w:rPr>
          <w:rFonts w:asciiTheme="minorHAnsi" w:hAnsiTheme="minorHAnsi"/>
          <w:lang w:val="en-GB"/>
        </w:rPr>
      </w:pPr>
      <w:r w:rsidRPr="00EA4EC3">
        <w:rPr>
          <w:rFonts w:asciiTheme="minorHAnsi" w:hAnsiTheme="minorHAnsi"/>
          <w:lang w:val="en-GB"/>
        </w:rPr>
        <w:t>EU Border Assistance Mission Libya (EUBAM Libya)</w:t>
      </w:r>
      <w:r w:rsidR="00B5108D" w:rsidRPr="00EA4EC3">
        <w:rPr>
          <w:rFonts w:asciiTheme="minorHAnsi" w:hAnsiTheme="minorHAnsi"/>
          <w:lang w:val="en-GB"/>
        </w:rPr>
        <w:t xml:space="preserve"> </w:t>
      </w:r>
    </w:p>
    <w:p w14:paraId="69616E91" w14:textId="5C869DC4" w:rsidR="00226910" w:rsidRPr="00EA4EC3" w:rsidRDefault="00B5108D" w:rsidP="00226910">
      <w:pPr>
        <w:pStyle w:val="Paragrafoelenco"/>
        <w:numPr>
          <w:ilvl w:val="0"/>
          <w:numId w:val="2"/>
        </w:numPr>
        <w:rPr>
          <w:rFonts w:asciiTheme="minorHAnsi" w:hAnsiTheme="minorHAnsi"/>
          <w:lang w:val="en-GB"/>
        </w:rPr>
      </w:pPr>
      <w:r w:rsidRPr="00EA4EC3">
        <w:rPr>
          <w:rFonts w:asciiTheme="minorHAnsi" w:hAnsiTheme="minorHAnsi"/>
          <w:lang w:val="en-GB"/>
        </w:rPr>
        <w:t>EU Border Assistance Mission Moldova and Ukraine (EUBAM Moldova - Ukraine)</w:t>
      </w:r>
    </w:p>
    <w:p w14:paraId="59DBACE8"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Border Assistance Mission Rafah (EUBAM RAFAH)</w:t>
      </w:r>
    </w:p>
    <w:p w14:paraId="1D339E55"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Capacity Building Sahel Mali (EUCAP Sahel Mali)</w:t>
      </w:r>
    </w:p>
    <w:p w14:paraId="604DDD3F"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Capacity Building Sahel Niger (EUCAP Niger)</w:t>
      </w:r>
    </w:p>
    <w:p w14:paraId="262DA6D6"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Integrated Rule of Law Mission Iraq (EUJUST LEX-Iraq)</w:t>
      </w:r>
    </w:p>
    <w:p w14:paraId="40661744"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Advisory Mission, Central African Republic, EUMAM RCA</w:t>
      </w:r>
    </w:p>
    <w:p w14:paraId="27975609"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Bridging Mission (EUFOR TCHAD/RCA)</w:t>
      </w:r>
    </w:p>
    <w:p w14:paraId="73CC51F0"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 xml:space="preserve">EU Military Force in Bosnia and Herzegovina (EUFOR ALTHEA/ </w:t>
      </w:r>
      <w:proofErr w:type="spellStart"/>
      <w:r w:rsidRPr="00EA4EC3">
        <w:rPr>
          <w:rFonts w:asciiTheme="minorHAnsi" w:hAnsiTheme="minorHAnsi"/>
          <w:lang w:val="en-GB"/>
        </w:rPr>
        <w:t>BiH</w:t>
      </w:r>
      <w:proofErr w:type="spellEnd"/>
      <w:r w:rsidRPr="00EA4EC3">
        <w:rPr>
          <w:rFonts w:asciiTheme="minorHAnsi" w:hAnsiTheme="minorHAnsi"/>
          <w:lang w:val="en-GB"/>
        </w:rPr>
        <w:t>)</w:t>
      </w:r>
    </w:p>
    <w:p w14:paraId="007046A6"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Force in Congo (EUFOR RD Congo)</w:t>
      </w:r>
    </w:p>
    <w:p w14:paraId="6E52F57D" w14:textId="59F9D88F"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Force RCA</w:t>
      </w:r>
      <w:r w:rsidR="00A237DC" w:rsidRPr="00EA4EC3">
        <w:rPr>
          <w:rFonts w:asciiTheme="minorHAnsi" w:hAnsiTheme="minorHAnsi"/>
          <w:lang w:val="en-GB"/>
        </w:rPr>
        <w:t xml:space="preserve"> Bangui</w:t>
      </w:r>
      <w:r w:rsidRPr="00EA4EC3">
        <w:rPr>
          <w:rFonts w:asciiTheme="minorHAnsi" w:hAnsiTheme="minorHAnsi"/>
          <w:lang w:val="en-GB"/>
        </w:rPr>
        <w:t xml:space="preserve"> (EUFOR RCA</w:t>
      </w:r>
      <w:r w:rsidR="00A237DC" w:rsidRPr="00EA4EC3">
        <w:rPr>
          <w:rFonts w:asciiTheme="minorHAnsi" w:hAnsiTheme="minorHAnsi"/>
          <w:lang w:val="en-GB"/>
        </w:rPr>
        <w:t xml:space="preserve"> Bangui</w:t>
      </w:r>
      <w:r w:rsidRPr="00EA4EC3">
        <w:rPr>
          <w:rFonts w:asciiTheme="minorHAnsi" w:hAnsiTheme="minorHAnsi"/>
          <w:lang w:val="en-GB"/>
        </w:rPr>
        <w:t>)</w:t>
      </w:r>
    </w:p>
    <w:p w14:paraId="7FA0BC89"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Mission ARTEMIS, Democratic Republic of Congo (DRC)</w:t>
      </w:r>
    </w:p>
    <w:p w14:paraId="546DD060"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Mission CONCORDIA/ FYROM, Former Yugoslav Republic of Macedonia</w:t>
      </w:r>
    </w:p>
    <w:p w14:paraId="13DFCF6A" w14:textId="0CD3A86F"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Military Training Mission, Central Africa Republic</w:t>
      </w:r>
      <w:r w:rsidR="00A237DC" w:rsidRPr="00EA4EC3">
        <w:rPr>
          <w:rFonts w:asciiTheme="minorHAnsi" w:hAnsiTheme="minorHAnsi"/>
          <w:lang w:val="en-GB"/>
        </w:rPr>
        <w:t xml:space="preserve"> (EUTM RCA)</w:t>
      </w:r>
    </w:p>
    <w:p w14:paraId="1E82020A" w14:textId="7B2EA611" w:rsidR="00375499" w:rsidRPr="00EA4EC3" w:rsidRDefault="00375499" w:rsidP="00226910">
      <w:pPr>
        <w:pStyle w:val="Paragrafoelenco"/>
        <w:numPr>
          <w:ilvl w:val="0"/>
          <w:numId w:val="2"/>
        </w:numPr>
        <w:rPr>
          <w:rFonts w:asciiTheme="minorHAnsi" w:hAnsiTheme="minorHAnsi"/>
          <w:lang w:val="en-GB"/>
        </w:rPr>
      </w:pPr>
      <w:r w:rsidRPr="00EA4EC3">
        <w:rPr>
          <w:rFonts w:asciiTheme="minorHAnsi" w:hAnsiTheme="minorHAnsi"/>
          <w:lang w:val="en-GB"/>
        </w:rPr>
        <w:t>EU Monitoring Mission Georgia (EUMM Georgia)</w:t>
      </w:r>
    </w:p>
    <w:p w14:paraId="0C24D580"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Naval Force Somalia ATALANTA (EU- NAVFOR Somalia)</w:t>
      </w:r>
    </w:p>
    <w:p w14:paraId="7C1F479E" w14:textId="3A967003" w:rsidR="00226910" w:rsidRDefault="00226910" w:rsidP="00226910">
      <w:pPr>
        <w:pStyle w:val="Paragrafoelenco"/>
        <w:numPr>
          <w:ilvl w:val="0"/>
          <w:numId w:val="2"/>
        </w:numPr>
        <w:rPr>
          <w:ins w:id="4" w:author="Autore"/>
          <w:rFonts w:asciiTheme="minorHAnsi" w:hAnsiTheme="minorHAnsi"/>
          <w:lang w:val="en-GB"/>
        </w:rPr>
      </w:pPr>
      <w:r w:rsidRPr="00EA4EC3">
        <w:rPr>
          <w:rFonts w:asciiTheme="minorHAnsi" w:hAnsiTheme="minorHAnsi"/>
          <w:lang w:val="en-GB"/>
        </w:rPr>
        <w:t xml:space="preserve">EU Naval Operation Mediterranean </w:t>
      </w:r>
      <w:del w:id="5" w:author="Autore">
        <w:r w:rsidRPr="00EA4EC3" w:rsidDel="009B6079">
          <w:rPr>
            <w:rFonts w:asciiTheme="minorHAnsi" w:hAnsiTheme="minorHAnsi"/>
            <w:lang w:val="en-GB"/>
          </w:rPr>
          <w:delText>SOPHIA</w:delText>
        </w:r>
        <w:r w:rsidR="00A237DC" w:rsidRPr="00EA4EC3" w:rsidDel="009B6079">
          <w:rPr>
            <w:rFonts w:asciiTheme="minorHAnsi" w:hAnsiTheme="minorHAnsi"/>
            <w:lang w:val="en-GB"/>
          </w:rPr>
          <w:delText xml:space="preserve"> </w:delText>
        </w:r>
      </w:del>
      <w:ins w:id="6" w:author="Autore">
        <w:r w:rsidR="009B6079">
          <w:rPr>
            <w:rFonts w:asciiTheme="minorHAnsi" w:hAnsiTheme="minorHAnsi"/>
            <w:lang w:val="en-GB"/>
          </w:rPr>
          <w:t>IRINI</w:t>
        </w:r>
        <w:r w:rsidR="009B6079" w:rsidRPr="00EA4EC3">
          <w:rPr>
            <w:rFonts w:asciiTheme="minorHAnsi" w:hAnsiTheme="minorHAnsi"/>
            <w:lang w:val="en-GB"/>
          </w:rPr>
          <w:t xml:space="preserve"> </w:t>
        </w:r>
      </w:ins>
      <w:r w:rsidR="00A237DC" w:rsidRPr="00EA4EC3">
        <w:rPr>
          <w:rFonts w:asciiTheme="minorHAnsi" w:hAnsiTheme="minorHAnsi"/>
          <w:lang w:val="en-GB"/>
        </w:rPr>
        <w:t xml:space="preserve">(EUNFAVOR MED </w:t>
      </w:r>
      <w:del w:id="7" w:author="Autore">
        <w:r w:rsidR="00A237DC" w:rsidRPr="00EA4EC3" w:rsidDel="009B6079">
          <w:rPr>
            <w:rFonts w:asciiTheme="minorHAnsi" w:hAnsiTheme="minorHAnsi"/>
            <w:lang w:val="en-GB"/>
          </w:rPr>
          <w:delText>SOPHIA</w:delText>
        </w:r>
      </w:del>
      <w:ins w:id="8" w:author="Autore">
        <w:r w:rsidR="009B6079">
          <w:rPr>
            <w:rFonts w:asciiTheme="minorHAnsi" w:hAnsiTheme="minorHAnsi"/>
            <w:lang w:val="en-GB"/>
          </w:rPr>
          <w:t>IRINI</w:t>
        </w:r>
      </w:ins>
      <w:r w:rsidR="00A237DC" w:rsidRPr="00EA4EC3">
        <w:rPr>
          <w:rFonts w:asciiTheme="minorHAnsi" w:hAnsiTheme="minorHAnsi"/>
          <w:lang w:val="en-GB"/>
        </w:rPr>
        <w:t>)</w:t>
      </w:r>
    </w:p>
    <w:p w14:paraId="0DF58BA7" w14:textId="7F944F82" w:rsidR="009B6079" w:rsidRPr="00875B91" w:rsidRDefault="009B6079" w:rsidP="009B6079">
      <w:pPr>
        <w:pStyle w:val="Paragrafoelenco"/>
        <w:numPr>
          <w:ilvl w:val="0"/>
          <w:numId w:val="2"/>
        </w:numPr>
        <w:rPr>
          <w:rFonts w:asciiTheme="minorHAnsi" w:hAnsiTheme="minorHAnsi"/>
          <w:lang w:val="en-GB"/>
        </w:rPr>
      </w:pPr>
      <w:ins w:id="9" w:author="Autore">
        <w:r w:rsidRPr="009B6079">
          <w:rPr>
            <w:rFonts w:asciiTheme="minorHAnsi" w:hAnsiTheme="minorHAnsi"/>
            <w:lang w:val="en-GB"/>
          </w:rPr>
          <w:t xml:space="preserve">EU Naval Operation Mediterranean </w:t>
        </w:r>
        <w:r w:rsidRPr="00F76D40">
          <w:rPr>
            <w:rFonts w:asciiTheme="minorHAnsi" w:hAnsiTheme="minorHAnsi"/>
            <w:lang w:val="en-GB"/>
          </w:rPr>
          <w:t>SOPHIA</w:t>
        </w:r>
        <w:r w:rsidRPr="00872E6C">
          <w:rPr>
            <w:rFonts w:asciiTheme="minorHAnsi" w:hAnsiTheme="minorHAnsi"/>
            <w:lang w:val="en-GB"/>
          </w:rPr>
          <w:t xml:space="preserve"> (EUNFAVOR MED SOPHIA)</w:t>
        </w:r>
      </w:ins>
    </w:p>
    <w:p w14:paraId="570B7A79"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Police Advisory Team Former Yugoslav Republic of Macedonia (EUPAT)</w:t>
      </w:r>
    </w:p>
    <w:p w14:paraId="6E665A62"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Police Mission AFGHANISTAN (EUPOL)</w:t>
      </w:r>
    </w:p>
    <w:p w14:paraId="335F4F88" w14:textId="2A16846B" w:rsidR="00B5108D" w:rsidRPr="00EA4EC3" w:rsidRDefault="00B5108D" w:rsidP="00226910">
      <w:pPr>
        <w:pStyle w:val="Paragrafoelenco"/>
        <w:numPr>
          <w:ilvl w:val="0"/>
          <w:numId w:val="2"/>
        </w:numPr>
        <w:rPr>
          <w:rFonts w:asciiTheme="minorHAnsi" w:hAnsiTheme="minorHAnsi"/>
          <w:lang w:val="en-GB"/>
        </w:rPr>
      </w:pPr>
      <w:r w:rsidRPr="00EA4EC3">
        <w:rPr>
          <w:rFonts w:asciiTheme="minorHAnsi" w:hAnsiTheme="minorHAnsi"/>
          <w:lang w:val="en-GB"/>
        </w:rPr>
        <w:t xml:space="preserve">EU Police Mission Bosnia and Herzegovina (EUPM </w:t>
      </w:r>
      <w:proofErr w:type="spellStart"/>
      <w:r w:rsidRPr="00EA4EC3">
        <w:rPr>
          <w:rFonts w:asciiTheme="minorHAnsi" w:hAnsiTheme="minorHAnsi"/>
          <w:lang w:val="en-GB"/>
        </w:rPr>
        <w:t>BiH</w:t>
      </w:r>
      <w:proofErr w:type="spellEnd"/>
      <w:r w:rsidRPr="00EA4EC3">
        <w:rPr>
          <w:rFonts w:asciiTheme="minorHAnsi" w:hAnsiTheme="minorHAnsi"/>
          <w:lang w:val="en-GB"/>
        </w:rPr>
        <w:t>)</w:t>
      </w:r>
    </w:p>
    <w:p w14:paraId="67A6470D"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Police Mission Congo (EUPOL RD CONGO)</w:t>
      </w:r>
    </w:p>
    <w:p w14:paraId="44328264" w14:textId="337FB6FC" w:rsidR="00226910" w:rsidRPr="00EA4EC3" w:rsidRDefault="00B5108D" w:rsidP="00226910">
      <w:pPr>
        <w:pStyle w:val="Paragrafoelenco"/>
        <w:numPr>
          <w:ilvl w:val="0"/>
          <w:numId w:val="2"/>
        </w:numPr>
        <w:rPr>
          <w:rFonts w:asciiTheme="minorHAnsi" w:hAnsiTheme="minorHAnsi"/>
          <w:lang w:val="en-GB"/>
        </w:rPr>
      </w:pPr>
      <w:r w:rsidRPr="00EA4EC3">
        <w:rPr>
          <w:rFonts w:asciiTheme="minorHAnsi" w:hAnsiTheme="minorHAnsi"/>
          <w:lang w:val="en-GB"/>
        </w:rPr>
        <w:t xml:space="preserve">EU Police Mission </w:t>
      </w:r>
      <w:r w:rsidR="00226910" w:rsidRPr="00EA4EC3">
        <w:rPr>
          <w:rFonts w:asciiTheme="minorHAnsi" w:hAnsiTheme="minorHAnsi"/>
          <w:lang w:val="en-GB"/>
        </w:rPr>
        <w:t xml:space="preserve">Former </w:t>
      </w:r>
      <w:r w:rsidR="00A60099">
        <w:rPr>
          <w:rFonts w:asciiTheme="minorHAnsi" w:hAnsiTheme="minorHAnsi"/>
          <w:lang w:val="en-GB"/>
        </w:rPr>
        <w:t xml:space="preserve">Republic of Yugoslavia PROXIMA </w:t>
      </w:r>
      <w:r w:rsidR="00226910" w:rsidRPr="00EA4EC3">
        <w:rPr>
          <w:rFonts w:asciiTheme="minorHAnsi" w:hAnsiTheme="minorHAnsi"/>
          <w:lang w:val="en-GB"/>
        </w:rPr>
        <w:t>(Proxima/ FYROM) 1 AND 2</w:t>
      </w:r>
    </w:p>
    <w:p w14:paraId="523EB784" w14:textId="3DA1AC72" w:rsidR="00B5108D" w:rsidRPr="00EA4EC3" w:rsidRDefault="00B5108D" w:rsidP="00226910">
      <w:pPr>
        <w:pStyle w:val="Paragrafoelenco"/>
        <w:numPr>
          <w:ilvl w:val="0"/>
          <w:numId w:val="2"/>
        </w:numPr>
        <w:rPr>
          <w:rFonts w:asciiTheme="minorHAnsi" w:hAnsiTheme="minorHAnsi"/>
          <w:lang w:val="en-GB"/>
        </w:rPr>
      </w:pPr>
      <w:r w:rsidRPr="00EA4EC3">
        <w:rPr>
          <w:rFonts w:asciiTheme="minorHAnsi" w:hAnsiTheme="minorHAnsi"/>
          <w:lang w:val="en-GB"/>
        </w:rPr>
        <w:t>EU Police Mission Kinshasa, Democratic Republic of Congo (EUPOL Kinshasa)</w:t>
      </w:r>
    </w:p>
    <w:p w14:paraId="60C1102A"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Police Mission in Palestinian Territories (EUPOL COPPS/ Palestinian Territories)</w:t>
      </w:r>
    </w:p>
    <w:p w14:paraId="6996134A"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Regional Maritime Capacity Building for the Horn of Africa and the Western Indian Ocean (EUCAP Nestor)</w:t>
      </w:r>
    </w:p>
    <w:p w14:paraId="3D6EFDA3"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Rule of Law Mission Georgia (EUJUST THEMIS)</w:t>
      </w:r>
    </w:p>
    <w:p w14:paraId="66052470"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Rule of Law Mission in Kosovo (EULEX KOSOVO)</w:t>
      </w:r>
    </w:p>
    <w:p w14:paraId="6E53CECD"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Security Sector Reform Mission in Democratic Republic of the Congo (EUSEC RD Congo)</w:t>
      </w:r>
    </w:p>
    <w:p w14:paraId="203180D1"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Security Sector Reform Mission in Guinea-Bissau (EU-SSR)</w:t>
      </w:r>
    </w:p>
    <w:p w14:paraId="26278C99"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Somalia Training Mission (EUTM Somalia)</w:t>
      </w:r>
    </w:p>
    <w:p w14:paraId="564985AC"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lastRenderedPageBreak/>
        <w:t>EU Support to AMIS (Darfur)</w:t>
      </w:r>
    </w:p>
    <w:p w14:paraId="5D9A0B3F" w14:textId="77777777" w:rsidR="00226910" w:rsidRPr="00EA4EC3" w:rsidRDefault="00226910" w:rsidP="00226910">
      <w:pPr>
        <w:pStyle w:val="Paragrafoelenco"/>
        <w:numPr>
          <w:ilvl w:val="0"/>
          <w:numId w:val="2"/>
        </w:numPr>
        <w:rPr>
          <w:rFonts w:asciiTheme="minorHAnsi" w:hAnsiTheme="minorHAnsi"/>
          <w:lang w:val="en-GB"/>
        </w:rPr>
      </w:pPr>
      <w:r w:rsidRPr="00EA4EC3">
        <w:rPr>
          <w:rFonts w:asciiTheme="minorHAnsi" w:hAnsiTheme="minorHAnsi"/>
          <w:lang w:val="en-GB"/>
        </w:rPr>
        <w:t>EU Training Mission Mali (EUTM Mali)</w:t>
      </w:r>
    </w:p>
    <w:p w14:paraId="5E32C12E" w14:textId="77777777" w:rsidR="00F76D40" w:rsidRDefault="00F76D40" w:rsidP="00FE2D50">
      <w:pPr>
        <w:jc w:val="both"/>
        <w:rPr>
          <w:ins w:id="10" w:author="Autore"/>
          <w:rFonts w:asciiTheme="minorHAnsi" w:hAnsiTheme="minorHAnsi"/>
          <w:b/>
          <w:lang w:val="en-GB"/>
        </w:rPr>
      </w:pPr>
    </w:p>
    <w:p w14:paraId="505679AC" w14:textId="77777777" w:rsidR="00F76D40" w:rsidRDefault="00F76D40" w:rsidP="00FE2D50">
      <w:pPr>
        <w:jc w:val="both"/>
        <w:rPr>
          <w:ins w:id="11" w:author="Autore"/>
          <w:rFonts w:asciiTheme="minorHAnsi" w:hAnsiTheme="minorHAnsi"/>
          <w:b/>
          <w:lang w:val="en-GB"/>
        </w:rPr>
      </w:pPr>
    </w:p>
    <w:p w14:paraId="5E33A1D4" w14:textId="5C29F2DA" w:rsidR="00FE2D50" w:rsidRPr="00EA4EC3" w:rsidRDefault="003F376A" w:rsidP="00FE2D50">
      <w:pPr>
        <w:jc w:val="both"/>
        <w:rPr>
          <w:rFonts w:asciiTheme="minorHAnsi" w:hAnsiTheme="minorHAnsi"/>
          <w:b/>
          <w:lang w:val="en-GB"/>
        </w:rPr>
      </w:pPr>
      <w:r w:rsidRPr="00EA4EC3">
        <w:rPr>
          <w:rFonts w:asciiTheme="minorHAnsi" w:hAnsiTheme="minorHAnsi"/>
          <w:b/>
          <w:lang w:val="en-GB"/>
        </w:rPr>
        <w:t>V0</w:t>
      </w:r>
      <w:r w:rsidR="00FE2D50" w:rsidRPr="00EA4EC3">
        <w:rPr>
          <w:rFonts w:asciiTheme="minorHAnsi" w:hAnsiTheme="minorHAnsi"/>
          <w:b/>
          <w:lang w:val="en-GB"/>
        </w:rPr>
        <w:t>02</w:t>
      </w:r>
      <w:r w:rsidR="00FE2D50" w:rsidRPr="00EA4EC3">
        <w:rPr>
          <w:rFonts w:asciiTheme="minorHAnsi" w:hAnsiTheme="minorHAnsi"/>
          <w:b/>
          <w:lang w:val="en-GB"/>
        </w:rPr>
        <w:tab/>
      </w:r>
      <w:r w:rsidR="00FE2D50" w:rsidRPr="00EA4EC3">
        <w:rPr>
          <w:rFonts w:asciiTheme="minorHAnsi" w:hAnsiTheme="minorHAnsi"/>
          <w:b/>
          <w:lang w:val="en-GB"/>
        </w:rPr>
        <w:tab/>
      </w:r>
      <w:r w:rsidR="00FE2D50" w:rsidRPr="00EA4EC3">
        <w:rPr>
          <w:rFonts w:asciiTheme="minorHAnsi" w:hAnsiTheme="minorHAnsi"/>
          <w:b/>
          <w:lang w:val="en-GB"/>
        </w:rPr>
        <w:tab/>
      </w:r>
      <w:r w:rsidR="00FE2D50" w:rsidRPr="00EA4EC3">
        <w:rPr>
          <w:rFonts w:asciiTheme="minorHAnsi" w:hAnsiTheme="minorHAnsi"/>
          <w:b/>
          <w:lang w:val="en-GB"/>
        </w:rPr>
        <w:tab/>
      </w:r>
      <w:r w:rsidR="00FE2D50" w:rsidRPr="00EA4EC3">
        <w:rPr>
          <w:rFonts w:asciiTheme="minorHAnsi" w:hAnsiTheme="minorHAnsi"/>
          <w:b/>
          <w:lang w:val="en-GB"/>
        </w:rPr>
        <w:tab/>
        <w:t>Starting Year</w:t>
      </w:r>
    </w:p>
    <w:p w14:paraId="039AF311" w14:textId="77777777" w:rsidR="00D9761A" w:rsidRPr="00EA4EC3" w:rsidRDefault="00D9761A" w:rsidP="00D9761A">
      <w:pPr>
        <w:jc w:val="both"/>
        <w:rPr>
          <w:rFonts w:asciiTheme="minorHAnsi" w:hAnsiTheme="minorHAnsi"/>
          <w:lang w:val="en-GB"/>
        </w:rPr>
      </w:pPr>
    </w:p>
    <w:p w14:paraId="16D56442" w14:textId="2C7997CC" w:rsidR="00FE2D50" w:rsidRPr="00EA4EC3" w:rsidRDefault="00FE2D50" w:rsidP="00FE2D50">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7335E" w:rsidRPr="00EA4EC3">
        <w:rPr>
          <w:rFonts w:asciiTheme="minorHAnsi" w:hAnsiTheme="minorHAnsi"/>
          <w:lang w:val="en-GB"/>
        </w:rPr>
        <w:t>Y</w:t>
      </w:r>
      <w:r w:rsidRPr="00EA4EC3">
        <w:rPr>
          <w:rFonts w:asciiTheme="minorHAnsi" w:hAnsiTheme="minorHAnsi"/>
          <w:lang w:val="en-GB"/>
        </w:rPr>
        <w:t xml:space="preserve">ear </w:t>
      </w:r>
      <w:r w:rsidR="0097335E" w:rsidRPr="00EA4EC3">
        <w:rPr>
          <w:rFonts w:asciiTheme="minorHAnsi" w:hAnsiTheme="minorHAnsi"/>
          <w:lang w:val="en-GB"/>
        </w:rPr>
        <w:t xml:space="preserve">in which </w:t>
      </w:r>
      <w:r w:rsidRPr="00EA4EC3">
        <w:rPr>
          <w:rFonts w:asciiTheme="minorHAnsi" w:hAnsiTheme="minorHAnsi"/>
          <w:lang w:val="en-GB"/>
        </w:rPr>
        <w:t xml:space="preserve">the </w:t>
      </w:r>
      <w:r w:rsidR="00C930CE" w:rsidRPr="00EA4EC3">
        <w:rPr>
          <w:rFonts w:asciiTheme="minorHAnsi" w:hAnsiTheme="minorHAnsi"/>
          <w:lang w:val="en-GB"/>
        </w:rPr>
        <w:t>o</w:t>
      </w:r>
      <w:r w:rsidR="00EC19DA" w:rsidRPr="00EA4EC3">
        <w:rPr>
          <w:rFonts w:asciiTheme="minorHAnsi" w:hAnsiTheme="minorHAnsi"/>
          <w:lang w:val="en-GB"/>
        </w:rPr>
        <w:t xml:space="preserve">peration </w:t>
      </w:r>
      <w:r w:rsidR="00C930CE" w:rsidRPr="00EA4EC3">
        <w:rPr>
          <w:rFonts w:asciiTheme="minorHAnsi" w:hAnsiTheme="minorHAnsi"/>
          <w:lang w:val="en-GB"/>
        </w:rPr>
        <w:t>or</w:t>
      </w:r>
      <w:r w:rsidR="00EC19DA" w:rsidRPr="00EA4EC3">
        <w:rPr>
          <w:rFonts w:asciiTheme="minorHAnsi" w:hAnsiTheme="minorHAnsi"/>
          <w:lang w:val="en-GB"/>
        </w:rPr>
        <w:t xml:space="preserve"> mission</w:t>
      </w:r>
      <w:r w:rsidRPr="00EA4EC3">
        <w:rPr>
          <w:rFonts w:asciiTheme="minorHAnsi" w:hAnsiTheme="minorHAnsi"/>
          <w:lang w:val="en-GB"/>
        </w:rPr>
        <w:t xml:space="preserve"> </w:t>
      </w:r>
      <w:r w:rsidR="00C930CE" w:rsidRPr="00EA4EC3">
        <w:rPr>
          <w:rFonts w:asciiTheme="minorHAnsi" w:hAnsiTheme="minorHAnsi"/>
          <w:lang w:val="en-GB"/>
        </w:rPr>
        <w:t>was</w:t>
      </w:r>
      <w:r w:rsidRPr="00EA4EC3">
        <w:rPr>
          <w:rFonts w:asciiTheme="minorHAnsi" w:hAnsiTheme="minorHAnsi"/>
          <w:lang w:val="en-GB"/>
        </w:rPr>
        <w:t xml:space="preserve"> approved by EU institution</w:t>
      </w:r>
      <w:r w:rsidR="002604CD" w:rsidRPr="00EA4EC3">
        <w:rPr>
          <w:rFonts w:asciiTheme="minorHAnsi" w:hAnsiTheme="minorHAnsi"/>
          <w:lang w:val="en-GB"/>
        </w:rPr>
        <w:t>s</w:t>
      </w:r>
    </w:p>
    <w:p w14:paraId="13740408" w14:textId="77777777" w:rsidR="00FE2D50" w:rsidRPr="00EA4EC3" w:rsidRDefault="00FE2D50" w:rsidP="00FE2D50">
      <w:pPr>
        <w:jc w:val="both"/>
        <w:rPr>
          <w:rFonts w:asciiTheme="minorHAnsi" w:hAnsiTheme="minorHAnsi"/>
          <w:u w:val="single"/>
          <w:lang w:val="en-GB"/>
        </w:rPr>
      </w:pPr>
    </w:p>
    <w:p w14:paraId="64CB6864" w14:textId="6D1A0AC9" w:rsidR="00FE2D50" w:rsidRPr="00EA4EC3" w:rsidRDefault="00FE2D50" w:rsidP="00FE2D50">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w:t>
      </w:r>
      <w:r w:rsidR="000B78BE" w:rsidRPr="00EA4EC3">
        <w:rPr>
          <w:rFonts w:asciiTheme="minorHAnsi" w:hAnsiTheme="minorHAnsi"/>
          <w:lang w:val="en-GB"/>
        </w:rPr>
        <w:t>/numeric</w:t>
      </w:r>
    </w:p>
    <w:p w14:paraId="6A70BB16" w14:textId="77777777" w:rsidR="00FE2D50" w:rsidRPr="00EA4EC3" w:rsidRDefault="00FE2D50" w:rsidP="00FE2D50">
      <w:pPr>
        <w:jc w:val="both"/>
        <w:rPr>
          <w:rFonts w:asciiTheme="minorHAnsi" w:hAnsiTheme="minorHAnsi"/>
          <w:lang w:val="en-GB"/>
        </w:rPr>
      </w:pPr>
    </w:p>
    <w:p w14:paraId="01C63761" w14:textId="77777777" w:rsidR="00FE2D50" w:rsidRPr="00EA4EC3" w:rsidRDefault="00FE2D50" w:rsidP="00FE2D50">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A6B87C6" w14:textId="77777777" w:rsidR="00D9761A" w:rsidRPr="00EA4EC3" w:rsidRDefault="00D9761A" w:rsidP="00D9761A">
      <w:pPr>
        <w:jc w:val="both"/>
        <w:rPr>
          <w:rFonts w:asciiTheme="minorHAnsi" w:hAnsiTheme="minorHAnsi"/>
          <w:lang w:val="en-GB"/>
        </w:rPr>
      </w:pPr>
    </w:p>
    <w:p w14:paraId="08F6468E" w14:textId="4F9F364C" w:rsidR="00FE2D50" w:rsidRPr="00EA4EC3" w:rsidRDefault="00C16DC0" w:rsidP="000D795E">
      <w:pPr>
        <w:jc w:val="both"/>
        <w:rPr>
          <w:rFonts w:asciiTheme="minorHAnsi" w:hAnsiTheme="minorHAnsi"/>
          <w:lang w:val="en-GB"/>
        </w:rPr>
      </w:pPr>
      <w:r w:rsidRPr="00EA4EC3">
        <w:rPr>
          <w:rFonts w:asciiTheme="minorHAnsi" w:hAnsiTheme="minorHAnsi"/>
          <w:lang w:val="en-GB"/>
        </w:rPr>
        <w:t xml:space="preserve">Range: 2003 to </w:t>
      </w:r>
      <w:r w:rsidR="00872E6C" w:rsidRPr="00EA4EC3">
        <w:rPr>
          <w:rFonts w:asciiTheme="minorHAnsi" w:hAnsiTheme="minorHAnsi"/>
          <w:lang w:val="en-GB"/>
        </w:rPr>
        <w:t>20</w:t>
      </w:r>
      <w:r w:rsidR="00872E6C">
        <w:rPr>
          <w:rFonts w:asciiTheme="minorHAnsi" w:hAnsiTheme="minorHAnsi"/>
          <w:lang w:val="en-GB"/>
        </w:rPr>
        <w:t>20</w:t>
      </w:r>
    </w:p>
    <w:p w14:paraId="7B90BD00" w14:textId="77777777" w:rsidR="002A1C9D" w:rsidRPr="00EA4EC3" w:rsidRDefault="002A1C9D" w:rsidP="000D795E">
      <w:pPr>
        <w:jc w:val="both"/>
        <w:rPr>
          <w:rFonts w:asciiTheme="minorHAnsi" w:hAnsiTheme="minorHAnsi"/>
          <w:lang w:val="en-GB"/>
        </w:rPr>
      </w:pPr>
    </w:p>
    <w:tbl>
      <w:tblPr>
        <w:tblW w:w="3725" w:type="dxa"/>
        <w:tblInd w:w="55" w:type="dxa"/>
        <w:tblLayout w:type="fixed"/>
        <w:tblCellMar>
          <w:left w:w="70" w:type="dxa"/>
          <w:right w:w="70" w:type="dxa"/>
        </w:tblCellMar>
        <w:tblLook w:val="04A0" w:firstRow="1" w:lastRow="0" w:firstColumn="1" w:lastColumn="0" w:noHBand="0" w:noVBand="1"/>
      </w:tblPr>
      <w:tblGrid>
        <w:gridCol w:w="1300"/>
        <w:gridCol w:w="1125"/>
        <w:gridCol w:w="1300"/>
        <w:tblGridChange w:id="12">
          <w:tblGrid>
            <w:gridCol w:w="1300"/>
            <w:gridCol w:w="1125"/>
            <w:gridCol w:w="1300"/>
          </w:tblGrid>
        </w:tblGridChange>
      </w:tblGrid>
      <w:tr w:rsidR="00C16DC0" w:rsidRPr="00EA4EC3" w14:paraId="09361501" w14:textId="77777777" w:rsidTr="008E1021">
        <w:trPr>
          <w:trHeight w:val="300"/>
        </w:trPr>
        <w:tc>
          <w:tcPr>
            <w:tcW w:w="1300" w:type="dxa"/>
            <w:tcBorders>
              <w:top w:val="nil"/>
              <w:left w:val="nil"/>
              <w:bottom w:val="single" w:sz="4" w:space="0" w:color="auto"/>
              <w:right w:val="nil"/>
            </w:tcBorders>
            <w:shd w:val="clear" w:color="auto" w:fill="auto"/>
            <w:noWrap/>
            <w:vAlign w:val="bottom"/>
            <w:hideMark/>
          </w:tcPr>
          <w:p w14:paraId="6EEAF5D1" w14:textId="77777777" w:rsidR="00C16DC0" w:rsidRPr="00EA4EC3" w:rsidRDefault="00C16DC0">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Year</w:t>
            </w:r>
          </w:p>
        </w:tc>
        <w:tc>
          <w:tcPr>
            <w:tcW w:w="1125" w:type="dxa"/>
            <w:tcBorders>
              <w:top w:val="nil"/>
              <w:left w:val="nil"/>
              <w:bottom w:val="single" w:sz="4" w:space="0" w:color="auto"/>
              <w:right w:val="nil"/>
            </w:tcBorders>
            <w:shd w:val="clear" w:color="auto" w:fill="auto"/>
            <w:noWrap/>
            <w:vAlign w:val="bottom"/>
            <w:hideMark/>
          </w:tcPr>
          <w:p w14:paraId="46E53CE0" w14:textId="77777777" w:rsidR="00C16DC0" w:rsidRPr="00EA4EC3" w:rsidRDefault="00C16DC0" w:rsidP="008E1021">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300" w:type="dxa"/>
            <w:tcBorders>
              <w:top w:val="nil"/>
              <w:left w:val="nil"/>
              <w:bottom w:val="single" w:sz="4" w:space="0" w:color="auto"/>
              <w:right w:val="nil"/>
            </w:tcBorders>
            <w:shd w:val="clear" w:color="auto" w:fill="auto"/>
            <w:noWrap/>
            <w:vAlign w:val="bottom"/>
            <w:hideMark/>
          </w:tcPr>
          <w:p w14:paraId="635D3138" w14:textId="77777777" w:rsidR="00C16DC0" w:rsidRPr="00EA4EC3" w:rsidRDefault="00C16DC0" w:rsidP="008E1021">
            <w:pPr>
              <w:ind w:right="-13"/>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CE4E22" w:rsidRPr="00EA4EC3" w14:paraId="5E580C7F" w14:textId="77777777" w:rsidTr="008A459C">
        <w:trPr>
          <w:trHeight w:val="300"/>
        </w:trPr>
        <w:tc>
          <w:tcPr>
            <w:tcW w:w="1300" w:type="dxa"/>
            <w:tcBorders>
              <w:top w:val="nil"/>
              <w:left w:val="nil"/>
              <w:bottom w:val="nil"/>
              <w:right w:val="nil"/>
            </w:tcBorders>
            <w:shd w:val="clear" w:color="auto" w:fill="auto"/>
            <w:noWrap/>
            <w:vAlign w:val="bottom"/>
            <w:hideMark/>
          </w:tcPr>
          <w:p w14:paraId="29E11043"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2003</w:t>
            </w:r>
          </w:p>
        </w:tc>
        <w:tc>
          <w:tcPr>
            <w:tcW w:w="1125" w:type="dxa"/>
            <w:tcBorders>
              <w:top w:val="nil"/>
              <w:left w:val="nil"/>
              <w:bottom w:val="nil"/>
              <w:right w:val="nil"/>
            </w:tcBorders>
            <w:shd w:val="clear" w:color="auto" w:fill="auto"/>
            <w:noWrap/>
            <w:vAlign w:val="bottom"/>
            <w:hideMark/>
          </w:tcPr>
          <w:p w14:paraId="3A39A412" w14:textId="6A1DF261" w:rsidR="00CE4E22" w:rsidRPr="00EA4EC3" w:rsidRDefault="00CE4E22" w:rsidP="008E1021">
            <w:pPr>
              <w:ind w:right="340"/>
              <w:jc w:val="right"/>
              <w:rPr>
                <w:rFonts w:asciiTheme="minorHAnsi" w:eastAsia="Times New Roman" w:hAnsiTheme="minorHAnsi"/>
                <w:color w:val="000000"/>
                <w:lang w:val="en-GB"/>
              </w:rPr>
            </w:pPr>
            <w:commentRangeStart w:id="13"/>
            <w:r w:rsidRPr="00EA4EC3">
              <w:rPr>
                <w:rFonts w:asciiTheme="minorHAnsi" w:eastAsia="Times New Roman" w:hAnsiTheme="minorHAnsi"/>
                <w:color w:val="000000"/>
                <w:lang w:val="en-GB"/>
              </w:rPr>
              <w:t>4</w:t>
            </w:r>
            <w:commentRangeEnd w:id="13"/>
            <w:r w:rsidR="00872E6C">
              <w:rPr>
                <w:rStyle w:val="Rimandocommento"/>
              </w:rPr>
              <w:commentReference w:id="13"/>
            </w:r>
          </w:p>
        </w:tc>
        <w:tc>
          <w:tcPr>
            <w:tcW w:w="1300" w:type="dxa"/>
            <w:tcBorders>
              <w:top w:val="nil"/>
              <w:left w:val="nil"/>
              <w:bottom w:val="nil"/>
              <w:right w:val="nil"/>
            </w:tcBorders>
            <w:shd w:val="clear" w:color="auto" w:fill="auto"/>
            <w:noWrap/>
            <w:vAlign w:val="bottom"/>
          </w:tcPr>
          <w:p w14:paraId="50581630" w14:textId="49649428" w:rsidR="00CE4E22" w:rsidRPr="00EA4EC3" w:rsidRDefault="00872E6C" w:rsidP="008E1021">
            <w:pPr>
              <w:ind w:right="-13"/>
              <w:jc w:val="right"/>
              <w:rPr>
                <w:rFonts w:asciiTheme="minorHAnsi" w:eastAsia="Times New Roman" w:hAnsiTheme="minorHAnsi"/>
                <w:color w:val="000000"/>
                <w:lang w:val="en-GB"/>
              </w:rPr>
            </w:pPr>
            <w:r w:rsidRPr="00872E6C">
              <w:rPr>
                <w:rFonts w:asciiTheme="minorHAnsi" w:eastAsia="Times New Roman" w:hAnsiTheme="minorHAnsi"/>
                <w:color w:val="000000"/>
                <w:highlight w:val="yellow"/>
                <w:lang w:val="en-GB"/>
              </w:rPr>
              <w:t>…</w:t>
            </w:r>
          </w:p>
        </w:tc>
      </w:tr>
      <w:tr w:rsidR="00CE4E22" w:rsidRPr="00EA4EC3" w14:paraId="23539F88" w14:textId="77777777" w:rsidTr="008A459C">
        <w:trPr>
          <w:trHeight w:val="300"/>
        </w:trPr>
        <w:tc>
          <w:tcPr>
            <w:tcW w:w="1300" w:type="dxa"/>
            <w:tcBorders>
              <w:top w:val="nil"/>
              <w:left w:val="nil"/>
              <w:bottom w:val="nil"/>
              <w:right w:val="nil"/>
            </w:tcBorders>
            <w:shd w:val="clear" w:color="auto" w:fill="auto"/>
            <w:noWrap/>
            <w:vAlign w:val="bottom"/>
            <w:hideMark/>
          </w:tcPr>
          <w:p w14:paraId="72E454E7"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2004</w:t>
            </w:r>
          </w:p>
        </w:tc>
        <w:tc>
          <w:tcPr>
            <w:tcW w:w="1125" w:type="dxa"/>
            <w:tcBorders>
              <w:top w:val="nil"/>
              <w:left w:val="nil"/>
              <w:bottom w:val="nil"/>
              <w:right w:val="nil"/>
            </w:tcBorders>
            <w:shd w:val="clear" w:color="auto" w:fill="auto"/>
            <w:noWrap/>
            <w:vAlign w:val="bottom"/>
            <w:hideMark/>
          </w:tcPr>
          <w:p w14:paraId="3C9A09EB" w14:textId="01195EBA"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noWrap/>
            <w:vAlign w:val="bottom"/>
          </w:tcPr>
          <w:p w14:paraId="7C7B5AB4" w14:textId="42DF7A66"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7C1EBBDC" w14:textId="77777777" w:rsidTr="008A459C">
        <w:trPr>
          <w:trHeight w:val="300"/>
        </w:trPr>
        <w:tc>
          <w:tcPr>
            <w:tcW w:w="1300" w:type="dxa"/>
            <w:tcBorders>
              <w:top w:val="nil"/>
              <w:left w:val="nil"/>
              <w:bottom w:val="nil"/>
              <w:right w:val="nil"/>
            </w:tcBorders>
            <w:shd w:val="clear" w:color="auto" w:fill="auto"/>
            <w:noWrap/>
            <w:vAlign w:val="bottom"/>
            <w:hideMark/>
          </w:tcPr>
          <w:p w14:paraId="5A1BECDC"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2005</w:t>
            </w:r>
          </w:p>
        </w:tc>
        <w:tc>
          <w:tcPr>
            <w:tcW w:w="1125" w:type="dxa"/>
            <w:tcBorders>
              <w:top w:val="nil"/>
              <w:left w:val="nil"/>
              <w:bottom w:val="nil"/>
              <w:right w:val="nil"/>
            </w:tcBorders>
            <w:shd w:val="clear" w:color="auto" w:fill="auto"/>
            <w:noWrap/>
            <w:vAlign w:val="bottom"/>
            <w:hideMark/>
          </w:tcPr>
          <w:p w14:paraId="7C5AA68F" w14:textId="3D030D32"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1300" w:type="dxa"/>
            <w:tcBorders>
              <w:top w:val="nil"/>
              <w:left w:val="nil"/>
              <w:bottom w:val="nil"/>
              <w:right w:val="nil"/>
            </w:tcBorders>
            <w:shd w:val="clear" w:color="auto" w:fill="auto"/>
            <w:noWrap/>
            <w:vAlign w:val="bottom"/>
          </w:tcPr>
          <w:p w14:paraId="3CB4B8B5" w14:textId="126763D0"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189D9AEF" w14:textId="77777777" w:rsidTr="008A459C">
        <w:trPr>
          <w:trHeight w:val="300"/>
        </w:trPr>
        <w:tc>
          <w:tcPr>
            <w:tcW w:w="1300" w:type="dxa"/>
            <w:tcBorders>
              <w:top w:val="nil"/>
              <w:left w:val="nil"/>
              <w:bottom w:val="nil"/>
              <w:right w:val="nil"/>
            </w:tcBorders>
            <w:shd w:val="clear" w:color="auto" w:fill="auto"/>
            <w:noWrap/>
            <w:vAlign w:val="bottom"/>
            <w:hideMark/>
          </w:tcPr>
          <w:p w14:paraId="4219EB65"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2006</w:t>
            </w:r>
          </w:p>
        </w:tc>
        <w:tc>
          <w:tcPr>
            <w:tcW w:w="1125" w:type="dxa"/>
            <w:tcBorders>
              <w:top w:val="nil"/>
              <w:left w:val="nil"/>
              <w:bottom w:val="nil"/>
              <w:right w:val="nil"/>
            </w:tcBorders>
            <w:shd w:val="clear" w:color="auto" w:fill="auto"/>
            <w:noWrap/>
            <w:vAlign w:val="bottom"/>
            <w:hideMark/>
          </w:tcPr>
          <w:p w14:paraId="776860EC" w14:textId="2526CADA"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noWrap/>
            <w:vAlign w:val="bottom"/>
          </w:tcPr>
          <w:p w14:paraId="7A5B38C3" w14:textId="236CE45A"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3B744255" w14:textId="77777777" w:rsidTr="008A459C">
        <w:trPr>
          <w:trHeight w:val="300"/>
        </w:trPr>
        <w:tc>
          <w:tcPr>
            <w:tcW w:w="1300" w:type="dxa"/>
            <w:tcBorders>
              <w:top w:val="nil"/>
              <w:left w:val="nil"/>
              <w:bottom w:val="nil"/>
              <w:right w:val="nil"/>
            </w:tcBorders>
            <w:shd w:val="clear" w:color="auto" w:fill="auto"/>
            <w:noWrap/>
            <w:vAlign w:val="bottom"/>
            <w:hideMark/>
          </w:tcPr>
          <w:p w14:paraId="714D93AB"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2007</w:t>
            </w:r>
          </w:p>
        </w:tc>
        <w:tc>
          <w:tcPr>
            <w:tcW w:w="1125" w:type="dxa"/>
            <w:tcBorders>
              <w:top w:val="nil"/>
              <w:left w:val="nil"/>
              <w:bottom w:val="nil"/>
              <w:right w:val="nil"/>
            </w:tcBorders>
            <w:shd w:val="clear" w:color="auto" w:fill="auto"/>
            <w:noWrap/>
            <w:vAlign w:val="bottom"/>
            <w:hideMark/>
          </w:tcPr>
          <w:p w14:paraId="482706F3" w14:textId="33D34FA5"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noWrap/>
            <w:vAlign w:val="bottom"/>
          </w:tcPr>
          <w:p w14:paraId="1C426DA0" w14:textId="2381169B"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0919F478" w14:textId="77777777" w:rsidTr="008A459C">
        <w:trPr>
          <w:trHeight w:val="300"/>
        </w:trPr>
        <w:tc>
          <w:tcPr>
            <w:tcW w:w="1300" w:type="dxa"/>
            <w:tcBorders>
              <w:top w:val="nil"/>
              <w:left w:val="nil"/>
              <w:bottom w:val="nil"/>
              <w:right w:val="nil"/>
            </w:tcBorders>
            <w:shd w:val="clear" w:color="auto" w:fill="auto"/>
            <w:noWrap/>
            <w:vAlign w:val="bottom"/>
            <w:hideMark/>
          </w:tcPr>
          <w:p w14:paraId="76217AFC"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2008</w:t>
            </w:r>
          </w:p>
        </w:tc>
        <w:tc>
          <w:tcPr>
            <w:tcW w:w="1125" w:type="dxa"/>
            <w:tcBorders>
              <w:top w:val="nil"/>
              <w:left w:val="nil"/>
              <w:bottom w:val="nil"/>
              <w:right w:val="nil"/>
            </w:tcBorders>
            <w:shd w:val="clear" w:color="auto" w:fill="auto"/>
            <w:noWrap/>
            <w:vAlign w:val="bottom"/>
            <w:hideMark/>
          </w:tcPr>
          <w:p w14:paraId="7D781A04" w14:textId="513D89FC"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vAlign w:val="bottom"/>
          </w:tcPr>
          <w:p w14:paraId="038B110E" w14:textId="2A4CFDD8"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3938C82B" w14:textId="77777777" w:rsidTr="008A459C">
        <w:trPr>
          <w:trHeight w:val="300"/>
        </w:trPr>
        <w:tc>
          <w:tcPr>
            <w:tcW w:w="1300" w:type="dxa"/>
            <w:tcBorders>
              <w:top w:val="nil"/>
              <w:left w:val="nil"/>
              <w:bottom w:val="nil"/>
              <w:right w:val="nil"/>
            </w:tcBorders>
            <w:shd w:val="clear" w:color="auto" w:fill="auto"/>
            <w:noWrap/>
            <w:vAlign w:val="bottom"/>
            <w:hideMark/>
          </w:tcPr>
          <w:p w14:paraId="43C463C7"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2010</w:t>
            </w:r>
          </w:p>
        </w:tc>
        <w:tc>
          <w:tcPr>
            <w:tcW w:w="1125" w:type="dxa"/>
            <w:tcBorders>
              <w:top w:val="nil"/>
              <w:left w:val="nil"/>
              <w:bottom w:val="nil"/>
              <w:right w:val="nil"/>
            </w:tcBorders>
            <w:shd w:val="clear" w:color="auto" w:fill="auto"/>
            <w:noWrap/>
            <w:vAlign w:val="bottom"/>
            <w:hideMark/>
          </w:tcPr>
          <w:p w14:paraId="6034AE5F" w14:textId="4EC8C46B"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noWrap/>
            <w:vAlign w:val="bottom"/>
          </w:tcPr>
          <w:p w14:paraId="60124D9F" w14:textId="66B31086"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4C552DBC" w14:textId="77777777" w:rsidTr="008A459C">
        <w:trPr>
          <w:trHeight w:val="300"/>
        </w:trPr>
        <w:tc>
          <w:tcPr>
            <w:tcW w:w="1300" w:type="dxa"/>
            <w:tcBorders>
              <w:top w:val="nil"/>
              <w:left w:val="nil"/>
              <w:bottom w:val="nil"/>
              <w:right w:val="nil"/>
            </w:tcBorders>
            <w:shd w:val="clear" w:color="auto" w:fill="auto"/>
            <w:noWrap/>
            <w:vAlign w:val="bottom"/>
            <w:hideMark/>
          </w:tcPr>
          <w:p w14:paraId="5263F9AE"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2012</w:t>
            </w:r>
          </w:p>
        </w:tc>
        <w:tc>
          <w:tcPr>
            <w:tcW w:w="1125" w:type="dxa"/>
            <w:tcBorders>
              <w:top w:val="nil"/>
              <w:left w:val="nil"/>
              <w:bottom w:val="nil"/>
              <w:right w:val="nil"/>
            </w:tcBorders>
            <w:shd w:val="clear" w:color="auto" w:fill="auto"/>
            <w:noWrap/>
            <w:vAlign w:val="bottom"/>
            <w:hideMark/>
          </w:tcPr>
          <w:p w14:paraId="606E5CCE" w14:textId="17C25F9C"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noWrap/>
            <w:vAlign w:val="bottom"/>
          </w:tcPr>
          <w:p w14:paraId="04EB2774" w14:textId="7E8DC256"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6B5C80A5" w14:textId="77777777" w:rsidTr="008A459C">
        <w:trPr>
          <w:trHeight w:val="300"/>
        </w:trPr>
        <w:tc>
          <w:tcPr>
            <w:tcW w:w="1300" w:type="dxa"/>
            <w:tcBorders>
              <w:top w:val="nil"/>
              <w:left w:val="nil"/>
              <w:right w:val="nil"/>
            </w:tcBorders>
            <w:shd w:val="clear" w:color="auto" w:fill="auto"/>
            <w:noWrap/>
            <w:vAlign w:val="bottom"/>
            <w:hideMark/>
          </w:tcPr>
          <w:p w14:paraId="7AC85FA8" w14:textId="7777777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2013</w:t>
            </w:r>
          </w:p>
        </w:tc>
        <w:tc>
          <w:tcPr>
            <w:tcW w:w="1125" w:type="dxa"/>
            <w:tcBorders>
              <w:top w:val="nil"/>
              <w:left w:val="nil"/>
              <w:right w:val="nil"/>
            </w:tcBorders>
            <w:shd w:val="clear" w:color="auto" w:fill="auto"/>
            <w:noWrap/>
            <w:vAlign w:val="bottom"/>
            <w:hideMark/>
          </w:tcPr>
          <w:p w14:paraId="740AB27B" w14:textId="427AAC57"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right w:val="nil"/>
            </w:tcBorders>
            <w:shd w:val="clear" w:color="auto" w:fill="auto"/>
            <w:noWrap/>
            <w:vAlign w:val="bottom"/>
          </w:tcPr>
          <w:p w14:paraId="596DFBAA" w14:textId="1F655F65"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6F635A14" w14:textId="77777777" w:rsidTr="008A459C">
        <w:trPr>
          <w:trHeight w:val="300"/>
        </w:trPr>
        <w:tc>
          <w:tcPr>
            <w:tcW w:w="1300" w:type="dxa"/>
            <w:tcBorders>
              <w:top w:val="nil"/>
              <w:left w:val="nil"/>
              <w:right w:val="nil"/>
            </w:tcBorders>
            <w:shd w:val="clear" w:color="auto" w:fill="auto"/>
            <w:noWrap/>
            <w:vAlign w:val="bottom"/>
          </w:tcPr>
          <w:p w14:paraId="60506D54" w14:textId="52B7058F"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2014</w:t>
            </w:r>
          </w:p>
        </w:tc>
        <w:tc>
          <w:tcPr>
            <w:tcW w:w="1125" w:type="dxa"/>
            <w:tcBorders>
              <w:top w:val="nil"/>
              <w:left w:val="nil"/>
              <w:right w:val="nil"/>
            </w:tcBorders>
            <w:shd w:val="clear" w:color="auto" w:fill="auto"/>
            <w:noWrap/>
            <w:vAlign w:val="bottom"/>
          </w:tcPr>
          <w:p w14:paraId="087F1B57" w14:textId="4547C566"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right w:val="nil"/>
            </w:tcBorders>
            <w:shd w:val="clear" w:color="auto" w:fill="auto"/>
            <w:noWrap/>
            <w:vAlign w:val="bottom"/>
          </w:tcPr>
          <w:p w14:paraId="0F489AB2" w14:textId="0F096CCD"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232D0EB6" w14:textId="77777777" w:rsidTr="009C4424">
        <w:tblPrEx>
          <w:tblW w:w="3725" w:type="dxa"/>
          <w:tblInd w:w="55" w:type="dxa"/>
          <w:tblLayout w:type="fixed"/>
          <w:tblCellMar>
            <w:left w:w="70" w:type="dxa"/>
            <w:right w:w="70" w:type="dxa"/>
          </w:tblCellMar>
          <w:tblPrExChange w:id="14" w:author="Autore">
            <w:tblPrEx>
              <w:tblW w:w="3725" w:type="dxa"/>
              <w:tblInd w:w="55" w:type="dxa"/>
              <w:tblLayout w:type="fixed"/>
              <w:tblCellMar>
                <w:left w:w="70" w:type="dxa"/>
                <w:right w:w="70" w:type="dxa"/>
              </w:tblCellMar>
            </w:tblPrEx>
          </w:tblPrExChange>
        </w:tblPrEx>
        <w:trPr>
          <w:trHeight w:val="300"/>
          <w:trPrChange w:id="15" w:author="Autore">
            <w:trPr>
              <w:trHeight w:val="300"/>
            </w:trPr>
          </w:trPrChange>
        </w:trPr>
        <w:tc>
          <w:tcPr>
            <w:tcW w:w="1300" w:type="dxa"/>
            <w:tcBorders>
              <w:top w:val="nil"/>
              <w:left w:val="nil"/>
              <w:right w:val="nil"/>
            </w:tcBorders>
            <w:shd w:val="clear" w:color="auto" w:fill="auto"/>
            <w:noWrap/>
            <w:vAlign w:val="bottom"/>
            <w:tcPrChange w:id="16" w:author="Autore">
              <w:tcPr>
                <w:tcW w:w="1300" w:type="dxa"/>
                <w:tcBorders>
                  <w:top w:val="nil"/>
                  <w:left w:val="nil"/>
                  <w:right w:val="nil"/>
                </w:tcBorders>
                <w:shd w:val="clear" w:color="auto" w:fill="auto"/>
                <w:noWrap/>
                <w:vAlign w:val="bottom"/>
              </w:tcPr>
            </w:tcPrChange>
          </w:tcPr>
          <w:p w14:paraId="56F0F11C" w14:textId="09BB3379"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2015</w:t>
            </w:r>
          </w:p>
        </w:tc>
        <w:tc>
          <w:tcPr>
            <w:tcW w:w="1125" w:type="dxa"/>
            <w:tcBorders>
              <w:top w:val="nil"/>
              <w:left w:val="nil"/>
              <w:right w:val="nil"/>
            </w:tcBorders>
            <w:shd w:val="clear" w:color="auto" w:fill="auto"/>
            <w:noWrap/>
            <w:vAlign w:val="bottom"/>
            <w:tcPrChange w:id="17" w:author="Autore">
              <w:tcPr>
                <w:tcW w:w="1125" w:type="dxa"/>
                <w:tcBorders>
                  <w:top w:val="nil"/>
                  <w:left w:val="nil"/>
                  <w:right w:val="nil"/>
                </w:tcBorders>
                <w:shd w:val="clear" w:color="auto" w:fill="auto"/>
                <w:noWrap/>
                <w:vAlign w:val="bottom"/>
              </w:tcPr>
            </w:tcPrChange>
          </w:tcPr>
          <w:p w14:paraId="745EB209" w14:textId="41744CEF"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right w:val="nil"/>
            </w:tcBorders>
            <w:shd w:val="clear" w:color="auto" w:fill="auto"/>
            <w:noWrap/>
            <w:vAlign w:val="bottom"/>
            <w:tcPrChange w:id="18" w:author="Autore">
              <w:tcPr>
                <w:tcW w:w="1300" w:type="dxa"/>
                <w:tcBorders>
                  <w:top w:val="nil"/>
                  <w:left w:val="nil"/>
                  <w:right w:val="nil"/>
                </w:tcBorders>
                <w:shd w:val="clear" w:color="auto" w:fill="auto"/>
                <w:noWrap/>
                <w:vAlign w:val="bottom"/>
              </w:tcPr>
            </w:tcPrChange>
          </w:tcPr>
          <w:p w14:paraId="6FE0EE90" w14:textId="779FB668" w:rsidR="00CE4E22" w:rsidRPr="00EA4EC3" w:rsidRDefault="00CE4E22" w:rsidP="008E1021">
            <w:pPr>
              <w:ind w:right="-13"/>
              <w:jc w:val="right"/>
              <w:rPr>
                <w:rFonts w:asciiTheme="minorHAnsi" w:eastAsia="Times New Roman" w:hAnsiTheme="minorHAnsi"/>
                <w:color w:val="000000"/>
                <w:lang w:val="en-GB"/>
              </w:rPr>
            </w:pPr>
          </w:p>
        </w:tc>
      </w:tr>
      <w:tr w:rsidR="00CE4E22" w:rsidRPr="00EA4EC3" w14:paraId="4AB09D04" w14:textId="77777777" w:rsidTr="009C4424">
        <w:tblPrEx>
          <w:tblW w:w="3725" w:type="dxa"/>
          <w:tblInd w:w="55" w:type="dxa"/>
          <w:tblLayout w:type="fixed"/>
          <w:tblCellMar>
            <w:left w:w="70" w:type="dxa"/>
            <w:right w:w="70" w:type="dxa"/>
          </w:tblCellMar>
          <w:tblPrExChange w:id="19" w:author="Autore">
            <w:tblPrEx>
              <w:tblW w:w="3725" w:type="dxa"/>
              <w:tblInd w:w="55" w:type="dxa"/>
              <w:tblLayout w:type="fixed"/>
              <w:tblCellMar>
                <w:left w:w="70" w:type="dxa"/>
                <w:right w:w="70" w:type="dxa"/>
              </w:tblCellMar>
            </w:tblPrEx>
          </w:tblPrExChange>
        </w:tblPrEx>
        <w:trPr>
          <w:trHeight w:val="300"/>
          <w:trPrChange w:id="20" w:author="Autore">
            <w:trPr>
              <w:trHeight w:val="300"/>
            </w:trPr>
          </w:trPrChange>
        </w:trPr>
        <w:tc>
          <w:tcPr>
            <w:tcW w:w="1300" w:type="dxa"/>
            <w:tcBorders>
              <w:left w:val="nil"/>
              <w:right w:val="nil"/>
            </w:tcBorders>
            <w:shd w:val="clear" w:color="auto" w:fill="auto"/>
            <w:noWrap/>
            <w:vAlign w:val="bottom"/>
            <w:tcPrChange w:id="21" w:author="Autore">
              <w:tcPr>
                <w:tcW w:w="1300" w:type="dxa"/>
                <w:tcBorders>
                  <w:left w:val="nil"/>
                  <w:bottom w:val="single" w:sz="4" w:space="0" w:color="auto"/>
                  <w:right w:val="nil"/>
                </w:tcBorders>
                <w:shd w:val="clear" w:color="auto" w:fill="auto"/>
                <w:noWrap/>
                <w:vAlign w:val="bottom"/>
              </w:tcPr>
            </w:tcPrChange>
          </w:tcPr>
          <w:p w14:paraId="56C03C9E" w14:textId="6DB26D97" w:rsidR="00CE4E22" w:rsidRPr="00EA4EC3" w:rsidRDefault="00CE4E22">
            <w:pPr>
              <w:rPr>
                <w:rFonts w:asciiTheme="minorHAnsi" w:eastAsia="Times New Roman" w:hAnsiTheme="minorHAnsi"/>
                <w:color w:val="000000"/>
                <w:lang w:val="en-GB"/>
              </w:rPr>
            </w:pPr>
            <w:r w:rsidRPr="00EA4EC3">
              <w:rPr>
                <w:rFonts w:asciiTheme="minorHAnsi" w:eastAsia="Times New Roman" w:hAnsiTheme="minorHAnsi"/>
                <w:color w:val="000000"/>
                <w:lang w:val="en-GB"/>
              </w:rPr>
              <w:t>2016</w:t>
            </w:r>
          </w:p>
        </w:tc>
        <w:tc>
          <w:tcPr>
            <w:tcW w:w="1125" w:type="dxa"/>
            <w:tcBorders>
              <w:left w:val="nil"/>
              <w:right w:val="nil"/>
            </w:tcBorders>
            <w:shd w:val="clear" w:color="auto" w:fill="auto"/>
            <w:noWrap/>
            <w:vAlign w:val="bottom"/>
            <w:tcPrChange w:id="22" w:author="Autore">
              <w:tcPr>
                <w:tcW w:w="1125" w:type="dxa"/>
                <w:tcBorders>
                  <w:left w:val="nil"/>
                  <w:bottom w:val="single" w:sz="4" w:space="0" w:color="auto"/>
                  <w:right w:val="nil"/>
                </w:tcBorders>
                <w:shd w:val="clear" w:color="auto" w:fill="auto"/>
                <w:noWrap/>
                <w:vAlign w:val="bottom"/>
              </w:tcPr>
            </w:tcPrChange>
          </w:tcPr>
          <w:p w14:paraId="27E24AD9" w14:textId="25C194C8" w:rsidR="00CE4E22" w:rsidRPr="00EA4EC3" w:rsidRDefault="00CE4E22" w:rsidP="008E1021">
            <w:pPr>
              <w:ind w:right="340"/>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left w:val="nil"/>
              <w:right w:val="nil"/>
            </w:tcBorders>
            <w:shd w:val="clear" w:color="auto" w:fill="auto"/>
            <w:noWrap/>
            <w:vAlign w:val="bottom"/>
            <w:tcPrChange w:id="23" w:author="Autore">
              <w:tcPr>
                <w:tcW w:w="1300" w:type="dxa"/>
                <w:tcBorders>
                  <w:left w:val="nil"/>
                  <w:bottom w:val="single" w:sz="4" w:space="0" w:color="auto"/>
                  <w:right w:val="nil"/>
                </w:tcBorders>
                <w:shd w:val="clear" w:color="auto" w:fill="auto"/>
                <w:noWrap/>
                <w:vAlign w:val="bottom"/>
              </w:tcPr>
            </w:tcPrChange>
          </w:tcPr>
          <w:p w14:paraId="2F5E2B51" w14:textId="4525ADFD" w:rsidR="00CE4E22" w:rsidRPr="00EA4EC3" w:rsidRDefault="00CE4E22" w:rsidP="008E1021">
            <w:pPr>
              <w:ind w:right="-13"/>
              <w:jc w:val="right"/>
              <w:rPr>
                <w:rFonts w:asciiTheme="minorHAnsi" w:eastAsia="Times New Roman" w:hAnsiTheme="minorHAnsi"/>
                <w:color w:val="000000"/>
                <w:lang w:val="en-GB"/>
              </w:rPr>
            </w:pPr>
          </w:p>
        </w:tc>
      </w:tr>
      <w:tr w:rsidR="00872E6C" w:rsidRPr="00EA4EC3" w14:paraId="75B185F4" w14:textId="77777777" w:rsidTr="009C4424">
        <w:tblPrEx>
          <w:tblW w:w="3725" w:type="dxa"/>
          <w:tblInd w:w="55" w:type="dxa"/>
          <w:tblLayout w:type="fixed"/>
          <w:tblCellMar>
            <w:left w:w="70" w:type="dxa"/>
            <w:right w:w="70" w:type="dxa"/>
          </w:tblCellMar>
          <w:tblPrExChange w:id="24" w:author="Autore">
            <w:tblPrEx>
              <w:tblW w:w="3725" w:type="dxa"/>
              <w:tblInd w:w="55" w:type="dxa"/>
              <w:tblLayout w:type="fixed"/>
              <w:tblCellMar>
                <w:left w:w="70" w:type="dxa"/>
                <w:right w:w="70" w:type="dxa"/>
              </w:tblCellMar>
            </w:tblPrEx>
          </w:tblPrExChange>
        </w:tblPrEx>
        <w:trPr>
          <w:trHeight w:val="300"/>
          <w:ins w:id="25" w:author="Autore"/>
          <w:trPrChange w:id="26" w:author="Autore">
            <w:trPr>
              <w:trHeight w:val="300"/>
            </w:trPr>
          </w:trPrChange>
        </w:trPr>
        <w:tc>
          <w:tcPr>
            <w:tcW w:w="1300" w:type="dxa"/>
            <w:tcBorders>
              <w:left w:val="nil"/>
              <w:right w:val="nil"/>
            </w:tcBorders>
            <w:shd w:val="clear" w:color="auto" w:fill="auto"/>
            <w:noWrap/>
            <w:vAlign w:val="bottom"/>
            <w:tcPrChange w:id="27" w:author="Autore">
              <w:tcPr>
                <w:tcW w:w="1300" w:type="dxa"/>
                <w:tcBorders>
                  <w:left w:val="nil"/>
                  <w:bottom w:val="single" w:sz="4" w:space="0" w:color="auto"/>
                  <w:right w:val="nil"/>
                </w:tcBorders>
                <w:shd w:val="clear" w:color="auto" w:fill="auto"/>
                <w:noWrap/>
                <w:vAlign w:val="bottom"/>
              </w:tcPr>
            </w:tcPrChange>
          </w:tcPr>
          <w:p w14:paraId="193A60ED" w14:textId="4C675ABC" w:rsidR="00872E6C" w:rsidRPr="00EA4EC3" w:rsidRDefault="00872E6C">
            <w:pPr>
              <w:rPr>
                <w:ins w:id="28" w:author="Autore"/>
                <w:rFonts w:asciiTheme="minorHAnsi" w:eastAsia="Times New Roman" w:hAnsiTheme="minorHAnsi"/>
                <w:color w:val="000000"/>
                <w:lang w:val="en-GB"/>
              </w:rPr>
            </w:pPr>
            <w:ins w:id="29" w:author="Autore">
              <w:r>
                <w:rPr>
                  <w:rFonts w:asciiTheme="minorHAnsi" w:eastAsia="Times New Roman" w:hAnsiTheme="minorHAnsi"/>
                  <w:color w:val="000000"/>
                  <w:lang w:val="en-GB"/>
                </w:rPr>
                <w:t>2017</w:t>
              </w:r>
            </w:ins>
          </w:p>
        </w:tc>
        <w:tc>
          <w:tcPr>
            <w:tcW w:w="1125" w:type="dxa"/>
            <w:tcBorders>
              <w:left w:val="nil"/>
              <w:right w:val="nil"/>
            </w:tcBorders>
            <w:shd w:val="clear" w:color="auto" w:fill="auto"/>
            <w:noWrap/>
            <w:vAlign w:val="bottom"/>
            <w:tcPrChange w:id="30" w:author="Autore">
              <w:tcPr>
                <w:tcW w:w="1125" w:type="dxa"/>
                <w:tcBorders>
                  <w:left w:val="nil"/>
                  <w:bottom w:val="single" w:sz="4" w:space="0" w:color="auto"/>
                  <w:right w:val="nil"/>
                </w:tcBorders>
                <w:shd w:val="clear" w:color="auto" w:fill="auto"/>
                <w:noWrap/>
                <w:vAlign w:val="bottom"/>
              </w:tcPr>
            </w:tcPrChange>
          </w:tcPr>
          <w:p w14:paraId="6FA52582" w14:textId="3410CF71" w:rsidR="00872E6C" w:rsidRPr="00EA4EC3" w:rsidRDefault="00872E6C" w:rsidP="008E1021">
            <w:pPr>
              <w:ind w:right="340"/>
              <w:jc w:val="right"/>
              <w:rPr>
                <w:ins w:id="31" w:author="Autore"/>
                <w:rFonts w:asciiTheme="minorHAnsi" w:eastAsia="Times New Roman" w:hAnsiTheme="minorHAnsi"/>
                <w:color w:val="000000"/>
                <w:lang w:val="en-GB"/>
              </w:rPr>
            </w:pPr>
            <w:ins w:id="32" w:author="Autore">
              <w:r>
                <w:rPr>
                  <w:rFonts w:asciiTheme="minorHAnsi" w:eastAsia="Times New Roman" w:hAnsiTheme="minorHAnsi"/>
                  <w:color w:val="000000"/>
                  <w:lang w:val="en-GB"/>
                </w:rPr>
                <w:t>1</w:t>
              </w:r>
            </w:ins>
          </w:p>
        </w:tc>
        <w:tc>
          <w:tcPr>
            <w:tcW w:w="1300" w:type="dxa"/>
            <w:tcBorders>
              <w:left w:val="nil"/>
              <w:right w:val="nil"/>
            </w:tcBorders>
            <w:shd w:val="clear" w:color="auto" w:fill="auto"/>
            <w:noWrap/>
            <w:vAlign w:val="bottom"/>
            <w:tcPrChange w:id="33" w:author="Autore">
              <w:tcPr>
                <w:tcW w:w="1300" w:type="dxa"/>
                <w:tcBorders>
                  <w:left w:val="nil"/>
                  <w:bottom w:val="single" w:sz="4" w:space="0" w:color="auto"/>
                  <w:right w:val="nil"/>
                </w:tcBorders>
                <w:shd w:val="clear" w:color="auto" w:fill="auto"/>
                <w:noWrap/>
                <w:vAlign w:val="bottom"/>
              </w:tcPr>
            </w:tcPrChange>
          </w:tcPr>
          <w:p w14:paraId="2D9CDC05" w14:textId="77777777" w:rsidR="00872E6C" w:rsidRPr="00EA4EC3" w:rsidRDefault="00872E6C" w:rsidP="008E1021">
            <w:pPr>
              <w:ind w:right="-13"/>
              <w:jc w:val="right"/>
              <w:rPr>
                <w:ins w:id="34" w:author="Autore"/>
                <w:rFonts w:asciiTheme="minorHAnsi" w:eastAsia="Times New Roman" w:hAnsiTheme="minorHAnsi"/>
                <w:color w:val="000000"/>
                <w:lang w:val="en-GB"/>
              </w:rPr>
            </w:pPr>
          </w:p>
        </w:tc>
      </w:tr>
      <w:tr w:rsidR="00872E6C" w:rsidRPr="00EA4EC3" w14:paraId="42CA35B1" w14:textId="77777777" w:rsidTr="009C4424">
        <w:tblPrEx>
          <w:tblW w:w="3725" w:type="dxa"/>
          <w:tblInd w:w="55" w:type="dxa"/>
          <w:tblLayout w:type="fixed"/>
          <w:tblCellMar>
            <w:left w:w="70" w:type="dxa"/>
            <w:right w:w="70" w:type="dxa"/>
          </w:tblCellMar>
          <w:tblPrExChange w:id="35" w:author="Autore">
            <w:tblPrEx>
              <w:tblW w:w="3725" w:type="dxa"/>
              <w:tblInd w:w="55" w:type="dxa"/>
              <w:tblLayout w:type="fixed"/>
              <w:tblCellMar>
                <w:left w:w="70" w:type="dxa"/>
                <w:right w:w="70" w:type="dxa"/>
              </w:tblCellMar>
            </w:tblPrEx>
          </w:tblPrExChange>
        </w:tblPrEx>
        <w:trPr>
          <w:trHeight w:val="300"/>
          <w:ins w:id="36" w:author="Autore"/>
          <w:trPrChange w:id="37" w:author="Autore">
            <w:trPr>
              <w:trHeight w:val="300"/>
            </w:trPr>
          </w:trPrChange>
        </w:trPr>
        <w:tc>
          <w:tcPr>
            <w:tcW w:w="1300" w:type="dxa"/>
            <w:tcBorders>
              <w:left w:val="nil"/>
              <w:bottom w:val="single" w:sz="4" w:space="0" w:color="auto"/>
              <w:right w:val="nil"/>
            </w:tcBorders>
            <w:shd w:val="clear" w:color="auto" w:fill="auto"/>
            <w:noWrap/>
            <w:vAlign w:val="bottom"/>
            <w:tcPrChange w:id="38" w:author="Autore">
              <w:tcPr>
                <w:tcW w:w="1300" w:type="dxa"/>
                <w:tcBorders>
                  <w:left w:val="nil"/>
                  <w:bottom w:val="single" w:sz="4" w:space="0" w:color="auto"/>
                  <w:right w:val="nil"/>
                </w:tcBorders>
                <w:shd w:val="clear" w:color="auto" w:fill="auto"/>
                <w:noWrap/>
                <w:vAlign w:val="bottom"/>
              </w:tcPr>
            </w:tcPrChange>
          </w:tcPr>
          <w:p w14:paraId="6319361C" w14:textId="47565C08" w:rsidR="00872E6C" w:rsidRPr="00EA4EC3" w:rsidRDefault="00872E6C">
            <w:pPr>
              <w:rPr>
                <w:ins w:id="39" w:author="Autore"/>
                <w:rFonts w:asciiTheme="minorHAnsi" w:eastAsia="Times New Roman" w:hAnsiTheme="minorHAnsi"/>
                <w:color w:val="000000"/>
                <w:lang w:val="en-GB"/>
              </w:rPr>
            </w:pPr>
            <w:ins w:id="40" w:author="Autore">
              <w:r>
                <w:rPr>
                  <w:rFonts w:asciiTheme="minorHAnsi" w:eastAsia="Times New Roman" w:hAnsiTheme="minorHAnsi"/>
                  <w:color w:val="000000"/>
                  <w:lang w:val="en-GB"/>
                </w:rPr>
                <w:t>2020</w:t>
              </w:r>
            </w:ins>
          </w:p>
        </w:tc>
        <w:tc>
          <w:tcPr>
            <w:tcW w:w="1125" w:type="dxa"/>
            <w:tcBorders>
              <w:left w:val="nil"/>
              <w:bottom w:val="single" w:sz="4" w:space="0" w:color="auto"/>
              <w:right w:val="nil"/>
            </w:tcBorders>
            <w:shd w:val="clear" w:color="auto" w:fill="auto"/>
            <w:noWrap/>
            <w:vAlign w:val="bottom"/>
            <w:tcPrChange w:id="41" w:author="Autore">
              <w:tcPr>
                <w:tcW w:w="1125" w:type="dxa"/>
                <w:tcBorders>
                  <w:left w:val="nil"/>
                  <w:bottom w:val="single" w:sz="4" w:space="0" w:color="auto"/>
                  <w:right w:val="nil"/>
                </w:tcBorders>
                <w:shd w:val="clear" w:color="auto" w:fill="auto"/>
                <w:noWrap/>
                <w:vAlign w:val="bottom"/>
              </w:tcPr>
            </w:tcPrChange>
          </w:tcPr>
          <w:p w14:paraId="593DBD91" w14:textId="5715694F" w:rsidR="00872E6C" w:rsidRPr="00EA4EC3" w:rsidRDefault="00872E6C" w:rsidP="008E1021">
            <w:pPr>
              <w:ind w:right="340"/>
              <w:jc w:val="right"/>
              <w:rPr>
                <w:ins w:id="42" w:author="Autore"/>
                <w:rFonts w:asciiTheme="minorHAnsi" w:eastAsia="Times New Roman" w:hAnsiTheme="minorHAnsi"/>
                <w:color w:val="000000"/>
                <w:lang w:val="en-GB"/>
              </w:rPr>
            </w:pPr>
            <w:ins w:id="43" w:author="Autore">
              <w:r>
                <w:rPr>
                  <w:rFonts w:asciiTheme="minorHAnsi" w:eastAsia="Times New Roman" w:hAnsiTheme="minorHAnsi"/>
                  <w:color w:val="000000"/>
                  <w:lang w:val="en-GB"/>
                </w:rPr>
                <w:t>1</w:t>
              </w:r>
            </w:ins>
          </w:p>
        </w:tc>
        <w:tc>
          <w:tcPr>
            <w:tcW w:w="1300" w:type="dxa"/>
            <w:tcBorders>
              <w:left w:val="nil"/>
              <w:bottom w:val="single" w:sz="4" w:space="0" w:color="auto"/>
              <w:right w:val="nil"/>
            </w:tcBorders>
            <w:shd w:val="clear" w:color="auto" w:fill="auto"/>
            <w:noWrap/>
            <w:vAlign w:val="bottom"/>
            <w:tcPrChange w:id="44" w:author="Autore">
              <w:tcPr>
                <w:tcW w:w="1300" w:type="dxa"/>
                <w:tcBorders>
                  <w:left w:val="nil"/>
                  <w:bottom w:val="single" w:sz="4" w:space="0" w:color="auto"/>
                  <w:right w:val="nil"/>
                </w:tcBorders>
                <w:shd w:val="clear" w:color="auto" w:fill="auto"/>
                <w:noWrap/>
                <w:vAlign w:val="bottom"/>
              </w:tcPr>
            </w:tcPrChange>
          </w:tcPr>
          <w:p w14:paraId="309E4502" w14:textId="77777777" w:rsidR="00872E6C" w:rsidRPr="00EA4EC3" w:rsidRDefault="00872E6C" w:rsidP="008E1021">
            <w:pPr>
              <w:ind w:right="-13"/>
              <w:jc w:val="right"/>
              <w:rPr>
                <w:ins w:id="45" w:author="Autore"/>
                <w:rFonts w:asciiTheme="minorHAnsi" w:eastAsia="Times New Roman" w:hAnsiTheme="minorHAnsi"/>
                <w:color w:val="000000"/>
                <w:lang w:val="en-GB"/>
              </w:rPr>
            </w:pPr>
          </w:p>
        </w:tc>
      </w:tr>
      <w:tr w:rsidR="00CE1F05" w:rsidRPr="00EA4EC3" w14:paraId="762E87C5" w14:textId="77777777" w:rsidTr="008E1021">
        <w:trPr>
          <w:trHeight w:val="300"/>
        </w:trPr>
        <w:tc>
          <w:tcPr>
            <w:tcW w:w="1300" w:type="dxa"/>
            <w:tcBorders>
              <w:top w:val="nil"/>
              <w:left w:val="nil"/>
              <w:bottom w:val="nil"/>
              <w:right w:val="nil"/>
            </w:tcBorders>
            <w:shd w:val="clear" w:color="auto" w:fill="auto"/>
            <w:noWrap/>
            <w:vAlign w:val="bottom"/>
            <w:hideMark/>
          </w:tcPr>
          <w:p w14:paraId="74846D14" w14:textId="77777777" w:rsidR="00CE1F05" w:rsidRPr="00EA4EC3" w:rsidRDefault="00CE1F05">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125" w:type="dxa"/>
            <w:tcBorders>
              <w:top w:val="nil"/>
              <w:left w:val="nil"/>
              <w:bottom w:val="nil"/>
              <w:right w:val="nil"/>
            </w:tcBorders>
            <w:shd w:val="clear" w:color="auto" w:fill="auto"/>
            <w:noWrap/>
            <w:vAlign w:val="bottom"/>
            <w:hideMark/>
          </w:tcPr>
          <w:p w14:paraId="1759952D" w14:textId="59F6E828" w:rsidR="00CE1F05" w:rsidRPr="00EA4EC3" w:rsidRDefault="00CE1F05" w:rsidP="00CE1F05">
            <w:pPr>
              <w:tabs>
                <w:tab w:val="center" w:pos="4819"/>
                <w:tab w:val="right" w:pos="9638"/>
              </w:tabs>
              <w:jc w:val="center"/>
              <w:rPr>
                <w:rFonts w:asciiTheme="minorHAnsi" w:eastAsia="Times New Roman" w:hAnsiTheme="minorHAnsi"/>
                <w:color w:val="000000"/>
                <w:lang w:val="en-GB"/>
              </w:rPr>
            </w:pPr>
            <w:del w:id="46" w:author="Autore">
              <w:r w:rsidRPr="00EA4EC3" w:rsidDel="00872E6C">
                <w:rPr>
                  <w:rFonts w:asciiTheme="minorHAnsi" w:eastAsia="Times New Roman" w:hAnsiTheme="minorHAnsi"/>
                  <w:color w:val="000000"/>
                  <w:lang w:val="en-GB"/>
                </w:rPr>
                <w:delText>35</w:delText>
              </w:r>
            </w:del>
            <w:ins w:id="47" w:author="Autore">
              <w:r w:rsidR="00872E6C" w:rsidRPr="00EA4EC3">
                <w:rPr>
                  <w:rFonts w:asciiTheme="minorHAnsi" w:eastAsia="Times New Roman" w:hAnsiTheme="minorHAnsi"/>
                  <w:color w:val="000000"/>
                  <w:lang w:val="en-GB"/>
                </w:rPr>
                <w:t>3</w:t>
              </w:r>
              <w:r w:rsidR="00872E6C">
                <w:rPr>
                  <w:rFonts w:asciiTheme="minorHAnsi" w:eastAsia="Times New Roman" w:hAnsiTheme="minorHAnsi"/>
                  <w:color w:val="000000"/>
                  <w:lang w:val="en-GB"/>
                </w:rPr>
                <w:t>7</w:t>
              </w:r>
            </w:ins>
          </w:p>
        </w:tc>
        <w:tc>
          <w:tcPr>
            <w:tcW w:w="1300" w:type="dxa"/>
            <w:tcBorders>
              <w:top w:val="nil"/>
              <w:left w:val="nil"/>
              <w:bottom w:val="nil"/>
              <w:right w:val="nil"/>
            </w:tcBorders>
            <w:shd w:val="clear" w:color="auto" w:fill="auto"/>
            <w:noWrap/>
            <w:vAlign w:val="bottom"/>
            <w:hideMark/>
          </w:tcPr>
          <w:p w14:paraId="62BC8B07" w14:textId="77777777" w:rsidR="00CE1F05" w:rsidRPr="00EA4EC3" w:rsidRDefault="00CE1F05" w:rsidP="008E1021">
            <w:pPr>
              <w:tabs>
                <w:tab w:val="center" w:pos="4819"/>
                <w:tab w:val="right" w:pos="9638"/>
              </w:tabs>
              <w:ind w:right="-13"/>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1F1E33E8" w14:textId="75BFAF65" w:rsidR="002A1C9D" w:rsidRPr="00EA4EC3" w:rsidRDefault="00FE2D50" w:rsidP="000D795E">
      <w:pPr>
        <w:jc w:val="both"/>
        <w:rPr>
          <w:rFonts w:asciiTheme="minorHAnsi" w:hAnsiTheme="minorHAnsi"/>
          <w:lang w:val="en-GB"/>
        </w:rPr>
      </w:pPr>
      <w:r w:rsidRPr="00EA4EC3">
        <w:rPr>
          <w:rFonts w:asciiTheme="minorHAnsi" w:hAnsiTheme="minorHAnsi"/>
          <w:lang w:val="en-GB"/>
        </w:rPr>
        <w:t xml:space="preserve"> </w:t>
      </w:r>
    </w:p>
    <w:p w14:paraId="78FC3120" w14:textId="77777777" w:rsidR="000F059A" w:rsidRPr="00EA4EC3" w:rsidRDefault="000F059A" w:rsidP="000D795E">
      <w:pPr>
        <w:jc w:val="both"/>
        <w:rPr>
          <w:rFonts w:asciiTheme="minorHAnsi" w:hAnsiTheme="minorHAnsi"/>
          <w:lang w:val="en-GB"/>
        </w:rPr>
      </w:pPr>
    </w:p>
    <w:p w14:paraId="508BA8D6" w14:textId="392CD2B5" w:rsidR="002A1C9D" w:rsidRPr="00EA4EC3" w:rsidRDefault="003F376A" w:rsidP="002A1C9D">
      <w:pPr>
        <w:jc w:val="both"/>
        <w:rPr>
          <w:rFonts w:asciiTheme="minorHAnsi" w:hAnsiTheme="minorHAnsi"/>
          <w:b/>
          <w:lang w:val="en-GB"/>
        </w:rPr>
      </w:pPr>
      <w:r w:rsidRPr="00EA4EC3">
        <w:rPr>
          <w:rFonts w:asciiTheme="minorHAnsi" w:hAnsiTheme="minorHAnsi"/>
          <w:b/>
          <w:lang w:val="en-GB"/>
        </w:rPr>
        <w:t>V0</w:t>
      </w:r>
      <w:r w:rsidR="002A1C9D" w:rsidRPr="00EA4EC3">
        <w:rPr>
          <w:rFonts w:asciiTheme="minorHAnsi" w:hAnsiTheme="minorHAnsi"/>
          <w:b/>
          <w:lang w:val="en-GB"/>
        </w:rPr>
        <w:t>03</w:t>
      </w:r>
      <w:r w:rsidR="002A1C9D" w:rsidRPr="00EA4EC3">
        <w:rPr>
          <w:rFonts w:asciiTheme="minorHAnsi" w:hAnsiTheme="minorHAnsi"/>
          <w:b/>
          <w:lang w:val="en-GB"/>
        </w:rPr>
        <w:tab/>
      </w:r>
      <w:r w:rsidR="002A1C9D" w:rsidRPr="00EA4EC3">
        <w:rPr>
          <w:rFonts w:asciiTheme="minorHAnsi" w:hAnsiTheme="minorHAnsi"/>
          <w:b/>
          <w:lang w:val="en-GB"/>
        </w:rPr>
        <w:tab/>
      </w:r>
      <w:r w:rsidR="002A1C9D" w:rsidRPr="00EA4EC3">
        <w:rPr>
          <w:rFonts w:asciiTheme="minorHAnsi" w:hAnsiTheme="minorHAnsi"/>
          <w:b/>
          <w:lang w:val="en-GB"/>
        </w:rPr>
        <w:tab/>
      </w:r>
      <w:r w:rsidR="002A1C9D" w:rsidRPr="00EA4EC3">
        <w:rPr>
          <w:rFonts w:asciiTheme="minorHAnsi" w:hAnsiTheme="minorHAnsi"/>
          <w:b/>
          <w:lang w:val="en-GB"/>
        </w:rPr>
        <w:tab/>
      </w:r>
      <w:r w:rsidR="00371BB5" w:rsidRPr="00EA4EC3">
        <w:rPr>
          <w:rFonts w:asciiTheme="minorHAnsi" w:hAnsiTheme="minorHAnsi"/>
          <w:b/>
          <w:lang w:val="en-GB"/>
        </w:rPr>
        <w:t>Extension/end</w:t>
      </w:r>
      <w:r w:rsidR="002A1C9D" w:rsidRPr="00EA4EC3">
        <w:rPr>
          <w:rFonts w:asciiTheme="minorHAnsi" w:hAnsiTheme="minorHAnsi"/>
          <w:b/>
          <w:lang w:val="en-GB"/>
        </w:rPr>
        <w:t xml:space="preserve"> Year</w:t>
      </w:r>
    </w:p>
    <w:p w14:paraId="2FE9FC94" w14:textId="77777777" w:rsidR="00371BB5" w:rsidRPr="00EA4EC3" w:rsidRDefault="00371BB5" w:rsidP="000D795E">
      <w:pPr>
        <w:jc w:val="both"/>
        <w:rPr>
          <w:rFonts w:asciiTheme="minorHAnsi" w:hAnsiTheme="minorHAnsi"/>
          <w:lang w:val="en-GB"/>
        </w:rPr>
      </w:pPr>
    </w:p>
    <w:p w14:paraId="09C788B6" w14:textId="0169B4F8" w:rsidR="00371BB5" w:rsidRPr="00EA4EC3" w:rsidRDefault="00371BB5" w:rsidP="00371BB5">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7335E" w:rsidRPr="00EA4EC3">
        <w:rPr>
          <w:rFonts w:asciiTheme="minorHAnsi" w:hAnsiTheme="minorHAnsi"/>
          <w:lang w:val="en-GB"/>
        </w:rPr>
        <w:t xml:space="preserve">Year </w:t>
      </w:r>
      <w:r w:rsidR="0010759B" w:rsidRPr="00EA4EC3">
        <w:rPr>
          <w:rFonts w:asciiTheme="minorHAnsi" w:hAnsiTheme="minorHAnsi"/>
          <w:lang w:val="en-GB"/>
        </w:rPr>
        <w:t>of extension</w:t>
      </w:r>
      <w:r w:rsidRPr="00EA4EC3">
        <w:rPr>
          <w:rFonts w:asciiTheme="minorHAnsi" w:hAnsiTheme="minorHAnsi"/>
          <w:lang w:val="en-GB"/>
        </w:rPr>
        <w:t xml:space="preserve"> </w:t>
      </w:r>
      <w:r w:rsidR="00B363FB" w:rsidRPr="00EA4EC3">
        <w:rPr>
          <w:rFonts w:asciiTheme="minorHAnsi" w:hAnsiTheme="minorHAnsi"/>
          <w:lang w:val="en-GB"/>
        </w:rPr>
        <w:t xml:space="preserve">(if </w:t>
      </w:r>
      <w:r w:rsidR="00DF36BD" w:rsidRPr="00EA4EC3">
        <w:rPr>
          <w:rFonts w:asciiTheme="minorHAnsi" w:hAnsiTheme="minorHAnsi"/>
          <w:lang w:val="en-GB"/>
        </w:rPr>
        <w:t xml:space="preserve">still active) </w:t>
      </w:r>
      <w:r w:rsidR="0010759B" w:rsidRPr="00EA4EC3">
        <w:rPr>
          <w:rFonts w:asciiTheme="minorHAnsi" w:hAnsiTheme="minorHAnsi"/>
          <w:lang w:val="en-GB"/>
        </w:rPr>
        <w:t>or end</w:t>
      </w:r>
      <w:r w:rsidRPr="00EA4EC3">
        <w:rPr>
          <w:rFonts w:asciiTheme="minorHAnsi" w:hAnsiTheme="minorHAnsi"/>
          <w:lang w:val="en-GB"/>
        </w:rPr>
        <w:t xml:space="preserve"> </w:t>
      </w:r>
      <w:r w:rsidR="0010759B" w:rsidRPr="00EA4EC3">
        <w:rPr>
          <w:rFonts w:asciiTheme="minorHAnsi" w:hAnsiTheme="minorHAnsi"/>
          <w:lang w:val="en-GB"/>
        </w:rPr>
        <w:t>(</w:t>
      </w:r>
      <w:r w:rsidRPr="00EA4EC3">
        <w:rPr>
          <w:rFonts w:asciiTheme="minorHAnsi" w:hAnsiTheme="minorHAnsi"/>
          <w:lang w:val="en-GB"/>
        </w:rPr>
        <w:t>official decisions</w:t>
      </w:r>
      <w:r w:rsidR="000F059A" w:rsidRPr="00EA4EC3">
        <w:rPr>
          <w:rFonts w:asciiTheme="minorHAnsi" w:hAnsiTheme="minorHAnsi"/>
          <w:lang w:val="en-GB"/>
        </w:rPr>
        <w:t>)</w:t>
      </w:r>
    </w:p>
    <w:p w14:paraId="46D462F1" w14:textId="77777777" w:rsidR="00371BB5" w:rsidRPr="00EA4EC3" w:rsidRDefault="00371BB5" w:rsidP="00371BB5">
      <w:pPr>
        <w:jc w:val="both"/>
        <w:rPr>
          <w:rFonts w:asciiTheme="minorHAnsi" w:hAnsiTheme="minorHAnsi"/>
          <w:u w:val="single"/>
          <w:lang w:val="en-GB"/>
        </w:rPr>
      </w:pPr>
    </w:p>
    <w:p w14:paraId="5CE49390" w14:textId="4EDFC9C1" w:rsidR="00371BB5" w:rsidRPr="00EA4EC3" w:rsidRDefault="00371BB5" w:rsidP="00371BB5">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w:t>
      </w:r>
      <w:r w:rsidR="000705C8" w:rsidRPr="00EA4EC3">
        <w:rPr>
          <w:rFonts w:asciiTheme="minorHAnsi" w:hAnsiTheme="minorHAnsi"/>
          <w:lang w:val="en-GB"/>
        </w:rPr>
        <w:t>/numeric</w:t>
      </w:r>
      <w:r w:rsidRPr="00EA4EC3">
        <w:rPr>
          <w:rFonts w:asciiTheme="minorHAnsi" w:hAnsiTheme="minorHAnsi"/>
          <w:lang w:val="en-GB"/>
        </w:rPr>
        <w:t xml:space="preserve"> </w:t>
      </w:r>
    </w:p>
    <w:p w14:paraId="47FDD740" w14:textId="77777777" w:rsidR="00371BB5" w:rsidRPr="00EA4EC3" w:rsidRDefault="00371BB5" w:rsidP="00371BB5">
      <w:pPr>
        <w:jc w:val="both"/>
        <w:rPr>
          <w:rFonts w:asciiTheme="minorHAnsi" w:hAnsiTheme="minorHAnsi"/>
          <w:lang w:val="en-GB"/>
        </w:rPr>
      </w:pPr>
    </w:p>
    <w:p w14:paraId="70378737" w14:textId="77777777" w:rsidR="00371BB5" w:rsidRPr="00EA4EC3" w:rsidRDefault="00371BB5" w:rsidP="00371BB5">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D4B4870" w14:textId="77777777" w:rsidR="00371BB5" w:rsidRPr="00EA4EC3" w:rsidRDefault="00371BB5" w:rsidP="00371BB5">
      <w:pPr>
        <w:jc w:val="both"/>
        <w:rPr>
          <w:rFonts w:asciiTheme="minorHAnsi" w:hAnsiTheme="minorHAnsi"/>
          <w:lang w:val="en-GB"/>
        </w:rPr>
      </w:pPr>
    </w:p>
    <w:p w14:paraId="6C26A31D" w14:textId="7E07C73F" w:rsidR="00371BB5" w:rsidRPr="00EA4EC3" w:rsidRDefault="0010759B" w:rsidP="00371BB5">
      <w:pPr>
        <w:jc w:val="both"/>
        <w:rPr>
          <w:rFonts w:asciiTheme="minorHAnsi" w:hAnsiTheme="minorHAnsi"/>
          <w:lang w:val="en-GB"/>
        </w:rPr>
      </w:pPr>
      <w:r w:rsidRPr="00EA4EC3">
        <w:rPr>
          <w:rFonts w:asciiTheme="minorHAnsi" w:hAnsiTheme="minorHAnsi"/>
          <w:lang w:val="en-GB"/>
        </w:rPr>
        <w:t>Range: 2003 to 20</w:t>
      </w:r>
      <w:r w:rsidR="00872E6C">
        <w:rPr>
          <w:rFonts w:asciiTheme="minorHAnsi" w:hAnsiTheme="minorHAnsi"/>
          <w:lang w:val="en-GB"/>
        </w:rPr>
        <w:t>22</w:t>
      </w:r>
    </w:p>
    <w:p w14:paraId="7EE9693D" w14:textId="55B89AB2" w:rsidR="004B64C5" w:rsidRPr="00EA4EC3" w:rsidRDefault="004B64C5" w:rsidP="000D795E">
      <w:pPr>
        <w:jc w:val="both"/>
        <w:rPr>
          <w:rFonts w:asciiTheme="minorHAnsi" w:hAnsiTheme="minorHAnsi"/>
          <w:lang w:val="en-GB"/>
        </w:rPr>
      </w:pPr>
    </w:p>
    <w:tbl>
      <w:tblPr>
        <w:tblW w:w="4551" w:type="dxa"/>
        <w:tblInd w:w="55" w:type="dxa"/>
        <w:tblLayout w:type="fixed"/>
        <w:tblCellMar>
          <w:left w:w="70" w:type="dxa"/>
          <w:right w:w="70" w:type="dxa"/>
        </w:tblCellMar>
        <w:tblLook w:val="04A0" w:firstRow="1" w:lastRow="0" w:firstColumn="1" w:lastColumn="0" w:noHBand="0" w:noVBand="1"/>
      </w:tblPr>
      <w:tblGrid>
        <w:gridCol w:w="2425"/>
        <w:gridCol w:w="851"/>
        <w:gridCol w:w="1275"/>
      </w:tblGrid>
      <w:tr w:rsidR="004B64C5" w:rsidRPr="00872E6C" w14:paraId="2CF70544" w14:textId="77777777" w:rsidTr="008E1021">
        <w:trPr>
          <w:trHeight w:val="300"/>
        </w:trPr>
        <w:tc>
          <w:tcPr>
            <w:tcW w:w="2425" w:type="dxa"/>
            <w:tcBorders>
              <w:bottom w:val="single" w:sz="4" w:space="0" w:color="auto"/>
            </w:tcBorders>
            <w:shd w:val="clear" w:color="auto" w:fill="auto"/>
            <w:hideMark/>
          </w:tcPr>
          <w:p w14:paraId="5B77587F" w14:textId="77777777" w:rsidR="004B64C5" w:rsidRPr="00872E6C" w:rsidRDefault="004B64C5" w:rsidP="00F031B5">
            <w:pPr>
              <w:rPr>
                <w:rFonts w:asciiTheme="minorHAnsi" w:eastAsia="Times New Roman" w:hAnsiTheme="minorHAnsi"/>
                <w:b/>
                <w:bCs/>
                <w:color w:val="000000"/>
                <w:highlight w:val="yellow"/>
                <w:lang w:val="en-GB"/>
              </w:rPr>
            </w:pPr>
            <w:r w:rsidRPr="00872E6C">
              <w:rPr>
                <w:rFonts w:asciiTheme="minorHAnsi" w:eastAsia="Times New Roman" w:hAnsiTheme="minorHAnsi"/>
                <w:b/>
                <w:bCs/>
                <w:color w:val="000000"/>
                <w:highlight w:val="yellow"/>
                <w:lang w:val="en-GB"/>
              </w:rPr>
              <w:t>Extension/Ending year</w:t>
            </w:r>
          </w:p>
        </w:tc>
        <w:tc>
          <w:tcPr>
            <w:tcW w:w="851" w:type="dxa"/>
            <w:tcBorders>
              <w:bottom w:val="single" w:sz="4" w:space="0" w:color="auto"/>
            </w:tcBorders>
            <w:shd w:val="clear" w:color="auto" w:fill="auto"/>
            <w:noWrap/>
            <w:hideMark/>
          </w:tcPr>
          <w:p w14:paraId="0C8AEC69" w14:textId="77777777" w:rsidR="004B64C5" w:rsidRPr="00872E6C" w:rsidRDefault="004B64C5" w:rsidP="00034622">
            <w:pPr>
              <w:jc w:val="right"/>
              <w:rPr>
                <w:rFonts w:asciiTheme="minorHAnsi" w:eastAsia="Times New Roman" w:hAnsiTheme="minorHAnsi"/>
                <w:b/>
                <w:bCs/>
                <w:color w:val="000000"/>
                <w:highlight w:val="yellow"/>
                <w:lang w:val="en-GB"/>
              </w:rPr>
            </w:pPr>
            <w:r w:rsidRPr="00872E6C">
              <w:rPr>
                <w:rFonts w:asciiTheme="minorHAnsi" w:eastAsia="Times New Roman" w:hAnsiTheme="minorHAnsi"/>
                <w:b/>
                <w:bCs/>
                <w:color w:val="000000"/>
                <w:highlight w:val="yellow"/>
                <w:lang w:val="en-GB"/>
              </w:rPr>
              <w:t>Freq.</w:t>
            </w:r>
          </w:p>
        </w:tc>
        <w:tc>
          <w:tcPr>
            <w:tcW w:w="1275" w:type="dxa"/>
            <w:tcBorders>
              <w:bottom w:val="single" w:sz="4" w:space="0" w:color="auto"/>
            </w:tcBorders>
            <w:shd w:val="clear" w:color="auto" w:fill="auto"/>
            <w:noWrap/>
            <w:hideMark/>
          </w:tcPr>
          <w:p w14:paraId="489C3DAE" w14:textId="77777777" w:rsidR="004B64C5" w:rsidRPr="00872E6C" w:rsidRDefault="004B64C5" w:rsidP="00034622">
            <w:pPr>
              <w:jc w:val="right"/>
              <w:rPr>
                <w:rFonts w:asciiTheme="minorHAnsi" w:eastAsia="Times New Roman" w:hAnsiTheme="minorHAnsi"/>
                <w:b/>
                <w:bCs/>
                <w:color w:val="000000"/>
                <w:highlight w:val="yellow"/>
                <w:lang w:val="en-GB"/>
              </w:rPr>
            </w:pPr>
            <w:r w:rsidRPr="00872E6C">
              <w:rPr>
                <w:rFonts w:asciiTheme="minorHAnsi" w:eastAsia="Times New Roman" w:hAnsiTheme="minorHAnsi"/>
                <w:b/>
                <w:bCs/>
                <w:color w:val="000000"/>
                <w:highlight w:val="yellow"/>
                <w:lang w:val="en-GB"/>
              </w:rPr>
              <w:t>Percent</w:t>
            </w:r>
          </w:p>
        </w:tc>
      </w:tr>
      <w:tr w:rsidR="009A1ADD" w:rsidRPr="00872E6C" w14:paraId="735017A7" w14:textId="77777777" w:rsidTr="008E1021">
        <w:trPr>
          <w:trHeight w:val="300"/>
        </w:trPr>
        <w:tc>
          <w:tcPr>
            <w:tcW w:w="2425" w:type="dxa"/>
            <w:tcBorders>
              <w:top w:val="single" w:sz="4" w:space="0" w:color="auto"/>
            </w:tcBorders>
            <w:shd w:val="clear" w:color="auto" w:fill="auto"/>
            <w:noWrap/>
            <w:vAlign w:val="bottom"/>
            <w:hideMark/>
          </w:tcPr>
          <w:p w14:paraId="1B91DF5E"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2003</w:t>
            </w:r>
          </w:p>
        </w:tc>
        <w:tc>
          <w:tcPr>
            <w:tcW w:w="851" w:type="dxa"/>
            <w:tcBorders>
              <w:top w:val="single" w:sz="4" w:space="0" w:color="auto"/>
            </w:tcBorders>
            <w:shd w:val="clear" w:color="auto" w:fill="auto"/>
            <w:noWrap/>
            <w:vAlign w:val="bottom"/>
            <w:hideMark/>
          </w:tcPr>
          <w:p w14:paraId="4632CE92"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p>
        </w:tc>
        <w:tc>
          <w:tcPr>
            <w:tcW w:w="1275" w:type="dxa"/>
            <w:tcBorders>
              <w:top w:val="single" w:sz="4" w:space="0" w:color="auto"/>
            </w:tcBorders>
            <w:shd w:val="clear" w:color="auto" w:fill="auto"/>
            <w:noWrap/>
            <w:vAlign w:val="bottom"/>
          </w:tcPr>
          <w:p w14:paraId="262BA470" w14:textId="52DE4B9D"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5.71</w:t>
            </w:r>
          </w:p>
        </w:tc>
      </w:tr>
      <w:tr w:rsidR="009A1ADD" w:rsidRPr="00872E6C" w14:paraId="78D35BD1" w14:textId="77777777" w:rsidTr="00F031B5">
        <w:trPr>
          <w:trHeight w:val="300"/>
        </w:trPr>
        <w:tc>
          <w:tcPr>
            <w:tcW w:w="2425" w:type="dxa"/>
            <w:shd w:val="clear" w:color="auto" w:fill="auto"/>
            <w:noWrap/>
            <w:vAlign w:val="bottom"/>
            <w:hideMark/>
          </w:tcPr>
          <w:p w14:paraId="62A85FFF"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2005</w:t>
            </w:r>
          </w:p>
        </w:tc>
        <w:tc>
          <w:tcPr>
            <w:tcW w:w="851" w:type="dxa"/>
            <w:shd w:val="clear" w:color="auto" w:fill="auto"/>
            <w:noWrap/>
            <w:vAlign w:val="bottom"/>
            <w:hideMark/>
          </w:tcPr>
          <w:p w14:paraId="70779D10"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p>
        </w:tc>
        <w:tc>
          <w:tcPr>
            <w:tcW w:w="1275" w:type="dxa"/>
            <w:shd w:val="clear" w:color="auto" w:fill="auto"/>
            <w:noWrap/>
            <w:vAlign w:val="bottom"/>
          </w:tcPr>
          <w:p w14:paraId="37D17070" w14:textId="3507B920"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5.71</w:t>
            </w:r>
          </w:p>
        </w:tc>
      </w:tr>
      <w:tr w:rsidR="009A1ADD" w:rsidRPr="00872E6C" w14:paraId="19E42574" w14:textId="77777777" w:rsidTr="00F031B5">
        <w:trPr>
          <w:trHeight w:val="300"/>
        </w:trPr>
        <w:tc>
          <w:tcPr>
            <w:tcW w:w="2425" w:type="dxa"/>
            <w:shd w:val="clear" w:color="auto" w:fill="auto"/>
            <w:noWrap/>
            <w:vAlign w:val="bottom"/>
            <w:hideMark/>
          </w:tcPr>
          <w:p w14:paraId="5F7646AD"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2006</w:t>
            </w:r>
          </w:p>
        </w:tc>
        <w:tc>
          <w:tcPr>
            <w:tcW w:w="851" w:type="dxa"/>
            <w:shd w:val="clear" w:color="auto" w:fill="auto"/>
            <w:noWrap/>
            <w:vAlign w:val="bottom"/>
            <w:hideMark/>
          </w:tcPr>
          <w:p w14:paraId="57824E76" w14:textId="7527F6E1"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w:t>
            </w:r>
          </w:p>
        </w:tc>
        <w:tc>
          <w:tcPr>
            <w:tcW w:w="1275" w:type="dxa"/>
            <w:shd w:val="clear" w:color="auto" w:fill="auto"/>
            <w:noWrap/>
            <w:vAlign w:val="bottom"/>
          </w:tcPr>
          <w:p w14:paraId="3D08E91F" w14:textId="0455DA78"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8.57</w:t>
            </w:r>
          </w:p>
        </w:tc>
      </w:tr>
      <w:tr w:rsidR="009A1ADD" w:rsidRPr="00872E6C" w14:paraId="05AB6292" w14:textId="77777777" w:rsidTr="00F031B5">
        <w:trPr>
          <w:trHeight w:val="300"/>
        </w:trPr>
        <w:tc>
          <w:tcPr>
            <w:tcW w:w="2425" w:type="dxa"/>
            <w:shd w:val="clear" w:color="auto" w:fill="auto"/>
            <w:noWrap/>
            <w:vAlign w:val="bottom"/>
            <w:hideMark/>
          </w:tcPr>
          <w:p w14:paraId="607D88CA"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2007</w:t>
            </w:r>
          </w:p>
        </w:tc>
        <w:tc>
          <w:tcPr>
            <w:tcW w:w="851" w:type="dxa"/>
            <w:shd w:val="clear" w:color="auto" w:fill="auto"/>
            <w:noWrap/>
            <w:vAlign w:val="bottom"/>
            <w:hideMark/>
          </w:tcPr>
          <w:p w14:paraId="4AF58952"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p>
        </w:tc>
        <w:tc>
          <w:tcPr>
            <w:tcW w:w="1275" w:type="dxa"/>
            <w:shd w:val="clear" w:color="auto" w:fill="auto"/>
            <w:noWrap/>
            <w:vAlign w:val="bottom"/>
          </w:tcPr>
          <w:p w14:paraId="48A1E3C2" w14:textId="6CAAD8E6"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5.71</w:t>
            </w:r>
          </w:p>
        </w:tc>
      </w:tr>
      <w:tr w:rsidR="009A1ADD" w:rsidRPr="00872E6C" w14:paraId="1E8D9124" w14:textId="77777777" w:rsidTr="00F031B5">
        <w:trPr>
          <w:trHeight w:val="300"/>
        </w:trPr>
        <w:tc>
          <w:tcPr>
            <w:tcW w:w="2425" w:type="dxa"/>
            <w:shd w:val="clear" w:color="auto" w:fill="auto"/>
            <w:noWrap/>
            <w:vAlign w:val="bottom"/>
            <w:hideMark/>
          </w:tcPr>
          <w:p w14:paraId="1AF12D65"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2009</w:t>
            </w:r>
          </w:p>
        </w:tc>
        <w:tc>
          <w:tcPr>
            <w:tcW w:w="851" w:type="dxa"/>
            <w:shd w:val="clear" w:color="auto" w:fill="auto"/>
            <w:noWrap/>
            <w:vAlign w:val="bottom"/>
            <w:hideMark/>
          </w:tcPr>
          <w:p w14:paraId="31673191"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shd w:val="clear" w:color="auto" w:fill="auto"/>
            <w:noWrap/>
            <w:vAlign w:val="bottom"/>
          </w:tcPr>
          <w:p w14:paraId="5EE55227" w14:textId="714FEF4E"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7D289862" w14:textId="77777777" w:rsidTr="00F031B5">
        <w:trPr>
          <w:trHeight w:val="300"/>
        </w:trPr>
        <w:tc>
          <w:tcPr>
            <w:tcW w:w="2425" w:type="dxa"/>
            <w:shd w:val="clear" w:color="auto" w:fill="auto"/>
            <w:noWrap/>
            <w:vAlign w:val="bottom"/>
            <w:hideMark/>
          </w:tcPr>
          <w:p w14:paraId="3805C5EE"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lastRenderedPageBreak/>
              <w:t>2010</w:t>
            </w:r>
          </w:p>
        </w:tc>
        <w:tc>
          <w:tcPr>
            <w:tcW w:w="851" w:type="dxa"/>
            <w:shd w:val="clear" w:color="auto" w:fill="auto"/>
            <w:noWrap/>
            <w:vAlign w:val="bottom"/>
            <w:hideMark/>
          </w:tcPr>
          <w:p w14:paraId="5087099C"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shd w:val="clear" w:color="auto" w:fill="auto"/>
            <w:noWrap/>
            <w:vAlign w:val="bottom"/>
          </w:tcPr>
          <w:p w14:paraId="678890D1" w14:textId="229C7800"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36AE94AC" w14:textId="77777777" w:rsidTr="00F031B5">
        <w:trPr>
          <w:trHeight w:val="300"/>
        </w:trPr>
        <w:tc>
          <w:tcPr>
            <w:tcW w:w="2425" w:type="dxa"/>
            <w:shd w:val="clear" w:color="auto" w:fill="auto"/>
            <w:noWrap/>
            <w:vAlign w:val="bottom"/>
            <w:hideMark/>
          </w:tcPr>
          <w:p w14:paraId="196AEE7A"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2012</w:t>
            </w:r>
          </w:p>
        </w:tc>
        <w:tc>
          <w:tcPr>
            <w:tcW w:w="851" w:type="dxa"/>
            <w:shd w:val="clear" w:color="auto" w:fill="auto"/>
            <w:noWrap/>
            <w:vAlign w:val="bottom"/>
            <w:hideMark/>
          </w:tcPr>
          <w:p w14:paraId="364B7000"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shd w:val="clear" w:color="auto" w:fill="auto"/>
            <w:noWrap/>
            <w:vAlign w:val="bottom"/>
          </w:tcPr>
          <w:p w14:paraId="071473E4" w14:textId="67B46ACB"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6AB0E19C" w14:textId="77777777" w:rsidTr="00F031B5">
        <w:trPr>
          <w:trHeight w:val="300"/>
        </w:trPr>
        <w:tc>
          <w:tcPr>
            <w:tcW w:w="2425" w:type="dxa"/>
            <w:shd w:val="clear" w:color="auto" w:fill="auto"/>
            <w:noWrap/>
            <w:vAlign w:val="bottom"/>
            <w:hideMark/>
          </w:tcPr>
          <w:p w14:paraId="628A4FB7" w14:textId="77777777" w:rsidR="009A1ADD" w:rsidRPr="00872E6C" w:rsidRDefault="009A1ADD" w:rsidP="00F031B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2013</w:t>
            </w:r>
          </w:p>
        </w:tc>
        <w:tc>
          <w:tcPr>
            <w:tcW w:w="851" w:type="dxa"/>
            <w:shd w:val="clear" w:color="auto" w:fill="auto"/>
            <w:noWrap/>
            <w:vAlign w:val="bottom"/>
            <w:hideMark/>
          </w:tcPr>
          <w:p w14:paraId="6F211963"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shd w:val="clear" w:color="auto" w:fill="auto"/>
            <w:noWrap/>
            <w:vAlign w:val="bottom"/>
          </w:tcPr>
          <w:p w14:paraId="63D7D91C" w14:textId="0F71E2F0"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042AF21A" w14:textId="77777777" w:rsidTr="00F031B5">
        <w:trPr>
          <w:trHeight w:val="300"/>
        </w:trPr>
        <w:tc>
          <w:tcPr>
            <w:tcW w:w="2425" w:type="dxa"/>
            <w:shd w:val="clear" w:color="auto" w:fill="auto"/>
            <w:noWrap/>
            <w:vAlign w:val="bottom"/>
            <w:hideMark/>
          </w:tcPr>
          <w:p w14:paraId="1ECC00BB" w14:textId="77777777"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2014</w:t>
            </w:r>
          </w:p>
        </w:tc>
        <w:tc>
          <w:tcPr>
            <w:tcW w:w="851" w:type="dxa"/>
            <w:shd w:val="clear" w:color="auto" w:fill="auto"/>
            <w:noWrap/>
            <w:vAlign w:val="bottom"/>
            <w:hideMark/>
          </w:tcPr>
          <w:p w14:paraId="1344BE5C"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p>
        </w:tc>
        <w:tc>
          <w:tcPr>
            <w:tcW w:w="1275" w:type="dxa"/>
            <w:shd w:val="clear" w:color="auto" w:fill="auto"/>
            <w:noWrap/>
            <w:vAlign w:val="bottom"/>
          </w:tcPr>
          <w:p w14:paraId="4F477A48" w14:textId="1F1BC7F6"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5.71</w:t>
            </w:r>
          </w:p>
        </w:tc>
      </w:tr>
      <w:tr w:rsidR="009A1ADD" w:rsidRPr="00872E6C" w14:paraId="1F17DDA4" w14:textId="77777777" w:rsidTr="00951908">
        <w:trPr>
          <w:trHeight w:val="300"/>
        </w:trPr>
        <w:tc>
          <w:tcPr>
            <w:tcW w:w="2425" w:type="dxa"/>
            <w:shd w:val="clear" w:color="auto" w:fill="auto"/>
            <w:noWrap/>
            <w:vAlign w:val="bottom"/>
            <w:hideMark/>
          </w:tcPr>
          <w:p w14:paraId="7E969008" w14:textId="77777777"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2015</w:t>
            </w:r>
          </w:p>
        </w:tc>
        <w:tc>
          <w:tcPr>
            <w:tcW w:w="851" w:type="dxa"/>
            <w:shd w:val="clear" w:color="auto" w:fill="auto"/>
            <w:noWrap/>
            <w:vAlign w:val="bottom"/>
            <w:hideMark/>
          </w:tcPr>
          <w:p w14:paraId="712072C6" w14:textId="43857381"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shd w:val="clear" w:color="auto" w:fill="auto"/>
            <w:noWrap/>
            <w:vAlign w:val="bottom"/>
          </w:tcPr>
          <w:p w14:paraId="04DFF71E" w14:textId="07D2F9BE"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47DE8520" w14:textId="77777777" w:rsidTr="008A459C">
        <w:trPr>
          <w:trHeight w:val="300"/>
        </w:trPr>
        <w:tc>
          <w:tcPr>
            <w:tcW w:w="2425" w:type="dxa"/>
            <w:shd w:val="clear" w:color="auto" w:fill="auto"/>
            <w:noWrap/>
            <w:vAlign w:val="bottom"/>
          </w:tcPr>
          <w:p w14:paraId="6A055A4E" w14:textId="0BBA6008"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2016</w:t>
            </w:r>
          </w:p>
        </w:tc>
        <w:tc>
          <w:tcPr>
            <w:tcW w:w="851" w:type="dxa"/>
            <w:shd w:val="clear" w:color="auto" w:fill="auto"/>
            <w:noWrap/>
            <w:vAlign w:val="bottom"/>
          </w:tcPr>
          <w:p w14:paraId="6A6654E6" w14:textId="0802D658"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w:t>
            </w:r>
          </w:p>
        </w:tc>
        <w:tc>
          <w:tcPr>
            <w:tcW w:w="1275" w:type="dxa"/>
            <w:shd w:val="clear" w:color="auto" w:fill="auto"/>
            <w:noWrap/>
            <w:vAlign w:val="bottom"/>
          </w:tcPr>
          <w:p w14:paraId="72D3F157" w14:textId="43C3AB8A"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8.57</w:t>
            </w:r>
          </w:p>
        </w:tc>
      </w:tr>
      <w:tr w:rsidR="009A1ADD" w:rsidRPr="00872E6C" w14:paraId="23E519D6" w14:textId="77777777" w:rsidTr="008A459C">
        <w:trPr>
          <w:trHeight w:val="300"/>
        </w:trPr>
        <w:tc>
          <w:tcPr>
            <w:tcW w:w="2425" w:type="dxa"/>
            <w:shd w:val="clear" w:color="auto" w:fill="auto"/>
            <w:noWrap/>
            <w:vAlign w:val="bottom"/>
          </w:tcPr>
          <w:p w14:paraId="3DB70B84" w14:textId="5A2CC487"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2017</w:t>
            </w:r>
          </w:p>
        </w:tc>
        <w:tc>
          <w:tcPr>
            <w:tcW w:w="851" w:type="dxa"/>
            <w:shd w:val="clear" w:color="auto" w:fill="auto"/>
            <w:noWrap/>
            <w:vAlign w:val="bottom"/>
          </w:tcPr>
          <w:p w14:paraId="3241982D" w14:textId="0FE324C8" w:rsidR="009A1ADD" w:rsidRPr="00872E6C" w:rsidRDefault="00156E48"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4</w:t>
            </w:r>
          </w:p>
        </w:tc>
        <w:tc>
          <w:tcPr>
            <w:tcW w:w="1275" w:type="dxa"/>
            <w:shd w:val="clear" w:color="auto" w:fill="auto"/>
            <w:noWrap/>
            <w:vAlign w:val="bottom"/>
          </w:tcPr>
          <w:p w14:paraId="1977CC4B" w14:textId="00324BF7" w:rsidR="009A1ADD" w:rsidRPr="00872E6C" w:rsidRDefault="00156E48" w:rsidP="00156E48">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11</w:t>
            </w:r>
            <w:r w:rsidR="009A1ADD" w:rsidRPr="00872E6C">
              <w:rPr>
                <w:rFonts w:asciiTheme="minorHAnsi" w:eastAsia="Times New Roman" w:hAnsiTheme="minorHAnsi"/>
                <w:color w:val="000000"/>
                <w:highlight w:val="yellow"/>
                <w:lang w:val="en-GB"/>
              </w:rPr>
              <w:t>.</w:t>
            </w:r>
            <w:r w:rsidRPr="00872E6C">
              <w:rPr>
                <w:rFonts w:asciiTheme="minorHAnsi" w:eastAsia="Times New Roman" w:hAnsiTheme="minorHAnsi"/>
                <w:color w:val="000000"/>
                <w:highlight w:val="yellow"/>
                <w:lang w:val="en-GB"/>
              </w:rPr>
              <w:t>43</w:t>
            </w:r>
          </w:p>
        </w:tc>
      </w:tr>
      <w:tr w:rsidR="009A1ADD" w:rsidRPr="00872E6C" w14:paraId="6E9C089B" w14:textId="77777777" w:rsidTr="008A459C">
        <w:trPr>
          <w:trHeight w:val="300"/>
        </w:trPr>
        <w:tc>
          <w:tcPr>
            <w:tcW w:w="2425" w:type="dxa"/>
            <w:shd w:val="clear" w:color="auto" w:fill="auto"/>
            <w:noWrap/>
            <w:vAlign w:val="bottom"/>
          </w:tcPr>
          <w:p w14:paraId="1F88325A" w14:textId="73032774"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2018</w:t>
            </w:r>
          </w:p>
        </w:tc>
        <w:tc>
          <w:tcPr>
            <w:tcW w:w="851" w:type="dxa"/>
            <w:shd w:val="clear" w:color="auto" w:fill="auto"/>
            <w:noWrap/>
            <w:vAlign w:val="bottom"/>
          </w:tcPr>
          <w:p w14:paraId="47005D78" w14:textId="57A8F14E" w:rsidR="009A1ADD" w:rsidRPr="00872E6C" w:rsidRDefault="00156E48"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11</w:t>
            </w:r>
          </w:p>
        </w:tc>
        <w:tc>
          <w:tcPr>
            <w:tcW w:w="1275" w:type="dxa"/>
            <w:shd w:val="clear" w:color="auto" w:fill="auto"/>
            <w:noWrap/>
            <w:vAlign w:val="bottom"/>
          </w:tcPr>
          <w:p w14:paraId="740E95F7" w14:textId="61A3F07A" w:rsidR="009A1ADD" w:rsidRPr="00872E6C" w:rsidRDefault="00156E48" w:rsidP="00156E48">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3143</w:t>
            </w:r>
          </w:p>
        </w:tc>
      </w:tr>
      <w:tr w:rsidR="009A1ADD" w:rsidRPr="00872E6C" w14:paraId="0F70EE88" w14:textId="77777777" w:rsidTr="008A459C">
        <w:trPr>
          <w:trHeight w:val="300"/>
        </w:trPr>
        <w:tc>
          <w:tcPr>
            <w:tcW w:w="2425" w:type="dxa"/>
            <w:tcBorders>
              <w:bottom w:val="single" w:sz="4" w:space="0" w:color="auto"/>
            </w:tcBorders>
            <w:shd w:val="clear" w:color="auto" w:fill="auto"/>
            <w:noWrap/>
            <w:vAlign w:val="bottom"/>
          </w:tcPr>
          <w:p w14:paraId="719EA8B4" w14:textId="30AC8976" w:rsidR="009A1ADD" w:rsidRPr="00872E6C" w:rsidRDefault="009A1ADD" w:rsidP="008A459C">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2019</w:t>
            </w:r>
          </w:p>
        </w:tc>
        <w:tc>
          <w:tcPr>
            <w:tcW w:w="851" w:type="dxa"/>
            <w:tcBorders>
              <w:bottom w:val="single" w:sz="4" w:space="0" w:color="auto"/>
            </w:tcBorders>
            <w:shd w:val="clear" w:color="auto" w:fill="auto"/>
            <w:noWrap/>
            <w:vAlign w:val="bottom"/>
          </w:tcPr>
          <w:p w14:paraId="6EBAF035" w14:textId="10EF83AF"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p>
        </w:tc>
        <w:tc>
          <w:tcPr>
            <w:tcW w:w="1275" w:type="dxa"/>
            <w:tcBorders>
              <w:bottom w:val="single" w:sz="4" w:space="0" w:color="auto"/>
            </w:tcBorders>
            <w:shd w:val="clear" w:color="auto" w:fill="auto"/>
            <w:noWrap/>
            <w:vAlign w:val="bottom"/>
          </w:tcPr>
          <w:p w14:paraId="149E13F9" w14:textId="559D5E45"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2.86</w:t>
            </w:r>
          </w:p>
        </w:tc>
      </w:tr>
      <w:tr w:rsidR="009A1ADD" w:rsidRPr="00872E6C" w14:paraId="2595867A" w14:textId="77777777" w:rsidTr="00951908">
        <w:trPr>
          <w:trHeight w:val="300"/>
        </w:trPr>
        <w:tc>
          <w:tcPr>
            <w:tcW w:w="2425" w:type="dxa"/>
            <w:tcBorders>
              <w:top w:val="single" w:sz="4" w:space="0" w:color="auto"/>
            </w:tcBorders>
            <w:shd w:val="clear" w:color="auto" w:fill="auto"/>
            <w:noWrap/>
            <w:vAlign w:val="bottom"/>
            <w:hideMark/>
          </w:tcPr>
          <w:p w14:paraId="7A7B9E49" w14:textId="77777777" w:rsidR="009A1ADD" w:rsidRPr="00872E6C" w:rsidRDefault="009A1ADD" w:rsidP="004B64C5">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Total</w:t>
            </w:r>
          </w:p>
        </w:tc>
        <w:tc>
          <w:tcPr>
            <w:tcW w:w="851" w:type="dxa"/>
            <w:tcBorders>
              <w:top w:val="single" w:sz="4" w:space="0" w:color="auto"/>
            </w:tcBorders>
            <w:shd w:val="clear" w:color="auto" w:fill="auto"/>
            <w:noWrap/>
            <w:vAlign w:val="bottom"/>
            <w:hideMark/>
          </w:tcPr>
          <w:p w14:paraId="73745046" w14:textId="367E3F58" w:rsidR="009A1ADD" w:rsidRPr="00872E6C" w:rsidRDefault="009A1ADD" w:rsidP="00590340">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w:t>
            </w:r>
            <w:r w:rsidR="00590340" w:rsidRPr="00872E6C">
              <w:rPr>
                <w:rFonts w:asciiTheme="minorHAnsi" w:eastAsia="Times New Roman" w:hAnsiTheme="minorHAnsi"/>
                <w:color w:val="000000"/>
                <w:highlight w:val="yellow"/>
                <w:lang w:val="en-GB"/>
              </w:rPr>
              <w:t>5</w:t>
            </w:r>
          </w:p>
        </w:tc>
        <w:tc>
          <w:tcPr>
            <w:tcW w:w="1275" w:type="dxa"/>
            <w:tcBorders>
              <w:top w:val="single" w:sz="4" w:space="0" w:color="auto"/>
            </w:tcBorders>
            <w:shd w:val="clear" w:color="auto" w:fill="auto"/>
            <w:noWrap/>
            <w:vAlign w:val="bottom"/>
            <w:hideMark/>
          </w:tcPr>
          <w:p w14:paraId="50389413" w14:textId="77777777" w:rsidR="009A1ADD" w:rsidRPr="00872E6C" w:rsidRDefault="009A1ADD" w:rsidP="00034622">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100.00</w:t>
            </w:r>
          </w:p>
        </w:tc>
      </w:tr>
    </w:tbl>
    <w:p w14:paraId="261372CF" w14:textId="77777777" w:rsidR="00244A18" w:rsidRPr="00EA4EC3" w:rsidRDefault="00244A18" w:rsidP="00892C86">
      <w:pPr>
        <w:jc w:val="both"/>
        <w:rPr>
          <w:rFonts w:asciiTheme="minorHAnsi" w:hAnsiTheme="minorHAnsi"/>
          <w:lang w:val="en-GB"/>
        </w:rPr>
      </w:pPr>
    </w:p>
    <w:p w14:paraId="1E5228FE" w14:textId="77777777" w:rsidR="000F059A" w:rsidRPr="00EA4EC3" w:rsidRDefault="000F059A" w:rsidP="00892C86">
      <w:pPr>
        <w:jc w:val="both"/>
        <w:rPr>
          <w:rFonts w:asciiTheme="minorHAnsi" w:hAnsiTheme="minorHAnsi"/>
          <w:lang w:val="en-GB"/>
        </w:rPr>
      </w:pPr>
    </w:p>
    <w:p w14:paraId="0A3EB47E" w14:textId="515489BC" w:rsidR="00892C86" w:rsidRPr="00EA4EC3" w:rsidRDefault="003F376A" w:rsidP="00892C86">
      <w:pPr>
        <w:jc w:val="both"/>
        <w:rPr>
          <w:rFonts w:asciiTheme="minorHAnsi" w:hAnsiTheme="minorHAnsi"/>
          <w:b/>
          <w:lang w:val="en-GB"/>
        </w:rPr>
      </w:pPr>
      <w:r w:rsidRPr="00EA4EC3">
        <w:rPr>
          <w:rFonts w:asciiTheme="minorHAnsi" w:hAnsiTheme="minorHAnsi"/>
          <w:b/>
          <w:lang w:val="en-GB"/>
        </w:rPr>
        <w:t>V0</w:t>
      </w:r>
      <w:r w:rsidR="00892C86" w:rsidRPr="00EA4EC3">
        <w:rPr>
          <w:rFonts w:asciiTheme="minorHAnsi" w:hAnsiTheme="minorHAnsi"/>
          <w:b/>
          <w:lang w:val="en-GB"/>
        </w:rPr>
        <w:t>04</w:t>
      </w:r>
      <w:r w:rsidR="00892C86" w:rsidRPr="00EA4EC3">
        <w:rPr>
          <w:rFonts w:asciiTheme="minorHAnsi" w:hAnsiTheme="minorHAnsi"/>
          <w:b/>
          <w:lang w:val="en-GB"/>
        </w:rPr>
        <w:tab/>
      </w:r>
      <w:r w:rsidR="00892C86" w:rsidRPr="00EA4EC3">
        <w:rPr>
          <w:rFonts w:asciiTheme="minorHAnsi" w:hAnsiTheme="minorHAnsi"/>
          <w:b/>
          <w:lang w:val="en-GB"/>
        </w:rPr>
        <w:tab/>
      </w:r>
      <w:r w:rsidR="00892C86" w:rsidRPr="00EA4EC3">
        <w:rPr>
          <w:rFonts w:asciiTheme="minorHAnsi" w:hAnsiTheme="minorHAnsi"/>
          <w:b/>
          <w:lang w:val="en-GB"/>
        </w:rPr>
        <w:tab/>
        <w:t xml:space="preserve">Ended </w:t>
      </w:r>
      <w:r w:rsidR="00EC19DA" w:rsidRPr="00EA4EC3">
        <w:rPr>
          <w:rFonts w:asciiTheme="minorHAnsi" w:hAnsiTheme="minorHAnsi"/>
          <w:b/>
          <w:lang w:val="en-GB"/>
        </w:rPr>
        <w:t>operations and mission</w:t>
      </w:r>
      <w:r w:rsidR="00892C86" w:rsidRPr="00EA4EC3">
        <w:rPr>
          <w:rFonts w:asciiTheme="minorHAnsi" w:hAnsiTheme="minorHAnsi"/>
          <w:b/>
          <w:lang w:val="en-GB"/>
        </w:rPr>
        <w:t>s</w:t>
      </w:r>
    </w:p>
    <w:p w14:paraId="7E534543" w14:textId="77777777" w:rsidR="00892C86" w:rsidRPr="00EA4EC3" w:rsidRDefault="00892C86" w:rsidP="00892C86">
      <w:pPr>
        <w:jc w:val="both"/>
        <w:rPr>
          <w:rFonts w:asciiTheme="minorHAnsi" w:hAnsiTheme="minorHAnsi"/>
          <w:u w:val="single"/>
          <w:lang w:val="en-GB"/>
        </w:rPr>
      </w:pPr>
    </w:p>
    <w:p w14:paraId="365970AE" w14:textId="3C5DEB65" w:rsidR="00892C86" w:rsidRPr="00EA4EC3" w:rsidRDefault="00892C86" w:rsidP="00892C8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7335E" w:rsidRPr="00EA4EC3">
        <w:rPr>
          <w:rFonts w:asciiTheme="minorHAnsi" w:hAnsiTheme="minorHAnsi"/>
          <w:lang w:val="en-GB"/>
        </w:rPr>
        <w:t xml:space="preserve">Describes </w:t>
      </w:r>
      <w:r w:rsidRPr="00EA4EC3">
        <w:rPr>
          <w:rFonts w:asciiTheme="minorHAnsi" w:hAnsiTheme="minorHAnsi"/>
          <w:lang w:val="en-GB"/>
        </w:rPr>
        <w:t xml:space="preserve">whether </w:t>
      </w:r>
      <w:r w:rsidR="00EC19DA" w:rsidRPr="00EA4EC3">
        <w:rPr>
          <w:rFonts w:asciiTheme="minorHAnsi" w:hAnsiTheme="minorHAnsi"/>
          <w:lang w:val="en-GB"/>
        </w:rPr>
        <w:t>operations and missions</w:t>
      </w:r>
      <w:r w:rsidRPr="00EA4EC3">
        <w:rPr>
          <w:rFonts w:asciiTheme="minorHAnsi" w:hAnsiTheme="minorHAnsi"/>
          <w:lang w:val="en-GB"/>
        </w:rPr>
        <w:t xml:space="preserve"> officially ended </w:t>
      </w:r>
    </w:p>
    <w:p w14:paraId="2044829B" w14:textId="77777777" w:rsidR="00892C86" w:rsidRPr="00EA4EC3" w:rsidRDefault="00892C86" w:rsidP="00892C86">
      <w:pPr>
        <w:jc w:val="both"/>
        <w:rPr>
          <w:rFonts w:asciiTheme="minorHAnsi" w:hAnsiTheme="minorHAnsi"/>
          <w:u w:val="single"/>
          <w:lang w:val="en-GB"/>
        </w:rPr>
      </w:pPr>
    </w:p>
    <w:p w14:paraId="7F53320C" w14:textId="7A4BD30B" w:rsidR="00892C86" w:rsidRPr="00EA4EC3" w:rsidRDefault="00892C86" w:rsidP="00892C86">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Binary</w:t>
      </w:r>
      <w:r w:rsidR="000705C8" w:rsidRPr="00EA4EC3">
        <w:rPr>
          <w:rFonts w:asciiTheme="minorHAnsi" w:hAnsiTheme="minorHAnsi"/>
          <w:lang w:val="en-GB"/>
        </w:rPr>
        <w:t>/numeric</w:t>
      </w:r>
      <w:r w:rsidRPr="00EA4EC3">
        <w:rPr>
          <w:rFonts w:asciiTheme="minorHAnsi" w:hAnsiTheme="minorHAnsi"/>
          <w:lang w:val="en-GB"/>
        </w:rPr>
        <w:t xml:space="preserve"> </w:t>
      </w:r>
    </w:p>
    <w:p w14:paraId="23B20663" w14:textId="77777777" w:rsidR="00C640D6" w:rsidRPr="00EA4EC3" w:rsidRDefault="00C640D6" w:rsidP="00892C86">
      <w:pPr>
        <w:jc w:val="both"/>
        <w:rPr>
          <w:rFonts w:asciiTheme="minorHAnsi" w:hAnsiTheme="minorHAnsi"/>
          <w:u w:val="single"/>
          <w:lang w:val="en-GB"/>
        </w:rPr>
      </w:pPr>
    </w:p>
    <w:p w14:paraId="35B3E9FA" w14:textId="6329711D" w:rsidR="00892C86" w:rsidRPr="00EA4EC3" w:rsidRDefault="00F55CB0" w:rsidP="00892C86">
      <w:pPr>
        <w:jc w:val="both"/>
        <w:rPr>
          <w:rFonts w:asciiTheme="minorHAnsi" w:hAnsiTheme="minorHAnsi"/>
          <w:u w:val="single"/>
          <w:lang w:val="en-GB"/>
        </w:rPr>
      </w:pPr>
      <w:r w:rsidRPr="00EA4EC3">
        <w:rPr>
          <w:rFonts w:asciiTheme="minorHAnsi" w:hAnsiTheme="minorHAnsi"/>
          <w:u w:val="single"/>
          <w:lang w:val="en-GB"/>
        </w:rPr>
        <w:t>Values:</w:t>
      </w:r>
      <w:r w:rsidRPr="00EA4EC3">
        <w:rPr>
          <w:rFonts w:asciiTheme="minorHAnsi" w:hAnsiTheme="minorHAnsi"/>
          <w:lang w:val="en-GB"/>
        </w:rPr>
        <w:t xml:space="preserve"> NOT ended=0 Ended=1</w:t>
      </w:r>
    </w:p>
    <w:p w14:paraId="559A8375" w14:textId="77777777" w:rsidR="00C640D6" w:rsidRPr="00EA4EC3" w:rsidRDefault="00C640D6" w:rsidP="00892C86">
      <w:pPr>
        <w:jc w:val="both"/>
        <w:rPr>
          <w:rFonts w:asciiTheme="minorHAnsi" w:hAnsiTheme="minorHAnsi"/>
          <w:u w:val="single"/>
          <w:lang w:val="en-GB"/>
        </w:rPr>
      </w:pPr>
    </w:p>
    <w:p w14:paraId="5223D9C9" w14:textId="77777777" w:rsidR="00892C86" w:rsidRPr="00EA4EC3" w:rsidRDefault="00892C86" w:rsidP="00892C86">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4466D62D" w14:textId="77777777" w:rsidR="00892C86" w:rsidRPr="00EA4EC3" w:rsidRDefault="00892C86" w:rsidP="00892C86">
      <w:pPr>
        <w:jc w:val="both"/>
        <w:rPr>
          <w:rFonts w:asciiTheme="minorHAnsi" w:hAnsiTheme="minorHAnsi"/>
          <w:lang w:val="en-GB"/>
        </w:rPr>
      </w:pPr>
    </w:p>
    <w:p w14:paraId="3833543D" w14:textId="5465457F" w:rsidR="00892C86" w:rsidRPr="00EA4EC3" w:rsidRDefault="00892C86" w:rsidP="00892C86">
      <w:pPr>
        <w:jc w:val="both"/>
        <w:rPr>
          <w:rFonts w:asciiTheme="minorHAnsi" w:hAnsiTheme="minorHAnsi"/>
          <w:lang w:val="en-GB"/>
        </w:rPr>
      </w:pPr>
      <w:r w:rsidRPr="00EA4EC3">
        <w:rPr>
          <w:rFonts w:asciiTheme="minorHAnsi" w:hAnsiTheme="minorHAnsi"/>
          <w:lang w:val="en-GB"/>
        </w:rPr>
        <w:t>Range: 0 to 1</w:t>
      </w:r>
    </w:p>
    <w:p w14:paraId="4C27EE41" w14:textId="77777777" w:rsidR="00892C86" w:rsidRPr="00EA4EC3" w:rsidRDefault="00892C86" w:rsidP="000D795E">
      <w:pPr>
        <w:jc w:val="both"/>
        <w:rPr>
          <w:rFonts w:asciiTheme="minorHAnsi" w:hAnsiTheme="minorHAnsi"/>
          <w:lang w:val="en-GB"/>
        </w:rPr>
      </w:pPr>
    </w:p>
    <w:tbl>
      <w:tblPr>
        <w:tblW w:w="6253" w:type="dxa"/>
        <w:tblInd w:w="55" w:type="dxa"/>
        <w:tblCellMar>
          <w:left w:w="70" w:type="dxa"/>
          <w:right w:w="70" w:type="dxa"/>
        </w:tblCellMar>
        <w:tblLook w:val="04A0" w:firstRow="1" w:lastRow="0" w:firstColumn="1" w:lastColumn="0" w:noHBand="0" w:noVBand="1"/>
      </w:tblPr>
      <w:tblGrid>
        <w:gridCol w:w="2081"/>
        <w:gridCol w:w="2091"/>
        <w:gridCol w:w="2081"/>
      </w:tblGrid>
      <w:tr w:rsidR="001068D3" w:rsidRPr="00EA4EC3" w14:paraId="2FB28713" w14:textId="77777777" w:rsidTr="00A60099">
        <w:trPr>
          <w:trHeight w:val="631"/>
        </w:trPr>
        <w:tc>
          <w:tcPr>
            <w:tcW w:w="2081" w:type="dxa"/>
            <w:tcBorders>
              <w:top w:val="nil"/>
              <w:left w:val="nil"/>
              <w:bottom w:val="single" w:sz="4" w:space="0" w:color="auto"/>
              <w:right w:val="nil"/>
            </w:tcBorders>
            <w:shd w:val="clear" w:color="auto" w:fill="auto"/>
            <w:hideMark/>
          </w:tcPr>
          <w:p w14:paraId="1F99636B" w14:textId="77777777" w:rsidR="001068D3" w:rsidRPr="00EA4EC3" w:rsidRDefault="001068D3" w:rsidP="001068D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Mission Ended</w:t>
            </w:r>
          </w:p>
        </w:tc>
        <w:tc>
          <w:tcPr>
            <w:tcW w:w="2091" w:type="dxa"/>
            <w:tcBorders>
              <w:top w:val="nil"/>
              <w:left w:val="nil"/>
              <w:bottom w:val="single" w:sz="4" w:space="0" w:color="auto"/>
              <w:right w:val="nil"/>
            </w:tcBorders>
            <w:shd w:val="clear" w:color="auto" w:fill="auto"/>
            <w:hideMark/>
          </w:tcPr>
          <w:p w14:paraId="5A87C0D5" w14:textId="40A003CF" w:rsidR="001068D3" w:rsidRPr="00EA4EC3" w:rsidRDefault="006E4F2A" w:rsidP="001068D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2081" w:type="dxa"/>
            <w:tcBorders>
              <w:top w:val="nil"/>
              <w:left w:val="nil"/>
              <w:bottom w:val="single" w:sz="4" w:space="0" w:color="auto"/>
              <w:right w:val="nil"/>
            </w:tcBorders>
            <w:shd w:val="clear" w:color="auto" w:fill="auto"/>
            <w:hideMark/>
          </w:tcPr>
          <w:p w14:paraId="24FD97BA" w14:textId="77777777" w:rsidR="001068D3" w:rsidRPr="00EA4EC3" w:rsidRDefault="001068D3" w:rsidP="001068D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1068D3" w:rsidRPr="00EA4EC3" w14:paraId="68A2D79C" w14:textId="77777777" w:rsidTr="00A60099">
        <w:trPr>
          <w:trHeight w:val="315"/>
        </w:trPr>
        <w:tc>
          <w:tcPr>
            <w:tcW w:w="2081" w:type="dxa"/>
            <w:tcBorders>
              <w:top w:val="nil"/>
              <w:left w:val="nil"/>
              <w:bottom w:val="nil"/>
              <w:right w:val="nil"/>
            </w:tcBorders>
            <w:shd w:val="clear" w:color="auto" w:fill="auto"/>
            <w:noWrap/>
            <w:vAlign w:val="bottom"/>
            <w:hideMark/>
          </w:tcPr>
          <w:p w14:paraId="6EF4A8D5" w14:textId="513EEDB1" w:rsidR="001068D3" w:rsidRPr="00872E6C" w:rsidRDefault="00A35A67" w:rsidP="00A35A67">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Ongoing</w:t>
            </w:r>
          </w:p>
        </w:tc>
        <w:tc>
          <w:tcPr>
            <w:tcW w:w="2091" w:type="dxa"/>
            <w:tcBorders>
              <w:top w:val="nil"/>
              <w:left w:val="nil"/>
              <w:bottom w:val="nil"/>
              <w:right w:val="nil"/>
            </w:tcBorders>
            <w:shd w:val="clear" w:color="auto" w:fill="auto"/>
            <w:noWrap/>
            <w:vAlign w:val="bottom"/>
            <w:hideMark/>
          </w:tcPr>
          <w:p w14:paraId="3AFDF7C7" w14:textId="77777777" w:rsidR="001068D3" w:rsidRPr="00872E6C" w:rsidRDefault="001068D3" w:rsidP="008A5A74">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16</w:t>
            </w:r>
          </w:p>
        </w:tc>
        <w:tc>
          <w:tcPr>
            <w:tcW w:w="2081" w:type="dxa"/>
            <w:tcBorders>
              <w:top w:val="nil"/>
              <w:left w:val="nil"/>
              <w:bottom w:val="nil"/>
              <w:right w:val="nil"/>
            </w:tcBorders>
            <w:shd w:val="clear" w:color="auto" w:fill="auto"/>
            <w:noWrap/>
            <w:vAlign w:val="bottom"/>
            <w:hideMark/>
          </w:tcPr>
          <w:p w14:paraId="3C1765A2" w14:textId="5F26D193" w:rsidR="001068D3" w:rsidRPr="00872E6C" w:rsidRDefault="00590340" w:rsidP="00590340">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45</w:t>
            </w:r>
            <w:r w:rsidR="001068D3" w:rsidRPr="00872E6C">
              <w:rPr>
                <w:rFonts w:asciiTheme="minorHAnsi" w:eastAsia="Times New Roman" w:hAnsiTheme="minorHAnsi"/>
                <w:color w:val="000000"/>
                <w:highlight w:val="yellow"/>
                <w:lang w:val="en-GB"/>
              </w:rPr>
              <w:t>.</w:t>
            </w:r>
            <w:r w:rsidRPr="00872E6C">
              <w:rPr>
                <w:rFonts w:asciiTheme="minorHAnsi" w:eastAsia="Times New Roman" w:hAnsiTheme="minorHAnsi"/>
                <w:color w:val="000000"/>
                <w:highlight w:val="yellow"/>
                <w:lang w:val="en-GB"/>
              </w:rPr>
              <w:t>71</w:t>
            </w:r>
          </w:p>
        </w:tc>
      </w:tr>
      <w:tr w:rsidR="001068D3" w:rsidRPr="00EA4EC3" w14:paraId="41E22D5A" w14:textId="77777777" w:rsidTr="00A60099">
        <w:trPr>
          <w:trHeight w:val="315"/>
        </w:trPr>
        <w:tc>
          <w:tcPr>
            <w:tcW w:w="2081" w:type="dxa"/>
            <w:tcBorders>
              <w:top w:val="nil"/>
              <w:left w:val="nil"/>
              <w:bottom w:val="single" w:sz="4" w:space="0" w:color="auto"/>
              <w:right w:val="nil"/>
            </w:tcBorders>
            <w:shd w:val="clear" w:color="auto" w:fill="auto"/>
            <w:noWrap/>
            <w:vAlign w:val="bottom"/>
            <w:hideMark/>
          </w:tcPr>
          <w:p w14:paraId="4A365AC1" w14:textId="77777777" w:rsidR="001068D3" w:rsidRPr="00872E6C" w:rsidRDefault="001068D3" w:rsidP="001068D3">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Ended</w:t>
            </w:r>
          </w:p>
        </w:tc>
        <w:tc>
          <w:tcPr>
            <w:tcW w:w="2091" w:type="dxa"/>
            <w:tcBorders>
              <w:top w:val="nil"/>
              <w:left w:val="nil"/>
              <w:bottom w:val="single" w:sz="4" w:space="0" w:color="auto"/>
              <w:right w:val="nil"/>
            </w:tcBorders>
            <w:shd w:val="clear" w:color="auto" w:fill="auto"/>
            <w:noWrap/>
            <w:vAlign w:val="bottom"/>
            <w:hideMark/>
          </w:tcPr>
          <w:p w14:paraId="22448B36" w14:textId="4FC4B0EE" w:rsidR="001068D3" w:rsidRPr="00872E6C" w:rsidRDefault="001068D3" w:rsidP="00590340">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r w:rsidR="00590340" w:rsidRPr="00872E6C">
              <w:rPr>
                <w:rFonts w:asciiTheme="minorHAnsi" w:eastAsia="Times New Roman" w:hAnsiTheme="minorHAnsi"/>
                <w:color w:val="000000"/>
                <w:highlight w:val="yellow"/>
                <w:lang w:val="en-GB"/>
              </w:rPr>
              <w:t>9</w:t>
            </w:r>
          </w:p>
        </w:tc>
        <w:tc>
          <w:tcPr>
            <w:tcW w:w="2081" w:type="dxa"/>
            <w:tcBorders>
              <w:top w:val="nil"/>
              <w:left w:val="nil"/>
              <w:bottom w:val="single" w:sz="4" w:space="0" w:color="auto"/>
              <w:right w:val="nil"/>
            </w:tcBorders>
            <w:shd w:val="clear" w:color="auto" w:fill="auto"/>
            <w:noWrap/>
            <w:vAlign w:val="bottom"/>
            <w:hideMark/>
          </w:tcPr>
          <w:p w14:paraId="3A9D5C14" w14:textId="6D0A2FAD" w:rsidR="001068D3" w:rsidRPr="00872E6C" w:rsidRDefault="001068D3" w:rsidP="00590340">
            <w:pP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w:t>
            </w:r>
            <w:r w:rsidR="00590340" w:rsidRPr="00872E6C">
              <w:rPr>
                <w:rFonts w:asciiTheme="minorHAnsi" w:eastAsia="Times New Roman" w:hAnsiTheme="minorHAnsi"/>
                <w:color w:val="000000"/>
                <w:highlight w:val="yellow"/>
                <w:lang w:val="en-GB"/>
              </w:rPr>
              <w:t>4</w:t>
            </w:r>
            <w:r w:rsidRPr="00872E6C">
              <w:rPr>
                <w:rFonts w:asciiTheme="minorHAnsi" w:eastAsia="Times New Roman" w:hAnsiTheme="minorHAnsi"/>
                <w:color w:val="000000"/>
                <w:highlight w:val="yellow"/>
                <w:lang w:val="en-GB"/>
              </w:rPr>
              <w:t>.</w:t>
            </w:r>
            <w:r w:rsidR="00590340" w:rsidRPr="00872E6C">
              <w:rPr>
                <w:rFonts w:asciiTheme="minorHAnsi" w:eastAsia="Times New Roman" w:hAnsiTheme="minorHAnsi"/>
                <w:color w:val="000000"/>
                <w:highlight w:val="yellow"/>
                <w:lang w:val="en-GB"/>
              </w:rPr>
              <w:t>29</w:t>
            </w:r>
          </w:p>
        </w:tc>
      </w:tr>
      <w:tr w:rsidR="001068D3" w:rsidRPr="00EA4EC3" w14:paraId="7791E6C4" w14:textId="77777777" w:rsidTr="00A60099">
        <w:trPr>
          <w:trHeight w:val="315"/>
        </w:trPr>
        <w:tc>
          <w:tcPr>
            <w:tcW w:w="2081" w:type="dxa"/>
            <w:tcBorders>
              <w:top w:val="nil"/>
              <w:left w:val="nil"/>
              <w:bottom w:val="nil"/>
              <w:right w:val="nil"/>
            </w:tcBorders>
            <w:shd w:val="clear" w:color="auto" w:fill="auto"/>
            <w:noWrap/>
            <w:vAlign w:val="bottom"/>
            <w:hideMark/>
          </w:tcPr>
          <w:p w14:paraId="1CF2B77B" w14:textId="77777777" w:rsidR="001068D3" w:rsidRPr="00EA4EC3" w:rsidRDefault="001068D3" w:rsidP="001068D3">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2091" w:type="dxa"/>
            <w:tcBorders>
              <w:top w:val="nil"/>
              <w:left w:val="nil"/>
              <w:bottom w:val="nil"/>
              <w:right w:val="nil"/>
            </w:tcBorders>
            <w:shd w:val="clear" w:color="auto" w:fill="auto"/>
            <w:noWrap/>
            <w:vAlign w:val="bottom"/>
            <w:hideMark/>
          </w:tcPr>
          <w:p w14:paraId="26759EBC" w14:textId="637CC630" w:rsidR="001068D3" w:rsidRPr="00EA4EC3" w:rsidRDefault="001068D3" w:rsidP="00590340">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872E6C">
              <w:rPr>
                <w:rFonts w:asciiTheme="minorHAnsi" w:eastAsia="Times New Roman" w:hAnsiTheme="minorHAnsi"/>
                <w:color w:val="000000"/>
                <w:lang w:val="en-GB"/>
              </w:rPr>
              <w:t>7</w:t>
            </w:r>
          </w:p>
        </w:tc>
        <w:tc>
          <w:tcPr>
            <w:tcW w:w="2081" w:type="dxa"/>
            <w:tcBorders>
              <w:top w:val="nil"/>
              <w:left w:val="nil"/>
              <w:bottom w:val="nil"/>
              <w:right w:val="nil"/>
            </w:tcBorders>
            <w:shd w:val="clear" w:color="auto" w:fill="auto"/>
            <w:noWrap/>
            <w:vAlign w:val="bottom"/>
            <w:hideMark/>
          </w:tcPr>
          <w:p w14:paraId="09575CDB" w14:textId="77777777" w:rsidR="001068D3" w:rsidRPr="00EA4EC3" w:rsidRDefault="001068D3" w:rsidP="001068D3">
            <w:pPr>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32EC1AA4" w14:textId="77777777" w:rsidR="00892C86" w:rsidRPr="00EA4EC3" w:rsidRDefault="00892C86" w:rsidP="000D795E">
      <w:pPr>
        <w:jc w:val="both"/>
        <w:rPr>
          <w:rFonts w:asciiTheme="minorHAnsi" w:hAnsiTheme="minorHAnsi"/>
          <w:lang w:val="en-GB"/>
        </w:rPr>
      </w:pPr>
    </w:p>
    <w:p w14:paraId="50FB4F45" w14:textId="77777777" w:rsidR="000F059A" w:rsidRPr="00EA4EC3" w:rsidRDefault="000F059A" w:rsidP="000D795E">
      <w:pPr>
        <w:jc w:val="both"/>
        <w:rPr>
          <w:rFonts w:asciiTheme="minorHAnsi" w:hAnsiTheme="minorHAnsi"/>
          <w:lang w:val="en-GB"/>
        </w:rPr>
      </w:pPr>
    </w:p>
    <w:p w14:paraId="7877A2A3" w14:textId="19117965" w:rsidR="00C3554C" w:rsidRPr="00EA4EC3" w:rsidRDefault="003F376A" w:rsidP="00C3554C">
      <w:pPr>
        <w:jc w:val="both"/>
        <w:rPr>
          <w:rFonts w:asciiTheme="minorHAnsi" w:hAnsiTheme="minorHAnsi"/>
          <w:b/>
          <w:lang w:val="en-GB"/>
        </w:rPr>
      </w:pPr>
      <w:r w:rsidRPr="00EA4EC3">
        <w:rPr>
          <w:rFonts w:asciiTheme="minorHAnsi" w:hAnsiTheme="minorHAnsi"/>
          <w:b/>
          <w:lang w:val="en-GB"/>
        </w:rPr>
        <w:t>V00</w:t>
      </w:r>
      <w:r w:rsidR="00C3554C" w:rsidRPr="00EA4EC3">
        <w:rPr>
          <w:rFonts w:asciiTheme="minorHAnsi" w:hAnsiTheme="minorHAnsi"/>
          <w:b/>
          <w:lang w:val="en-GB"/>
        </w:rPr>
        <w:t>5</w:t>
      </w:r>
      <w:r w:rsidR="00C3554C" w:rsidRPr="00EA4EC3">
        <w:rPr>
          <w:rFonts w:asciiTheme="minorHAnsi" w:hAnsiTheme="minorHAnsi"/>
          <w:b/>
          <w:lang w:val="en-GB"/>
        </w:rPr>
        <w:tab/>
      </w:r>
      <w:r w:rsidR="00C3554C" w:rsidRPr="00EA4EC3">
        <w:rPr>
          <w:rFonts w:asciiTheme="minorHAnsi" w:hAnsiTheme="minorHAnsi"/>
          <w:b/>
          <w:lang w:val="en-GB"/>
        </w:rPr>
        <w:tab/>
      </w:r>
      <w:r w:rsidR="00C3554C" w:rsidRPr="00EA4EC3">
        <w:rPr>
          <w:rFonts w:asciiTheme="minorHAnsi" w:hAnsiTheme="minorHAnsi"/>
          <w:b/>
          <w:lang w:val="en-GB"/>
        </w:rPr>
        <w:tab/>
        <w:t xml:space="preserve">Length in </w:t>
      </w:r>
      <w:r w:rsidR="006E4F2A" w:rsidRPr="00EA4EC3">
        <w:rPr>
          <w:rFonts w:asciiTheme="minorHAnsi" w:hAnsiTheme="minorHAnsi"/>
          <w:b/>
          <w:lang w:val="en-GB"/>
        </w:rPr>
        <w:t>months</w:t>
      </w:r>
    </w:p>
    <w:p w14:paraId="4D8AEBD3" w14:textId="77777777" w:rsidR="00C3554C" w:rsidRPr="00EA4EC3" w:rsidRDefault="00C3554C" w:rsidP="00C3554C">
      <w:pPr>
        <w:jc w:val="both"/>
        <w:rPr>
          <w:rFonts w:asciiTheme="minorHAnsi" w:hAnsiTheme="minorHAnsi"/>
          <w:u w:val="single"/>
          <w:lang w:val="en-GB"/>
        </w:rPr>
      </w:pPr>
    </w:p>
    <w:p w14:paraId="79F92358" w14:textId="69A29715" w:rsidR="008E1657" w:rsidRPr="00EA4EC3" w:rsidRDefault="00C3554C" w:rsidP="00C3554C">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7335E" w:rsidRPr="00EA4EC3">
        <w:rPr>
          <w:rFonts w:asciiTheme="minorHAnsi" w:hAnsiTheme="minorHAnsi"/>
          <w:lang w:val="en-GB"/>
        </w:rPr>
        <w:t xml:space="preserve">Length </w:t>
      </w:r>
      <w:r w:rsidRPr="00EA4EC3">
        <w:rPr>
          <w:rFonts w:asciiTheme="minorHAnsi" w:hAnsiTheme="minorHAnsi"/>
          <w:lang w:val="en-GB"/>
        </w:rPr>
        <w:t xml:space="preserve">of the </w:t>
      </w:r>
      <w:r w:rsidR="00EC19DA" w:rsidRPr="00EA4EC3">
        <w:rPr>
          <w:rFonts w:asciiTheme="minorHAnsi" w:hAnsiTheme="minorHAnsi"/>
          <w:lang w:val="en-GB"/>
        </w:rPr>
        <w:t>operations and missions</w:t>
      </w:r>
      <w:r w:rsidRPr="00EA4EC3">
        <w:rPr>
          <w:rFonts w:asciiTheme="minorHAnsi" w:hAnsiTheme="minorHAnsi"/>
          <w:lang w:val="en-GB"/>
        </w:rPr>
        <w:t xml:space="preserve"> in </w:t>
      </w:r>
      <w:r w:rsidR="006E4F2A" w:rsidRPr="00EA4EC3">
        <w:rPr>
          <w:rFonts w:asciiTheme="minorHAnsi" w:hAnsiTheme="minorHAnsi"/>
          <w:lang w:val="en-GB"/>
        </w:rPr>
        <w:t>months</w:t>
      </w:r>
      <w:r w:rsidR="008E1657" w:rsidRPr="00EA4EC3">
        <w:rPr>
          <w:rFonts w:asciiTheme="minorHAnsi" w:hAnsiTheme="minorHAnsi"/>
          <w:lang w:val="en-GB"/>
        </w:rPr>
        <w:t>.</w:t>
      </w:r>
      <w:r w:rsidR="00C351E6" w:rsidRPr="00EA4EC3">
        <w:rPr>
          <w:rFonts w:asciiTheme="minorHAnsi" w:hAnsiTheme="minorHAnsi"/>
          <w:lang w:val="en-GB"/>
        </w:rPr>
        <w:t xml:space="preserve"> The variable is calculated as following:</w:t>
      </w:r>
    </w:p>
    <w:p w14:paraId="2A6B18C9" w14:textId="77777777" w:rsidR="00C351E6" w:rsidRPr="00EA4EC3" w:rsidRDefault="00C351E6" w:rsidP="00C3554C">
      <w:pPr>
        <w:jc w:val="both"/>
        <w:rPr>
          <w:rFonts w:asciiTheme="minorHAnsi" w:hAnsiTheme="minorHAnsi"/>
          <w:lang w:val="en-GB"/>
        </w:rPr>
      </w:pPr>
    </w:p>
    <w:p w14:paraId="3EEAF492" w14:textId="3EEB1957" w:rsidR="008E1657" w:rsidRPr="00EA4EC3" w:rsidRDefault="00C351E6" w:rsidP="00C3554C">
      <w:pPr>
        <w:jc w:val="both"/>
        <w:rPr>
          <w:rFonts w:asciiTheme="minorHAnsi" w:hAnsiTheme="minorHAnsi"/>
          <w:lang w:val="en-GB"/>
        </w:rPr>
      </w:pPr>
      <w:r w:rsidRPr="00EA4EC3">
        <w:rPr>
          <w:rFonts w:asciiTheme="minorHAnsi" w:hAnsiTheme="minorHAnsi"/>
          <w:lang w:val="en-GB"/>
        </w:rPr>
        <w:t>- f</w:t>
      </w:r>
      <w:r w:rsidR="008E1657" w:rsidRPr="00EA4EC3">
        <w:rPr>
          <w:rFonts w:asciiTheme="minorHAnsi" w:hAnsiTheme="minorHAnsi"/>
          <w:lang w:val="en-GB"/>
        </w:rPr>
        <w:t>or ended operations and missions:</w:t>
      </w:r>
      <w:r w:rsidRPr="00EA4EC3">
        <w:rPr>
          <w:rFonts w:asciiTheme="minorHAnsi" w:hAnsiTheme="minorHAnsi"/>
          <w:lang w:val="en-GB"/>
        </w:rPr>
        <w:t xml:space="preserve"> from the</w:t>
      </w:r>
      <w:r w:rsidR="00A35A67" w:rsidRPr="00EA4EC3">
        <w:rPr>
          <w:rFonts w:asciiTheme="minorHAnsi" w:hAnsiTheme="minorHAnsi"/>
          <w:lang w:val="en-GB"/>
        </w:rPr>
        <w:t xml:space="preserve"> official launch to the closure</w:t>
      </w:r>
    </w:p>
    <w:p w14:paraId="6C462CC0" w14:textId="364910AC" w:rsidR="00C351E6" w:rsidRPr="00EA4EC3" w:rsidRDefault="00C351E6" w:rsidP="00C3554C">
      <w:pPr>
        <w:jc w:val="both"/>
        <w:rPr>
          <w:rFonts w:asciiTheme="minorHAnsi" w:hAnsiTheme="minorHAnsi"/>
          <w:lang w:val="en-GB"/>
        </w:rPr>
      </w:pPr>
      <w:r w:rsidRPr="00EA4EC3">
        <w:rPr>
          <w:rFonts w:asciiTheme="minorHAnsi" w:hAnsiTheme="minorHAnsi"/>
          <w:lang w:val="en-GB"/>
        </w:rPr>
        <w:t xml:space="preserve">- for ongoing operations and missions: from the official launch to the end of the actual (last update </w:t>
      </w:r>
      <w:r w:rsidR="003573FE">
        <w:rPr>
          <w:rFonts w:asciiTheme="minorHAnsi" w:hAnsiTheme="minorHAnsi"/>
          <w:lang w:val="en-GB"/>
        </w:rPr>
        <w:t>November</w:t>
      </w:r>
      <w:r w:rsidRPr="00EA4EC3">
        <w:rPr>
          <w:rFonts w:asciiTheme="minorHAnsi" w:hAnsiTheme="minorHAnsi"/>
          <w:lang w:val="en-GB"/>
        </w:rPr>
        <w:t xml:space="preserve"> 20</w:t>
      </w:r>
      <w:r w:rsidR="00872E6C">
        <w:rPr>
          <w:rFonts w:asciiTheme="minorHAnsi" w:hAnsiTheme="minorHAnsi"/>
          <w:lang w:val="en-GB"/>
        </w:rPr>
        <w:t>20</w:t>
      </w:r>
      <w:r w:rsidRPr="00EA4EC3">
        <w:rPr>
          <w:rFonts w:asciiTheme="minorHAnsi" w:hAnsiTheme="minorHAnsi"/>
          <w:lang w:val="en-GB"/>
        </w:rPr>
        <w:t>) mandate.</w:t>
      </w:r>
    </w:p>
    <w:p w14:paraId="5A809041" w14:textId="77777777" w:rsidR="00C3554C" w:rsidRPr="00EA4EC3" w:rsidRDefault="00C3554C" w:rsidP="00C3554C">
      <w:pPr>
        <w:jc w:val="both"/>
        <w:rPr>
          <w:rFonts w:asciiTheme="minorHAnsi" w:hAnsiTheme="minorHAnsi"/>
          <w:u w:val="single"/>
          <w:lang w:val="en-GB"/>
        </w:rPr>
      </w:pPr>
    </w:p>
    <w:p w14:paraId="112AFA56" w14:textId="1927B21F" w:rsidR="00C3554C" w:rsidRPr="00EA4EC3" w:rsidRDefault="00C3554C" w:rsidP="00C3554C">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C640D6" w:rsidRPr="00EA4EC3">
        <w:rPr>
          <w:rFonts w:asciiTheme="minorHAnsi" w:hAnsiTheme="minorHAnsi"/>
          <w:lang w:val="en-GB"/>
        </w:rPr>
        <w:t>Continuous</w:t>
      </w:r>
      <w:r w:rsidR="00E60F32" w:rsidRPr="00EA4EC3">
        <w:rPr>
          <w:rFonts w:asciiTheme="minorHAnsi" w:hAnsiTheme="minorHAnsi"/>
          <w:lang w:val="en-GB"/>
        </w:rPr>
        <w:t>/numeric</w:t>
      </w:r>
      <w:r w:rsidRPr="00EA4EC3">
        <w:rPr>
          <w:rFonts w:asciiTheme="minorHAnsi" w:hAnsiTheme="minorHAnsi"/>
          <w:lang w:val="en-GB"/>
        </w:rPr>
        <w:t xml:space="preserve"> </w:t>
      </w:r>
    </w:p>
    <w:p w14:paraId="1CF434E2" w14:textId="77777777" w:rsidR="00C3554C" w:rsidRPr="00EA4EC3" w:rsidRDefault="00C3554C" w:rsidP="00C3554C">
      <w:pPr>
        <w:jc w:val="both"/>
        <w:rPr>
          <w:rFonts w:asciiTheme="minorHAnsi" w:hAnsiTheme="minorHAnsi"/>
          <w:u w:val="single"/>
          <w:lang w:val="en-GB"/>
        </w:rPr>
      </w:pPr>
    </w:p>
    <w:p w14:paraId="7E412765" w14:textId="77777777" w:rsidR="00C3554C" w:rsidRPr="00EA4EC3" w:rsidRDefault="00C3554C" w:rsidP="00C3554C">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249153F7" w14:textId="77777777" w:rsidR="00C3554C" w:rsidRPr="00EA4EC3" w:rsidRDefault="00C3554C" w:rsidP="00C3554C">
      <w:pPr>
        <w:jc w:val="both"/>
        <w:rPr>
          <w:rFonts w:asciiTheme="minorHAnsi" w:hAnsiTheme="minorHAnsi"/>
          <w:lang w:val="en-GB"/>
        </w:rPr>
      </w:pPr>
    </w:p>
    <w:p w14:paraId="764EF163" w14:textId="4F2A60E6" w:rsidR="00C3554C" w:rsidRPr="00EA4EC3" w:rsidRDefault="00C3554C" w:rsidP="00C3554C">
      <w:pPr>
        <w:jc w:val="both"/>
        <w:rPr>
          <w:rFonts w:asciiTheme="minorHAnsi" w:hAnsiTheme="minorHAnsi"/>
          <w:lang w:val="en-GB"/>
        </w:rPr>
      </w:pPr>
      <w:r w:rsidRPr="00EA4EC3">
        <w:rPr>
          <w:rFonts w:asciiTheme="minorHAnsi" w:hAnsiTheme="minorHAnsi"/>
          <w:lang w:val="en-GB"/>
        </w:rPr>
        <w:t xml:space="preserve">Range: </w:t>
      </w:r>
      <w:r w:rsidR="00A42388" w:rsidRPr="00872E6C">
        <w:rPr>
          <w:rFonts w:asciiTheme="minorHAnsi" w:hAnsiTheme="minorHAnsi"/>
          <w:highlight w:val="yellow"/>
          <w:lang w:val="en-GB"/>
        </w:rPr>
        <w:t>4</w:t>
      </w:r>
      <w:r w:rsidRPr="00872E6C">
        <w:rPr>
          <w:rFonts w:asciiTheme="minorHAnsi" w:hAnsiTheme="minorHAnsi"/>
          <w:highlight w:val="yellow"/>
          <w:lang w:val="en-GB"/>
        </w:rPr>
        <w:t xml:space="preserve"> to </w:t>
      </w:r>
      <w:r w:rsidR="006A23E5" w:rsidRPr="00872E6C">
        <w:rPr>
          <w:rFonts w:asciiTheme="minorHAnsi" w:hAnsiTheme="minorHAnsi"/>
          <w:highlight w:val="yellow"/>
          <w:lang w:val="en-GB"/>
        </w:rPr>
        <w:t>1</w:t>
      </w:r>
      <w:r w:rsidR="003A25B9" w:rsidRPr="00872E6C">
        <w:rPr>
          <w:rFonts w:asciiTheme="minorHAnsi" w:hAnsiTheme="minorHAnsi"/>
          <w:highlight w:val="yellow"/>
          <w:lang w:val="en-GB"/>
        </w:rPr>
        <w:t>5</w:t>
      </w:r>
      <w:r w:rsidR="003A25B9" w:rsidRPr="00EA4EC3">
        <w:rPr>
          <w:rFonts w:asciiTheme="minorHAnsi" w:hAnsiTheme="minorHAnsi"/>
          <w:lang w:val="en-GB"/>
        </w:rPr>
        <w:t>5</w:t>
      </w:r>
    </w:p>
    <w:p w14:paraId="1AB6F8E8" w14:textId="77777777" w:rsidR="00C3554C" w:rsidRPr="00EA4EC3" w:rsidRDefault="00C3554C" w:rsidP="000D795E">
      <w:pPr>
        <w:jc w:val="both"/>
        <w:rPr>
          <w:rFonts w:asciiTheme="minorHAnsi" w:hAnsiTheme="minorHAnsi"/>
          <w:lang w:val="en-GB"/>
        </w:rPr>
      </w:pPr>
    </w:p>
    <w:p w14:paraId="27D42A6D" w14:textId="77777777" w:rsidR="003A25B9" w:rsidRPr="00EA4EC3" w:rsidRDefault="003A25B9" w:rsidP="000D795E">
      <w:pPr>
        <w:jc w:val="both"/>
        <w:rPr>
          <w:rFonts w:asciiTheme="minorHAnsi" w:hAnsiTheme="minorHAnsi"/>
          <w:lang w:val="en-GB"/>
        </w:rPr>
      </w:pPr>
    </w:p>
    <w:tbl>
      <w:tblPr>
        <w:tblW w:w="8060" w:type="dxa"/>
        <w:tblInd w:w="55" w:type="dxa"/>
        <w:tblCellMar>
          <w:left w:w="70" w:type="dxa"/>
          <w:right w:w="70" w:type="dxa"/>
        </w:tblCellMar>
        <w:tblLook w:val="04A0" w:firstRow="1" w:lastRow="0" w:firstColumn="1" w:lastColumn="0" w:noHBand="0" w:noVBand="1"/>
      </w:tblPr>
      <w:tblGrid>
        <w:gridCol w:w="1560"/>
        <w:gridCol w:w="1300"/>
        <w:gridCol w:w="1300"/>
        <w:gridCol w:w="1300"/>
        <w:gridCol w:w="1300"/>
        <w:gridCol w:w="1300"/>
      </w:tblGrid>
      <w:tr w:rsidR="003A25B9" w:rsidRPr="00EA4EC3" w14:paraId="22641C92" w14:textId="77777777" w:rsidTr="00DE70CB">
        <w:trPr>
          <w:trHeight w:val="900"/>
        </w:trPr>
        <w:tc>
          <w:tcPr>
            <w:tcW w:w="1560" w:type="dxa"/>
            <w:tcBorders>
              <w:top w:val="nil"/>
              <w:left w:val="nil"/>
              <w:bottom w:val="single" w:sz="4" w:space="0" w:color="auto"/>
              <w:right w:val="nil"/>
            </w:tcBorders>
            <w:shd w:val="clear" w:color="auto" w:fill="auto"/>
            <w:vAlign w:val="center"/>
            <w:hideMark/>
          </w:tcPr>
          <w:p w14:paraId="68F02945" w14:textId="77777777" w:rsidR="003A25B9" w:rsidRPr="00EA4EC3" w:rsidRDefault="003A25B9" w:rsidP="00DE70CB">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lastRenderedPageBreak/>
              <w:t>Variable</w:t>
            </w:r>
          </w:p>
        </w:tc>
        <w:tc>
          <w:tcPr>
            <w:tcW w:w="1300" w:type="dxa"/>
            <w:tcBorders>
              <w:top w:val="nil"/>
              <w:left w:val="nil"/>
              <w:bottom w:val="single" w:sz="4" w:space="0" w:color="auto"/>
              <w:right w:val="nil"/>
            </w:tcBorders>
            <w:shd w:val="clear" w:color="auto" w:fill="auto"/>
            <w:vAlign w:val="center"/>
            <w:hideMark/>
          </w:tcPr>
          <w:p w14:paraId="606C1860" w14:textId="77777777" w:rsidR="003A25B9" w:rsidRPr="00EA4EC3" w:rsidRDefault="003A25B9" w:rsidP="00DE70CB">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center"/>
            <w:hideMark/>
          </w:tcPr>
          <w:p w14:paraId="2DF012B0" w14:textId="77777777" w:rsidR="003A25B9" w:rsidRPr="00EA4EC3" w:rsidRDefault="003A25B9" w:rsidP="00DE70CB">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center"/>
            <w:hideMark/>
          </w:tcPr>
          <w:p w14:paraId="6E09AE6B" w14:textId="77777777" w:rsidR="003A25B9" w:rsidRPr="00EA4EC3" w:rsidRDefault="003A25B9" w:rsidP="00DE70CB">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center"/>
            <w:hideMark/>
          </w:tcPr>
          <w:p w14:paraId="04753FD4" w14:textId="77777777" w:rsidR="003A25B9" w:rsidRPr="00EA4EC3" w:rsidRDefault="003A25B9" w:rsidP="00DE70CB">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300" w:type="dxa"/>
            <w:tcBorders>
              <w:top w:val="nil"/>
              <w:left w:val="nil"/>
              <w:bottom w:val="single" w:sz="4" w:space="0" w:color="auto"/>
              <w:right w:val="nil"/>
            </w:tcBorders>
            <w:shd w:val="clear" w:color="auto" w:fill="auto"/>
            <w:vAlign w:val="center"/>
            <w:hideMark/>
          </w:tcPr>
          <w:p w14:paraId="211E4C5C" w14:textId="77777777" w:rsidR="003A25B9" w:rsidRPr="00EA4EC3" w:rsidRDefault="003A25B9" w:rsidP="00DE70CB">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3A25B9" w:rsidRPr="00EA4EC3" w14:paraId="4416FA3E" w14:textId="77777777" w:rsidTr="003A25B9">
        <w:trPr>
          <w:trHeight w:val="900"/>
        </w:trPr>
        <w:tc>
          <w:tcPr>
            <w:tcW w:w="1560" w:type="dxa"/>
            <w:tcBorders>
              <w:top w:val="nil"/>
              <w:left w:val="nil"/>
              <w:bottom w:val="nil"/>
              <w:right w:val="nil"/>
            </w:tcBorders>
            <w:shd w:val="clear" w:color="auto" w:fill="auto"/>
            <w:vAlign w:val="bottom"/>
            <w:hideMark/>
          </w:tcPr>
          <w:p w14:paraId="75A8DAE3" w14:textId="4633F917" w:rsidR="003A25B9" w:rsidRPr="00872E6C" w:rsidRDefault="003A25B9" w:rsidP="003A25B9">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Length in months</w:t>
            </w:r>
          </w:p>
        </w:tc>
        <w:tc>
          <w:tcPr>
            <w:tcW w:w="1300" w:type="dxa"/>
            <w:tcBorders>
              <w:top w:val="nil"/>
              <w:left w:val="nil"/>
              <w:bottom w:val="nil"/>
              <w:right w:val="nil"/>
            </w:tcBorders>
            <w:shd w:val="clear" w:color="auto" w:fill="auto"/>
            <w:noWrap/>
            <w:vAlign w:val="bottom"/>
            <w:hideMark/>
          </w:tcPr>
          <w:p w14:paraId="69E22C1A" w14:textId="205E67AA" w:rsidR="003A25B9" w:rsidRPr="00872E6C" w:rsidRDefault="003A25B9" w:rsidP="003A25B9">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24C2C22E" w14:textId="5AF4E4B8" w:rsidR="003A25B9" w:rsidRPr="00872E6C" w:rsidRDefault="002E1ED0" w:rsidP="003A25B9">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6</w:t>
            </w:r>
            <w:r w:rsidR="003A25B9" w:rsidRPr="00872E6C">
              <w:rPr>
                <w:rFonts w:asciiTheme="minorHAnsi" w:eastAsia="Times New Roman" w:hAnsiTheme="minorHAnsi"/>
                <w:color w:val="000000"/>
                <w:highlight w:val="yellow"/>
                <w:lang w:val="en-GB"/>
              </w:rPr>
              <w:t>4</w:t>
            </w:r>
          </w:p>
        </w:tc>
        <w:tc>
          <w:tcPr>
            <w:tcW w:w="1300" w:type="dxa"/>
            <w:tcBorders>
              <w:top w:val="nil"/>
              <w:left w:val="nil"/>
              <w:bottom w:val="nil"/>
              <w:right w:val="nil"/>
            </w:tcBorders>
            <w:shd w:val="clear" w:color="auto" w:fill="auto"/>
            <w:noWrap/>
            <w:vAlign w:val="bottom"/>
            <w:hideMark/>
          </w:tcPr>
          <w:p w14:paraId="5EA0254B" w14:textId="53F47BA0" w:rsidR="003A25B9" w:rsidRPr="00872E6C" w:rsidRDefault="003A25B9" w:rsidP="002E1ED0">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w:t>
            </w:r>
            <w:r w:rsidR="002E1ED0" w:rsidRPr="00872E6C">
              <w:rPr>
                <w:rFonts w:asciiTheme="minorHAnsi" w:eastAsia="Times New Roman" w:hAnsiTheme="minorHAnsi"/>
                <w:color w:val="000000"/>
                <w:highlight w:val="yellow"/>
                <w:lang w:val="en-GB"/>
              </w:rPr>
              <w:t>1</w:t>
            </w:r>
            <w:r w:rsidRPr="00872E6C">
              <w:rPr>
                <w:rFonts w:asciiTheme="minorHAnsi" w:eastAsia="Times New Roman" w:hAnsiTheme="minorHAnsi"/>
                <w:color w:val="000000"/>
                <w:highlight w:val="yellow"/>
                <w:lang w:val="en-GB"/>
              </w:rPr>
              <w:t>.2</w:t>
            </w:r>
            <w:r w:rsidR="002E1ED0" w:rsidRPr="00872E6C">
              <w:rPr>
                <w:rFonts w:asciiTheme="minorHAnsi" w:eastAsia="Times New Roman" w:hAnsiTheme="minorHAnsi"/>
                <w:color w:val="000000"/>
                <w:highlight w:val="yellow"/>
                <w:lang w:val="en-GB"/>
              </w:rPr>
              <w:t>2</w:t>
            </w:r>
            <w:r w:rsidRPr="00872E6C">
              <w:rPr>
                <w:rFonts w:asciiTheme="minorHAnsi" w:eastAsia="Times New Roman" w:hAnsiTheme="minorHAnsi"/>
                <w:color w:val="000000"/>
                <w:highlight w:val="yellow"/>
                <w:lang w:val="en-GB"/>
              </w:rPr>
              <w:t>6</w:t>
            </w:r>
          </w:p>
        </w:tc>
        <w:tc>
          <w:tcPr>
            <w:tcW w:w="1300" w:type="dxa"/>
            <w:tcBorders>
              <w:top w:val="nil"/>
              <w:left w:val="nil"/>
              <w:bottom w:val="nil"/>
              <w:right w:val="nil"/>
            </w:tcBorders>
            <w:shd w:val="clear" w:color="auto" w:fill="auto"/>
            <w:noWrap/>
            <w:vAlign w:val="bottom"/>
            <w:hideMark/>
          </w:tcPr>
          <w:p w14:paraId="40C38C22" w14:textId="7759466A" w:rsidR="003A25B9" w:rsidRPr="00872E6C" w:rsidRDefault="003A25B9" w:rsidP="003A25B9">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4</w:t>
            </w:r>
          </w:p>
        </w:tc>
        <w:tc>
          <w:tcPr>
            <w:tcW w:w="1300" w:type="dxa"/>
            <w:tcBorders>
              <w:top w:val="nil"/>
              <w:left w:val="nil"/>
              <w:bottom w:val="nil"/>
              <w:right w:val="nil"/>
            </w:tcBorders>
            <w:shd w:val="clear" w:color="auto" w:fill="auto"/>
            <w:noWrap/>
            <w:vAlign w:val="bottom"/>
            <w:hideMark/>
          </w:tcPr>
          <w:p w14:paraId="28E3BEAF" w14:textId="13BF0179" w:rsidR="003A25B9" w:rsidRPr="00872E6C" w:rsidRDefault="003A25B9" w:rsidP="003A25B9">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155</w:t>
            </w:r>
          </w:p>
        </w:tc>
      </w:tr>
    </w:tbl>
    <w:p w14:paraId="68DADFA6" w14:textId="77777777" w:rsidR="000F059A" w:rsidRDefault="000F059A" w:rsidP="000D795E">
      <w:pPr>
        <w:jc w:val="both"/>
        <w:rPr>
          <w:rFonts w:asciiTheme="minorHAnsi" w:hAnsiTheme="minorHAnsi"/>
          <w:lang w:val="en-GB"/>
        </w:rPr>
      </w:pPr>
    </w:p>
    <w:p w14:paraId="459B9E50" w14:textId="77777777" w:rsidR="00A60099" w:rsidRPr="00EA4EC3" w:rsidRDefault="00A60099" w:rsidP="000D795E">
      <w:pPr>
        <w:jc w:val="both"/>
        <w:rPr>
          <w:rFonts w:asciiTheme="minorHAnsi" w:hAnsiTheme="minorHAnsi"/>
          <w:lang w:val="en-GB"/>
        </w:rPr>
      </w:pPr>
    </w:p>
    <w:p w14:paraId="5506F868" w14:textId="200B4276" w:rsidR="00E03AB4" w:rsidRPr="00EA4EC3" w:rsidRDefault="003F376A" w:rsidP="00E03AB4">
      <w:pPr>
        <w:jc w:val="both"/>
        <w:rPr>
          <w:rFonts w:asciiTheme="minorHAnsi" w:hAnsiTheme="minorHAnsi"/>
          <w:b/>
          <w:lang w:val="en-GB"/>
        </w:rPr>
      </w:pPr>
      <w:r w:rsidRPr="00EA4EC3">
        <w:rPr>
          <w:rFonts w:asciiTheme="minorHAnsi" w:hAnsiTheme="minorHAnsi"/>
          <w:b/>
          <w:lang w:val="en-GB"/>
        </w:rPr>
        <w:t>V0</w:t>
      </w:r>
      <w:r w:rsidR="00E03AB4" w:rsidRPr="00EA4EC3">
        <w:rPr>
          <w:rFonts w:asciiTheme="minorHAnsi" w:hAnsiTheme="minorHAnsi"/>
          <w:b/>
          <w:lang w:val="en-GB"/>
        </w:rPr>
        <w:t>06</w:t>
      </w:r>
      <w:r w:rsidR="00E03AB4" w:rsidRPr="00EA4EC3">
        <w:rPr>
          <w:rFonts w:asciiTheme="minorHAnsi" w:hAnsiTheme="minorHAnsi"/>
          <w:b/>
          <w:lang w:val="en-GB"/>
        </w:rPr>
        <w:tab/>
      </w:r>
      <w:r w:rsidR="00E03AB4" w:rsidRPr="00EA4EC3">
        <w:rPr>
          <w:rFonts w:asciiTheme="minorHAnsi" w:hAnsiTheme="minorHAnsi"/>
          <w:b/>
          <w:lang w:val="en-GB"/>
        </w:rPr>
        <w:tab/>
      </w:r>
      <w:r w:rsidR="00E03AB4" w:rsidRPr="00EA4EC3">
        <w:rPr>
          <w:rFonts w:asciiTheme="minorHAnsi" w:hAnsiTheme="minorHAnsi"/>
          <w:b/>
          <w:lang w:val="en-GB"/>
        </w:rPr>
        <w:tab/>
        <w:t xml:space="preserve">Type of </w:t>
      </w:r>
      <w:r w:rsidR="00C94542" w:rsidRPr="00EA4EC3">
        <w:rPr>
          <w:rFonts w:asciiTheme="minorHAnsi" w:hAnsiTheme="minorHAnsi"/>
          <w:b/>
          <w:lang w:val="en-GB"/>
        </w:rPr>
        <w:t>operations and missions</w:t>
      </w:r>
    </w:p>
    <w:p w14:paraId="62AE481E" w14:textId="77777777" w:rsidR="00E03AB4" w:rsidRPr="00EA4EC3" w:rsidRDefault="00E03AB4" w:rsidP="000D795E">
      <w:pPr>
        <w:jc w:val="both"/>
        <w:rPr>
          <w:rFonts w:asciiTheme="minorHAnsi" w:hAnsiTheme="minorHAnsi"/>
          <w:lang w:val="en-GB"/>
        </w:rPr>
      </w:pPr>
    </w:p>
    <w:p w14:paraId="4C6D6B71" w14:textId="77777777" w:rsidR="003E4CD3" w:rsidRPr="00EA4EC3" w:rsidRDefault="00E03AB4" w:rsidP="00E03AB4">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Type of EU </w:t>
      </w:r>
      <w:r w:rsidR="00C94542" w:rsidRPr="00EA4EC3">
        <w:rPr>
          <w:rFonts w:asciiTheme="minorHAnsi" w:hAnsiTheme="minorHAnsi"/>
          <w:lang w:val="en-GB"/>
        </w:rPr>
        <w:t>operations and missions</w:t>
      </w:r>
      <w:r w:rsidR="003E4CD3" w:rsidRPr="00EA4EC3">
        <w:rPr>
          <w:rFonts w:asciiTheme="minorHAnsi" w:hAnsiTheme="minorHAnsi"/>
          <w:lang w:val="en-GB"/>
        </w:rPr>
        <w:t xml:space="preserve"> (civilian or military)</w:t>
      </w:r>
      <w:r w:rsidRPr="00EA4EC3">
        <w:rPr>
          <w:rFonts w:asciiTheme="minorHAnsi" w:hAnsiTheme="minorHAnsi"/>
          <w:lang w:val="en-GB"/>
        </w:rPr>
        <w:t xml:space="preserve"> according to </w:t>
      </w:r>
      <w:r w:rsidR="00AD37BB" w:rsidRPr="00EA4EC3">
        <w:rPr>
          <w:rFonts w:asciiTheme="minorHAnsi" w:hAnsiTheme="minorHAnsi"/>
          <w:lang w:val="en-GB"/>
        </w:rPr>
        <w:t xml:space="preserve">the definition of the </w:t>
      </w:r>
      <w:r w:rsidRPr="00EA4EC3">
        <w:rPr>
          <w:rFonts w:asciiTheme="minorHAnsi" w:hAnsiTheme="minorHAnsi"/>
          <w:lang w:val="en-GB"/>
        </w:rPr>
        <w:t>mandate</w:t>
      </w:r>
      <w:r w:rsidR="003E4CD3" w:rsidRPr="00EA4EC3">
        <w:rPr>
          <w:rFonts w:asciiTheme="minorHAnsi" w:hAnsiTheme="minorHAnsi"/>
          <w:lang w:val="en-GB"/>
        </w:rPr>
        <w:t>.</w:t>
      </w:r>
    </w:p>
    <w:p w14:paraId="16FCDA4A" w14:textId="77777777" w:rsidR="004B33BD" w:rsidRPr="00EA4EC3" w:rsidRDefault="004B33BD" w:rsidP="003E4CD3">
      <w:pPr>
        <w:jc w:val="both"/>
        <w:rPr>
          <w:rFonts w:asciiTheme="minorHAnsi" w:hAnsiTheme="minorHAnsi"/>
          <w:lang w:val="en-GB"/>
        </w:rPr>
      </w:pPr>
    </w:p>
    <w:p w14:paraId="70B71762" w14:textId="19CDFF77" w:rsidR="003E4CD3" w:rsidRPr="00EA4EC3" w:rsidRDefault="003E4CD3" w:rsidP="003E4CD3">
      <w:pPr>
        <w:jc w:val="both"/>
        <w:rPr>
          <w:rFonts w:asciiTheme="minorHAnsi" w:hAnsiTheme="minorHAnsi"/>
          <w:lang w:val="en-GB"/>
        </w:rPr>
      </w:pPr>
      <w:r w:rsidRPr="00EA4EC3">
        <w:rPr>
          <w:rFonts w:asciiTheme="minorHAnsi" w:hAnsiTheme="minorHAnsi"/>
          <w:lang w:val="en-GB"/>
        </w:rPr>
        <w:t xml:space="preserve">Military operations require the deployment of military assets and military troops, and are financed by the Athena Mechanism and member state contributions. Civilian missions—operating in capability areas such as justice, civilian administration, monitoring, policing—draw on civilian instruments, are staffed by civilian personnel, and are financed through the CFSP budget or charged to member states </w:t>
      </w:r>
      <w:r w:rsidR="00872C3E">
        <w:rPr>
          <w:rFonts w:asciiTheme="minorHAnsi" w:hAnsiTheme="minorHAnsi"/>
          <w:lang w:val="en-GB"/>
        </w:rPr>
        <w:t xml:space="preserve">as </w:t>
      </w:r>
      <w:r w:rsidRPr="00EA4EC3">
        <w:rPr>
          <w:rFonts w:asciiTheme="minorHAnsi" w:hAnsiTheme="minorHAnsi"/>
          <w:lang w:val="en-GB"/>
        </w:rPr>
        <w:t>determined in accordance with gross national product scale. Civilian and military operations also follow different chains of command, and are enacted through different institutional procedures.</w:t>
      </w:r>
    </w:p>
    <w:p w14:paraId="6ED13C33" w14:textId="1CBF9935" w:rsidR="00E03AB4" w:rsidRPr="00EA4EC3" w:rsidRDefault="00E03AB4" w:rsidP="00E03AB4">
      <w:pPr>
        <w:jc w:val="both"/>
        <w:rPr>
          <w:rFonts w:asciiTheme="minorHAnsi" w:hAnsiTheme="minorHAnsi"/>
          <w:lang w:val="en-GB"/>
        </w:rPr>
      </w:pPr>
      <w:r w:rsidRPr="00EA4EC3">
        <w:rPr>
          <w:rFonts w:asciiTheme="minorHAnsi" w:hAnsiTheme="minorHAnsi"/>
          <w:lang w:val="en-GB"/>
        </w:rPr>
        <w:t xml:space="preserve">  </w:t>
      </w:r>
    </w:p>
    <w:p w14:paraId="03554AD6" w14:textId="77777777" w:rsidR="00E03AB4" w:rsidRPr="00EA4EC3" w:rsidRDefault="00E03AB4" w:rsidP="00E03AB4">
      <w:pPr>
        <w:jc w:val="both"/>
        <w:rPr>
          <w:rFonts w:asciiTheme="minorHAnsi" w:hAnsiTheme="minorHAnsi"/>
          <w:u w:val="single"/>
          <w:lang w:val="en-GB"/>
        </w:rPr>
      </w:pPr>
    </w:p>
    <w:p w14:paraId="7A24B514" w14:textId="7BB365DD" w:rsidR="00E03AB4" w:rsidRPr="00EA4EC3" w:rsidRDefault="00E03AB4" w:rsidP="00E03AB4">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E60F32" w:rsidRPr="00EA4EC3">
        <w:rPr>
          <w:rFonts w:asciiTheme="minorHAnsi" w:hAnsiTheme="minorHAnsi"/>
          <w:lang w:val="en-GB"/>
        </w:rPr>
        <w:t xml:space="preserve">Binary/numeric </w:t>
      </w:r>
    </w:p>
    <w:p w14:paraId="2ED3CAB9" w14:textId="77777777" w:rsidR="00E03AB4" w:rsidRPr="00EA4EC3" w:rsidRDefault="00E03AB4" w:rsidP="00E03AB4">
      <w:pPr>
        <w:jc w:val="both"/>
        <w:rPr>
          <w:rFonts w:asciiTheme="minorHAnsi" w:hAnsiTheme="minorHAnsi"/>
          <w:u w:val="single"/>
          <w:lang w:val="en-GB"/>
        </w:rPr>
      </w:pPr>
    </w:p>
    <w:p w14:paraId="6D43A917" w14:textId="64604E81" w:rsidR="00E03AB4" w:rsidRPr="00EA4EC3" w:rsidRDefault="00E03AB4" w:rsidP="00E03AB4">
      <w:pPr>
        <w:jc w:val="both"/>
        <w:rPr>
          <w:rFonts w:asciiTheme="minorHAnsi" w:hAnsiTheme="minorHAnsi"/>
          <w:u w:val="single"/>
          <w:lang w:val="en-GB"/>
        </w:rPr>
      </w:pPr>
      <w:r w:rsidRPr="00EA4EC3">
        <w:rPr>
          <w:rFonts w:asciiTheme="minorHAnsi" w:hAnsiTheme="minorHAnsi"/>
          <w:u w:val="single"/>
          <w:lang w:val="en-GB"/>
        </w:rPr>
        <w:t>Values:</w:t>
      </w:r>
      <w:r w:rsidRPr="00EA4EC3">
        <w:rPr>
          <w:rFonts w:asciiTheme="minorHAnsi" w:hAnsiTheme="minorHAnsi"/>
          <w:lang w:val="en-GB"/>
        </w:rPr>
        <w:t xml:space="preserve"> </w:t>
      </w:r>
      <w:r w:rsidR="00E60F32" w:rsidRPr="00EA4EC3">
        <w:rPr>
          <w:rFonts w:asciiTheme="minorHAnsi" w:hAnsiTheme="minorHAnsi"/>
          <w:lang w:val="en-GB"/>
        </w:rPr>
        <w:t>Civilian=0; Military=1</w:t>
      </w:r>
      <w:r w:rsidR="00DE70CB" w:rsidRPr="00EA4EC3">
        <w:rPr>
          <w:rFonts w:asciiTheme="minorHAnsi" w:hAnsiTheme="minorHAnsi"/>
          <w:lang w:val="en-GB"/>
        </w:rPr>
        <w:t>; Civilian-Military=2</w:t>
      </w:r>
    </w:p>
    <w:p w14:paraId="6F18CF20" w14:textId="77777777" w:rsidR="00E03AB4" w:rsidRPr="00EA4EC3" w:rsidRDefault="00E03AB4" w:rsidP="00E03AB4">
      <w:pPr>
        <w:jc w:val="both"/>
        <w:rPr>
          <w:rFonts w:asciiTheme="minorHAnsi" w:hAnsiTheme="minorHAnsi"/>
          <w:u w:val="single"/>
          <w:lang w:val="en-GB"/>
        </w:rPr>
      </w:pPr>
    </w:p>
    <w:p w14:paraId="57BACC9E" w14:textId="77777777" w:rsidR="00E03AB4" w:rsidRPr="00EA4EC3" w:rsidRDefault="00E03AB4" w:rsidP="00E03AB4">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448AD94" w14:textId="77777777" w:rsidR="00E03AB4" w:rsidRPr="00EA4EC3" w:rsidRDefault="00E03AB4" w:rsidP="00E03AB4">
      <w:pPr>
        <w:jc w:val="both"/>
        <w:rPr>
          <w:rFonts w:asciiTheme="minorHAnsi" w:hAnsiTheme="minorHAnsi"/>
          <w:lang w:val="en-GB"/>
        </w:rPr>
      </w:pPr>
    </w:p>
    <w:p w14:paraId="6337DAFC" w14:textId="5C9428E0" w:rsidR="00E03AB4" w:rsidRPr="00EA4EC3" w:rsidRDefault="00E60F32" w:rsidP="00E03AB4">
      <w:pPr>
        <w:jc w:val="both"/>
        <w:rPr>
          <w:rFonts w:asciiTheme="minorHAnsi" w:hAnsiTheme="minorHAnsi"/>
          <w:lang w:val="en-GB"/>
        </w:rPr>
      </w:pPr>
      <w:r w:rsidRPr="00EA4EC3">
        <w:rPr>
          <w:rFonts w:asciiTheme="minorHAnsi" w:hAnsiTheme="minorHAnsi"/>
          <w:lang w:val="en-GB"/>
        </w:rPr>
        <w:t xml:space="preserve">Range: 0 to </w:t>
      </w:r>
      <w:r w:rsidR="00DE70CB" w:rsidRPr="00EA4EC3">
        <w:rPr>
          <w:rFonts w:asciiTheme="minorHAnsi" w:hAnsiTheme="minorHAnsi"/>
          <w:lang w:val="en-GB"/>
        </w:rPr>
        <w:t>2</w:t>
      </w:r>
    </w:p>
    <w:p w14:paraId="0C744D6B" w14:textId="77777777" w:rsidR="000C1754" w:rsidRPr="00EA4EC3" w:rsidRDefault="000C1754" w:rsidP="00E03AB4">
      <w:pPr>
        <w:jc w:val="both"/>
        <w:rPr>
          <w:rFonts w:asciiTheme="minorHAnsi" w:hAnsiTheme="minorHAnsi"/>
          <w:lang w:val="en-GB"/>
        </w:rPr>
      </w:pPr>
    </w:p>
    <w:tbl>
      <w:tblPr>
        <w:tblW w:w="3900" w:type="dxa"/>
        <w:tblInd w:w="55" w:type="dxa"/>
        <w:tblCellMar>
          <w:left w:w="70" w:type="dxa"/>
          <w:right w:w="70" w:type="dxa"/>
        </w:tblCellMar>
        <w:tblLook w:val="04A0" w:firstRow="1" w:lastRow="0" w:firstColumn="1" w:lastColumn="0" w:noHBand="0" w:noVBand="1"/>
      </w:tblPr>
      <w:tblGrid>
        <w:gridCol w:w="1843"/>
        <w:gridCol w:w="1308"/>
        <w:gridCol w:w="1300"/>
      </w:tblGrid>
      <w:tr w:rsidR="00F759DF" w:rsidRPr="00EA4EC3" w14:paraId="4D4B791D" w14:textId="77777777" w:rsidTr="00F759DF">
        <w:trPr>
          <w:trHeight w:val="600"/>
        </w:trPr>
        <w:tc>
          <w:tcPr>
            <w:tcW w:w="1300" w:type="dxa"/>
            <w:tcBorders>
              <w:top w:val="nil"/>
              <w:left w:val="nil"/>
              <w:bottom w:val="single" w:sz="4" w:space="0" w:color="auto"/>
              <w:right w:val="nil"/>
            </w:tcBorders>
            <w:shd w:val="clear" w:color="auto" w:fill="auto"/>
            <w:hideMark/>
          </w:tcPr>
          <w:p w14:paraId="4027E1E6" w14:textId="77777777" w:rsidR="00F759DF" w:rsidRPr="00EA4EC3" w:rsidRDefault="00F759DF" w:rsidP="00F759DF">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Type of Mission</w:t>
            </w:r>
          </w:p>
        </w:tc>
        <w:tc>
          <w:tcPr>
            <w:tcW w:w="1300" w:type="dxa"/>
            <w:tcBorders>
              <w:top w:val="nil"/>
              <w:left w:val="nil"/>
              <w:bottom w:val="single" w:sz="4" w:space="0" w:color="auto"/>
              <w:right w:val="nil"/>
            </w:tcBorders>
            <w:shd w:val="clear" w:color="auto" w:fill="auto"/>
            <w:hideMark/>
          </w:tcPr>
          <w:p w14:paraId="55121549" w14:textId="0D5CB701" w:rsidR="00F759DF" w:rsidRPr="00EA4EC3" w:rsidRDefault="00F759DF" w:rsidP="00611FC0">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r w:rsidR="003F376A" w:rsidRPr="00EA4EC3">
              <w:rPr>
                <w:rFonts w:asciiTheme="minorHAnsi" w:eastAsia="Times New Roman" w:hAnsiTheme="minorHAnsi"/>
                <w:b/>
                <w:bCs/>
                <w:color w:val="000000"/>
                <w:lang w:val="en-GB"/>
              </w:rPr>
              <w:t>uency</w:t>
            </w:r>
          </w:p>
        </w:tc>
        <w:tc>
          <w:tcPr>
            <w:tcW w:w="1300" w:type="dxa"/>
            <w:tcBorders>
              <w:top w:val="nil"/>
              <w:left w:val="nil"/>
              <w:bottom w:val="single" w:sz="4" w:space="0" w:color="auto"/>
              <w:right w:val="nil"/>
            </w:tcBorders>
            <w:shd w:val="clear" w:color="auto" w:fill="auto"/>
            <w:hideMark/>
          </w:tcPr>
          <w:p w14:paraId="31C77E77" w14:textId="77777777" w:rsidR="00F759DF" w:rsidRPr="00EA4EC3" w:rsidRDefault="00F759DF" w:rsidP="00611FC0">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F759DF" w:rsidRPr="00EA4EC3" w14:paraId="58368E51" w14:textId="77777777" w:rsidTr="00F759DF">
        <w:trPr>
          <w:trHeight w:val="300"/>
        </w:trPr>
        <w:tc>
          <w:tcPr>
            <w:tcW w:w="1300" w:type="dxa"/>
            <w:tcBorders>
              <w:top w:val="nil"/>
              <w:left w:val="nil"/>
              <w:bottom w:val="nil"/>
              <w:right w:val="nil"/>
            </w:tcBorders>
            <w:shd w:val="clear" w:color="auto" w:fill="auto"/>
            <w:noWrap/>
            <w:vAlign w:val="bottom"/>
            <w:hideMark/>
          </w:tcPr>
          <w:p w14:paraId="63723E3A" w14:textId="77777777" w:rsidR="00F759DF" w:rsidRPr="00EA4EC3" w:rsidRDefault="00F759DF" w:rsidP="00F759DF">
            <w:pPr>
              <w:rPr>
                <w:rFonts w:asciiTheme="minorHAnsi" w:eastAsia="Times New Roman" w:hAnsiTheme="minorHAnsi"/>
                <w:color w:val="000000"/>
                <w:lang w:val="en-GB"/>
              </w:rPr>
            </w:pPr>
            <w:r w:rsidRPr="00EA4EC3">
              <w:rPr>
                <w:rFonts w:asciiTheme="minorHAnsi" w:eastAsia="Times New Roman" w:hAnsiTheme="minorHAnsi"/>
                <w:color w:val="000000"/>
                <w:lang w:val="en-GB"/>
              </w:rPr>
              <w:t>Civilian</w:t>
            </w:r>
          </w:p>
        </w:tc>
        <w:tc>
          <w:tcPr>
            <w:tcW w:w="1300" w:type="dxa"/>
            <w:tcBorders>
              <w:top w:val="nil"/>
              <w:left w:val="nil"/>
              <w:bottom w:val="nil"/>
              <w:right w:val="nil"/>
            </w:tcBorders>
            <w:shd w:val="clear" w:color="auto" w:fill="auto"/>
            <w:noWrap/>
            <w:vAlign w:val="bottom"/>
            <w:hideMark/>
          </w:tcPr>
          <w:p w14:paraId="30CA181B" w14:textId="0D91AD88" w:rsidR="00F759DF" w:rsidRPr="00EA4EC3" w:rsidRDefault="00F759DF" w:rsidP="00DE70CB">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872E6C">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noWrap/>
            <w:vAlign w:val="bottom"/>
            <w:hideMark/>
          </w:tcPr>
          <w:p w14:paraId="540B7FE6" w14:textId="4AC76E67" w:rsidR="00F759DF" w:rsidRPr="00872E6C" w:rsidRDefault="00BA54F6" w:rsidP="00DE70CB">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6</w:t>
            </w:r>
            <w:r w:rsidR="00DE70CB" w:rsidRPr="00872E6C">
              <w:rPr>
                <w:rFonts w:asciiTheme="minorHAnsi" w:eastAsia="Times New Roman" w:hAnsiTheme="minorHAnsi"/>
                <w:color w:val="000000"/>
                <w:highlight w:val="yellow"/>
                <w:lang w:val="en-GB"/>
              </w:rPr>
              <w:t>2</w:t>
            </w:r>
            <w:r w:rsidR="00F759DF" w:rsidRPr="00872E6C">
              <w:rPr>
                <w:rFonts w:asciiTheme="minorHAnsi" w:eastAsia="Times New Roman" w:hAnsiTheme="minorHAnsi"/>
                <w:color w:val="000000"/>
                <w:highlight w:val="yellow"/>
                <w:lang w:val="en-GB"/>
              </w:rPr>
              <w:t>.</w:t>
            </w:r>
            <w:r w:rsidR="00DE70CB" w:rsidRPr="00872E6C">
              <w:rPr>
                <w:rFonts w:asciiTheme="minorHAnsi" w:eastAsia="Times New Roman" w:hAnsiTheme="minorHAnsi"/>
                <w:color w:val="000000"/>
                <w:highlight w:val="yellow"/>
                <w:lang w:val="en-GB"/>
              </w:rPr>
              <w:t>86</w:t>
            </w:r>
          </w:p>
        </w:tc>
      </w:tr>
      <w:tr w:rsidR="00BA54F6" w:rsidRPr="00EA4EC3" w14:paraId="77B97F7C" w14:textId="77777777" w:rsidTr="00F759DF">
        <w:trPr>
          <w:trHeight w:val="300"/>
        </w:trPr>
        <w:tc>
          <w:tcPr>
            <w:tcW w:w="1300" w:type="dxa"/>
            <w:tcBorders>
              <w:top w:val="nil"/>
              <w:left w:val="nil"/>
              <w:bottom w:val="nil"/>
              <w:right w:val="nil"/>
            </w:tcBorders>
            <w:shd w:val="clear" w:color="auto" w:fill="auto"/>
            <w:noWrap/>
            <w:vAlign w:val="bottom"/>
          </w:tcPr>
          <w:p w14:paraId="1B45D4D7" w14:textId="488FB813" w:rsidR="00BA54F6" w:rsidRPr="00EA4EC3" w:rsidRDefault="00BA54F6" w:rsidP="00BA54F6">
            <w:pPr>
              <w:rPr>
                <w:rFonts w:asciiTheme="minorHAnsi" w:eastAsia="Times New Roman" w:hAnsiTheme="minorHAnsi"/>
                <w:color w:val="000000"/>
                <w:lang w:val="en-GB"/>
              </w:rPr>
            </w:pPr>
            <w:r w:rsidRPr="00EA4EC3">
              <w:rPr>
                <w:rFonts w:asciiTheme="minorHAnsi" w:eastAsia="Times New Roman" w:hAnsiTheme="minorHAnsi"/>
                <w:color w:val="000000"/>
                <w:lang w:val="en-GB"/>
              </w:rPr>
              <w:t>Military</w:t>
            </w:r>
          </w:p>
        </w:tc>
        <w:tc>
          <w:tcPr>
            <w:tcW w:w="1300" w:type="dxa"/>
            <w:tcBorders>
              <w:top w:val="nil"/>
              <w:left w:val="nil"/>
              <w:bottom w:val="nil"/>
              <w:right w:val="nil"/>
            </w:tcBorders>
            <w:shd w:val="clear" w:color="auto" w:fill="auto"/>
            <w:noWrap/>
            <w:vAlign w:val="bottom"/>
          </w:tcPr>
          <w:p w14:paraId="610309F5" w14:textId="2447FFAB" w:rsidR="00BA54F6" w:rsidRPr="00EA4EC3" w:rsidRDefault="00BA54F6" w:rsidP="00611FC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872E6C">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noWrap/>
            <w:vAlign w:val="bottom"/>
          </w:tcPr>
          <w:p w14:paraId="4CA1D6C7" w14:textId="3918FBBE" w:rsidR="00BA54F6" w:rsidRPr="00872E6C" w:rsidRDefault="00BA54F6" w:rsidP="00DE70CB">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 xml:space="preserve"> 3</w:t>
            </w:r>
            <w:r w:rsidR="00DE70CB" w:rsidRPr="00872E6C">
              <w:rPr>
                <w:rFonts w:asciiTheme="minorHAnsi" w:eastAsia="Times New Roman" w:hAnsiTheme="minorHAnsi"/>
                <w:color w:val="000000"/>
                <w:highlight w:val="yellow"/>
                <w:lang w:val="en-GB"/>
              </w:rPr>
              <w:t>4</w:t>
            </w:r>
            <w:r w:rsidRPr="00872E6C">
              <w:rPr>
                <w:rFonts w:asciiTheme="minorHAnsi" w:eastAsia="Times New Roman" w:hAnsiTheme="minorHAnsi"/>
                <w:color w:val="000000"/>
                <w:highlight w:val="yellow"/>
                <w:lang w:val="en-GB"/>
              </w:rPr>
              <w:t>.</w:t>
            </w:r>
            <w:r w:rsidR="00DE70CB" w:rsidRPr="00872E6C">
              <w:rPr>
                <w:rFonts w:asciiTheme="minorHAnsi" w:eastAsia="Times New Roman" w:hAnsiTheme="minorHAnsi"/>
                <w:color w:val="000000"/>
                <w:highlight w:val="yellow"/>
                <w:lang w:val="en-GB"/>
              </w:rPr>
              <w:t xml:space="preserve"> </w:t>
            </w:r>
            <w:r w:rsidRPr="00872E6C">
              <w:rPr>
                <w:rFonts w:asciiTheme="minorHAnsi" w:eastAsia="Times New Roman" w:hAnsiTheme="minorHAnsi"/>
                <w:color w:val="000000"/>
                <w:highlight w:val="yellow"/>
                <w:lang w:val="en-GB"/>
              </w:rPr>
              <w:t>2</w:t>
            </w:r>
            <w:r w:rsidR="00DE70CB" w:rsidRPr="00872E6C">
              <w:rPr>
                <w:rFonts w:asciiTheme="minorHAnsi" w:eastAsia="Times New Roman" w:hAnsiTheme="minorHAnsi"/>
                <w:color w:val="000000"/>
                <w:highlight w:val="yellow"/>
                <w:lang w:val="en-GB"/>
              </w:rPr>
              <w:t>9</w:t>
            </w:r>
          </w:p>
        </w:tc>
      </w:tr>
      <w:tr w:rsidR="00F759DF" w:rsidRPr="00EA4EC3" w14:paraId="3A210DD4" w14:textId="77777777" w:rsidTr="00F759DF">
        <w:trPr>
          <w:trHeight w:val="300"/>
        </w:trPr>
        <w:tc>
          <w:tcPr>
            <w:tcW w:w="1300" w:type="dxa"/>
            <w:tcBorders>
              <w:top w:val="nil"/>
              <w:left w:val="nil"/>
              <w:bottom w:val="nil"/>
              <w:right w:val="nil"/>
            </w:tcBorders>
            <w:shd w:val="clear" w:color="auto" w:fill="auto"/>
            <w:noWrap/>
            <w:vAlign w:val="bottom"/>
            <w:hideMark/>
          </w:tcPr>
          <w:p w14:paraId="3FFEAB9E" w14:textId="4C959142" w:rsidR="00F759DF" w:rsidRPr="00EA4EC3" w:rsidRDefault="00DE70CB" w:rsidP="00F759DF">
            <w:pPr>
              <w:rPr>
                <w:rFonts w:asciiTheme="minorHAnsi" w:eastAsia="Times New Roman" w:hAnsiTheme="minorHAnsi"/>
                <w:color w:val="000000"/>
                <w:lang w:val="en-GB"/>
              </w:rPr>
            </w:pPr>
            <w:r w:rsidRPr="00EA4EC3">
              <w:rPr>
                <w:rFonts w:asciiTheme="minorHAnsi" w:eastAsia="Times New Roman" w:hAnsiTheme="minorHAnsi"/>
                <w:color w:val="000000"/>
                <w:lang w:val="en-GB"/>
              </w:rPr>
              <w:t>Civilian/</w:t>
            </w:r>
            <w:r w:rsidR="00F759DF" w:rsidRPr="00EA4EC3">
              <w:rPr>
                <w:rFonts w:asciiTheme="minorHAnsi" w:eastAsia="Times New Roman" w:hAnsiTheme="minorHAnsi"/>
                <w:color w:val="000000"/>
                <w:lang w:val="en-GB"/>
              </w:rPr>
              <w:t>Military</w:t>
            </w:r>
          </w:p>
        </w:tc>
        <w:tc>
          <w:tcPr>
            <w:tcW w:w="1300" w:type="dxa"/>
            <w:tcBorders>
              <w:top w:val="nil"/>
              <w:left w:val="nil"/>
              <w:bottom w:val="nil"/>
              <w:right w:val="nil"/>
            </w:tcBorders>
            <w:shd w:val="clear" w:color="auto" w:fill="auto"/>
            <w:noWrap/>
            <w:vAlign w:val="bottom"/>
            <w:hideMark/>
          </w:tcPr>
          <w:p w14:paraId="280A9F59" w14:textId="18A636EC" w:rsidR="00F759DF" w:rsidRPr="00EA4EC3" w:rsidRDefault="00D8485A" w:rsidP="00DE70CB">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noWrap/>
            <w:vAlign w:val="bottom"/>
            <w:hideMark/>
          </w:tcPr>
          <w:p w14:paraId="3A8FCFBB" w14:textId="724994EF" w:rsidR="00F759DF" w:rsidRPr="00872E6C" w:rsidRDefault="007E25A4" w:rsidP="007E25A4">
            <w:pPr>
              <w:jc w:val="right"/>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r w:rsidR="00F759DF" w:rsidRPr="00872E6C">
              <w:rPr>
                <w:rFonts w:asciiTheme="minorHAnsi" w:eastAsia="Times New Roman" w:hAnsiTheme="minorHAnsi"/>
                <w:color w:val="000000"/>
                <w:highlight w:val="yellow"/>
                <w:lang w:val="en-GB"/>
              </w:rPr>
              <w:t>.</w:t>
            </w:r>
            <w:r w:rsidRPr="00872E6C">
              <w:rPr>
                <w:rFonts w:asciiTheme="minorHAnsi" w:eastAsia="Times New Roman" w:hAnsiTheme="minorHAnsi"/>
                <w:color w:val="000000"/>
                <w:highlight w:val="yellow"/>
                <w:lang w:val="en-GB"/>
              </w:rPr>
              <w:t>86</w:t>
            </w:r>
          </w:p>
        </w:tc>
      </w:tr>
      <w:tr w:rsidR="00F759DF" w:rsidRPr="00EA4EC3" w14:paraId="7A2AC5FD" w14:textId="77777777" w:rsidTr="00F759DF">
        <w:trPr>
          <w:trHeight w:val="300"/>
        </w:trPr>
        <w:tc>
          <w:tcPr>
            <w:tcW w:w="1300" w:type="dxa"/>
            <w:tcBorders>
              <w:top w:val="single" w:sz="4" w:space="0" w:color="auto"/>
              <w:left w:val="nil"/>
              <w:bottom w:val="nil"/>
              <w:right w:val="nil"/>
            </w:tcBorders>
            <w:shd w:val="clear" w:color="auto" w:fill="auto"/>
            <w:noWrap/>
            <w:vAlign w:val="bottom"/>
            <w:hideMark/>
          </w:tcPr>
          <w:p w14:paraId="211C5024" w14:textId="77777777" w:rsidR="00F759DF" w:rsidRPr="00EA4EC3" w:rsidRDefault="00F759DF" w:rsidP="00F759DF">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vAlign w:val="bottom"/>
            <w:hideMark/>
          </w:tcPr>
          <w:p w14:paraId="563B2B8D" w14:textId="0D2EFD21" w:rsidR="00F759DF" w:rsidRPr="00EA4EC3" w:rsidRDefault="00F759DF" w:rsidP="007E25A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872E6C">
              <w:rPr>
                <w:rFonts w:asciiTheme="minorHAnsi" w:eastAsia="Times New Roman" w:hAnsiTheme="minorHAnsi"/>
                <w:color w:val="000000"/>
                <w:lang w:val="en-GB"/>
              </w:rPr>
              <w:t>7</w:t>
            </w:r>
          </w:p>
        </w:tc>
        <w:tc>
          <w:tcPr>
            <w:tcW w:w="1300" w:type="dxa"/>
            <w:tcBorders>
              <w:top w:val="single" w:sz="4" w:space="0" w:color="auto"/>
              <w:left w:val="nil"/>
              <w:bottom w:val="nil"/>
              <w:right w:val="nil"/>
            </w:tcBorders>
            <w:shd w:val="clear" w:color="auto" w:fill="auto"/>
            <w:noWrap/>
            <w:vAlign w:val="bottom"/>
            <w:hideMark/>
          </w:tcPr>
          <w:p w14:paraId="37029C16" w14:textId="77777777" w:rsidR="00F759DF" w:rsidRPr="00EA4EC3" w:rsidRDefault="00F759DF" w:rsidP="00611FC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4DD8CCEC" w14:textId="77777777" w:rsidR="006C21FE" w:rsidRPr="00EA4EC3" w:rsidRDefault="006C21FE" w:rsidP="000D795E">
      <w:pPr>
        <w:jc w:val="both"/>
        <w:rPr>
          <w:rFonts w:asciiTheme="minorHAnsi" w:hAnsiTheme="minorHAnsi"/>
          <w:lang w:val="en-GB"/>
        </w:rPr>
      </w:pPr>
    </w:p>
    <w:p w14:paraId="24498D4A" w14:textId="77777777" w:rsidR="006A53BD" w:rsidRPr="00EA4EC3" w:rsidRDefault="006A53BD" w:rsidP="000D795E">
      <w:pPr>
        <w:jc w:val="both"/>
        <w:rPr>
          <w:rFonts w:asciiTheme="minorHAnsi" w:hAnsiTheme="minorHAnsi"/>
          <w:lang w:val="en-GB"/>
        </w:rPr>
      </w:pPr>
    </w:p>
    <w:p w14:paraId="32528C43" w14:textId="37E0FD4D" w:rsidR="0093099C" w:rsidRPr="00EA4EC3" w:rsidRDefault="00BA54F6" w:rsidP="0093099C">
      <w:pPr>
        <w:jc w:val="both"/>
        <w:rPr>
          <w:rFonts w:asciiTheme="minorHAnsi" w:hAnsiTheme="minorHAnsi"/>
          <w:b/>
          <w:lang w:val="en-GB"/>
        </w:rPr>
      </w:pPr>
      <w:r w:rsidRPr="00EA4EC3">
        <w:rPr>
          <w:rFonts w:asciiTheme="minorHAnsi" w:hAnsiTheme="minorHAnsi"/>
          <w:b/>
          <w:lang w:val="en-GB"/>
        </w:rPr>
        <w:t>V007</w:t>
      </w:r>
      <w:r w:rsidR="0093099C" w:rsidRPr="00EA4EC3">
        <w:rPr>
          <w:rFonts w:asciiTheme="minorHAnsi" w:hAnsiTheme="minorHAnsi"/>
          <w:b/>
          <w:lang w:val="en-GB"/>
        </w:rPr>
        <w:tab/>
      </w:r>
      <w:r w:rsidR="0093099C" w:rsidRPr="00EA4EC3">
        <w:rPr>
          <w:rFonts w:asciiTheme="minorHAnsi" w:hAnsiTheme="minorHAnsi"/>
          <w:b/>
          <w:lang w:val="en-GB"/>
        </w:rPr>
        <w:tab/>
      </w:r>
      <w:r w:rsidR="0093099C" w:rsidRPr="00EA4EC3">
        <w:rPr>
          <w:rFonts w:asciiTheme="minorHAnsi" w:hAnsiTheme="minorHAnsi"/>
          <w:b/>
          <w:lang w:val="en-GB"/>
        </w:rPr>
        <w:tab/>
        <w:t xml:space="preserve">Number of </w:t>
      </w:r>
      <w:r w:rsidR="00062351" w:rsidRPr="00EA4EC3">
        <w:rPr>
          <w:rFonts w:asciiTheme="minorHAnsi" w:hAnsiTheme="minorHAnsi"/>
          <w:b/>
          <w:lang w:val="en-GB"/>
        </w:rPr>
        <w:t>states at time of launch</w:t>
      </w:r>
    </w:p>
    <w:p w14:paraId="4BB05146" w14:textId="77777777" w:rsidR="001C35D7" w:rsidRPr="00EA4EC3" w:rsidRDefault="001C35D7" w:rsidP="000D795E">
      <w:pPr>
        <w:jc w:val="both"/>
        <w:rPr>
          <w:rFonts w:asciiTheme="minorHAnsi" w:hAnsiTheme="minorHAnsi"/>
          <w:lang w:val="en-GB"/>
        </w:rPr>
      </w:pPr>
    </w:p>
    <w:p w14:paraId="44FE30B1" w14:textId="2F25A1C5" w:rsidR="0093099C" w:rsidRPr="00EA4EC3" w:rsidRDefault="0093099C" w:rsidP="0093099C">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N</w:t>
      </w:r>
      <w:r w:rsidR="00E60F32" w:rsidRPr="00EA4EC3">
        <w:rPr>
          <w:rFonts w:asciiTheme="minorHAnsi" w:hAnsiTheme="minorHAnsi"/>
          <w:lang w:val="en-GB"/>
        </w:rPr>
        <w:t xml:space="preserve">umber of participating </w:t>
      </w:r>
      <w:r w:rsidR="00F057B0" w:rsidRPr="00EA4EC3">
        <w:rPr>
          <w:rFonts w:asciiTheme="minorHAnsi" w:hAnsiTheme="minorHAnsi"/>
          <w:lang w:val="en-GB"/>
        </w:rPr>
        <w:t xml:space="preserve">EU </w:t>
      </w:r>
      <w:r w:rsidR="00E60F32" w:rsidRPr="00EA4EC3">
        <w:rPr>
          <w:rFonts w:asciiTheme="minorHAnsi" w:hAnsiTheme="minorHAnsi"/>
          <w:lang w:val="en-GB"/>
        </w:rPr>
        <w:t>states</w:t>
      </w:r>
      <w:r w:rsidR="004B33BD" w:rsidRPr="00EA4EC3">
        <w:rPr>
          <w:rFonts w:asciiTheme="minorHAnsi" w:hAnsiTheme="minorHAnsi"/>
          <w:lang w:val="en-GB"/>
        </w:rPr>
        <w:t xml:space="preserve"> as reported or published</w:t>
      </w:r>
      <w:r w:rsidRPr="00EA4EC3">
        <w:rPr>
          <w:rFonts w:asciiTheme="minorHAnsi" w:hAnsiTheme="minorHAnsi"/>
          <w:lang w:val="en-GB"/>
        </w:rPr>
        <w:t xml:space="preserve"> when </w:t>
      </w:r>
      <w:r w:rsidR="004237C4" w:rsidRPr="00EA4EC3">
        <w:rPr>
          <w:rFonts w:asciiTheme="minorHAnsi" w:hAnsiTheme="minorHAnsi"/>
          <w:lang w:val="en-GB"/>
        </w:rPr>
        <w:t>the</w:t>
      </w:r>
      <w:r w:rsidRPr="00EA4EC3">
        <w:rPr>
          <w:rFonts w:asciiTheme="minorHAnsi" w:hAnsiTheme="minorHAnsi"/>
          <w:lang w:val="en-GB"/>
        </w:rPr>
        <w:t xml:space="preserve"> </w:t>
      </w:r>
      <w:r w:rsidR="00C94542" w:rsidRPr="00EA4EC3">
        <w:rPr>
          <w:rFonts w:asciiTheme="minorHAnsi" w:hAnsiTheme="minorHAnsi"/>
          <w:lang w:val="en-GB"/>
        </w:rPr>
        <w:t xml:space="preserve">operation </w:t>
      </w:r>
      <w:r w:rsidR="004237C4" w:rsidRPr="00EA4EC3">
        <w:rPr>
          <w:rFonts w:asciiTheme="minorHAnsi" w:hAnsiTheme="minorHAnsi"/>
          <w:lang w:val="en-GB"/>
        </w:rPr>
        <w:t>or</w:t>
      </w:r>
      <w:r w:rsidR="00C94542" w:rsidRPr="00EA4EC3">
        <w:rPr>
          <w:rFonts w:asciiTheme="minorHAnsi" w:hAnsiTheme="minorHAnsi"/>
          <w:lang w:val="en-GB"/>
        </w:rPr>
        <w:t xml:space="preserve"> mission</w:t>
      </w:r>
      <w:r w:rsidR="004B33BD" w:rsidRPr="00EA4EC3">
        <w:rPr>
          <w:rFonts w:asciiTheme="minorHAnsi" w:hAnsiTheme="minorHAnsi"/>
          <w:lang w:val="en-GB"/>
        </w:rPr>
        <w:t xml:space="preserve"> first launched</w:t>
      </w:r>
      <w:r w:rsidRPr="00EA4EC3">
        <w:rPr>
          <w:rFonts w:asciiTheme="minorHAnsi" w:hAnsiTheme="minorHAnsi"/>
          <w:lang w:val="en-GB"/>
        </w:rPr>
        <w:t xml:space="preserve">  </w:t>
      </w:r>
    </w:p>
    <w:p w14:paraId="3E0552D3" w14:textId="77777777" w:rsidR="00F057B0" w:rsidRPr="00EA4EC3" w:rsidRDefault="00F057B0" w:rsidP="0093099C">
      <w:pPr>
        <w:jc w:val="both"/>
        <w:rPr>
          <w:rFonts w:asciiTheme="minorHAnsi" w:hAnsiTheme="minorHAnsi"/>
          <w:u w:val="single"/>
          <w:lang w:val="en-GB"/>
        </w:rPr>
      </w:pPr>
    </w:p>
    <w:p w14:paraId="74451686" w14:textId="3EF20C4D" w:rsidR="0093099C" w:rsidRPr="00EA4EC3" w:rsidRDefault="0093099C" w:rsidP="0093099C">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B96F4F2" w14:textId="77777777" w:rsidR="0093099C" w:rsidRPr="00EA4EC3" w:rsidRDefault="0093099C" w:rsidP="0093099C">
      <w:pPr>
        <w:jc w:val="both"/>
        <w:rPr>
          <w:rFonts w:asciiTheme="minorHAnsi" w:hAnsiTheme="minorHAnsi"/>
          <w:u w:val="single"/>
          <w:lang w:val="en-GB"/>
        </w:rPr>
      </w:pPr>
    </w:p>
    <w:p w14:paraId="093F9DA4" w14:textId="77777777" w:rsidR="0093099C" w:rsidRPr="00EA4EC3" w:rsidRDefault="0093099C" w:rsidP="0093099C">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88F591E" w14:textId="77777777" w:rsidR="0093099C" w:rsidRPr="00EA4EC3" w:rsidRDefault="0093099C" w:rsidP="0093099C">
      <w:pPr>
        <w:jc w:val="both"/>
        <w:rPr>
          <w:rFonts w:asciiTheme="minorHAnsi" w:hAnsiTheme="minorHAnsi"/>
          <w:lang w:val="en-GB"/>
        </w:rPr>
      </w:pPr>
    </w:p>
    <w:p w14:paraId="5E5ACB1C" w14:textId="61E5CB97" w:rsidR="0093099C" w:rsidRPr="00EA4EC3" w:rsidRDefault="00F759DF" w:rsidP="0093099C">
      <w:pPr>
        <w:jc w:val="both"/>
        <w:rPr>
          <w:rFonts w:asciiTheme="minorHAnsi" w:hAnsiTheme="minorHAnsi"/>
          <w:lang w:val="en-GB"/>
        </w:rPr>
      </w:pPr>
      <w:r w:rsidRPr="00EA4EC3">
        <w:rPr>
          <w:rFonts w:asciiTheme="minorHAnsi" w:hAnsiTheme="minorHAnsi"/>
          <w:lang w:val="en-GB"/>
        </w:rPr>
        <w:t xml:space="preserve">Range: </w:t>
      </w:r>
      <w:r w:rsidR="00DE162A" w:rsidRPr="00872E6C">
        <w:rPr>
          <w:rFonts w:asciiTheme="minorHAnsi" w:hAnsiTheme="minorHAnsi"/>
          <w:highlight w:val="yellow"/>
          <w:lang w:val="en-GB"/>
        </w:rPr>
        <w:t>6</w:t>
      </w:r>
      <w:r w:rsidRPr="00872E6C">
        <w:rPr>
          <w:rFonts w:asciiTheme="minorHAnsi" w:hAnsiTheme="minorHAnsi"/>
          <w:highlight w:val="yellow"/>
          <w:lang w:val="en-GB"/>
        </w:rPr>
        <w:t xml:space="preserve"> to 2</w:t>
      </w:r>
      <w:r w:rsidR="00DE162A" w:rsidRPr="00872E6C">
        <w:rPr>
          <w:rFonts w:asciiTheme="minorHAnsi" w:hAnsiTheme="minorHAnsi"/>
          <w:highlight w:val="yellow"/>
          <w:lang w:val="en-GB"/>
        </w:rPr>
        <w:t>5</w:t>
      </w:r>
    </w:p>
    <w:p w14:paraId="05D33364" w14:textId="77777777" w:rsidR="00F759DF" w:rsidRPr="00EA4EC3" w:rsidRDefault="00F759DF" w:rsidP="000D795E">
      <w:pPr>
        <w:jc w:val="both"/>
        <w:rPr>
          <w:rFonts w:asciiTheme="minorHAnsi" w:hAnsiTheme="minorHAnsi"/>
          <w:lang w:val="en-GB"/>
        </w:rPr>
      </w:pPr>
    </w:p>
    <w:tbl>
      <w:tblPr>
        <w:tblW w:w="8060" w:type="dxa"/>
        <w:tblInd w:w="55" w:type="dxa"/>
        <w:tblCellMar>
          <w:left w:w="70" w:type="dxa"/>
          <w:right w:w="70" w:type="dxa"/>
        </w:tblCellMar>
        <w:tblLook w:val="04A0" w:firstRow="1" w:lastRow="0" w:firstColumn="1" w:lastColumn="0" w:noHBand="0" w:noVBand="1"/>
      </w:tblPr>
      <w:tblGrid>
        <w:gridCol w:w="1560"/>
        <w:gridCol w:w="1300"/>
        <w:gridCol w:w="1300"/>
        <w:gridCol w:w="1300"/>
        <w:gridCol w:w="1300"/>
        <w:gridCol w:w="1300"/>
      </w:tblGrid>
      <w:tr w:rsidR="00F057B0" w:rsidRPr="00EA4EC3" w14:paraId="414CE433" w14:textId="77777777" w:rsidTr="008E31C5">
        <w:trPr>
          <w:trHeight w:val="900"/>
        </w:trPr>
        <w:tc>
          <w:tcPr>
            <w:tcW w:w="1560" w:type="dxa"/>
            <w:tcBorders>
              <w:top w:val="nil"/>
              <w:left w:val="nil"/>
              <w:bottom w:val="single" w:sz="4" w:space="0" w:color="auto"/>
              <w:right w:val="nil"/>
            </w:tcBorders>
            <w:shd w:val="clear" w:color="auto" w:fill="auto"/>
            <w:vAlign w:val="center"/>
            <w:hideMark/>
          </w:tcPr>
          <w:p w14:paraId="69DF3EF2" w14:textId="77777777" w:rsidR="00F057B0" w:rsidRPr="00EA4EC3" w:rsidRDefault="00F057B0"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lastRenderedPageBreak/>
              <w:t>Variable</w:t>
            </w:r>
          </w:p>
        </w:tc>
        <w:tc>
          <w:tcPr>
            <w:tcW w:w="1300" w:type="dxa"/>
            <w:tcBorders>
              <w:top w:val="nil"/>
              <w:left w:val="nil"/>
              <w:bottom w:val="single" w:sz="4" w:space="0" w:color="auto"/>
              <w:right w:val="nil"/>
            </w:tcBorders>
            <w:shd w:val="clear" w:color="auto" w:fill="auto"/>
            <w:vAlign w:val="center"/>
            <w:hideMark/>
          </w:tcPr>
          <w:p w14:paraId="347EB690" w14:textId="77777777" w:rsidR="00F057B0" w:rsidRPr="00EA4EC3" w:rsidRDefault="00F057B0" w:rsidP="008E31C5">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center"/>
            <w:hideMark/>
          </w:tcPr>
          <w:p w14:paraId="7C2E7452" w14:textId="77777777" w:rsidR="00F057B0" w:rsidRPr="00EA4EC3" w:rsidRDefault="00F057B0"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center"/>
            <w:hideMark/>
          </w:tcPr>
          <w:p w14:paraId="1D316EF8" w14:textId="77777777" w:rsidR="00F057B0" w:rsidRPr="00EA4EC3" w:rsidRDefault="00F057B0"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center"/>
            <w:hideMark/>
          </w:tcPr>
          <w:p w14:paraId="0C7AD944" w14:textId="77777777" w:rsidR="00F057B0" w:rsidRPr="00EA4EC3" w:rsidRDefault="00F057B0"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300" w:type="dxa"/>
            <w:tcBorders>
              <w:top w:val="nil"/>
              <w:left w:val="nil"/>
              <w:bottom w:val="single" w:sz="4" w:space="0" w:color="auto"/>
              <w:right w:val="nil"/>
            </w:tcBorders>
            <w:shd w:val="clear" w:color="auto" w:fill="auto"/>
            <w:vAlign w:val="center"/>
            <w:hideMark/>
          </w:tcPr>
          <w:p w14:paraId="5FEDCFE1" w14:textId="77777777" w:rsidR="00F057B0" w:rsidRPr="00EA4EC3" w:rsidRDefault="00F057B0"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F057B0" w:rsidRPr="00EA4EC3" w14:paraId="0E0650DC" w14:textId="77777777" w:rsidTr="008E31C5">
        <w:trPr>
          <w:trHeight w:val="900"/>
        </w:trPr>
        <w:tc>
          <w:tcPr>
            <w:tcW w:w="1560" w:type="dxa"/>
            <w:tcBorders>
              <w:top w:val="nil"/>
              <w:left w:val="nil"/>
              <w:bottom w:val="nil"/>
              <w:right w:val="nil"/>
            </w:tcBorders>
            <w:shd w:val="clear" w:color="auto" w:fill="auto"/>
            <w:vAlign w:val="center"/>
            <w:hideMark/>
          </w:tcPr>
          <w:p w14:paraId="3DDB3CDD" w14:textId="3BF5AD49" w:rsidR="00F057B0" w:rsidRPr="00EA4EC3" w:rsidRDefault="00F057B0" w:rsidP="008E31C5">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Number of states at time of launch</w:t>
            </w:r>
          </w:p>
        </w:tc>
        <w:tc>
          <w:tcPr>
            <w:tcW w:w="1300" w:type="dxa"/>
            <w:tcBorders>
              <w:top w:val="nil"/>
              <w:left w:val="nil"/>
              <w:bottom w:val="nil"/>
              <w:right w:val="nil"/>
            </w:tcBorders>
            <w:shd w:val="clear" w:color="auto" w:fill="auto"/>
            <w:noWrap/>
            <w:vAlign w:val="bottom"/>
            <w:hideMark/>
          </w:tcPr>
          <w:p w14:paraId="1EBAB6F0" w14:textId="5F64321E" w:rsidR="00F057B0" w:rsidRPr="00872E6C" w:rsidRDefault="00F057B0" w:rsidP="00F057B0">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7C08E80E" w14:textId="514ACB93" w:rsidR="00F057B0" w:rsidRPr="00872E6C" w:rsidRDefault="00F057B0" w:rsidP="00E41424">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15.</w:t>
            </w:r>
            <w:r w:rsidR="00E41424" w:rsidRPr="00872E6C">
              <w:rPr>
                <w:rFonts w:asciiTheme="minorHAnsi" w:eastAsia="Times New Roman" w:hAnsiTheme="minorHAnsi"/>
                <w:color w:val="000000"/>
                <w:highlight w:val="yellow"/>
                <w:lang w:val="en-GB"/>
              </w:rPr>
              <w:t>314</w:t>
            </w:r>
          </w:p>
        </w:tc>
        <w:tc>
          <w:tcPr>
            <w:tcW w:w="1300" w:type="dxa"/>
            <w:tcBorders>
              <w:top w:val="nil"/>
              <w:left w:val="nil"/>
              <w:bottom w:val="nil"/>
              <w:right w:val="nil"/>
            </w:tcBorders>
            <w:shd w:val="clear" w:color="auto" w:fill="auto"/>
            <w:noWrap/>
            <w:vAlign w:val="bottom"/>
            <w:hideMark/>
          </w:tcPr>
          <w:p w14:paraId="7CBB5D3D" w14:textId="27FC16F4" w:rsidR="00F057B0" w:rsidRPr="00872E6C" w:rsidRDefault="00E41424" w:rsidP="008E31C5">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5.629</w:t>
            </w:r>
          </w:p>
        </w:tc>
        <w:tc>
          <w:tcPr>
            <w:tcW w:w="1300" w:type="dxa"/>
            <w:tcBorders>
              <w:top w:val="nil"/>
              <w:left w:val="nil"/>
              <w:bottom w:val="nil"/>
              <w:right w:val="nil"/>
            </w:tcBorders>
            <w:shd w:val="clear" w:color="auto" w:fill="auto"/>
            <w:noWrap/>
            <w:vAlign w:val="bottom"/>
            <w:hideMark/>
          </w:tcPr>
          <w:p w14:paraId="3AF4EC9D" w14:textId="6C8BCCE2" w:rsidR="00F057B0" w:rsidRPr="00872E6C" w:rsidRDefault="00F057B0" w:rsidP="008E31C5">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6</w:t>
            </w:r>
          </w:p>
        </w:tc>
        <w:tc>
          <w:tcPr>
            <w:tcW w:w="1300" w:type="dxa"/>
            <w:tcBorders>
              <w:top w:val="nil"/>
              <w:left w:val="nil"/>
              <w:bottom w:val="nil"/>
              <w:right w:val="nil"/>
            </w:tcBorders>
            <w:shd w:val="clear" w:color="auto" w:fill="auto"/>
            <w:noWrap/>
            <w:vAlign w:val="bottom"/>
            <w:hideMark/>
          </w:tcPr>
          <w:p w14:paraId="61261BD3" w14:textId="10225A2A" w:rsidR="00F057B0" w:rsidRPr="00872E6C" w:rsidRDefault="00F057B0" w:rsidP="008E31C5">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25</w:t>
            </w:r>
          </w:p>
        </w:tc>
      </w:tr>
    </w:tbl>
    <w:p w14:paraId="248C1E46" w14:textId="77777777" w:rsidR="000F059A" w:rsidRPr="00EA4EC3" w:rsidRDefault="000F059A" w:rsidP="000D795E">
      <w:pPr>
        <w:jc w:val="both"/>
        <w:rPr>
          <w:rFonts w:asciiTheme="minorHAnsi" w:hAnsiTheme="minorHAnsi"/>
          <w:lang w:val="en-GB"/>
        </w:rPr>
      </w:pPr>
    </w:p>
    <w:p w14:paraId="10E9A460" w14:textId="77777777" w:rsidR="00F057B0" w:rsidRPr="00EA4EC3" w:rsidRDefault="00F057B0" w:rsidP="000D795E">
      <w:pPr>
        <w:jc w:val="both"/>
        <w:rPr>
          <w:rFonts w:asciiTheme="minorHAnsi" w:hAnsiTheme="minorHAnsi"/>
          <w:lang w:val="en-GB"/>
        </w:rPr>
      </w:pPr>
    </w:p>
    <w:p w14:paraId="34369A28" w14:textId="589656F4" w:rsidR="00E60F32" w:rsidRPr="00EA4EC3" w:rsidRDefault="00DE162A" w:rsidP="00E60F32">
      <w:pPr>
        <w:jc w:val="both"/>
        <w:rPr>
          <w:rFonts w:asciiTheme="minorHAnsi" w:hAnsiTheme="minorHAnsi"/>
          <w:b/>
          <w:lang w:val="en-GB"/>
        </w:rPr>
      </w:pPr>
      <w:r w:rsidRPr="00EA4EC3">
        <w:rPr>
          <w:rFonts w:asciiTheme="minorHAnsi" w:hAnsiTheme="minorHAnsi"/>
          <w:b/>
          <w:lang w:val="en-GB"/>
        </w:rPr>
        <w:t>V008</w:t>
      </w:r>
      <w:r w:rsidRPr="00EA4EC3">
        <w:rPr>
          <w:rFonts w:asciiTheme="minorHAnsi" w:hAnsiTheme="minorHAnsi"/>
          <w:b/>
          <w:lang w:val="en-GB"/>
        </w:rPr>
        <w:tab/>
      </w:r>
      <w:r w:rsidRPr="00EA4EC3">
        <w:rPr>
          <w:rFonts w:asciiTheme="minorHAnsi" w:hAnsiTheme="minorHAnsi"/>
          <w:b/>
          <w:lang w:val="en-GB"/>
        </w:rPr>
        <w:tab/>
      </w:r>
      <w:r w:rsidR="00E60F32" w:rsidRPr="00EA4EC3">
        <w:rPr>
          <w:rFonts w:asciiTheme="minorHAnsi" w:hAnsiTheme="minorHAnsi"/>
          <w:b/>
          <w:lang w:val="en-GB"/>
        </w:rPr>
        <w:tab/>
      </w:r>
      <w:r w:rsidR="00912145" w:rsidRPr="00EA4EC3">
        <w:rPr>
          <w:rFonts w:asciiTheme="minorHAnsi" w:hAnsiTheme="minorHAnsi"/>
          <w:b/>
          <w:lang w:val="en-GB"/>
        </w:rPr>
        <w:t>Peak</w:t>
      </w:r>
      <w:r w:rsidR="00E60F32" w:rsidRPr="00EA4EC3">
        <w:rPr>
          <w:rFonts w:asciiTheme="minorHAnsi" w:hAnsiTheme="minorHAnsi"/>
          <w:b/>
          <w:lang w:val="en-GB"/>
        </w:rPr>
        <w:t xml:space="preserve"> </w:t>
      </w:r>
      <w:r w:rsidR="00062351" w:rsidRPr="00EA4EC3">
        <w:rPr>
          <w:rFonts w:asciiTheme="minorHAnsi" w:hAnsiTheme="minorHAnsi"/>
          <w:b/>
          <w:lang w:val="en-GB"/>
        </w:rPr>
        <w:t xml:space="preserve">number of states during </w:t>
      </w:r>
      <w:r w:rsidR="00E60F32" w:rsidRPr="00EA4EC3">
        <w:rPr>
          <w:rFonts w:asciiTheme="minorHAnsi" w:hAnsiTheme="minorHAnsi"/>
          <w:b/>
          <w:lang w:val="en-GB"/>
        </w:rPr>
        <w:t xml:space="preserve">the </w:t>
      </w:r>
      <w:r w:rsidR="00062351" w:rsidRPr="00EA4EC3">
        <w:rPr>
          <w:rFonts w:asciiTheme="minorHAnsi" w:hAnsiTheme="minorHAnsi"/>
          <w:b/>
          <w:lang w:val="en-GB"/>
        </w:rPr>
        <w:t>ope</w:t>
      </w:r>
      <w:r w:rsidR="00C94542" w:rsidRPr="00EA4EC3">
        <w:rPr>
          <w:rFonts w:asciiTheme="minorHAnsi" w:hAnsiTheme="minorHAnsi"/>
          <w:b/>
          <w:lang w:val="en-GB"/>
        </w:rPr>
        <w:t>rations and missions</w:t>
      </w:r>
    </w:p>
    <w:p w14:paraId="2DC4BD7C" w14:textId="77777777" w:rsidR="00E60F32" w:rsidRPr="00EA4EC3" w:rsidRDefault="00E60F32" w:rsidP="00E60F32">
      <w:pPr>
        <w:jc w:val="both"/>
        <w:rPr>
          <w:rFonts w:asciiTheme="minorHAnsi" w:hAnsiTheme="minorHAnsi"/>
          <w:lang w:val="en-GB"/>
        </w:rPr>
      </w:pPr>
    </w:p>
    <w:p w14:paraId="44542652" w14:textId="77777777" w:rsidR="000A301E" w:rsidRDefault="00E60F32" w:rsidP="00E60F32">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6FA6066D" w14:textId="791BA911" w:rsidR="00E60F32" w:rsidRPr="00EA4EC3" w:rsidRDefault="000A301E" w:rsidP="00E60F3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lang w:val="en-GB"/>
        </w:rPr>
        <w:t>:</w:t>
      </w:r>
      <w:r>
        <w:rPr>
          <w:rFonts w:asciiTheme="minorHAnsi" w:hAnsiTheme="minorHAnsi"/>
          <w:lang w:val="en-GB"/>
        </w:rPr>
        <w:t xml:space="preserve"> </w:t>
      </w:r>
      <w:r w:rsidR="008E31C5" w:rsidRPr="00EA4EC3">
        <w:rPr>
          <w:rFonts w:asciiTheme="minorHAnsi" w:hAnsiTheme="minorHAnsi"/>
          <w:lang w:val="en-GB"/>
        </w:rPr>
        <w:t>Peak n</w:t>
      </w:r>
      <w:r w:rsidR="00E60F32" w:rsidRPr="00EA4EC3">
        <w:rPr>
          <w:rFonts w:asciiTheme="minorHAnsi" w:hAnsiTheme="minorHAnsi"/>
          <w:lang w:val="en-GB"/>
        </w:rPr>
        <w:t>umber of participating</w:t>
      </w:r>
      <w:r w:rsidR="008E31C5" w:rsidRPr="00EA4EC3">
        <w:rPr>
          <w:rFonts w:asciiTheme="minorHAnsi" w:hAnsiTheme="minorHAnsi"/>
          <w:lang w:val="en-GB"/>
        </w:rPr>
        <w:t xml:space="preserve"> EU</w:t>
      </w:r>
      <w:r w:rsidR="00E60F32" w:rsidRPr="00EA4EC3">
        <w:rPr>
          <w:rFonts w:asciiTheme="minorHAnsi" w:hAnsiTheme="minorHAnsi"/>
          <w:lang w:val="en-GB"/>
        </w:rPr>
        <w:t xml:space="preserve"> states</w:t>
      </w:r>
      <w:r w:rsidR="00745A6D" w:rsidRPr="00EA4EC3">
        <w:rPr>
          <w:rFonts w:asciiTheme="minorHAnsi" w:hAnsiTheme="minorHAnsi"/>
          <w:lang w:val="en-GB"/>
        </w:rPr>
        <w:t xml:space="preserve"> </w:t>
      </w:r>
      <w:r w:rsidR="00E60F32" w:rsidRPr="00EA4EC3">
        <w:rPr>
          <w:rFonts w:asciiTheme="minorHAnsi" w:hAnsiTheme="minorHAnsi"/>
          <w:lang w:val="en-GB"/>
        </w:rPr>
        <w:t>during the</w:t>
      </w:r>
      <w:r w:rsidR="00C94542" w:rsidRPr="00EA4EC3">
        <w:rPr>
          <w:rFonts w:asciiTheme="minorHAnsi" w:hAnsiTheme="minorHAnsi"/>
          <w:lang w:val="en-GB"/>
        </w:rPr>
        <w:t xml:space="preserve"> operation </w:t>
      </w:r>
      <w:r w:rsidR="004237C4" w:rsidRPr="00EA4EC3">
        <w:rPr>
          <w:rFonts w:asciiTheme="minorHAnsi" w:hAnsiTheme="minorHAnsi"/>
          <w:lang w:val="en-GB"/>
        </w:rPr>
        <w:t xml:space="preserve">or </w:t>
      </w:r>
      <w:r w:rsidR="00C94542" w:rsidRPr="00EA4EC3">
        <w:rPr>
          <w:rFonts w:asciiTheme="minorHAnsi" w:hAnsiTheme="minorHAnsi"/>
          <w:lang w:val="en-GB"/>
        </w:rPr>
        <w:t>mission</w:t>
      </w:r>
      <w:r w:rsidR="00E60F32" w:rsidRPr="00EA4EC3">
        <w:rPr>
          <w:rFonts w:asciiTheme="minorHAnsi" w:hAnsiTheme="minorHAnsi"/>
          <w:lang w:val="en-GB"/>
        </w:rPr>
        <w:t xml:space="preserve">  </w:t>
      </w:r>
    </w:p>
    <w:p w14:paraId="4F516F45" w14:textId="3531EA09" w:rsidR="00E60F32" w:rsidRDefault="000A301E" w:rsidP="00E60F32">
      <w:pPr>
        <w:jc w:val="both"/>
        <w:rPr>
          <w:rFonts w:asciiTheme="minorHAnsi" w:hAnsiTheme="minorHAnsi"/>
          <w:i/>
          <w:iCs/>
          <w:lang w:val="en-GB"/>
        </w:rPr>
      </w:pPr>
      <w:r w:rsidRPr="000A301E">
        <w:rPr>
          <w:rFonts w:asciiTheme="minorHAnsi" w:hAnsiTheme="minorHAnsi"/>
          <w:i/>
          <w:iCs/>
          <w:u w:val="single"/>
          <w:lang w:val="en-GB"/>
        </w:rPr>
        <w:t>Yearly version:</w:t>
      </w:r>
      <w:r>
        <w:rPr>
          <w:rFonts w:asciiTheme="minorHAnsi" w:hAnsiTheme="minorHAnsi"/>
          <w:i/>
          <w:iCs/>
          <w:lang w:val="en-GB"/>
        </w:rPr>
        <w:t xml:space="preserve"> </w:t>
      </w:r>
      <w:r w:rsidRPr="00EA4EC3">
        <w:rPr>
          <w:rFonts w:asciiTheme="minorHAnsi" w:hAnsiTheme="minorHAnsi"/>
          <w:lang w:val="en-GB"/>
        </w:rPr>
        <w:t>number of participating EU states during the operation or mission</w:t>
      </w:r>
      <w:r>
        <w:rPr>
          <w:rFonts w:asciiTheme="minorHAnsi" w:hAnsiTheme="minorHAnsi"/>
          <w:lang w:val="en-GB"/>
        </w:rPr>
        <w:t xml:space="preserve"> at year</w:t>
      </w:r>
    </w:p>
    <w:p w14:paraId="7868E1EC" w14:textId="6AAFFFF6" w:rsidR="000A301E" w:rsidRDefault="000A301E" w:rsidP="00E60F32">
      <w:pPr>
        <w:jc w:val="both"/>
        <w:rPr>
          <w:rFonts w:asciiTheme="minorHAnsi" w:hAnsiTheme="minorHAnsi"/>
          <w:i/>
          <w:iCs/>
          <w:lang w:val="en-GB"/>
        </w:rPr>
      </w:pPr>
    </w:p>
    <w:p w14:paraId="7CFB697D" w14:textId="77777777" w:rsidR="000A301E" w:rsidRPr="00EA4EC3" w:rsidRDefault="000A301E" w:rsidP="00E60F32">
      <w:pPr>
        <w:jc w:val="both"/>
        <w:rPr>
          <w:rFonts w:asciiTheme="minorHAnsi" w:hAnsiTheme="minorHAnsi"/>
          <w:u w:val="single"/>
          <w:lang w:val="en-GB"/>
        </w:rPr>
      </w:pPr>
    </w:p>
    <w:p w14:paraId="022684A9" w14:textId="77777777" w:rsidR="00E60F32" w:rsidRPr="00EA4EC3" w:rsidRDefault="00E60F32" w:rsidP="00E60F32">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64C88F1" w14:textId="77777777" w:rsidR="00E60F32" w:rsidRPr="00EA4EC3" w:rsidRDefault="00E60F32" w:rsidP="00E60F32">
      <w:pPr>
        <w:jc w:val="both"/>
        <w:rPr>
          <w:rFonts w:asciiTheme="minorHAnsi" w:hAnsiTheme="minorHAnsi"/>
          <w:u w:val="single"/>
          <w:lang w:val="en-GB"/>
        </w:rPr>
      </w:pPr>
    </w:p>
    <w:p w14:paraId="312E482A" w14:textId="77777777" w:rsidR="00E60F32" w:rsidRPr="00EA4EC3" w:rsidRDefault="00E60F32" w:rsidP="00E60F32">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7933917" w14:textId="77777777" w:rsidR="00E60F32" w:rsidRPr="00EA4EC3" w:rsidRDefault="00E60F32" w:rsidP="00E60F32">
      <w:pPr>
        <w:jc w:val="both"/>
        <w:rPr>
          <w:rFonts w:asciiTheme="minorHAnsi" w:hAnsiTheme="minorHAnsi"/>
          <w:lang w:val="en-GB"/>
        </w:rPr>
      </w:pPr>
    </w:p>
    <w:p w14:paraId="46020C49" w14:textId="0D81EEA6" w:rsidR="00E60F32" w:rsidRPr="00EA4EC3" w:rsidRDefault="00E60F32" w:rsidP="00E60F32">
      <w:pPr>
        <w:jc w:val="both"/>
        <w:rPr>
          <w:rFonts w:asciiTheme="minorHAnsi" w:hAnsiTheme="minorHAnsi"/>
          <w:lang w:val="en-GB"/>
        </w:rPr>
      </w:pPr>
      <w:r w:rsidRPr="00EA4EC3">
        <w:rPr>
          <w:rFonts w:asciiTheme="minorHAnsi" w:hAnsiTheme="minorHAnsi"/>
          <w:lang w:val="en-GB"/>
        </w:rPr>
        <w:t xml:space="preserve">Range: </w:t>
      </w:r>
      <w:r w:rsidR="001F1C23" w:rsidRPr="00EA4EC3">
        <w:rPr>
          <w:rFonts w:asciiTheme="minorHAnsi" w:hAnsiTheme="minorHAnsi"/>
          <w:lang w:val="en-GB"/>
        </w:rPr>
        <w:t>6</w:t>
      </w:r>
      <w:r w:rsidRPr="00EA4EC3">
        <w:rPr>
          <w:rFonts w:asciiTheme="minorHAnsi" w:hAnsiTheme="minorHAnsi"/>
          <w:lang w:val="en-GB"/>
        </w:rPr>
        <w:t xml:space="preserve"> to </w:t>
      </w:r>
      <w:r w:rsidRPr="000A301E">
        <w:rPr>
          <w:rFonts w:asciiTheme="minorHAnsi" w:hAnsiTheme="minorHAnsi"/>
          <w:highlight w:val="yellow"/>
          <w:lang w:val="en-GB"/>
        </w:rPr>
        <w:t>2</w:t>
      </w:r>
      <w:r w:rsidR="004109F3" w:rsidRPr="000A301E">
        <w:rPr>
          <w:rFonts w:asciiTheme="minorHAnsi" w:hAnsiTheme="minorHAnsi"/>
          <w:highlight w:val="yellow"/>
          <w:lang w:val="en-GB"/>
        </w:rPr>
        <w:t>7</w:t>
      </w:r>
    </w:p>
    <w:p w14:paraId="2F3559CA" w14:textId="77777777" w:rsidR="0093099C" w:rsidRPr="00EA4EC3" w:rsidRDefault="0093099C" w:rsidP="000D795E">
      <w:pPr>
        <w:jc w:val="both"/>
        <w:rPr>
          <w:rFonts w:asciiTheme="minorHAnsi" w:hAnsiTheme="minorHAnsi"/>
          <w:lang w:val="en-GB"/>
        </w:rPr>
      </w:pPr>
    </w:p>
    <w:tbl>
      <w:tblPr>
        <w:tblW w:w="8060" w:type="dxa"/>
        <w:tblInd w:w="55" w:type="dxa"/>
        <w:tblCellMar>
          <w:left w:w="70" w:type="dxa"/>
          <w:right w:w="70" w:type="dxa"/>
        </w:tblCellMar>
        <w:tblLook w:val="04A0" w:firstRow="1" w:lastRow="0" w:firstColumn="1" w:lastColumn="0" w:noHBand="0" w:noVBand="1"/>
      </w:tblPr>
      <w:tblGrid>
        <w:gridCol w:w="2269"/>
        <w:gridCol w:w="1300"/>
        <w:gridCol w:w="1300"/>
        <w:gridCol w:w="1300"/>
        <w:gridCol w:w="1300"/>
        <w:gridCol w:w="1300"/>
      </w:tblGrid>
      <w:tr w:rsidR="008E31C5" w:rsidRPr="00EA4EC3" w14:paraId="75EB2EA5" w14:textId="77777777" w:rsidTr="008E31C5">
        <w:trPr>
          <w:trHeight w:val="900"/>
        </w:trPr>
        <w:tc>
          <w:tcPr>
            <w:tcW w:w="1560" w:type="dxa"/>
            <w:tcBorders>
              <w:top w:val="nil"/>
              <w:left w:val="nil"/>
              <w:bottom w:val="single" w:sz="4" w:space="0" w:color="auto"/>
              <w:right w:val="nil"/>
            </w:tcBorders>
            <w:shd w:val="clear" w:color="auto" w:fill="auto"/>
            <w:vAlign w:val="center"/>
            <w:hideMark/>
          </w:tcPr>
          <w:p w14:paraId="6572955F" w14:textId="77777777" w:rsidR="008E31C5" w:rsidRPr="00EA4EC3" w:rsidRDefault="008E31C5"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vAlign w:val="center"/>
            <w:hideMark/>
          </w:tcPr>
          <w:p w14:paraId="77D95A7D" w14:textId="77777777" w:rsidR="008E31C5" w:rsidRPr="00EA4EC3" w:rsidRDefault="008E31C5" w:rsidP="008E31C5">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center"/>
            <w:hideMark/>
          </w:tcPr>
          <w:p w14:paraId="68716CB6" w14:textId="77777777" w:rsidR="008E31C5" w:rsidRPr="00EA4EC3" w:rsidRDefault="008E31C5"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center"/>
            <w:hideMark/>
          </w:tcPr>
          <w:p w14:paraId="62647355" w14:textId="77777777" w:rsidR="008E31C5" w:rsidRPr="00EA4EC3" w:rsidRDefault="008E31C5"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center"/>
            <w:hideMark/>
          </w:tcPr>
          <w:p w14:paraId="42A96F54" w14:textId="77777777" w:rsidR="008E31C5" w:rsidRPr="00EA4EC3" w:rsidRDefault="008E31C5"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300" w:type="dxa"/>
            <w:tcBorders>
              <w:top w:val="nil"/>
              <w:left w:val="nil"/>
              <w:bottom w:val="single" w:sz="4" w:space="0" w:color="auto"/>
              <w:right w:val="nil"/>
            </w:tcBorders>
            <w:shd w:val="clear" w:color="auto" w:fill="auto"/>
            <w:vAlign w:val="center"/>
            <w:hideMark/>
          </w:tcPr>
          <w:p w14:paraId="7920AF1F" w14:textId="77777777" w:rsidR="008E31C5" w:rsidRPr="00EA4EC3" w:rsidRDefault="008E31C5" w:rsidP="008E31C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8E31C5" w:rsidRPr="00EA4EC3" w14:paraId="46894E26" w14:textId="77777777" w:rsidTr="00BE7998">
        <w:trPr>
          <w:trHeight w:val="900"/>
        </w:trPr>
        <w:tc>
          <w:tcPr>
            <w:tcW w:w="1560" w:type="dxa"/>
            <w:tcBorders>
              <w:top w:val="nil"/>
              <w:left w:val="nil"/>
              <w:bottom w:val="nil"/>
              <w:right w:val="nil"/>
            </w:tcBorders>
            <w:shd w:val="clear" w:color="auto" w:fill="auto"/>
            <w:vAlign w:val="bottom"/>
            <w:hideMark/>
          </w:tcPr>
          <w:p w14:paraId="5A696FD8" w14:textId="17DFA9E0" w:rsidR="008E31C5" w:rsidRPr="00EA4EC3" w:rsidRDefault="008E31C5" w:rsidP="00BE7998">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Peak number of states </w:t>
            </w:r>
            <w:r w:rsidR="000302F7" w:rsidRPr="00EA4EC3">
              <w:rPr>
                <w:rFonts w:asciiTheme="minorHAnsi" w:eastAsia="Times New Roman" w:hAnsiTheme="minorHAnsi"/>
                <w:color w:val="000000"/>
                <w:lang w:val="en-GB"/>
              </w:rPr>
              <w:t>during the operations/missions</w:t>
            </w:r>
          </w:p>
        </w:tc>
        <w:tc>
          <w:tcPr>
            <w:tcW w:w="1300" w:type="dxa"/>
            <w:tcBorders>
              <w:top w:val="nil"/>
              <w:left w:val="nil"/>
              <w:bottom w:val="nil"/>
              <w:right w:val="nil"/>
            </w:tcBorders>
            <w:shd w:val="clear" w:color="auto" w:fill="auto"/>
            <w:noWrap/>
            <w:vAlign w:val="bottom"/>
            <w:hideMark/>
          </w:tcPr>
          <w:p w14:paraId="19F48DB5" w14:textId="77777777" w:rsidR="008E31C5" w:rsidRPr="00872E6C" w:rsidRDefault="008E31C5" w:rsidP="00BE7998">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55ED233B" w14:textId="42483F2E" w:rsidR="008E31C5" w:rsidRPr="00872E6C" w:rsidRDefault="008E31C5" w:rsidP="00BE7998">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1</w:t>
            </w:r>
            <w:r w:rsidR="000302F7" w:rsidRPr="00872E6C">
              <w:rPr>
                <w:rFonts w:asciiTheme="minorHAnsi" w:eastAsia="Times New Roman" w:hAnsiTheme="minorHAnsi"/>
                <w:color w:val="000000"/>
                <w:highlight w:val="yellow"/>
                <w:lang w:val="en-GB"/>
              </w:rPr>
              <w:t>6</w:t>
            </w:r>
            <w:r w:rsidRPr="00872E6C">
              <w:rPr>
                <w:rFonts w:asciiTheme="minorHAnsi" w:eastAsia="Times New Roman" w:hAnsiTheme="minorHAnsi"/>
                <w:color w:val="000000"/>
                <w:highlight w:val="yellow"/>
                <w:lang w:val="en-GB"/>
              </w:rPr>
              <w:t>.</w:t>
            </w:r>
            <w:r w:rsidR="000302F7" w:rsidRPr="00872E6C">
              <w:rPr>
                <w:rFonts w:asciiTheme="minorHAnsi" w:eastAsia="Times New Roman" w:hAnsiTheme="minorHAnsi"/>
                <w:color w:val="000000"/>
                <w:highlight w:val="yellow"/>
                <w:lang w:val="en-GB"/>
              </w:rPr>
              <w:t>6</w:t>
            </w:r>
          </w:p>
        </w:tc>
        <w:tc>
          <w:tcPr>
            <w:tcW w:w="1300" w:type="dxa"/>
            <w:tcBorders>
              <w:top w:val="nil"/>
              <w:left w:val="nil"/>
              <w:bottom w:val="nil"/>
              <w:right w:val="nil"/>
            </w:tcBorders>
            <w:shd w:val="clear" w:color="auto" w:fill="auto"/>
            <w:noWrap/>
            <w:vAlign w:val="bottom"/>
            <w:hideMark/>
          </w:tcPr>
          <w:p w14:paraId="056D7D68" w14:textId="655EDEB4" w:rsidR="008E31C5" w:rsidRPr="00872E6C" w:rsidRDefault="000302F7" w:rsidP="00F3368F">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6</w:t>
            </w:r>
            <w:r w:rsidR="008E31C5" w:rsidRPr="00872E6C">
              <w:rPr>
                <w:rFonts w:asciiTheme="minorHAnsi" w:eastAsia="Times New Roman" w:hAnsiTheme="minorHAnsi"/>
                <w:color w:val="000000"/>
                <w:highlight w:val="yellow"/>
                <w:lang w:val="en-GB"/>
              </w:rPr>
              <w:t>.</w:t>
            </w:r>
            <w:r w:rsidRPr="00872E6C">
              <w:rPr>
                <w:rFonts w:asciiTheme="minorHAnsi" w:eastAsia="Times New Roman" w:hAnsiTheme="minorHAnsi"/>
                <w:color w:val="000000"/>
                <w:highlight w:val="yellow"/>
                <w:lang w:val="en-GB"/>
              </w:rPr>
              <w:t>0</w:t>
            </w:r>
            <w:r w:rsidR="00F3368F" w:rsidRPr="00872E6C">
              <w:rPr>
                <w:rFonts w:asciiTheme="minorHAnsi" w:eastAsia="Times New Roman" w:hAnsiTheme="minorHAnsi"/>
                <w:color w:val="000000"/>
                <w:highlight w:val="yellow"/>
                <w:lang w:val="en-GB"/>
              </w:rPr>
              <w:t>69</w:t>
            </w:r>
          </w:p>
        </w:tc>
        <w:tc>
          <w:tcPr>
            <w:tcW w:w="1300" w:type="dxa"/>
            <w:tcBorders>
              <w:top w:val="nil"/>
              <w:left w:val="nil"/>
              <w:bottom w:val="nil"/>
              <w:right w:val="nil"/>
            </w:tcBorders>
            <w:shd w:val="clear" w:color="auto" w:fill="auto"/>
            <w:noWrap/>
            <w:vAlign w:val="bottom"/>
            <w:hideMark/>
          </w:tcPr>
          <w:p w14:paraId="5470B2A1" w14:textId="77777777" w:rsidR="008E31C5" w:rsidRPr="00872E6C" w:rsidRDefault="008E31C5" w:rsidP="00BE7998">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6</w:t>
            </w:r>
          </w:p>
        </w:tc>
        <w:tc>
          <w:tcPr>
            <w:tcW w:w="1300" w:type="dxa"/>
            <w:tcBorders>
              <w:top w:val="nil"/>
              <w:left w:val="nil"/>
              <w:bottom w:val="nil"/>
              <w:right w:val="nil"/>
            </w:tcBorders>
            <w:shd w:val="clear" w:color="auto" w:fill="auto"/>
            <w:noWrap/>
            <w:vAlign w:val="bottom"/>
            <w:hideMark/>
          </w:tcPr>
          <w:p w14:paraId="0281BF01" w14:textId="09CE104F" w:rsidR="008E31C5" w:rsidRPr="00872E6C" w:rsidRDefault="008E31C5" w:rsidP="00BE7998">
            <w:pPr>
              <w:jc w:val="center"/>
              <w:rPr>
                <w:rFonts w:asciiTheme="minorHAnsi" w:eastAsia="Times New Roman" w:hAnsiTheme="minorHAnsi"/>
                <w:color w:val="000000"/>
                <w:highlight w:val="yellow"/>
                <w:lang w:val="en-GB"/>
              </w:rPr>
            </w:pPr>
            <w:r w:rsidRPr="00872E6C">
              <w:rPr>
                <w:rFonts w:asciiTheme="minorHAnsi" w:eastAsia="Times New Roman" w:hAnsiTheme="minorHAnsi"/>
                <w:color w:val="000000"/>
                <w:highlight w:val="yellow"/>
                <w:lang w:val="en-GB"/>
              </w:rPr>
              <w:t>2</w:t>
            </w:r>
            <w:r w:rsidR="000302F7" w:rsidRPr="00872E6C">
              <w:rPr>
                <w:rFonts w:asciiTheme="minorHAnsi" w:eastAsia="Times New Roman" w:hAnsiTheme="minorHAnsi"/>
                <w:color w:val="000000"/>
                <w:highlight w:val="yellow"/>
                <w:lang w:val="en-GB"/>
              </w:rPr>
              <w:t>7</w:t>
            </w:r>
          </w:p>
        </w:tc>
      </w:tr>
    </w:tbl>
    <w:p w14:paraId="02659EF5" w14:textId="77777777" w:rsidR="000F059A" w:rsidRPr="00EA4EC3" w:rsidRDefault="000F059A" w:rsidP="000D795E">
      <w:pPr>
        <w:jc w:val="both"/>
        <w:rPr>
          <w:rFonts w:asciiTheme="minorHAnsi" w:hAnsiTheme="minorHAnsi"/>
          <w:lang w:val="en-GB"/>
        </w:rPr>
      </w:pPr>
    </w:p>
    <w:p w14:paraId="557ADCB9" w14:textId="77777777" w:rsidR="008E31C5" w:rsidRPr="00EA4EC3" w:rsidRDefault="008E31C5" w:rsidP="000D795E">
      <w:pPr>
        <w:jc w:val="both"/>
        <w:rPr>
          <w:rFonts w:asciiTheme="minorHAnsi" w:hAnsiTheme="minorHAnsi"/>
          <w:lang w:val="en-GB"/>
        </w:rPr>
      </w:pPr>
    </w:p>
    <w:p w14:paraId="00154ED5" w14:textId="7B7B03E3" w:rsidR="002A5431" w:rsidRPr="00EA4EC3" w:rsidRDefault="002A5431" w:rsidP="002A5431">
      <w:pPr>
        <w:jc w:val="both"/>
        <w:rPr>
          <w:rFonts w:asciiTheme="minorHAnsi" w:hAnsiTheme="minorHAnsi"/>
          <w:b/>
          <w:lang w:val="en-GB"/>
        </w:rPr>
      </w:pPr>
      <w:r w:rsidRPr="00EA4EC3">
        <w:rPr>
          <w:rFonts w:asciiTheme="minorHAnsi" w:hAnsiTheme="minorHAnsi"/>
          <w:b/>
          <w:lang w:val="en-GB"/>
        </w:rPr>
        <w:t>V00</w:t>
      </w:r>
      <w:r w:rsidR="002A3A5D" w:rsidRPr="00EA4EC3">
        <w:rPr>
          <w:rFonts w:asciiTheme="minorHAnsi" w:hAnsiTheme="minorHAnsi"/>
          <w:b/>
          <w:lang w:val="en-GB"/>
        </w:rPr>
        <w:t>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Proportional </w:t>
      </w:r>
      <w:r w:rsidR="00062351" w:rsidRPr="00EA4EC3">
        <w:rPr>
          <w:rFonts w:asciiTheme="minorHAnsi" w:hAnsiTheme="minorHAnsi"/>
          <w:b/>
          <w:lang w:val="en-GB"/>
        </w:rPr>
        <w:t>number of states (at time of launch</w:t>
      </w:r>
      <w:r w:rsidRPr="00EA4EC3">
        <w:rPr>
          <w:rFonts w:asciiTheme="minorHAnsi" w:hAnsiTheme="minorHAnsi"/>
          <w:b/>
          <w:lang w:val="en-GB"/>
        </w:rPr>
        <w:t>)</w:t>
      </w:r>
    </w:p>
    <w:p w14:paraId="4C7DECD6" w14:textId="77777777" w:rsidR="002A5431" w:rsidRPr="00EA4EC3" w:rsidRDefault="002A5431" w:rsidP="002A5431">
      <w:pPr>
        <w:jc w:val="both"/>
        <w:rPr>
          <w:rFonts w:asciiTheme="minorHAnsi" w:hAnsiTheme="minorHAnsi"/>
          <w:lang w:val="en-GB"/>
        </w:rPr>
      </w:pPr>
    </w:p>
    <w:p w14:paraId="2A5731AB" w14:textId="224FDA29" w:rsidR="00D44C2E" w:rsidRDefault="002A5431" w:rsidP="002A5431">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Proportional number of participating states when the </w:t>
      </w:r>
      <w:r w:rsidR="00C94542" w:rsidRPr="00EA4EC3">
        <w:rPr>
          <w:rFonts w:asciiTheme="minorHAnsi" w:hAnsiTheme="minorHAnsi"/>
          <w:lang w:val="en-GB"/>
        </w:rPr>
        <w:t>operation</w:t>
      </w:r>
      <w:r w:rsidR="004237C4" w:rsidRPr="00EA4EC3">
        <w:rPr>
          <w:rFonts w:asciiTheme="minorHAnsi" w:hAnsiTheme="minorHAnsi"/>
          <w:lang w:val="en-GB"/>
        </w:rPr>
        <w:t xml:space="preserve"> or</w:t>
      </w:r>
      <w:r w:rsidR="00C94542" w:rsidRPr="00EA4EC3">
        <w:rPr>
          <w:rFonts w:asciiTheme="minorHAnsi" w:hAnsiTheme="minorHAnsi"/>
          <w:lang w:val="en-GB"/>
        </w:rPr>
        <w:t xml:space="preserve"> mission</w:t>
      </w:r>
      <w:r w:rsidRPr="00EA4EC3">
        <w:rPr>
          <w:rFonts w:asciiTheme="minorHAnsi" w:hAnsiTheme="minorHAnsi"/>
          <w:lang w:val="en-GB"/>
        </w:rPr>
        <w:t xml:space="preserve"> started. The value is the result of the proportion between the number of participating states and the number of EU </w:t>
      </w:r>
      <w:r w:rsidR="0097335E" w:rsidRPr="00EA4EC3">
        <w:rPr>
          <w:rFonts w:asciiTheme="minorHAnsi" w:hAnsiTheme="minorHAnsi"/>
          <w:lang w:val="en-GB"/>
        </w:rPr>
        <w:t xml:space="preserve">Member States </w:t>
      </w:r>
      <w:r w:rsidRPr="00EA4EC3">
        <w:rPr>
          <w:rFonts w:asciiTheme="minorHAnsi" w:hAnsiTheme="minorHAnsi"/>
          <w:lang w:val="en-GB"/>
        </w:rPr>
        <w:t>at time of launch</w:t>
      </w:r>
      <w:r w:rsidR="00D44C2E" w:rsidRPr="00EA4EC3">
        <w:rPr>
          <w:rFonts w:asciiTheme="minorHAnsi" w:hAnsiTheme="minorHAnsi"/>
          <w:lang w:val="en-GB"/>
        </w:rPr>
        <w:t xml:space="preserve"> multiplied by 100</w:t>
      </w:r>
      <w:r w:rsidRPr="00EA4EC3">
        <w:rPr>
          <w:rFonts w:asciiTheme="minorHAnsi" w:hAnsiTheme="minorHAnsi"/>
          <w:lang w:val="en-GB"/>
        </w:rPr>
        <w:t>.</w:t>
      </w:r>
      <w:r w:rsidR="00D44C2E" w:rsidRPr="00EA4EC3">
        <w:rPr>
          <w:rFonts w:asciiTheme="minorHAnsi" w:hAnsiTheme="minorHAnsi"/>
          <w:lang w:val="en-GB"/>
        </w:rPr>
        <w:t xml:space="preserve"> For instance</w:t>
      </w:r>
      <w:r w:rsidR="00944C88" w:rsidRPr="00EA4EC3">
        <w:rPr>
          <w:rFonts w:asciiTheme="minorHAnsi" w:hAnsiTheme="minorHAnsi"/>
          <w:lang w:val="en-GB"/>
        </w:rPr>
        <w:t>,</w:t>
      </w:r>
      <w:r w:rsidR="00D44C2E" w:rsidRPr="00EA4EC3">
        <w:rPr>
          <w:rFonts w:asciiTheme="minorHAnsi" w:hAnsiTheme="minorHAnsi"/>
          <w:lang w:val="en-GB"/>
        </w:rPr>
        <w:t xml:space="preserve"> </w:t>
      </w:r>
      <w:r w:rsidR="00944C88" w:rsidRPr="00EA4EC3">
        <w:rPr>
          <w:rFonts w:asciiTheme="minorHAnsi" w:hAnsiTheme="minorHAnsi"/>
          <w:lang w:val="en-GB"/>
        </w:rPr>
        <w:t xml:space="preserve">25 states participated </w:t>
      </w:r>
      <w:r w:rsidR="0097335E" w:rsidRPr="00EA4EC3">
        <w:rPr>
          <w:rFonts w:asciiTheme="minorHAnsi" w:hAnsiTheme="minorHAnsi"/>
          <w:lang w:val="en-GB"/>
        </w:rPr>
        <w:t xml:space="preserve">in </w:t>
      </w:r>
      <w:r w:rsidR="00944C88" w:rsidRPr="00EA4EC3">
        <w:rPr>
          <w:rFonts w:asciiTheme="minorHAnsi" w:hAnsiTheme="minorHAnsi"/>
          <w:lang w:val="en-GB"/>
        </w:rPr>
        <w:t xml:space="preserve">the </w:t>
      </w:r>
      <w:r w:rsidR="00D44C2E" w:rsidRPr="00EA4EC3">
        <w:rPr>
          <w:rFonts w:asciiTheme="minorHAnsi" w:hAnsiTheme="minorHAnsi"/>
          <w:lang w:val="en-GB"/>
        </w:rPr>
        <w:t xml:space="preserve">European Union Monitoring Mission Georgia </w:t>
      </w:r>
      <w:r w:rsidR="00944C88" w:rsidRPr="00EA4EC3">
        <w:rPr>
          <w:rFonts w:asciiTheme="minorHAnsi" w:hAnsiTheme="minorHAnsi"/>
          <w:lang w:val="en-GB"/>
        </w:rPr>
        <w:t>with a</w:t>
      </w:r>
      <w:r w:rsidR="00D44C2E" w:rsidRPr="00EA4EC3">
        <w:rPr>
          <w:rFonts w:asciiTheme="minorHAnsi" w:hAnsiTheme="minorHAnsi"/>
          <w:lang w:val="en-GB"/>
        </w:rPr>
        <w:t xml:space="preserve"> Proportional Number of </w:t>
      </w:r>
      <w:r w:rsidR="00944C88" w:rsidRPr="00EA4EC3">
        <w:rPr>
          <w:rFonts w:asciiTheme="minorHAnsi" w:hAnsiTheme="minorHAnsi"/>
          <w:lang w:val="en-GB"/>
        </w:rPr>
        <w:t>S</w:t>
      </w:r>
      <w:r w:rsidR="00D44C2E" w:rsidRPr="00EA4EC3">
        <w:rPr>
          <w:rFonts w:asciiTheme="minorHAnsi" w:hAnsiTheme="minorHAnsi"/>
          <w:lang w:val="en-GB"/>
        </w:rPr>
        <w:t xml:space="preserve">tates </w:t>
      </w:r>
      <w:r w:rsidR="00944C88" w:rsidRPr="00EA4EC3">
        <w:rPr>
          <w:rFonts w:asciiTheme="minorHAnsi" w:hAnsiTheme="minorHAnsi"/>
          <w:lang w:val="en-GB"/>
        </w:rPr>
        <w:t>of</w:t>
      </w:r>
      <w:r w:rsidR="00236295" w:rsidRPr="00EA4EC3">
        <w:rPr>
          <w:rFonts w:asciiTheme="minorHAnsi" w:hAnsiTheme="minorHAnsi"/>
          <w:lang w:val="en-GB"/>
        </w:rPr>
        <w:t xml:space="preserve"> 25*100/27=93</w:t>
      </w:r>
      <w:r w:rsidR="002D5F77" w:rsidRPr="00EA4EC3">
        <w:rPr>
          <w:rFonts w:asciiTheme="minorHAnsi" w:hAnsiTheme="minorHAnsi"/>
          <w:lang w:val="en-GB"/>
        </w:rPr>
        <w:t xml:space="preserve"> per</w:t>
      </w:r>
      <w:r w:rsidR="00255E71" w:rsidRPr="00EA4EC3">
        <w:rPr>
          <w:rFonts w:asciiTheme="minorHAnsi" w:hAnsiTheme="minorHAnsi"/>
          <w:lang w:val="en-GB"/>
        </w:rPr>
        <w:t xml:space="preserve">cent. </w:t>
      </w:r>
    </w:p>
    <w:p w14:paraId="6C7122A5" w14:textId="4B4B0648" w:rsidR="000A301E" w:rsidRDefault="000A301E" w:rsidP="002A5431">
      <w:pPr>
        <w:jc w:val="both"/>
        <w:rPr>
          <w:rFonts w:asciiTheme="minorHAnsi" w:hAnsiTheme="minorHAnsi"/>
          <w:lang w:val="en-GB"/>
        </w:rPr>
      </w:pPr>
    </w:p>
    <w:p w14:paraId="183CD931" w14:textId="13BA9CBD" w:rsidR="000A301E" w:rsidRPr="000A301E" w:rsidRDefault="000A301E" w:rsidP="002A5431">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41764729" w14:textId="62ECE542" w:rsidR="002A5431" w:rsidRPr="00EA4EC3" w:rsidRDefault="002A5431" w:rsidP="002A5431">
      <w:pPr>
        <w:jc w:val="both"/>
        <w:rPr>
          <w:rFonts w:asciiTheme="minorHAnsi" w:hAnsiTheme="minorHAnsi"/>
          <w:lang w:val="en-GB"/>
        </w:rPr>
      </w:pPr>
    </w:p>
    <w:p w14:paraId="7194BEA4" w14:textId="77777777" w:rsidR="002A5431" w:rsidRPr="00EA4EC3" w:rsidRDefault="002A5431" w:rsidP="002A5431">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4B2585D1" w14:textId="77777777" w:rsidR="002A5431" w:rsidRPr="00EA4EC3" w:rsidRDefault="002A5431" w:rsidP="002A5431">
      <w:pPr>
        <w:jc w:val="both"/>
        <w:rPr>
          <w:rFonts w:asciiTheme="minorHAnsi" w:hAnsiTheme="minorHAnsi"/>
          <w:u w:val="single"/>
          <w:lang w:val="en-GB"/>
        </w:rPr>
      </w:pPr>
    </w:p>
    <w:p w14:paraId="798B6E13" w14:textId="77777777" w:rsidR="002A5431" w:rsidRPr="00EA4EC3" w:rsidRDefault="002A5431" w:rsidP="002A5431">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50AD638" w14:textId="77777777" w:rsidR="002A5431" w:rsidRPr="00EA4EC3" w:rsidRDefault="002A5431" w:rsidP="002A5431">
      <w:pPr>
        <w:jc w:val="both"/>
        <w:rPr>
          <w:rFonts w:asciiTheme="minorHAnsi" w:hAnsiTheme="minorHAnsi"/>
          <w:lang w:val="en-GB"/>
        </w:rPr>
      </w:pPr>
    </w:p>
    <w:p w14:paraId="3BC92458" w14:textId="560C52F1" w:rsidR="002A5431" w:rsidRPr="00EA4EC3" w:rsidRDefault="00D44C2E" w:rsidP="002A5431">
      <w:pPr>
        <w:jc w:val="both"/>
        <w:rPr>
          <w:rFonts w:asciiTheme="minorHAnsi" w:hAnsiTheme="minorHAnsi"/>
          <w:lang w:val="en-GB"/>
        </w:rPr>
      </w:pPr>
      <w:r w:rsidRPr="00EA4EC3">
        <w:rPr>
          <w:rFonts w:asciiTheme="minorHAnsi" w:hAnsiTheme="minorHAnsi"/>
          <w:lang w:val="en-GB"/>
        </w:rPr>
        <w:t xml:space="preserve">Range: </w:t>
      </w:r>
      <w:r w:rsidR="00B33E90" w:rsidRPr="00EA4EC3">
        <w:rPr>
          <w:rFonts w:asciiTheme="minorHAnsi" w:hAnsiTheme="minorHAnsi"/>
          <w:lang w:val="en-GB"/>
        </w:rPr>
        <w:t>22</w:t>
      </w:r>
      <w:r w:rsidRPr="00EA4EC3">
        <w:rPr>
          <w:rFonts w:asciiTheme="minorHAnsi" w:hAnsiTheme="minorHAnsi"/>
          <w:lang w:val="en-GB"/>
        </w:rPr>
        <w:t xml:space="preserve"> to 100</w:t>
      </w:r>
    </w:p>
    <w:p w14:paraId="2CC25607" w14:textId="77777777" w:rsidR="0093099C" w:rsidRPr="00EA4EC3" w:rsidRDefault="0093099C" w:rsidP="000D795E">
      <w:pPr>
        <w:jc w:val="both"/>
        <w:rPr>
          <w:rFonts w:asciiTheme="minorHAnsi" w:hAnsiTheme="minorHAnsi"/>
          <w:lang w:val="en-GB"/>
        </w:rPr>
      </w:pPr>
    </w:p>
    <w:tbl>
      <w:tblPr>
        <w:tblW w:w="8060" w:type="dxa"/>
        <w:tblInd w:w="55" w:type="dxa"/>
        <w:tblCellMar>
          <w:left w:w="70" w:type="dxa"/>
          <w:right w:w="70" w:type="dxa"/>
        </w:tblCellMar>
        <w:tblLook w:val="04A0" w:firstRow="1" w:lastRow="0" w:firstColumn="1" w:lastColumn="0" w:noHBand="0" w:noVBand="1"/>
      </w:tblPr>
      <w:tblGrid>
        <w:gridCol w:w="1560"/>
        <w:gridCol w:w="1300"/>
        <w:gridCol w:w="1300"/>
        <w:gridCol w:w="1300"/>
        <w:gridCol w:w="1300"/>
        <w:gridCol w:w="1300"/>
      </w:tblGrid>
      <w:tr w:rsidR="00466C48" w:rsidRPr="00EA4EC3" w14:paraId="662BB11E" w14:textId="77777777" w:rsidTr="00466C48">
        <w:trPr>
          <w:trHeight w:val="900"/>
        </w:trPr>
        <w:tc>
          <w:tcPr>
            <w:tcW w:w="1560" w:type="dxa"/>
            <w:tcBorders>
              <w:top w:val="nil"/>
              <w:left w:val="nil"/>
              <w:bottom w:val="single" w:sz="4" w:space="0" w:color="auto"/>
              <w:right w:val="nil"/>
            </w:tcBorders>
            <w:shd w:val="clear" w:color="auto" w:fill="auto"/>
            <w:vAlign w:val="center"/>
            <w:hideMark/>
          </w:tcPr>
          <w:p w14:paraId="40064B6E" w14:textId="77777777" w:rsidR="00466C48" w:rsidRPr="00EA4EC3" w:rsidRDefault="00466C48" w:rsidP="00466C48">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vAlign w:val="center"/>
            <w:hideMark/>
          </w:tcPr>
          <w:p w14:paraId="4C889AF2" w14:textId="77777777" w:rsidR="00466C48" w:rsidRPr="00EA4EC3" w:rsidRDefault="00466C48" w:rsidP="00466C48">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center"/>
            <w:hideMark/>
          </w:tcPr>
          <w:p w14:paraId="2FAD038B" w14:textId="77777777" w:rsidR="00466C48" w:rsidRPr="00EA4EC3" w:rsidRDefault="00466C48" w:rsidP="00466C48">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center"/>
            <w:hideMark/>
          </w:tcPr>
          <w:p w14:paraId="1B6DA5DE" w14:textId="77777777" w:rsidR="00466C48" w:rsidRPr="00EA4EC3" w:rsidRDefault="00466C48" w:rsidP="00466C48">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center"/>
            <w:hideMark/>
          </w:tcPr>
          <w:p w14:paraId="5880FC3B" w14:textId="77777777" w:rsidR="00466C48" w:rsidRPr="00EA4EC3" w:rsidRDefault="00466C48" w:rsidP="00466C48">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300" w:type="dxa"/>
            <w:tcBorders>
              <w:top w:val="nil"/>
              <w:left w:val="nil"/>
              <w:bottom w:val="single" w:sz="4" w:space="0" w:color="auto"/>
              <w:right w:val="nil"/>
            </w:tcBorders>
            <w:shd w:val="clear" w:color="auto" w:fill="auto"/>
            <w:vAlign w:val="center"/>
            <w:hideMark/>
          </w:tcPr>
          <w:p w14:paraId="67594151" w14:textId="77777777" w:rsidR="00466C48" w:rsidRPr="00EA4EC3" w:rsidRDefault="00466C48" w:rsidP="00466C48">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466C48" w:rsidRPr="00EA4EC3" w14:paraId="23CBD688" w14:textId="77777777" w:rsidTr="00466C48">
        <w:trPr>
          <w:trHeight w:val="900"/>
        </w:trPr>
        <w:tc>
          <w:tcPr>
            <w:tcW w:w="1560" w:type="dxa"/>
            <w:tcBorders>
              <w:top w:val="nil"/>
              <w:left w:val="nil"/>
              <w:bottom w:val="nil"/>
              <w:right w:val="nil"/>
            </w:tcBorders>
            <w:shd w:val="clear" w:color="auto" w:fill="auto"/>
            <w:vAlign w:val="center"/>
            <w:hideMark/>
          </w:tcPr>
          <w:p w14:paraId="3536ACEE" w14:textId="77777777" w:rsidR="00466C48" w:rsidRPr="00EA4EC3" w:rsidRDefault="00466C48" w:rsidP="00466C48">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lastRenderedPageBreak/>
              <w:t>Proportional Number of States</w:t>
            </w:r>
          </w:p>
        </w:tc>
        <w:tc>
          <w:tcPr>
            <w:tcW w:w="1300" w:type="dxa"/>
            <w:tcBorders>
              <w:top w:val="nil"/>
              <w:left w:val="nil"/>
              <w:bottom w:val="nil"/>
              <w:right w:val="nil"/>
            </w:tcBorders>
            <w:shd w:val="clear" w:color="auto" w:fill="auto"/>
            <w:noWrap/>
            <w:vAlign w:val="bottom"/>
            <w:hideMark/>
          </w:tcPr>
          <w:p w14:paraId="0D9508EC" w14:textId="09BA831A" w:rsidR="00466C48" w:rsidRPr="000A301E" w:rsidRDefault="00466C48" w:rsidP="00B52EBD">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w:t>
            </w:r>
            <w:r w:rsidR="00B52EBD" w:rsidRPr="000A301E">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983ECC6" w14:textId="4BEA62E0" w:rsidR="00466C48" w:rsidRPr="000A301E" w:rsidRDefault="006C14DA" w:rsidP="00B52EBD">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6</w:t>
            </w:r>
            <w:r w:rsidR="00B52EBD" w:rsidRPr="000A301E">
              <w:rPr>
                <w:rFonts w:asciiTheme="minorHAnsi" w:eastAsia="Times New Roman" w:hAnsiTheme="minorHAnsi"/>
                <w:color w:val="000000"/>
                <w:highlight w:val="yellow"/>
                <w:lang w:val="en-GB"/>
              </w:rPr>
              <w:t>2</w:t>
            </w:r>
            <w:r w:rsidRPr="000A301E">
              <w:rPr>
                <w:rFonts w:asciiTheme="minorHAnsi" w:eastAsia="Times New Roman" w:hAnsiTheme="minorHAnsi"/>
                <w:color w:val="000000"/>
                <w:highlight w:val="yellow"/>
                <w:lang w:val="en-GB"/>
              </w:rPr>
              <w:t>.</w:t>
            </w:r>
            <w:r w:rsidR="00E651E2" w:rsidRPr="000A301E">
              <w:rPr>
                <w:rFonts w:asciiTheme="minorHAnsi" w:eastAsia="Times New Roman" w:hAnsiTheme="minorHAnsi"/>
                <w:color w:val="000000"/>
                <w:highlight w:val="yellow"/>
                <w:lang w:val="en-GB"/>
              </w:rPr>
              <w:t>571</w:t>
            </w:r>
          </w:p>
        </w:tc>
        <w:tc>
          <w:tcPr>
            <w:tcW w:w="1300" w:type="dxa"/>
            <w:tcBorders>
              <w:top w:val="nil"/>
              <w:left w:val="nil"/>
              <w:bottom w:val="nil"/>
              <w:right w:val="nil"/>
            </w:tcBorders>
            <w:shd w:val="clear" w:color="auto" w:fill="auto"/>
            <w:noWrap/>
            <w:vAlign w:val="bottom"/>
            <w:hideMark/>
          </w:tcPr>
          <w:p w14:paraId="451F33C2" w14:textId="577D3A47" w:rsidR="00466C48" w:rsidRPr="000A301E" w:rsidRDefault="006C14DA" w:rsidP="00B52EBD">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w:t>
            </w:r>
            <w:r w:rsidR="00B52EBD" w:rsidRPr="000A301E">
              <w:rPr>
                <w:rFonts w:asciiTheme="minorHAnsi" w:eastAsia="Times New Roman" w:hAnsiTheme="minorHAnsi"/>
                <w:color w:val="000000"/>
                <w:highlight w:val="yellow"/>
                <w:lang w:val="en-GB"/>
              </w:rPr>
              <w:t>3</w:t>
            </w:r>
            <w:r w:rsidRPr="000A301E">
              <w:rPr>
                <w:rFonts w:asciiTheme="minorHAnsi" w:eastAsia="Times New Roman" w:hAnsiTheme="minorHAnsi"/>
                <w:color w:val="000000"/>
                <w:highlight w:val="yellow"/>
                <w:lang w:val="en-GB"/>
              </w:rPr>
              <w:t>.</w:t>
            </w:r>
            <w:r w:rsidR="00E651E2" w:rsidRPr="000A301E">
              <w:rPr>
                <w:rFonts w:asciiTheme="minorHAnsi" w:eastAsia="Times New Roman" w:hAnsiTheme="minorHAnsi"/>
                <w:color w:val="000000"/>
                <w:highlight w:val="yellow"/>
                <w:lang w:val="en-GB"/>
              </w:rPr>
              <w:t>818</w:t>
            </w:r>
          </w:p>
        </w:tc>
        <w:tc>
          <w:tcPr>
            <w:tcW w:w="1300" w:type="dxa"/>
            <w:tcBorders>
              <w:top w:val="nil"/>
              <w:left w:val="nil"/>
              <w:bottom w:val="nil"/>
              <w:right w:val="nil"/>
            </w:tcBorders>
            <w:shd w:val="clear" w:color="auto" w:fill="auto"/>
            <w:noWrap/>
            <w:vAlign w:val="bottom"/>
            <w:hideMark/>
          </w:tcPr>
          <w:p w14:paraId="59116C6C" w14:textId="5C1217FE" w:rsidR="00466C48" w:rsidRPr="000A301E" w:rsidRDefault="00E651E2" w:rsidP="00466C48">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21</w:t>
            </w:r>
          </w:p>
        </w:tc>
        <w:tc>
          <w:tcPr>
            <w:tcW w:w="1300" w:type="dxa"/>
            <w:tcBorders>
              <w:top w:val="nil"/>
              <w:left w:val="nil"/>
              <w:bottom w:val="nil"/>
              <w:right w:val="nil"/>
            </w:tcBorders>
            <w:shd w:val="clear" w:color="auto" w:fill="auto"/>
            <w:noWrap/>
            <w:vAlign w:val="bottom"/>
            <w:hideMark/>
          </w:tcPr>
          <w:p w14:paraId="0C794800" w14:textId="77777777" w:rsidR="00466C48" w:rsidRPr="000A301E" w:rsidRDefault="00466C48" w:rsidP="00466C48">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100</w:t>
            </w:r>
          </w:p>
        </w:tc>
      </w:tr>
    </w:tbl>
    <w:p w14:paraId="5DF1F187" w14:textId="77777777" w:rsidR="00466C48" w:rsidRPr="00EA4EC3" w:rsidRDefault="00466C48" w:rsidP="000D795E">
      <w:pPr>
        <w:jc w:val="both"/>
        <w:rPr>
          <w:rFonts w:asciiTheme="minorHAnsi" w:hAnsiTheme="minorHAnsi"/>
          <w:lang w:val="en-GB"/>
        </w:rPr>
      </w:pPr>
    </w:p>
    <w:p w14:paraId="4783B438" w14:textId="77777777" w:rsidR="007708E4" w:rsidRPr="00EA4EC3" w:rsidRDefault="007708E4" w:rsidP="000D795E">
      <w:pPr>
        <w:jc w:val="both"/>
        <w:rPr>
          <w:rFonts w:asciiTheme="minorHAnsi" w:hAnsiTheme="minorHAnsi"/>
          <w:lang w:val="en-GB"/>
        </w:rPr>
      </w:pPr>
    </w:p>
    <w:p w14:paraId="49AEB525" w14:textId="3B9732BE" w:rsidR="002D5F77" w:rsidRPr="00EA4EC3" w:rsidRDefault="002D5F77" w:rsidP="00973A59">
      <w:pPr>
        <w:jc w:val="both"/>
        <w:rPr>
          <w:rFonts w:asciiTheme="minorHAnsi" w:hAnsiTheme="minorHAnsi"/>
          <w:b/>
          <w:lang w:val="en-GB"/>
        </w:rPr>
      </w:pPr>
      <w:r w:rsidRPr="00EA4EC3">
        <w:rPr>
          <w:rFonts w:asciiTheme="minorHAnsi" w:hAnsiTheme="minorHAnsi"/>
          <w:b/>
          <w:lang w:val="en-GB"/>
        </w:rPr>
        <w:t>V010</w:t>
      </w:r>
      <w:r w:rsidR="005A1729" w:rsidRPr="00EA4EC3">
        <w:rPr>
          <w:rFonts w:asciiTheme="minorHAnsi" w:hAnsiTheme="minorHAnsi"/>
          <w:b/>
          <w:lang w:val="en-GB"/>
        </w:rPr>
        <w:tab/>
      </w:r>
      <w:r w:rsidR="005A1729" w:rsidRPr="00EA4EC3">
        <w:rPr>
          <w:rFonts w:asciiTheme="minorHAnsi" w:hAnsiTheme="minorHAnsi"/>
          <w:b/>
          <w:lang w:val="en-GB"/>
        </w:rPr>
        <w:tab/>
      </w:r>
      <w:r w:rsidR="005A1729" w:rsidRPr="00EA4EC3">
        <w:rPr>
          <w:rFonts w:asciiTheme="minorHAnsi" w:hAnsiTheme="minorHAnsi"/>
          <w:b/>
          <w:lang w:val="en-GB"/>
        </w:rPr>
        <w:tab/>
      </w:r>
      <w:r w:rsidRPr="00EA4EC3">
        <w:rPr>
          <w:rFonts w:asciiTheme="minorHAnsi" w:hAnsiTheme="minorHAnsi"/>
          <w:b/>
          <w:lang w:val="en-GB"/>
        </w:rPr>
        <w:t xml:space="preserve">Absolute </w:t>
      </w:r>
      <w:r w:rsidR="00062351" w:rsidRPr="00EA4EC3">
        <w:rPr>
          <w:rFonts w:asciiTheme="minorHAnsi" w:hAnsiTheme="minorHAnsi"/>
          <w:b/>
          <w:lang w:val="en-GB"/>
        </w:rPr>
        <w:t>recorded maximum personnel/troops</w:t>
      </w:r>
    </w:p>
    <w:p w14:paraId="6A6E03EB" w14:textId="5413CF69" w:rsidR="00973A59" w:rsidRPr="00EA4EC3" w:rsidRDefault="00062351" w:rsidP="00973A59">
      <w:pPr>
        <w:jc w:val="both"/>
        <w:rPr>
          <w:rFonts w:asciiTheme="minorHAnsi" w:hAnsiTheme="minorHAnsi"/>
          <w:b/>
          <w:lang w:val="en-GB"/>
        </w:rPr>
      </w:pP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(including international personnel and troops</w:t>
      </w:r>
      <w:r w:rsidR="002D5F77" w:rsidRPr="00EA4EC3">
        <w:rPr>
          <w:rFonts w:asciiTheme="minorHAnsi" w:hAnsiTheme="minorHAnsi"/>
          <w:b/>
          <w:lang w:val="en-GB"/>
        </w:rPr>
        <w:t>)</w:t>
      </w:r>
    </w:p>
    <w:p w14:paraId="7ECCED6A" w14:textId="51B36672" w:rsidR="005A1729" w:rsidRPr="00EA4EC3" w:rsidRDefault="005A1729" w:rsidP="005A1729">
      <w:pPr>
        <w:jc w:val="both"/>
        <w:rPr>
          <w:rFonts w:asciiTheme="minorHAnsi" w:hAnsiTheme="minorHAnsi"/>
          <w:lang w:val="en-GB"/>
        </w:rPr>
      </w:pPr>
    </w:p>
    <w:p w14:paraId="149243EF" w14:textId="77777777" w:rsidR="000A301E" w:rsidRDefault="005A1729" w:rsidP="00995C69">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4FAC1E7D" w14:textId="77777777" w:rsidR="000A301E" w:rsidRDefault="000A301E" w:rsidP="00995C69">
      <w:pPr>
        <w:jc w:val="both"/>
        <w:rPr>
          <w:rFonts w:asciiTheme="minorHAnsi" w:hAnsiTheme="minorHAnsi"/>
          <w:lang w:val="en-GB"/>
        </w:rPr>
      </w:pPr>
    </w:p>
    <w:p w14:paraId="16BCEC81" w14:textId="20D89333" w:rsidR="005A1729" w:rsidRPr="00EA4EC3" w:rsidRDefault="000A301E" w:rsidP="00995C69">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proofErr w:type="gramStart"/>
      <w:r w:rsidR="00995C69" w:rsidRPr="00EA4EC3">
        <w:rPr>
          <w:rFonts w:asciiTheme="minorHAnsi" w:hAnsiTheme="minorHAnsi"/>
          <w:iCs/>
          <w:lang w:val="en-GB"/>
        </w:rPr>
        <w:t>This variable measures</w:t>
      </w:r>
      <w:proofErr w:type="gramEnd"/>
      <w:r w:rsidR="00995C69" w:rsidRPr="00EA4EC3">
        <w:rPr>
          <w:rFonts w:asciiTheme="minorHAnsi" w:hAnsiTheme="minorHAnsi"/>
          <w:iCs/>
          <w:lang w:val="en-GB"/>
        </w:rPr>
        <w:t xml:space="preserve"> the absolute recorded (or published) maximum </w:t>
      </w:r>
      <w:r w:rsidR="00995C69" w:rsidRPr="003573FE">
        <w:rPr>
          <w:rFonts w:asciiTheme="minorHAnsi" w:hAnsiTheme="minorHAnsi"/>
          <w:iCs/>
          <w:lang w:val="en-GB"/>
        </w:rPr>
        <w:t xml:space="preserve">personnel/troops deployed (including </w:t>
      </w:r>
      <w:r w:rsidR="0024652B" w:rsidRPr="003573FE">
        <w:rPr>
          <w:rFonts w:asciiTheme="minorHAnsi" w:hAnsiTheme="minorHAnsi"/>
          <w:iCs/>
          <w:lang w:val="en-GB"/>
        </w:rPr>
        <w:t>third states</w:t>
      </w:r>
      <w:r w:rsidR="00995C69" w:rsidRPr="003573FE">
        <w:rPr>
          <w:rFonts w:asciiTheme="minorHAnsi" w:hAnsiTheme="minorHAnsi"/>
          <w:iCs/>
          <w:lang w:val="en-GB"/>
        </w:rPr>
        <w:t xml:space="preserve"> forces where present</w:t>
      </w:r>
      <w:r w:rsidR="0024652B" w:rsidRPr="003573FE">
        <w:rPr>
          <w:rFonts w:asciiTheme="minorHAnsi" w:hAnsiTheme="minorHAnsi"/>
          <w:iCs/>
          <w:lang w:val="en-GB"/>
        </w:rPr>
        <w:t xml:space="preserve"> – </w:t>
      </w:r>
      <w:r w:rsidR="0024652B" w:rsidRPr="003573FE">
        <w:rPr>
          <w:rFonts w:asciiTheme="minorHAnsi" w:hAnsiTheme="minorHAnsi"/>
          <w:iCs/>
          <w:highlight w:val="green"/>
          <w:lang w:val="en-GB"/>
        </w:rPr>
        <w:t>excluding local</w:t>
      </w:r>
      <w:r w:rsidR="0024652B" w:rsidRPr="003573FE">
        <w:rPr>
          <w:rFonts w:asciiTheme="minorHAnsi" w:hAnsiTheme="minorHAnsi"/>
          <w:iCs/>
          <w:lang w:val="en-GB"/>
        </w:rPr>
        <w:t xml:space="preserve"> staff</w:t>
      </w:r>
      <w:r w:rsidR="00995C69" w:rsidRPr="003573FE">
        <w:rPr>
          <w:rFonts w:asciiTheme="minorHAnsi" w:hAnsiTheme="minorHAnsi"/>
          <w:iCs/>
          <w:lang w:val="en-GB"/>
        </w:rPr>
        <w:t xml:space="preserve">) for each </w:t>
      </w:r>
      <w:r w:rsidR="00C94542" w:rsidRPr="003573FE">
        <w:rPr>
          <w:rFonts w:asciiTheme="minorHAnsi" w:hAnsiTheme="minorHAnsi"/>
          <w:iCs/>
          <w:lang w:val="en-GB"/>
        </w:rPr>
        <w:t>operation and mission</w:t>
      </w:r>
      <w:r w:rsidR="00995C69" w:rsidRPr="003573FE">
        <w:rPr>
          <w:rFonts w:asciiTheme="minorHAnsi" w:hAnsiTheme="minorHAnsi"/>
          <w:iCs/>
          <w:lang w:val="en-GB"/>
        </w:rPr>
        <w:t>.</w:t>
      </w:r>
    </w:p>
    <w:p w14:paraId="1EFF94F8" w14:textId="610A187E" w:rsidR="005A1729" w:rsidRDefault="005A1729" w:rsidP="005A1729">
      <w:pPr>
        <w:jc w:val="both"/>
        <w:rPr>
          <w:rFonts w:asciiTheme="minorHAnsi" w:hAnsiTheme="minorHAnsi"/>
          <w:lang w:val="en-GB"/>
        </w:rPr>
      </w:pPr>
    </w:p>
    <w:p w14:paraId="6202F6CE" w14:textId="2C115640" w:rsidR="000A301E" w:rsidRPr="00EA4EC3" w:rsidRDefault="000A301E" w:rsidP="000A301E">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proofErr w:type="gramStart"/>
      <w:r w:rsidRPr="00EA4EC3">
        <w:rPr>
          <w:rFonts w:asciiTheme="minorHAnsi" w:hAnsiTheme="minorHAnsi"/>
          <w:iCs/>
          <w:lang w:val="en-GB"/>
        </w:rPr>
        <w:t>This variable measures</w:t>
      </w:r>
      <w:proofErr w:type="gramEnd"/>
      <w:r w:rsidRPr="00EA4EC3">
        <w:rPr>
          <w:rFonts w:asciiTheme="minorHAnsi" w:hAnsiTheme="minorHAnsi"/>
          <w:iCs/>
          <w:lang w:val="en-GB"/>
        </w:rPr>
        <w:t xml:space="preserve"> the personnel/troops deployed (</w:t>
      </w:r>
      <w:r w:rsidR="0024652B" w:rsidRPr="00EA4EC3">
        <w:rPr>
          <w:rFonts w:asciiTheme="minorHAnsi" w:hAnsiTheme="minorHAnsi"/>
          <w:iCs/>
          <w:lang w:val="en-GB"/>
        </w:rPr>
        <w:t xml:space="preserve">including </w:t>
      </w:r>
      <w:r w:rsidR="0024652B">
        <w:rPr>
          <w:rFonts w:asciiTheme="minorHAnsi" w:hAnsiTheme="minorHAnsi"/>
          <w:iCs/>
          <w:lang w:val="en-GB"/>
        </w:rPr>
        <w:t>third states</w:t>
      </w:r>
      <w:r w:rsidR="0024652B" w:rsidRPr="00EA4EC3">
        <w:rPr>
          <w:rFonts w:asciiTheme="minorHAnsi" w:hAnsiTheme="minorHAnsi"/>
          <w:iCs/>
          <w:lang w:val="en-GB"/>
        </w:rPr>
        <w:t xml:space="preserve"> </w:t>
      </w:r>
      <w:r w:rsidR="0024652B" w:rsidRPr="003573FE">
        <w:rPr>
          <w:rFonts w:asciiTheme="minorHAnsi" w:hAnsiTheme="minorHAnsi"/>
          <w:iCs/>
          <w:lang w:val="en-GB"/>
        </w:rPr>
        <w:t xml:space="preserve">forces where present – </w:t>
      </w:r>
      <w:r w:rsidR="0024652B" w:rsidRPr="003573FE">
        <w:rPr>
          <w:rFonts w:asciiTheme="minorHAnsi" w:hAnsiTheme="minorHAnsi"/>
          <w:iCs/>
          <w:highlight w:val="green"/>
          <w:lang w:val="en-GB"/>
        </w:rPr>
        <w:t>excluding local staff</w:t>
      </w:r>
      <w:r w:rsidRPr="003573FE">
        <w:rPr>
          <w:rFonts w:asciiTheme="minorHAnsi" w:hAnsiTheme="minorHAnsi"/>
          <w:iCs/>
          <w:lang w:val="en-GB"/>
        </w:rPr>
        <w:t>) at each year for each operation and mission.</w:t>
      </w:r>
    </w:p>
    <w:p w14:paraId="5B5A9148" w14:textId="26C3291C" w:rsidR="000A301E" w:rsidRDefault="000A301E" w:rsidP="005A1729">
      <w:pPr>
        <w:jc w:val="both"/>
        <w:rPr>
          <w:rFonts w:asciiTheme="minorHAnsi" w:hAnsiTheme="minorHAnsi"/>
          <w:lang w:val="en-GB"/>
        </w:rPr>
      </w:pPr>
    </w:p>
    <w:p w14:paraId="549E02FF" w14:textId="77777777" w:rsidR="000A301E" w:rsidRPr="00EA4EC3" w:rsidRDefault="000A301E" w:rsidP="005A1729">
      <w:pPr>
        <w:jc w:val="both"/>
        <w:rPr>
          <w:rFonts w:asciiTheme="minorHAnsi" w:hAnsiTheme="minorHAnsi"/>
          <w:lang w:val="en-GB"/>
        </w:rPr>
      </w:pPr>
    </w:p>
    <w:p w14:paraId="4E02BCFE" w14:textId="77777777" w:rsidR="005A1729" w:rsidRPr="00EA4EC3" w:rsidRDefault="005A1729" w:rsidP="005A1729">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5C7967E" w14:textId="77777777" w:rsidR="005A1729" w:rsidRPr="00EA4EC3" w:rsidRDefault="005A1729" w:rsidP="005A1729">
      <w:pPr>
        <w:jc w:val="both"/>
        <w:rPr>
          <w:rFonts w:asciiTheme="minorHAnsi" w:hAnsiTheme="minorHAnsi"/>
          <w:u w:val="single"/>
          <w:lang w:val="en-GB"/>
        </w:rPr>
      </w:pPr>
    </w:p>
    <w:p w14:paraId="24E51DAB" w14:textId="77777777" w:rsidR="005A1729" w:rsidRPr="00EA4EC3" w:rsidRDefault="005A1729" w:rsidP="005A1729">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04AFDDF3" w14:textId="77777777" w:rsidR="005A1729" w:rsidRPr="00EA4EC3" w:rsidRDefault="005A1729" w:rsidP="005A1729">
      <w:pPr>
        <w:jc w:val="both"/>
        <w:rPr>
          <w:rFonts w:asciiTheme="minorHAnsi" w:hAnsiTheme="minorHAnsi"/>
          <w:lang w:val="en-GB"/>
        </w:rPr>
      </w:pPr>
    </w:p>
    <w:p w14:paraId="69E268EC" w14:textId="6FC65976" w:rsidR="005A1729" w:rsidRPr="00EA4EC3" w:rsidRDefault="00005B0F" w:rsidP="005A1729">
      <w:pPr>
        <w:jc w:val="both"/>
        <w:rPr>
          <w:rFonts w:asciiTheme="minorHAnsi" w:hAnsiTheme="minorHAnsi"/>
          <w:lang w:val="en-GB"/>
        </w:rPr>
      </w:pPr>
      <w:r w:rsidRPr="00EA4EC3">
        <w:rPr>
          <w:rFonts w:asciiTheme="minorHAnsi" w:hAnsiTheme="minorHAnsi"/>
          <w:lang w:val="en-GB"/>
        </w:rPr>
        <w:t xml:space="preserve">Range: </w:t>
      </w:r>
      <w:r w:rsidR="00193281" w:rsidRPr="000A301E">
        <w:rPr>
          <w:rFonts w:asciiTheme="minorHAnsi" w:hAnsiTheme="minorHAnsi"/>
          <w:highlight w:val="yellow"/>
          <w:lang w:val="en-GB"/>
        </w:rPr>
        <w:t>10</w:t>
      </w:r>
      <w:r w:rsidRPr="000A301E">
        <w:rPr>
          <w:rFonts w:asciiTheme="minorHAnsi" w:hAnsiTheme="minorHAnsi"/>
          <w:highlight w:val="yellow"/>
          <w:lang w:val="en-GB"/>
        </w:rPr>
        <w:t xml:space="preserve"> to </w:t>
      </w:r>
      <w:r w:rsidR="00193281" w:rsidRPr="000A301E">
        <w:rPr>
          <w:rFonts w:asciiTheme="minorHAnsi" w:hAnsiTheme="minorHAnsi"/>
          <w:highlight w:val="yellow"/>
          <w:lang w:val="en-GB"/>
        </w:rPr>
        <w:t>700</w:t>
      </w:r>
      <w:r w:rsidRPr="000A301E">
        <w:rPr>
          <w:rFonts w:asciiTheme="minorHAnsi" w:hAnsiTheme="minorHAnsi"/>
          <w:highlight w:val="yellow"/>
          <w:lang w:val="en-GB"/>
        </w:rPr>
        <w:t>0</w:t>
      </w:r>
    </w:p>
    <w:p w14:paraId="5D65E6CE" w14:textId="77777777" w:rsidR="00DA5FD0" w:rsidRPr="00EA4EC3" w:rsidRDefault="00DA5FD0" w:rsidP="005A1729">
      <w:pPr>
        <w:jc w:val="both"/>
        <w:rPr>
          <w:rFonts w:asciiTheme="minorHAnsi" w:hAnsiTheme="minorHAnsi"/>
          <w:lang w:val="en-GB"/>
        </w:rPr>
      </w:pPr>
    </w:p>
    <w:p w14:paraId="1C974893" w14:textId="77777777" w:rsidR="00244A18" w:rsidRPr="00EA4EC3" w:rsidRDefault="00244A18" w:rsidP="000D795E">
      <w:pPr>
        <w:jc w:val="both"/>
        <w:rPr>
          <w:rFonts w:asciiTheme="minorHAnsi" w:hAnsiTheme="minorHAnsi"/>
          <w:lang w:val="en-GB"/>
        </w:rPr>
      </w:pPr>
    </w:p>
    <w:tbl>
      <w:tblPr>
        <w:tblW w:w="10140" w:type="dxa"/>
        <w:jc w:val="center"/>
        <w:tblCellMar>
          <w:left w:w="70" w:type="dxa"/>
          <w:right w:w="70" w:type="dxa"/>
        </w:tblCellMar>
        <w:tblLook w:val="04A0" w:firstRow="1" w:lastRow="0" w:firstColumn="1" w:lastColumn="0" w:noHBand="0" w:noVBand="1"/>
      </w:tblPr>
      <w:tblGrid>
        <w:gridCol w:w="2980"/>
        <w:gridCol w:w="1300"/>
        <w:gridCol w:w="1300"/>
        <w:gridCol w:w="1300"/>
        <w:gridCol w:w="1960"/>
        <w:gridCol w:w="1300"/>
      </w:tblGrid>
      <w:tr w:rsidR="00DB4162" w:rsidRPr="00EA4EC3" w14:paraId="194BFCA4" w14:textId="77777777" w:rsidTr="00244A18">
        <w:trPr>
          <w:trHeight w:val="370"/>
          <w:jc w:val="center"/>
        </w:trPr>
        <w:tc>
          <w:tcPr>
            <w:tcW w:w="2980" w:type="dxa"/>
            <w:tcBorders>
              <w:top w:val="nil"/>
              <w:left w:val="nil"/>
              <w:bottom w:val="single" w:sz="4" w:space="0" w:color="auto"/>
              <w:right w:val="nil"/>
            </w:tcBorders>
            <w:shd w:val="clear" w:color="auto" w:fill="auto"/>
            <w:hideMark/>
          </w:tcPr>
          <w:p w14:paraId="36684249" w14:textId="77777777" w:rsidR="00DB4162" w:rsidRPr="00EA4EC3" w:rsidRDefault="00DB4162" w:rsidP="00DB4162">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hideMark/>
          </w:tcPr>
          <w:p w14:paraId="58C3C8DA" w14:textId="77777777" w:rsidR="00DB4162" w:rsidRPr="00EA4EC3" w:rsidRDefault="00DB4162" w:rsidP="001E7FD9">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hideMark/>
          </w:tcPr>
          <w:p w14:paraId="69FD4755" w14:textId="77777777" w:rsidR="00DB4162" w:rsidRPr="00EA4EC3" w:rsidRDefault="00DB4162" w:rsidP="00DB4162">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hideMark/>
          </w:tcPr>
          <w:p w14:paraId="34A6768D" w14:textId="77777777" w:rsidR="00DB4162" w:rsidRPr="00EA4EC3" w:rsidRDefault="00DB4162" w:rsidP="00DB4162">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960" w:type="dxa"/>
            <w:tcBorders>
              <w:top w:val="nil"/>
              <w:left w:val="nil"/>
              <w:bottom w:val="single" w:sz="4" w:space="0" w:color="auto"/>
              <w:right w:val="nil"/>
            </w:tcBorders>
            <w:shd w:val="clear" w:color="auto" w:fill="auto"/>
            <w:hideMark/>
          </w:tcPr>
          <w:p w14:paraId="711EBD8F" w14:textId="4197AED0" w:rsidR="00DB4162" w:rsidRPr="00EA4EC3" w:rsidRDefault="00DB4162" w:rsidP="00DB4162">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 xml:space="preserve">      Min</w:t>
            </w:r>
          </w:p>
        </w:tc>
        <w:tc>
          <w:tcPr>
            <w:tcW w:w="1300" w:type="dxa"/>
            <w:tcBorders>
              <w:top w:val="nil"/>
              <w:left w:val="nil"/>
              <w:bottom w:val="single" w:sz="4" w:space="0" w:color="auto"/>
              <w:right w:val="nil"/>
            </w:tcBorders>
            <w:shd w:val="clear" w:color="auto" w:fill="auto"/>
            <w:hideMark/>
          </w:tcPr>
          <w:p w14:paraId="435B1BF2" w14:textId="77777777" w:rsidR="00DB4162" w:rsidRPr="00EA4EC3" w:rsidRDefault="00DB4162" w:rsidP="00DB4162">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DB4162" w:rsidRPr="00EA4EC3" w14:paraId="4DB55C03" w14:textId="77777777" w:rsidTr="00DB4162">
        <w:trPr>
          <w:trHeight w:val="600"/>
          <w:jc w:val="center"/>
        </w:trPr>
        <w:tc>
          <w:tcPr>
            <w:tcW w:w="2980" w:type="dxa"/>
            <w:tcBorders>
              <w:top w:val="nil"/>
              <w:left w:val="nil"/>
              <w:bottom w:val="nil"/>
              <w:right w:val="nil"/>
            </w:tcBorders>
            <w:shd w:val="clear" w:color="auto" w:fill="auto"/>
            <w:hideMark/>
          </w:tcPr>
          <w:p w14:paraId="1327DE5F" w14:textId="7DCFAFEF" w:rsidR="00DB4162" w:rsidRPr="00EA4EC3" w:rsidRDefault="00244A18" w:rsidP="001E7FD9">
            <w:pPr>
              <w:rPr>
                <w:rFonts w:asciiTheme="minorHAnsi" w:eastAsia="Times New Roman" w:hAnsiTheme="minorHAnsi"/>
                <w:bCs/>
                <w:color w:val="000000"/>
                <w:lang w:val="en-GB"/>
              </w:rPr>
            </w:pPr>
            <w:r w:rsidRPr="00EA4EC3">
              <w:rPr>
                <w:rFonts w:asciiTheme="minorHAnsi" w:eastAsia="Times New Roman" w:hAnsiTheme="minorHAnsi"/>
                <w:bCs/>
                <w:color w:val="000000"/>
                <w:lang w:val="en-GB"/>
              </w:rPr>
              <w:t>Peak</w:t>
            </w:r>
            <w:r w:rsidR="00DB4162" w:rsidRPr="00EA4EC3">
              <w:rPr>
                <w:rFonts w:asciiTheme="minorHAnsi" w:eastAsia="Times New Roman" w:hAnsiTheme="minorHAnsi"/>
                <w:bCs/>
                <w:color w:val="000000"/>
                <w:lang w:val="en-GB"/>
              </w:rPr>
              <w:t xml:space="preserve"> Total Number of Personnel </w:t>
            </w:r>
          </w:p>
        </w:tc>
        <w:tc>
          <w:tcPr>
            <w:tcW w:w="1300" w:type="dxa"/>
            <w:tcBorders>
              <w:top w:val="nil"/>
              <w:left w:val="nil"/>
              <w:bottom w:val="nil"/>
              <w:right w:val="nil"/>
            </w:tcBorders>
            <w:shd w:val="clear" w:color="auto" w:fill="auto"/>
            <w:noWrap/>
            <w:vAlign w:val="bottom"/>
            <w:hideMark/>
          </w:tcPr>
          <w:p w14:paraId="7B8A9E3A" w14:textId="5DE7C840" w:rsidR="00DB4162" w:rsidRPr="000A301E" w:rsidRDefault="00DB4162" w:rsidP="00E651E2">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w:t>
            </w:r>
            <w:r w:rsidR="00E651E2" w:rsidRPr="000A301E">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0FE50E5C" w14:textId="7F9914EE" w:rsidR="00DB4162" w:rsidRPr="000A301E" w:rsidRDefault="00366B77" w:rsidP="00E651E2">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6</w:t>
            </w:r>
            <w:r w:rsidR="00DB4162" w:rsidRPr="000A301E">
              <w:rPr>
                <w:rFonts w:asciiTheme="minorHAnsi" w:eastAsia="Times New Roman" w:hAnsiTheme="minorHAnsi"/>
                <w:color w:val="000000"/>
                <w:highlight w:val="yellow"/>
                <w:lang w:val="en-GB"/>
              </w:rPr>
              <w:t>9</w:t>
            </w:r>
            <w:r w:rsidR="00E651E2" w:rsidRPr="000A301E">
              <w:rPr>
                <w:rFonts w:asciiTheme="minorHAnsi" w:eastAsia="Times New Roman" w:hAnsiTheme="minorHAnsi"/>
                <w:color w:val="000000"/>
                <w:highlight w:val="yellow"/>
                <w:lang w:val="en-GB"/>
              </w:rPr>
              <w:t>2</w:t>
            </w:r>
            <w:r w:rsidR="00DB4162" w:rsidRPr="000A301E">
              <w:rPr>
                <w:rFonts w:asciiTheme="minorHAnsi" w:eastAsia="Times New Roman" w:hAnsiTheme="minorHAnsi"/>
                <w:color w:val="000000"/>
                <w:highlight w:val="yellow"/>
                <w:lang w:val="en-GB"/>
              </w:rPr>
              <w:t>.</w:t>
            </w:r>
            <w:r w:rsidR="00E651E2" w:rsidRPr="000A301E">
              <w:rPr>
                <w:rFonts w:asciiTheme="minorHAnsi" w:eastAsia="Times New Roman" w:hAnsiTheme="minorHAnsi"/>
                <w:color w:val="000000"/>
                <w:highlight w:val="yellow"/>
                <w:lang w:val="en-GB"/>
              </w:rPr>
              <w:t>3</w:t>
            </w:r>
            <w:r w:rsidR="00EF06B0" w:rsidRPr="000A301E">
              <w:rPr>
                <w:rFonts w:asciiTheme="minorHAnsi" w:eastAsia="Times New Roman" w:hAnsiTheme="minorHAnsi"/>
                <w:color w:val="000000"/>
                <w:highlight w:val="yellow"/>
                <w:lang w:val="en-GB"/>
              </w:rPr>
              <w:t>1</w:t>
            </w:r>
            <w:r w:rsidR="00E651E2" w:rsidRPr="000A301E">
              <w:rPr>
                <w:rFonts w:asciiTheme="minorHAnsi" w:eastAsia="Times New Roman" w:hAnsiTheme="minorHAnsi"/>
                <w:color w:val="000000"/>
                <w:highlight w:val="yellow"/>
                <w:lang w:val="en-GB"/>
              </w:rPr>
              <w:t>4</w:t>
            </w:r>
          </w:p>
        </w:tc>
        <w:tc>
          <w:tcPr>
            <w:tcW w:w="1300" w:type="dxa"/>
            <w:tcBorders>
              <w:top w:val="nil"/>
              <w:left w:val="nil"/>
              <w:bottom w:val="nil"/>
              <w:right w:val="nil"/>
            </w:tcBorders>
            <w:shd w:val="clear" w:color="auto" w:fill="auto"/>
            <w:noWrap/>
            <w:vAlign w:val="bottom"/>
            <w:hideMark/>
          </w:tcPr>
          <w:p w14:paraId="6164997D" w14:textId="499500B8" w:rsidR="00DB4162" w:rsidRPr="000A301E" w:rsidRDefault="00EF06B0" w:rsidP="00606CA3">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135</w:t>
            </w:r>
            <w:r w:rsidR="00606CA3" w:rsidRPr="000A301E">
              <w:rPr>
                <w:rFonts w:asciiTheme="minorHAnsi" w:eastAsia="Times New Roman" w:hAnsiTheme="minorHAnsi"/>
                <w:color w:val="000000"/>
                <w:highlight w:val="yellow"/>
                <w:lang w:val="en-GB"/>
              </w:rPr>
              <w:t>4.94</w:t>
            </w:r>
          </w:p>
        </w:tc>
        <w:tc>
          <w:tcPr>
            <w:tcW w:w="1960" w:type="dxa"/>
            <w:tcBorders>
              <w:top w:val="nil"/>
              <w:left w:val="nil"/>
              <w:bottom w:val="nil"/>
              <w:right w:val="nil"/>
            </w:tcBorders>
            <w:shd w:val="clear" w:color="auto" w:fill="auto"/>
            <w:noWrap/>
            <w:vAlign w:val="bottom"/>
            <w:hideMark/>
          </w:tcPr>
          <w:p w14:paraId="6B6147D8" w14:textId="731A4597" w:rsidR="00DB4162" w:rsidRPr="000A301E" w:rsidRDefault="00DB4162" w:rsidP="00DB4162">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 xml:space="preserve">        10</w:t>
            </w:r>
          </w:p>
        </w:tc>
        <w:tc>
          <w:tcPr>
            <w:tcW w:w="1300" w:type="dxa"/>
            <w:tcBorders>
              <w:top w:val="nil"/>
              <w:left w:val="nil"/>
              <w:bottom w:val="nil"/>
              <w:right w:val="nil"/>
            </w:tcBorders>
            <w:shd w:val="clear" w:color="auto" w:fill="auto"/>
            <w:noWrap/>
            <w:vAlign w:val="bottom"/>
            <w:hideMark/>
          </w:tcPr>
          <w:p w14:paraId="0E0E17D7" w14:textId="517413BE" w:rsidR="00DB4162" w:rsidRPr="000A301E" w:rsidRDefault="00193281" w:rsidP="00DB4162">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700</w:t>
            </w:r>
            <w:r w:rsidR="00DB4162" w:rsidRPr="000A301E">
              <w:rPr>
                <w:rFonts w:asciiTheme="minorHAnsi" w:eastAsia="Times New Roman" w:hAnsiTheme="minorHAnsi"/>
                <w:color w:val="000000"/>
                <w:highlight w:val="yellow"/>
                <w:lang w:val="en-GB"/>
              </w:rPr>
              <w:t>0</w:t>
            </w:r>
          </w:p>
        </w:tc>
      </w:tr>
    </w:tbl>
    <w:p w14:paraId="7F58AC65" w14:textId="77777777" w:rsidR="00445A1A" w:rsidRPr="00EA4EC3" w:rsidRDefault="00445A1A" w:rsidP="000D795E">
      <w:pPr>
        <w:jc w:val="both"/>
        <w:rPr>
          <w:rFonts w:asciiTheme="minorHAnsi" w:hAnsiTheme="minorHAnsi"/>
          <w:lang w:val="en-GB"/>
        </w:rPr>
      </w:pPr>
    </w:p>
    <w:p w14:paraId="239D6D05" w14:textId="52ADC4FC" w:rsidR="00244A18" w:rsidRDefault="00244A18" w:rsidP="003A4E1C">
      <w:pPr>
        <w:jc w:val="both"/>
        <w:rPr>
          <w:rFonts w:asciiTheme="minorHAnsi" w:hAnsiTheme="minorHAnsi"/>
          <w:b/>
          <w:lang w:val="en-GB"/>
        </w:rPr>
      </w:pPr>
    </w:p>
    <w:tbl>
      <w:tblPr>
        <w:tblW w:w="10140" w:type="dxa"/>
        <w:jc w:val="center"/>
        <w:tblCellMar>
          <w:left w:w="70" w:type="dxa"/>
          <w:right w:w="70" w:type="dxa"/>
        </w:tblCellMar>
        <w:tblLook w:val="04A0" w:firstRow="1" w:lastRow="0" w:firstColumn="1" w:lastColumn="0" w:noHBand="0" w:noVBand="1"/>
      </w:tblPr>
      <w:tblGrid>
        <w:gridCol w:w="2980"/>
        <w:gridCol w:w="1300"/>
        <w:gridCol w:w="1300"/>
        <w:gridCol w:w="1300"/>
        <w:gridCol w:w="1960"/>
        <w:gridCol w:w="1300"/>
      </w:tblGrid>
      <w:tr w:rsidR="000A301E" w:rsidRPr="00EA4EC3" w14:paraId="428488E6" w14:textId="77777777" w:rsidTr="006F3473">
        <w:trPr>
          <w:trHeight w:val="370"/>
          <w:jc w:val="center"/>
        </w:trPr>
        <w:tc>
          <w:tcPr>
            <w:tcW w:w="2980" w:type="dxa"/>
            <w:tcBorders>
              <w:top w:val="nil"/>
              <w:left w:val="nil"/>
              <w:bottom w:val="single" w:sz="4" w:space="0" w:color="auto"/>
              <w:right w:val="nil"/>
            </w:tcBorders>
            <w:shd w:val="clear" w:color="auto" w:fill="auto"/>
            <w:hideMark/>
          </w:tcPr>
          <w:p w14:paraId="4640F50D" w14:textId="77777777" w:rsidR="000A301E" w:rsidRPr="00EA4EC3" w:rsidRDefault="000A301E" w:rsidP="006F347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hideMark/>
          </w:tcPr>
          <w:p w14:paraId="4505D44E" w14:textId="77777777" w:rsidR="000A301E" w:rsidRPr="00EA4EC3" w:rsidRDefault="000A301E" w:rsidP="006F3473">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hideMark/>
          </w:tcPr>
          <w:p w14:paraId="0BAE9359" w14:textId="77777777" w:rsidR="000A301E" w:rsidRPr="00EA4EC3" w:rsidRDefault="000A301E" w:rsidP="006F347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hideMark/>
          </w:tcPr>
          <w:p w14:paraId="43577D19" w14:textId="77777777" w:rsidR="000A301E" w:rsidRPr="00EA4EC3" w:rsidRDefault="000A301E" w:rsidP="006F347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960" w:type="dxa"/>
            <w:tcBorders>
              <w:top w:val="nil"/>
              <w:left w:val="nil"/>
              <w:bottom w:val="single" w:sz="4" w:space="0" w:color="auto"/>
              <w:right w:val="nil"/>
            </w:tcBorders>
            <w:shd w:val="clear" w:color="auto" w:fill="auto"/>
            <w:hideMark/>
          </w:tcPr>
          <w:p w14:paraId="0E66F1AA" w14:textId="77777777" w:rsidR="000A301E" w:rsidRPr="00EA4EC3" w:rsidRDefault="000A301E" w:rsidP="006F347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 xml:space="preserve">      Min</w:t>
            </w:r>
          </w:p>
        </w:tc>
        <w:tc>
          <w:tcPr>
            <w:tcW w:w="1300" w:type="dxa"/>
            <w:tcBorders>
              <w:top w:val="nil"/>
              <w:left w:val="nil"/>
              <w:bottom w:val="single" w:sz="4" w:space="0" w:color="auto"/>
              <w:right w:val="nil"/>
            </w:tcBorders>
            <w:shd w:val="clear" w:color="auto" w:fill="auto"/>
            <w:hideMark/>
          </w:tcPr>
          <w:p w14:paraId="1E51C879" w14:textId="77777777" w:rsidR="000A301E" w:rsidRPr="00EA4EC3" w:rsidRDefault="000A301E" w:rsidP="006F347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0A301E" w:rsidRPr="00EA4EC3" w14:paraId="19A3CBF3" w14:textId="77777777" w:rsidTr="006F3473">
        <w:trPr>
          <w:trHeight w:val="600"/>
          <w:jc w:val="center"/>
        </w:trPr>
        <w:tc>
          <w:tcPr>
            <w:tcW w:w="2980" w:type="dxa"/>
            <w:tcBorders>
              <w:top w:val="nil"/>
              <w:left w:val="nil"/>
              <w:bottom w:val="nil"/>
              <w:right w:val="nil"/>
            </w:tcBorders>
            <w:shd w:val="clear" w:color="auto" w:fill="auto"/>
            <w:hideMark/>
          </w:tcPr>
          <w:p w14:paraId="7184A935" w14:textId="77777777" w:rsidR="000A301E" w:rsidRPr="00EA4EC3" w:rsidRDefault="000A301E" w:rsidP="006F3473">
            <w:pPr>
              <w:rPr>
                <w:rFonts w:asciiTheme="minorHAnsi" w:eastAsia="Times New Roman" w:hAnsiTheme="minorHAnsi"/>
                <w:bCs/>
                <w:color w:val="000000"/>
                <w:lang w:val="en-GB"/>
              </w:rPr>
            </w:pPr>
            <w:r w:rsidRPr="00EA4EC3">
              <w:rPr>
                <w:rFonts w:asciiTheme="minorHAnsi" w:eastAsia="Times New Roman" w:hAnsiTheme="minorHAnsi"/>
                <w:bCs/>
                <w:color w:val="000000"/>
                <w:lang w:val="en-GB"/>
              </w:rPr>
              <w:t xml:space="preserve">Peak Total Number of Personnel </w:t>
            </w:r>
          </w:p>
        </w:tc>
        <w:tc>
          <w:tcPr>
            <w:tcW w:w="1300" w:type="dxa"/>
            <w:tcBorders>
              <w:top w:val="nil"/>
              <w:left w:val="nil"/>
              <w:bottom w:val="nil"/>
              <w:right w:val="nil"/>
            </w:tcBorders>
            <w:shd w:val="clear" w:color="auto" w:fill="auto"/>
            <w:noWrap/>
            <w:vAlign w:val="bottom"/>
            <w:hideMark/>
          </w:tcPr>
          <w:p w14:paraId="095C454D" w14:textId="77777777" w:rsidR="000A301E" w:rsidRPr="000A301E" w:rsidRDefault="000A301E" w:rsidP="006F3473">
            <w:pPr>
              <w:jc w:val="cente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33DB55F1" w14:textId="77777777" w:rsidR="000A301E" w:rsidRPr="000A301E" w:rsidRDefault="000A301E" w:rsidP="006F3473">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692.314</w:t>
            </w:r>
          </w:p>
        </w:tc>
        <w:tc>
          <w:tcPr>
            <w:tcW w:w="1300" w:type="dxa"/>
            <w:tcBorders>
              <w:top w:val="nil"/>
              <w:left w:val="nil"/>
              <w:bottom w:val="nil"/>
              <w:right w:val="nil"/>
            </w:tcBorders>
            <w:shd w:val="clear" w:color="auto" w:fill="auto"/>
            <w:noWrap/>
            <w:vAlign w:val="bottom"/>
            <w:hideMark/>
          </w:tcPr>
          <w:p w14:paraId="007CD685" w14:textId="77777777" w:rsidR="000A301E" w:rsidRPr="000A301E" w:rsidRDefault="000A301E" w:rsidP="006F3473">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1354.94</w:t>
            </w:r>
          </w:p>
        </w:tc>
        <w:tc>
          <w:tcPr>
            <w:tcW w:w="1960" w:type="dxa"/>
            <w:tcBorders>
              <w:top w:val="nil"/>
              <w:left w:val="nil"/>
              <w:bottom w:val="nil"/>
              <w:right w:val="nil"/>
            </w:tcBorders>
            <w:shd w:val="clear" w:color="auto" w:fill="auto"/>
            <w:noWrap/>
            <w:vAlign w:val="bottom"/>
            <w:hideMark/>
          </w:tcPr>
          <w:p w14:paraId="503E693C" w14:textId="77777777" w:rsidR="000A301E" w:rsidRPr="000A301E" w:rsidRDefault="000A301E" w:rsidP="006F3473">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 xml:space="preserve">        10</w:t>
            </w:r>
          </w:p>
        </w:tc>
        <w:tc>
          <w:tcPr>
            <w:tcW w:w="1300" w:type="dxa"/>
            <w:tcBorders>
              <w:top w:val="nil"/>
              <w:left w:val="nil"/>
              <w:bottom w:val="nil"/>
              <w:right w:val="nil"/>
            </w:tcBorders>
            <w:shd w:val="clear" w:color="auto" w:fill="auto"/>
            <w:noWrap/>
            <w:vAlign w:val="bottom"/>
            <w:hideMark/>
          </w:tcPr>
          <w:p w14:paraId="0557F021" w14:textId="77777777" w:rsidR="000A301E" w:rsidRPr="000A301E" w:rsidRDefault="000A301E" w:rsidP="006F3473">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7000</w:t>
            </w:r>
          </w:p>
        </w:tc>
      </w:tr>
    </w:tbl>
    <w:p w14:paraId="6F6AC6E5" w14:textId="6E5D26BD" w:rsidR="000A301E" w:rsidRDefault="000A301E" w:rsidP="003A4E1C">
      <w:pPr>
        <w:jc w:val="both"/>
        <w:rPr>
          <w:rFonts w:asciiTheme="minorHAnsi" w:hAnsiTheme="minorHAnsi"/>
          <w:b/>
          <w:lang w:val="en-GB"/>
        </w:rPr>
      </w:pPr>
    </w:p>
    <w:p w14:paraId="06A42211" w14:textId="61BB8DF6" w:rsidR="000A301E" w:rsidRDefault="000A301E" w:rsidP="003A4E1C">
      <w:pPr>
        <w:jc w:val="both"/>
        <w:rPr>
          <w:rFonts w:asciiTheme="minorHAnsi" w:hAnsiTheme="minorHAnsi"/>
          <w:b/>
          <w:lang w:val="en-GB"/>
        </w:rPr>
      </w:pPr>
    </w:p>
    <w:p w14:paraId="73420183" w14:textId="77777777" w:rsidR="000A301E" w:rsidRPr="00EA4EC3" w:rsidRDefault="000A301E" w:rsidP="003A4E1C">
      <w:pPr>
        <w:jc w:val="both"/>
        <w:rPr>
          <w:rFonts w:asciiTheme="minorHAnsi" w:hAnsiTheme="minorHAnsi"/>
          <w:b/>
          <w:lang w:val="en-GB"/>
        </w:rPr>
      </w:pPr>
    </w:p>
    <w:p w14:paraId="582FADEF" w14:textId="22B2EBDC" w:rsidR="003A4E1C" w:rsidRPr="00EA4EC3" w:rsidRDefault="00EE627C" w:rsidP="003A4E1C">
      <w:pPr>
        <w:jc w:val="both"/>
        <w:rPr>
          <w:rFonts w:asciiTheme="minorHAnsi" w:hAnsiTheme="minorHAnsi"/>
          <w:b/>
          <w:lang w:val="en-GB"/>
        </w:rPr>
      </w:pPr>
      <w:commentRangeStart w:id="48"/>
      <w:r w:rsidRPr="00EA4EC3">
        <w:rPr>
          <w:rFonts w:asciiTheme="minorHAnsi" w:hAnsiTheme="minorHAnsi"/>
          <w:b/>
          <w:lang w:val="en-GB"/>
        </w:rPr>
        <w:t>V011</w:t>
      </w:r>
      <w:r w:rsidR="003A4E1C" w:rsidRPr="00EA4EC3">
        <w:rPr>
          <w:rFonts w:asciiTheme="minorHAnsi" w:hAnsiTheme="minorHAnsi"/>
          <w:b/>
          <w:lang w:val="en-GB"/>
        </w:rPr>
        <w:tab/>
      </w:r>
      <w:r w:rsidR="003A4E1C" w:rsidRPr="00EA4EC3">
        <w:rPr>
          <w:rFonts w:asciiTheme="minorHAnsi" w:hAnsiTheme="minorHAnsi"/>
          <w:b/>
          <w:lang w:val="en-GB"/>
        </w:rPr>
        <w:tab/>
      </w:r>
      <w:r w:rsidR="003A4E1C" w:rsidRPr="00EA4EC3">
        <w:rPr>
          <w:rFonts w:asciiTheme="minorHAnsi" w:hAnsiTheme="minorHAnsi"/>
          <w:b/>
          <w:lang w:val="en-GB"/>
        </w:rPr>
        <w:tab/>
        <w:t xml:space="preserve">Source of data </w:t>
      </w:r>
      <w:commentRangeEnd w:id="48"/>
      <w:r w:rsidR="000A301E">
        <w:rPr>
          <w:rStyle w:val="Rimandocommento"/>
        </w:rPr>
        <w:commentReference w:id="48"/>
      </w:r>
    </w:p>
    <w:p w14:paraId="38308649" w14:textId="77777777" w:rsidR="003A4E1C" w:rsidRPr="00EA4EC3" w:rsidRDefault="003A4E1C" w:rsidP="003A4E1C">
      <w:pPr>
        <w:jc w:val="both"/>
        <w:rPr>
          <w:rFonts w:asciiTheme="minorHAnsi" w:hAnsiTheme="minorHAnsi"/>
          <w:lang w:val="en-GB"/>
        </w:rPr>
      </w:pPr>
    </w:p>
    <w:p w14:paraId="6696E986" w14:textId="47A52E2C" w:rsidR="003A4E1C" w:rsidRPr="000A301E" w:rsidRDefault="003A4E1C" w:rsidP="003A4E1C">
      <w:pPr>
        <w:jc w:val="both"/>
        <w:rPr>
          <w:rFonts w:asciiTheme="minorHAnsi" w:hAnsiTheme="minorHAnsi"/>
          <w:highlight w:val="yellow"/>
          <w:lang w:val="en-GB"/>
        </w:rPr>
      </w:pPr>
      <w:r w:rsidRPr="000A301E">
        <w:rPr>
          <w:rFonts w:asciiTheme="minorHAnsi" w:hAnsiTheme="minorHAnsi"/>
          <w:highlight w:val="yellow"/>
          <w:u w:val="single"/>
          <w:lang w:val="en-GB"/>
        </w:rPr>
        <w:t>Definition:</w:t>
      </w:r>
      <w:r w:rsidRPr="000A301E">
        <w:rPr>
          <w:rFonts w:asciiTheme="minorHAnsi" w:hAnsiTheme="minorHAnsi"/>
          <w:highlight w:val="yellow"/>
          <w:lang w:val="en-GB"/>
        </w:rPr>
        <w:t xml:space="preserve"> Source of data about</w:t>
      </w:r>
      <w:r w:rsidRPr="000A301E">
        <w:rPr>
          <w:rFonts w:asciiTheme="minorHAnsi" w:hAnsiTheme="minorHAnsi"/>
          <w:i/>
          <w:highlight w:val="yellow"/>
          <w:lang w:val="en-GB"/>
        </w:rPr>
        <w:t xml:space="preserve"> </w:t>
      </w:r>
      <w:r w:rsidR="00EE627C" w:rsidRPr="000A301E">
        <w:rPr>
          <w:rFonts w:asciiTheme="minorHAnsi" w:hAnsiTheme="minorHAnsi"/>
          <w:i/>
          <w:highlight w:val="yellow"/>
          <w:lang w:val="en-GB"/>
        </w:rPr>
        <w:t>Absolute Recorded Maximum Personnel/troops</w:t>
      </w:r>
      <w:r w:rsidR="00EE627C" w:rsidRPr="000A301E">
        <w:rPr>
          <w:rFonts w:asciiTheme="minorHAnsi" w:hAnsiTheme="minorHAnsi"/>
          <w:highlight w:val="yellow"/>
          <w:lang w:val="en-GB"/>
        </w:rPr>
        <w:t xml:space="preserve"> (V010)</w:t>
      </w:r>
    </w:p>
    <w:p w14:paraId="46899504" w14:textId="77777777" w:rsidR="003A4E1C" w:rsidRPr="000A301E" w:rsidRDefault="003A4E1C" w:rsidP="003A4E1C">
      <w:pPr>
        <w:jc w:val="both"/>
        <w:rPr>
          <w:rFonts w:asciiTheme="minorHAnsi" w:hAnsiTheme="minorHAnsi"/>
          <w:highlight w:val="yellow"/>
          <w:lang w:val="en-GB"/>
        </w:rPr>
      </w:pPr>
    </w:p>
    <w:p w14:paraId="107DD71E" w14:textId="747EC41E" w:rsidR="003A4E1C" w:rsidRPr="000A301E" w:rsidRDefault="003A4E1C" w:rsidP="003A4E1C">
      <w:pPr>
        <w:jc w:val="both"/>
        <w:rPr>
          <w:rFonts w:asciiTheme="minorHAnsi" w:hAnsiTheme="minorHAnsi"/>
          <w:highlight w:val="yellow"/>
          <w:lang w:val="en-GB"/>
        </w:rPr>
      </w:pPr>
      <w:r w:rsidRPr="000A301E">
        <w:rPr>
          <w:rFonts w:asciiTheme="minorHAnsi" w:hAnsiTheme="minorHAnsi"/>
          <w:highlight w:val="yellow"/>
          <w:u w:val="single"/>
          <w:lang w:val="en-GB"/>
        </w:rPr>
        <w:t>Type:</w:t>
      </w:r>
      <w:r w:rsidRPr="000A301E">
        <w:rPr>
          <w:rFonts w:asciiTheme="minorHAnsi" w:hAnsiTheme="minorHAnsi"/>
          <w:highlight w:val="yellow"/>
          <w:lang w:val="en-GB"/>
        </w:rPr>
        <w:t xml:space="preserve"> nominal/string</w:t>
      </w:r>
    </w:p>
    <w:p w14:paraId="46B24941" w14:textId="77777777" w:rsidR="003A4E1C" w:rsidRPr="000A301E" w:rsidRDefault="003A4E1C" w:rsidP="003A4E1C">
      <w:pPr>
        <w:jc w:val="both"/>
        <w:rPr>
          <w:rFonts w:asciiTheme="minorHAnsi" w:hAnsiTheme="minorHAnsi"/>
          <w:highlight w:val="yellow"/>
          <w:u w:val="single"/>
          <w:lang w:val="en-GB"/>
        </w:rPr>
      </w:pPr>
    </w:p>
    <w:p w14:paraId="64726D43" w14:textId="3690D943" w:rsidR="003A4E1C" w:rsidRPr="000A301E" w:rsidRDefault="003A4E1C" w:rsidP="003A4E1C">
      <w:pPr>
        <w:jc w:val="both"/>
        <w:rPr>
          <w:rFonts w:asciiTheme="minorHAnsi" w:hAnsiTheme="minorHAnsi"/>
          <w:highlight w:val="yellow"/>
          <w:u w:val="single"/>
          <w:lang w:val="en-GB"/>
        </w:rPr>
      </w:pPr>
      <w:proofErr w:type="spellStart"/>
      <w:r w:rsidRPr="000A301E">
        <w:rPr>
          <w:rFonts w:asciiTheme="minorHAnsi" w:hAnsiTheme="minorHAnsi"/>
          <w:highlight w:val="yellow"/>
          <w:u w:val="single"/>
          <w:lang w:val="en-GB"/>
        </w:rPr>
        <w:t>Descriptives</w:t>
      </w:r>
      <w:proofErr w:type="spellEnd"/>
      <w:r w:rsidRPr="000A301E">
        <w:rPr>
          <w:rFonts w:asciiTheme="minorHAnsi" w:hAnsiTheme="minorHAnsi"/>
          <w:highlight w:val="yellow"/>
          <w:u w:val="single"/>
          <w:lang w:val="en-GB"/>
        </w:rPr>
        <w:t xml:space="preserve">: </w:t>
      </w:r>
    </w:p>
    <w:tbl>
      <w:tblPr>
        <w:tblW w:w="8661" w:type="dxa"/>
        <w:jc w:val="center"/>
        <w:tblCellMar>
          <w:left w:w="70" w:type="dxa"/>
          <w:right w:w="70" w:type="dxa"/>
        </w:tblCellMar>
        <w:tblLook w:val="04A0" w:firstRow="1" w:lastRow="0" w:firstColumn="1" w:lastColumn="0" w:noHBand="0" w:noVBand="1"/>
      </w:tblPr>
      <w:tblGrid>
        <w:gridCol w:w="3723"/>
        <w:gridCol w:w="2469"/>
        <w:gridCol w:w="2469"/>
      </w:tblGrid>
      <w:tr w:rsidR="00EE627C" w:rsidRPr="000A301E" w14:paraId="5950451F" w14:textId="77777777" w:rsidTr="009B6F26">
        <w:trPr>
          <w:trHeight w:val="805"/>
          <w:jc w:val="center"/>
        </w:trPr>
        <w:tc>
          <w:tcPr>
            <w:tcW w:w="3723" w:type="dxa"/>
            <w:tcBorders>
              <w:top w:val="nil"/>
              <w:left w:val="nil"/>
              <w:bottom w:val="single" w:sz="4" w:space="0" w:color="auto"/>
              <w:right w:val="nil"/>
            </w:tcBorders>
            <w:shd w:val="clear" w:color="auto" w:fill="auto"/>
            <w:vAlign w:val="bottom"/>
            <w:hideMark/>
          </w:tcPr>
          <w:p w14:paraId="0D8B24C7" w14:textId="77777777" w:rsidR="00005B0F" w:rsidRPr="000A301E" w:rsidRDefault="00005B0F" w:rsidP="009B6F26">
            <w:pPr>
              <w:rPr>
                <w:rFonts w:asciiTheme="minorHAnsi" w:eastAsia="Times New Roman" w:hAnsiTheme="minorHAnsi"/>
                <w:b/>
                <w:bCs/>
                <w:color w:val="000000"/>
                <w:highlight w:val="yellow"/>
                <w:lang w:val="en-GB"/>
              </w:rPr>
            </w:pPr>
            <w:r w:rsidRPr="000A301E">
              <w:rPr>
                <w:rFonts w:asciiTheme="minorHAnsi" w:eastAsia="Times New Roman" w:hAnsiTheme="minorHAnsi"/>
                <w:b/>
                <w:bCs/>
                <w:color w:val="000000"/>
                <w:highlight w:val="yellow"/>
                <w:lang w:val="en-GB"/>
              </w:rPr>
              <w:t>Source of Data</w:t>
            </w:r>
          </w:p>
        </w:tc>
        <w:tc>
          <w:tcPr>
            <w:tcW w:w="2469" w:type="dxa"/>
            <w:tcBorders>
              <w:top w:val="nil"/>
              <w:left w:val="nil"/>
              <w:bottom w:val="single" w:sz="4" w:space="0" w:color="auto"/>
              <w:right w:val="nil"/>
            </w:tcBorders>
            <w:shd w:val="clear" w:color="auto" w:fill="auto"/>
            <w:vAlign w:val="bottom"/>
            <w:hideMark/>
          </w:tcPr>
          <w:p w14:paraId="2E0EAD40" w14:textId="77777777" w:rsidR="00005B0F" w:rsidRPr="000A301E" w:rsidRDefault="00005B0F" w:rsidP="009B6F26">
            <w:pPr>
              <w:rPr>
                <w:rFonts w:asciiTheme="minorHAnsi" w:eastAsia="Times New Roman" w:hAnsiTheme="minorHAnsi"/>
                <w:b/>
                <w:bCs/>
                <w:color w:val="000000"/>
                <w:highlight w:val="yellow"/>
                <w:lang w:val="en-GB"/>
              </w:rPr>
            </w:pPr>
            <w:r w:rsidRPr="000A301E">
              <w:rPr>
                <w:rFonts w:asciiTheme="minorHAnsi" w:eastAsia="Times New Roman" w:hAnsiTheme="minorHAnsi"/>
                <w:b/>
                <w:bCs/>
                <w:color w:val="000000"/>
                <w:highlight w:val="yellow"/>
                <w:lang w:val="en-GB"/>
              </w:rPr>
              <w:t>Freq.</w:t>
            </w:r>
          </w:p>
        </w:tc>
        <w:tc>
          <w:tcPr>
            <w:tcW w:w="2469" w:type="dxa"/>
            <w:tcBorders>
              <w:top w:val="nil"/>
              <w:left w:val="nil"/>
              <w:bottom w:val="single" w:sz="4" w:space="0" w:color="auto"/>
              <w:right w:val="nil"/>
            </w:tcBorders>
            <w:shd w:val="clear" w:color="auto" w:fill="auto"/>
            <w:vAlign w:val="bottom"/>
            <w:hideMark/>
          </w:tcPr>
          <w:p w14:paraId="04194A9E" w14:textId="77777777" w:rsidR="00005B0F" w:rsidRPr="000A301E" w:rsidRDefault="00005B0F" w:rsidP="009B6F26">
            <w:pPr>
              <w:rPr>
                <w:rFonts w:asciiTheme="minorHAnsi" w:eastAsia="Times New Roman" w:hAnsiTheme="minorHAnsi"/>
                <w:b/>
                <w:bCs/>
                <w:color w:val="000000"/>
                <w:highlight w:val="yellow"/>
                <w:lang w:val="en-GB"/>
              </w:rPr>
            </w:pPr>
            <w:r w:rsidRPr="000A301E">
              <w:rPr>
                <w:rFonts w:asciiTheme="minorHAnsi" w:eastAsia="Times New Roman" w:hAnsiTheme="minorHAnsi"/>
                <w:b/>
                <w:bCs/>
                <w:color w:val="000000"/>
                <w:highlight w:val="yellow"/>
                <w:lang w:val="en-GB"/>
              </w:rPr>
              <w:t>Percent</w:t>
            </w:r>
          </w:p>
        </w:tc>
      </w:tr>
      <w:tr w:rsidR="003250CD" w:rsidRPr="000A301E" w14:paraId="689F2483" w14:textId="77777777" w:rsidTr="009B6F26">
        <w:trPr>
          <w:trHeight w:val="270"/>
          <w:jc w:val="center"/>
        </w:trPr>
        <w:tc>
          <w:tcPr>
            <w:tcW w:w="3723" w:type="dxa"/>
            <w:tcBorders>
              <w:top w:val="nil"/>
              <w:left w:val="nil"/>
              <w:bottom w:val="nil"/>
              <w:right w:val="nil"/>
            </w:tcBorders>
            <w:shd w:val="clear" w:color="auto" w:fill="auto"/>
            <w:vAlign w:val="bottom"/>
            <w:hideMark/>
          </w:tcPr>
          <w:p w14:paraId="7778992A" w14:textId="76A0FDC9"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Pohl 201</w:t>
            </w:r>
            <w:r w:rsidR="001375A0" w:rsidRPr="000A301E">
              <w:rPr>
                <w:rFonts w:asciiTheme="minorHAnsi" w:eastAsia="Times New Roman" w:hAnsiTheme="minorHAnsi"/>
                <w:color w:val="000000"/>
                <w:highlight w:val="yellow"/>
                <w:lang w:val="en-GB"/>
              </w:rPr>
              <w:t>4</w:t>
            </w:r>
          </w:p>
        </w:tc>
        <w:tc>
          <w:tcPr>
            <w:tcW w:w="2469" w:type="dxa"/>
            <w:tcBorders>
              <w:top w:val="nil"/>
              <w:left w:val="nil"/>
              <w:bottom w:val="nil"/>
              <w:right w:val="nil"/>
            </w:tcBorders>
            <w:shd w:val="clear" w:color="auto" w:fill="auto"/>
            <w:vAlign w:val="bottom"/>
            <w:hideMark/>
          </w:tcPr>
          <w:p w14:paraId="6898D777" w14:textId="0CE4E03E"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19</w:t>
            </w:r>
          </w:p>
        </w:tc>
        <w:tc>
          <w:tcPr>
            <w:tcW w:w="2469" w:type="dxa"/>
            <w:tcBorders>
              <w:top w:val="nil"/>
              <w:left w:val="nil"/>
              <w:bottom w:val="nil"/>
              <w:right w:val="nil"/>
            </w:tcBorders>
            <w:shd w:val="clear" w:color="auto" w:fill="auto"/>
            <w:vAlign w:val="bottom"/>
            <w:hideMark/>
          </w:tcPr>
          <w:p w14:paraId="4A8EF022" w14:textId="2ACE6E85"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5</w:t>
            </w:r>
            <w:r w:rsidR="009B6F26" w:rsidRPr="000A301E">
              <w:rPr>
                <w:rFonts w:asciiTheme="minorHAnsi" w:eastAsia="Times New Roman" w:hAnsiTheme="minorHAnsi"/>
                <w:color w:val="000000"/>
                <w:highlight w:val="yellow"/>
                <w:lang w:val="en-GB"/>
              </w:rPr>
              <w:t>4</w:t>
            </w:r>
            <w:r w:rsidRPr="000A301E">
              <w:rPr>
                <w:rFonts w:asciiTheme="minorHAnsi" w:eastAsia="Times New Roman" w:hAnsiTheme="minorHAnsi"/>
                <w:color w:val="000000"/>
                <w:highlight w:val="yellow"/>
                <w:lang w:val="en-GB"/>
              </w:rPr>
              <w:t>.</w:t>
            </w:r>
            <w:r w:rsidR="009B6F26" w:rsidRPr="000A301E">
              <w:rPr>
                <w:rFonts w:asciiTheme="minorHAnsi" w:eastAsia="Times New Roman" w:hAnsiTheme="minorHAnsi"/>
                <w:color w:val="000000"/>
                <w:highlight w:val="yellow"/>
                <w:lang w:val="en-GB"/>
              </w:rPr>
              <w:t>29</w:t>
            </w:r>
          </w:p>
        </w:tc>
      </w:tr>
      <w:tr w:rsidR="003250CD" w:rsidRPr="000A301E" w14:paraId="551B0424" w14:textId="77777777" w:rsidTr="009B6F26">
        <w:trPr>
          <w:trHeight w:val="270"/>
          <w:jc w:val="center"/>
        </w:trPr>
        <w:tc>
          <w:tcPr>
            <w:tcW w:w="3723" w:type="dxa"/>
            <w:tcBorders>
              <w:top w:val="nil"/>
              <w:left w:val="nil"/>
              <w:bottom w:val="nil"/>
              <w:right w:val="nil"/>
            </w:tcBorders>
            <w:shd w:val="clear" w:color="auto" w:fill="auto"/>
            <w:vAlign w:val="bottom"/>
            <w:hideMark/>
          </w:tcPr>
          <w:p w14:paraId="3C489F77" w14:textId="220B2BFA"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SIPRI</w:t>
            </w:r>
          </w:p>
        </w:tc>
        <w:tc>
          <w:tcPr>
            <w:tcW w:w="2469" w:type="dxa"/>
            <w:tcBorders>
              <w:top w:val="nil"/>
              <w:left w:val="nil"/>
              <w:bottom w:val="nil"/>
              <w:right w:val="nil"/>
            </w:tcBorders>
            <w:shd w:val="clear" w:color="auto" w:fill="auto"/>
            <w:vAlign w:val="bottom"/>
            <w:hideMark/>
          </w:tcPr>
          <w:p w14:paraId="491A64F5" w14:textId="7252CF52"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4</w:t>
            </w:r>
          </w:p>
        </w:tc>
        <w:tc>
          <w:tcPr>
            <w:tcW w:w="2469" w:type="dxa"/>
            <w:tcBorders>
              <w:top w:val="nil"/>
              <w:left w:val="nil"/>
              <w:bottom w:val="nil"/>
              <w:right w:val="nil"/>
            </w:tcBorders>
            <w:shd w:val="clear" w:color="auto" w:fill="auto"/>
            <w:vAlign w:val="bottom"/>
            <w:hideMark/>
          </w:tcPr>
          <w:p w14:paraId="149FE4D9" w14:textId="5F2D2F23"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r w:rsidR="009B6F26" w:rsidRPr="000A301E">
              <w:rPr>
                <w:rFonts w:asciiTheme="minorHAnsi" w:eastAsia="Times New Roman" w:hAnsiTheme="minorHAnsi"/>
                <w:color w:val="000000"/>
                <w:highlight w:val="yellow"/>
                <w:lang w:val="en-GB"/>
              </w:rPr>
              <w:t>1</w:t>
            </w:r>
            <w:r w:rsidRPr="000A301E">
              <w:rPr>
                <w:rFonts w:asciiTheme="minorHAnsi" w:eastAsia="Times New Roman" w:hAnsiTheme="minorHAnsi"/>
                <w:color w:val="000000"/>
                <w:highlight w:val="yellow"/>
                <w:lang w:val="en-GB"/>
              </w:rPr>
              <w:t>.</w:t>
            </w:r>
            <w:r w:rsidR="009B6F26" w:rsidRPr="000A301E">
              <w:rPr>
                <w:rFonts w:asciiTheme="minorHAnsi" w:eastAsia="Times New Roman" w:hAnsiTheme="minorHAnsi"/>
                <w:color w:val="000000"/>
                <w:highlight w:val="yellow"/>
                <w:lang w:val="en-GB"/>
              </w:rPr>
              <w:t>43</w:t>
            </w:r>
          </w:p>
        </w:tc>
      </w:tr>
      <w:tr w:rsidR="003250CD" w:rsidRPr="000A301E" w14:paraId="444170F9" w14:textId="77777777" w:rsidTr="009B6F26">
        <w:trPr>
          <w:trHeight w:val="270"/>
          <w:jc w:val="center"/>
        </w:trPr>
        <w:tc>
          <w:tcPr>
            <w:tcW w:w="3723" w:type="dxa"/>
            <w:tcBorders>
              <w:top w:val="nil"/>
              <w:left w:val="nil"/>
              <w:bottom w:val="nil"/>
              <w:right w:val="nil"/>
            </w:tcBorders>
            <w:shd w:val="clear" w:color="auto" w:fill="auto"/>
            <w:vAlign w:val="bottom"/>
            <w:hideMark/>
          </w:tcPr>
          <w:p w14:paraId="087AB279" w14:textId="77021177" w:rsidR="003250CD" w:rsidRPr="000A301E" w:rsidRDefault="003250CD" w:rsidP="00C15F79">
            <w:pPr>
              <w:rPr>
                <w:rFonts w:asciiTheme="minorHAnsi" w:eastAsia="Times New Roman" w:hAnsiTheme="minorHAnsi"/>
                <w:color w:val="000000"/>
                <w:highlight w:val="yellow"/>
                <w:lang w:val="en-GB"/>
              </w:rPr>
            </w:pPr>
            <w:proofErr w:type="spellStart"/>
            <w:r w:rsidRPr="000A301E">
              <w:rPr>
                <w:rFonts w:asciiTheme="minorHAnsi" w:eastAsia="Times New Roman" w:hAnsiTheme="minorHAnsi"/>
                <w:color w:val="000000"/>
                <w:highlight w:val="yellow"/>
                <w:lang w:val="en-GB"/>
              </w:rPr>
              <w:t>Koutrakos</w:t>
            </w:r>
            <w:proofErr w:type="spellEnd"/>
            <w:r w:rsidRPr="000A301E">
              <w:rPr>
                <w:rFonts w:asciiTheme="minorHAnsi" w:eastAsia="Times New Roman" w:hAnsiTheme="minorHAnsi"/>
                <w:color w:val="000000"/>
                <w:highlight w:val="yellow"/>
                <w:lang w:val="en-GB"/>
              </w:rPr>
              <w:t>,</w:t>
            </w:r>
            <w:r w:rsidR="00C15F79" w:rsidRPr="000A301E">
              <w:rPr>
                <w:rFonts w:asciiTheme="minorHAnsi" w:eastAsia="Times New Roman" w:hAnsiTheme="minorHAnsi"/>
                <w:color w:val="000000"/>
                <w:highlight w:val="yellow"/>
                <w:lang w:val="en-GB"/>
              </w:rPr>
              <w:t xml:space="preserve"> P.</w:t>
            </w:r>
            <w:r w:rsidRPr="000A301E">
              <w:rPr>
                <w:rFonts w:asciiTheme="minorHAnsi" w:eastAsia="Times New Roman" w:hAnsiTheme="minorHAnsi"/>
                <w:color w:val="000000"/>
                <w:highlight w:val="yellow"/>
                <w:lang w:val="en-GB"/>
              </w:rPr>
              <w:t xml:space="preserve"> </w:t>
            </w:r>
            <w:r w:rsidR="00C15F79" w:rsidRPr="000A301E">
              <w:rPr>
                <w:rFonts w:asciiTheme="minorHAnsi" w:eastAsia="Times New Roman" w:hAnsiTheme="minorHAnsi"/>
                <w:color w:val="000000"/>
                <w:highlight w:val="yellow"/>
                <w:lang w:val="en-GB"/>
              </w:rPr>
              <w:t>(</w:t>
            </w:r>
            <w:r w:rsidRPr="000A301E">
              <w:rPr>
                <w:rFonts w:asciiTheme="minorHAnsi" w:eastAsia="Times New Roman" w:hAnsiTheme="minorHAnsi"/>
                <w:color w:val="000000"/>
                <w:highlight w:val="yellow"/>
                <w:lang w:val="en-GB"/>
              </w:rPr>
              <w:t>2013</w:t>
            </w:r>
            <w:r w:rsidR="00C15F79" w:rsidRPr="000A301E">
              <w:rPr>
                <w:rFonts w:asciiTheme="minorHAnsi" w:eastAsia="Times New Roman" w:hAnsiTheme="minorHAnsi"/>
                <w:color w:val="000000"/>
                <w:highlight w:val="yellow"/>
                <w:lang w:val="en-GB"/>
              </w:rPr>
              <w:t>)</w:t>
            </w:r>
          </w:p>
        </w:tc>
        <w:tc>
          <w:tcPr>
            <w:tcW w:w="2469" w:type="dxa"/>
            <w:tcBorders>
              <w:top w:val="nil"/>
              <w:left w:val="nil"/>
              <w:bottom w:val="nil"/>
              <w:right w:val="nil"/>
            </w:tcBorders>
            <w:shd w:val="clear" w:color="auto" w:fill="auto"/>
            <w:vAlign w:val="bottom"/>
            <w:hideMark/>
          </w:tcPr>
          <w:p w14:paraId="661D73D1" w14:textId="0807D0F1"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p>
        </w:tc>
        <w:tc>
          <w:tcPr>
            <w:tcW w:w="2469" w:type="dxa"/>
            <w:tcBorders>
              <w:top w:val="nil"/>
              <w:left w:val="nil"/>
              <w:bottom w:val="nil"/>
              <w:right w:val="nil"/>
            </w:tcBorders>
            <w:shd w:val="clear" w:color="auto" w:fill="auto"/>
            <w:vAlign w:val="bottom"/>
            <w:hideMark/>
          </w:tcPr>
          <w:p w14:paraId="12F10B0B" w14:textId="48073188" w:rsidR="003250CD"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2.86</w:t>
            </w:r>
          </w:p>
        </w:tc>
      </w:tr>
      <w:tr w:rsidR="003250CD" w:rsidRPr="000A301E" w14:paraId="3F595225" w14:textId="77777777" w:rsidTr="009B6F26">
        <w:trPr>
          <w:trHeight w:val="270"/>
          <w:jc w:val="center"/>
        </w:trPr>
        <w:tc>
          <w:tcPr>
            <w:tcW w:w="3723" w:type="dxa"/>
            <w:tcBorders>
              <w:top w:val="nil"/>
              <w:left w:val="nil"/>
              <w:bottom w:val="nil"/>
              <w:right w:val="nil"/>
            </w:tcBorders>
            <w:shd w:val="clear" w:color="auto" w:fill="auto"/>
            <w:vAlign w:val="bottom"/>
            <w:hideMark/>
          </w:tcPr>
          <w:p w14:paraId="1D97E157" w14:textId="227AE52D"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lastRenderedPageBreak/>
              <w:t>ISIS Europe CSDP Mission Map</w:t>
            </w:r>
          </w:p>
        </w:tc>
        <w:tc>
          <w:tcPr>
            <w:tcW w:w="2469" w:type="dxa"/>
            <w:tcBorders>
              <w:top w:val="nil"/>
              <w:left w:val="nil"/>
              <w:bottom w:val="nil"/>
              <w:right w:val="nil"/>
            </w:tcBorders>
            <w:shd w:val="clear" w:color="auto" w:fill="auto"/>
            <w:vAlign w:val="bottom"/>
            <w:hideMark/>
          </w:tcPr>
          <w:p w14:paraId="66AC9B1F" w14:textId="7E84CF92"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4</w:t>
            </w:r>
          </w:p>
        </w:tc>
        <w:tc>
          <w:tcPr>
            <w:tcW w:w="2469" w:type="dxa"/>
            <w:tcBorders>
              <w:top w:val="nil"/>
              <w:left w:val="nil"/>
              <w:bottom w:val="nil"/>
              <w:right w:val="nil"/>
            </w:tcBorders>
            <w:shd w:val="clear" w:color="auto" w:fill="auto"/>
            <w:vAlign w:val="bottom"/>
            <w:hideMark/>
          </w:tcPr>
          <w:p w14:paraId="06C7F046" w14:textId="1708269A"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r w:rsidR="009B6F26" w:rsidRPr="000A301E">
              <w:rPr>
                <w:rFonts w:asciiTheme="minorHAnsi" w:eastAsia="Times New Roman" w:hAnsiTheme="minorHAnsi"/>
                <w:color w:val="000000"/>
                <w:highlight w:val="yellow"/>
                <w:lang w:val="en-GB"/>
              </w:rPr>
              <w:t>1</w:t>
            </w:r>
            <w:r w:rsidRPr="000A301E">
              <w:rPr>
                <w:rFonts w:asciiTheme="minorHAnsi" w:eastAsia="Times New Roman" w:hAnsiTheme="minorHAnsi"/>
                <w:color w:val="000000"/>
                <w:highlight w:val="yellow"/>
                <w:lang w:val="en-GB"/>
              </w:rPr>
              <w:t>.</w:t>
            </w:r>
            <w:r w:rsidR="009B6F26" w:rsidRPr="000A301E">
              <w:rPr>
                <w:rFonts w:asciiTheme="minorHAnsi" w:eastAsia="Times New Roman" w:hAnsiTheme="minorHAnsi"/>
                <w:color w:val="000000"/>
                <w:highlight w:val="yellow"/>
                <w:lang w:val="en-GB"/>
              </w:rPr>
              <w:t>43</w:t>
            </w:r>
          </w:p>
        </w:tc>
      </w:tr>
      <w:tr w:rsidR="003250CD" w:rsidRPr="000A301E" w14:paraId="0584086A" w14:textId="77777777" w:rsidTr="009B6F26">
        <w:trPr>
          <w:trHeight w:val="270"/>
          <w:jc w:val="center"/>
        </w:trPr>
        <w:tc>
          <w:tcPr>
            <w:tcW w:w="3723" w:type="dxa"/>
            <w:tcBorders>
              <w:top w:val="nil"/>
              <w:left w:val="nil"/>
              <w:bottom w:val="nil"/>
              <w:right w:val="nil"/>
            </w:tcBorders>
            <w:shd w:val="clear" w:color="auto" w:fill="auto"/>
            <w:vAlign w:val="bottom"/>
            <w:hideMark/>
          </w:tcPr>
          <w:p w14:paraId="60B12F6E" w14:textId="649375C0" w:rsidR="003250CD" w:rsidRPr="000A301E" w:rsidRDefault="001375A0"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 xml:space="preserve">Ad hoc </w:t>
            </w:r>
            <w:r w:rsidR="003250CD" w:rsidRPr="000A301E">
              <w:rPr>
                <w:rFonts w:asciiTheme="minorHAnsi" w:eastAsia="Times New Roman" w:hAnsiTheme="minorHAnsi"/>
                <w:color w:val="000000"/>
                <w:highlight w:val="yellow"/>
                <w:lang w:val="en-GB"/>
              </w:rPr>
              <w:t>Interview</w:t>
            </w:r>
          </w:p>
        </w:tc>
        <w:tc>
          <w:tcPr>
            <w:tcW w:w="2469" w:type="dxa"/>
            <w:tcBorders>
              <w:top w:val="nil"/>
              <w:left w:val="nil"/>
              <w:bottom w:val="nil"/>
              <w:right w:val="nil"/>
            </w:tcBorders>
            <w:shd w:val="clear" w:color="auto" w:fill="auto"/>
            <w:vAlign w:val="bottom"/>
            <w:hideMark/>
          </w:tcPr>
          <w:p w14:paraId="08756E93" w14:textId="77777777"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p>
        </w:tc>
        <w:tc>
          <w:tcPr>
            <w:tcW w:w="2469" w:type="dxa"/>
            <w:tcBorders>
              <w:top w:val="nil"/>
              <w:left w:val="nil"/>
              <w:bottom w:val="nil"/>
              <w:right w:val="nil"/>
            </w:tcBorders>
            <w:shd w:val="clear" w:color="auto" w:fill="auto"/>
            <w:vAlign w:val="bottom"/>
            <w:hideMark/>
          </w:tcPr>
          <w:p w14:paraId="1C1FA830" w14:textId="0B3C9FD7" w:rsidR="003250CD"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2.86</w:t>
            </w:r>
          </w:p>
        </w:tc>
      </w:tr>
      <w:tr w:rsidR="003250CD" w:rsidRPr="000A301E" w14:paraId="382FA03C" w14:textId="77777777" w:rsidTr="009B6F26">
        <w:trPr>
          <w:trHeight w:val="270"/>
          <w:jc w:val="center"/>
        </w:trPr>
        <w:tc>
          <w:tcPr>
            <w:tcW w:w="3723" w:type="dxa"/>
            <w:tcBorders>
              <w:top w:val="nil"/>
              <w:left w:val="nil"/>
              <w:bottom w:val="nil"/>
              <w:right w:val="nil"/>
            </w:tcBorders>
            <w:shd w:val="clear" w:color="auto" w:fill="auto"/>
            <w:vAlign w:val="bottom"/>
            <w:hideMark/>
          </w:tcPr>
          <w:p w14:paraId="35438F38" w14:textId="13B101DC"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French government, EEAS Website</w:t>
            </w:r>
          </w:p>
        </w:tc>
        <w:tc>
          <w:tcPr>
            <w:tcW w:w="2469" w:type="dxa"/>
            <w:tcBorders>
              <w:top w:val="nil"/>
              <w:left w:val="nil"/>
              <w:bottom w:val="nil"/>
              <w:right w:val="nil"/>
            </w:tcBorders>
            <w:shd w:val="clear" w:color="auto" w:fill="auto"/>
            <w:vAlign w:val="bottom"/>
            <w:hideMark/>
          </w:tcPr>
          <w:p w14:paraId="7BDA2078" w14:textId="77777777"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p>
        </w:tc>
        <w:tc>
          <w:tcPr>
            <w:tcW w:w="2469" w:type="dxa"/>
            <w:tcBorders>
              <w:top w:val="nil"/>
              <w:left w:val="nil"/>
              <w:bottom w:val="nil"/>
              <w:right w:val="nil"/>
            </w:tcBorders>
            <w:shd w:val="clear" w:color="auto" w:fill="auto"/>
            <w:vAlign w:val="bottom"/>
            <w:hideMark/>
          </w:tcPr>
          <w:p w14:paraId="7A1CA695" w14:textId="7958A637" w:rsidR="003250CD"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2.86</w:t>
            </w:r>
          </w:p>
        </w:tc>
      </w:tr>
      <w:tr w:rsidR="009B6F26" w:rsidRPr="000A301E" w14:paraId="013A2E2B" w14:textId="77777777" w:rsidTr="009B6F26">
        <w:trPr>
          <w:trHeight w:val="299"/>
          <w:jc w:val="center"/>
        </w:trPr>
        <w:tc>
          <w:tcPr>
            <w:tcW w:w="3723" w:type="dxa"/>
            <w:tcBorders>
              <w:top w:val="nil"/>
              <w:left w:val="nil"/>
              <w:bottom w:val="nil"/>
              <w:right w:val="nil"/>
            </w:tcBorders>
            <w:shd w:val="clear" w:color="auto" w:fill="auto"/>
            <w:vAlign w:val="bottom"/>
          </w:tcPr>
          <w:p w14:paraId="59C653A8" w14:textId="3009D9E6" w:rsidR="009B6F26"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Mission Factsheet</w:t>
            </w:r>
          </w:p>
        </w:tc>
        <w:tc>
          <w:tcPr>
            <w:tcW w:w="2469" w:type="dxa"/>
            <w:tcBorders>
              <w:top w:val="nil"/>
              <w:left w:val="nil"/>
              <w:bottom w:val="nil"/>
              <w:right w:val="nil"/>
            </w:tcBorders>
            <w:shd w:val="clear" w:color="auto" w:fill="auto"/>
            <w:vAlign w:val="bottom"/>
          </w:tcPr>
          <w:p w14:paraId="28842841" w14:textId="04F921D4" w:rsidR="009B6F26"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w:t>
            </w:r>
          </w:p>
        </w:tc>
        <w:tc>
          <w:tcPr>
            <w:tcW w:w="2469" w:type="dxa"/>
            <w:tcBorders>
              <w:top w:val="nil"/>
              <w:left w:val="nil"/>
              <w:bottom w:val="nil"/>
              <w:right w:val="nil"/>
            </w:tcBorders>
            <w:shd w:val="clear" w:color="auto" w:fill="auto"/>
            <w:vAlign w:val="bottom"/>
          </w:tcPr>
          <w:p w14:paraId="7108FF61" w14:textId="58ED71BB" w:rsidR="009B6F26"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2.86</w:t>
            </w:r>
          </w:p>
        </w:tc>
      </w:tr>
      <w:tr w:rsidR="003250CD" w:rsidRPr="000A301E" w14:paraId="605CCAF6" w14:textId="77777777" w:rsidTr="009B6F26">
        <w:trPr>
          <w:trHeight w:val="303"/>
          <w:jc w:val="center"/>
        </w:trPr>
        <w:tc>
          <w:tcPr>
            <w:tcW w:w="3723" w:type="dxa"/>
            <w:tcBorders>
              <w:top w:val="nil"/>
              <w:left w:val="nil"/>
              <w:bottom w:val="nil"/>
              <w:right w:val="nil"/>
            </w:tcBorders>
            <w:shd w:val="clear" w:color="auto" w:fill="auto"/>
            <w:vAlign w:val="bottom"/>
            <w:hideMark/>
          </w:tcPr>
          <w:p w14:paraId="1622EC40" w14:textId="081943FF" w:rsidR="003250CD" w:rsidRPr="000A301E" w:rsidRDefault="003250CD"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EEAS</w:t>
            </w:r>
          </w:p>
        </w:tc>
        <w:tc>
          <w:tcPr>
            <w:tcW w:w="2469" w:type="dxa"/>
            <w:tcBorders>
              <w:top w:val="nil"/>
              <w:left w:val="nil"/>
              <w:bottom w:val="nil"/>
              <w:right w:val="nil"/>
            </w:tcBorders>
            <w:shd w:val="clear" w:color="auto" w:fill="auto"/>
            <w:vAlign w:val="bottom"/>
            <w:hideMark/>
          </w:tcPr>
          <w:p w14:paraId="54CE0D8B" w14:textId="6E738404" w:rsidR="003250CD" w:rsidRPr="000A301E" w:rsidRDefault="00C04B00"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4</w:t>
            </w:r>
          </w:p>
        </w:tc>
        <w:tc>
          <w:tcPr>
            <w:tcW w:w="2469" w:type="dxa"/>
            <w:tcBorders>
              <w:top w:val="nil"/>
              <w:left w:val="nil"/>
              <w:bottom w:val="nil"/>
              <w:right w:val="nil"/>
            </w:tcBorders>
            <w:shd w:val="clear" w:color="auto" w:fill="auto"/>
            <w:vAlign w:val="bottom"/>
            <w:hideMark/>
          </w:tcPr>
          <w:p w14:paraId="7FEA7378" w14:textId="7BD50D1C" w:rsidR="003250CD" w:rsidRPr="000A301E" w:rsidRDefault="009B6F26"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11.43</w:t>
            </w:r>
          </w:p>
        </w:tc>
      </w:tr>
      <w:tr w:rsidR="00EE627C" w:rsidRPr="00EA4EC3" w14:paraId="6C1F21EE" w14:textId="77777777" w:rsidTr="009B6F26">
        <w:trPr>
          <w:trHeight w:val="270"/>
          <w:jc w:val="center"/>
        </w:trPr>
        <w:tc>
          <w:tcPr>
            <w:tcW w:w="3723" w:type="dxa"/>
            <w:tcBorders>
              <w:top w:val="single" w:sz="4" w:space="0" w:color="auto"/>
              <w:left w:val="nil"/>
              <w:bottom w:val="nil"/>
              <w:right w:val="nil"/>
            </w:tcBorders>
            <w:shd w:val="clear" w:color="auto" w:fill="auto"/>
            <w:noWrap/>
            <w:vAlign w:val="bottom"/>
            <w:hideMark/>
          </w:tcPr>
          <w:p w14:paraId="776CA21A" w14:textId="77777777" w:rsidR="00005B0F" w:rsidRPr="000A301E" w:rsidRDefault="00005B0F"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Total</w:t>
            </w:r>
          </w:p>
        </w:tc>
        <w:tc>
          <w:tcPr>
            <w:tcW w:w="2469" w:type="dxa"/>
            <w:tcBorders>
              <w:top w:val="single" w:sz="4" w:space="0" w:color="auto"/>
              <w:left w:val="nil"/>
              <w:bottom w:val="nil"/>
              <w:right w:val="nil"/>
            </w:tcBorders>
            <w:shd w:val="clear" w:color="auto" w:fill="auto"/>
            <w:noWrap/>
            <w:vAlign w:val="bottom"/>
            <w:hideMark/>
          </w:tcPr>
          <w:p w14:paraId="1D93BA2E" w14:textId="44C5D677" w:rsidR="00005B0F" w:rsidRPr="000A301E" w:rsidRDefault="00005B0F" w:rsidP="009B6F26">
            <w:pPr>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w:t>
            </w:r>
            <w:r w:rsidR="009B6F26" w:rsidRPr="000A301E">
              <w:rPr>
                <w:rFonts w:asciiTheme="minorHAnsi" w:eastAsia="Times New Roman" w:hAnsiTheme="minorHAnsi"/>
                <w:color w:val="000000"/>
                <w:highlight w:val="yellow"/>
                <w:lang w:val="en-GB"/>
              </w:rPr>
              <w:t>5</w:t>
            </w:r>
          </w:p>
        </w:tc>
        <w:tc>
          <w:tcPr>
            <w:tcW w:w="2469" w:type="dxa"/>
            <w:tcBorders>
              <w:top w:val="single" w:sz="4" w:space="0" w:color="auto"/>
              <w:left w:val="nil"/>
              <w:bottom w:val="nil"/>
              <w:right w:val="nil"/>
            </w:tcBorders>
            <w:shd w:val="clear" w:color="auto" w:fill="auto"/>
            <w:noWrap/>
            <w:vAlign w:val="bottom"/>
            <w:hideMark/>
          </w:tcPr>
          <w:p w14:paraId="475A3E91" w14:textId="77777777" w:rsidR="00005B0F" w:rsidRPr="00EA4EC3" w:rsidRDefault="00005B0F" w:rsidP="009B6F26">
            <w:pPr>
              <w:rPr>
                <w:rFonts w:asciiTheme="minorHAnsi" w:eastAsia="Times New Roman" w:hAnsiTheme="minorHAnsi"/>
                <w:color w:val="000000"/>
                <w:lang w:val="en-GB"/>
              </w:rPr>
            </w:pPr>
            <w:r w:rsidRPr="000A301E">
              <w:rPr>
                <w:rFonts w:asciiTheme="minorHAnsi" w:eastAsia="Times New Roman" w:hAnsiTheme="minorHAnsi"/>
                <w:color w:val="000000"/>
                <w:highlight w:val="yellow"/>
                <w:lang w:val="en-GB"/>
              </w:rPr>
              <w:t>100.00</w:t>
            </w:r>
          </w:p>
        </w:tc>
      </w:tr>
    </w:tbl>
    <w:p w14:paraId="5BE9DD4C" w14:textId="77777777" w:rsidR="00D15A5D" w:rsidRPr="00EA4EC3" w:rsidRDefault="00D15A5D" w:rsidP="000D795E">
      <w:pPr>
        <w:jc w:val="both"/>
        <w:rPr>
          <w:rFonts w:asciiTheme="minorHAnsi" w:hAnsiTheme="minorHAnsi"/>
          <w:lang w:val="en-GB"/>
        </w:rPr>
      </w:pPr>
    </w:p>
    <w:p w14:paraId="4D1E36EF" w14:textId="63D89E4F" w:rsidR="003A4E1C" w:rsidRPr="00EA4EC3" w:rsidRDefault="003250CD" w:rsidP="003A4E1C">
      <w:pPr>
        <w:jc w:val="both"/>
        <w:rPr>
          <w:rFonts w:asciiTheme="minorHAnsi" w:hAnsiTheme="minorHAnsi"/>
          <w:b/>
          <w:lang w:val="en-GB"/>
        </w:rPr>
      </w:pPr>
      <w:r w:rsidRPr="00EA4EC3">
        <w:rPr>
          <w:rFonts w:asciiTheme="minorHAnsi" w:hAnsiTheme="minorHAnsi"/>
          <w:b/>
          <w:lang w:val="en-GB"/>
        </w:rPr>
        <w:t>V012</w:t>
      </w:r>
      <w:r w:rsidR="003A4E1C" w:rsidRPr="00EA4EC3">
        <w:rPr>
          <w:rFonts w:asciiTheme="minorHAnsi" w:hAnsiTheme="minorHAnsi"/>
          <w:b/>
          <w:lang w:val="en-GB"/>
        </w:rPr>
        <w:tab/>
      </w:r>
      <w:r w:rsidR="003A4E1C" w:rsidRPr="00EA4EC3">
        <w:rPr>
          <w:rFonts w:asciiTheme="minorHAnsi" w:hAnsiTheme="minorHAnsi"/>
          <w:b/>
          <w:lang w:val="en-GB"/>
        </w:rPr>
        <w:tab/>
      </w:r>
      <w:r w:rsidR="003A4E1C" w:rsidRPr="00EA4EC3">
        <w:rPr>
          <w:rFonts w:asciiTheme="minorHAnsi" w:hAnsiTheme="minorHAnsi"/>
          <w:b/>
          <w:lang w:val="en-GB"/>
        </w:rPr>
        <w:tab/>
        <w:t xml:space="preserve">Austria Personnel  </w:t>
      </w:r>
    </w:p>
    <w:p w14:paraId="1B2E5075" w14:textId="77777777" w:rsidR="003A4E1C" w:rsidRPr="00EA4EC3" w:rsidRDefault="003A4E1C" w:rsidP="003A4E1C">
      <w:pPr>
        <w:jc w:val="both"/>
        <w:rPr>
          <w:rFonts w:asciiTheme="minorHAnsi" w:hAnsiTheme="minorHAnsi"/>
          <w:lang w:val="en-GB"/>
        </w:rPr>
      </w:pPr>
    </w:p>
    <w:p w14:paraId="4A2C365A" w14:textId="77777777" w:rsidR="000A301E" w:rsidRDefault="003A4E1C" w:rsidP="003A4E1C">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04C097D4" w14:textId="77777777" w:rsidR="000A301E" w:rsidRDefault="000A301E" w:rsidP="003A4E1C">
      <w:pPr>
        <w:jc w:val="both"/>
        <w:rPr>
          <w:rFonts w:asciiTheme="minorHAnsi" w:hAnsiTheme="minorHAnsi"/>
          <w:lang w:val="en-GB"/>
        </w:rPr>
      </w:pPr>
    </w:p>
    <w:p w14:paraId="5AD165FA" w14:textId="489A6EDE" w:rsidR="003A4E1C" w:rsidRPr="00EA4EC3" w:rsidRDefault="003A4E1C" w:rsidP="003A4E1C">
      <w:pPr>
        <w:jc w:val="both"/>
        <w:rPr>
          <w:rFonts w:asciiTheme="minorHAnsi" w:hAnsiTheme="minorHAnsi"/>
          <w:lang w:val="en-GB"/>
        </w:rPr>
      </w:pPr>
    </w:p>
    <w:p w14:paraId="6D1CA2EC" w14:textId="7373F83F" w:rsidR="000A301E" w:rsidRPr="00EA4EC3" w:rsidRDefault="000A301E" w:rsidP="000A301E">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commentRangeStart w:id="49"/>
      <w:r w:rsidRPr="000A301E">
        <w:rPr>
          <w:rFonts w:asciiTheme="minorHAnsi" w:hAnsiTheme="minorHAnsi"/>
          <w:b/>
          <w:bCs/>
          <w:iCs/>
          <w:lang w:val="en-GB"/>
        </w:rPr>
        <w:t xml:space="preserve">Maximum </w:t>
      </w:r>
      <w:commentRangeEnd w:id="49"/>
      <w:r w:rsidR="00850EB1">
        <w:rPr>
          <w:rStyle w:val="Rimandocommento"/>
        </w:rPr>
        <w:commentReference w:id="49"/>
      </w:r>
      <w:r w:rsidRPr="00EA4EC3">
        <w:rPr>
          <w:rFonts w:asciiTheme="minorHAnsi" w:hAnsiTheme="minorHAnsi"/>
          <w:lang w:val="en-GB"/>
        </w:rPr>
        <w:t>number of personnel (both civilian and military) deployed by Austria</w:t>
      </w:r>
      <w:r>
        <w:rPr>
          <w:rFonts w:asciiTheme="minorHAnsi" w:hAnsiTheme="minorHAnsi"/>
          <w:lang w:val="en-GB"/>
        </w:rPr>
        <w:t xml:space="preserve"> </w:t>
      </w:r>
    </w:p>
    <w:p w14:paraId="7EA31A1D" w14:textId="77777777" w:rsidR="000A301E" w:rsidRDefault="000A301E" w:rsidP="000A301E">
      <w:pPr>
        <w:jc w:val="both"/>
        <w:rPr>
          <w:rFonts w:asciiTheme="minorHAnsi" w:hAnsiTheme="minorHAnsi"/>
          <w:lang w:val="en-GB"/>
        </w:rPr>
      </w:pPr>
    </w:p>
    <w:p w14:paraId="522DB768" w14:textId="1F9756C2" w:rsidR="000A301E" w:rsidRPr="00EA4EC3" w:rsidRDefault="000A301E" w:rsidP="000A301E">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number of personnel (both civilian and military) deployed by Austria</w:t>
      </w:r>
      <w:r>
        <w:rPr>
          <w:rFonts w:asciiTheme="minorHAnsi" w:hAnsiTheme="minorHAnsi"/>
          <w:lang w:val="en-GB"/>
        </w:rPr>
        <w:t xml:space="preserve"> at year.</w:t>
      </w:r>
    </w:p>
    <w:p w14:paraId="39F80C02" w14:textId="77777777" w:rsidR="003A4E1C" w:rsidRPr="00EA4EC3" w:rsidRDefault="003A4E1C" w:rsidP="003A4E1C">
      <w:pPr>
        <w:jc w:val="both"/>
        <w:rPr>
          <w:rFonts w:asciiTheme="minorHAnsi" w:hAnsiTheme="minorHAnsi"/>
          <w:lang w:val="en-GB"/>
        </w:rPr>
      </w:pPr>
    </w:p>
    <w:p w14:paraId="7BA940A7" w14:textId="27F1AA1D" w:rsidR="003A4E1C" w:rsidRPr="00EA4EC3" w:rsidRDefault="003A4E1C" w:rsidP="003A4E1C">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7225110" w14:textId="77777777" w:rsidR="003A4E1C" w:rsidRPr="00EA4EC3" w:rsidRDefault="003A4E1C" w:rsidP="003A4E1C">
      <w:pPr>
        <w:jc w:val="both"/>
        <w:rPr>
          <w:rFonts w:asciiTheme="minorHAnsi" w:hAnsiTheme="minorHAnsi"/>
          <w:u w:val="single"/>
          <w:lang w:val="en-GB"/>
        </w:rPr>
      </w:pPr>
    </w:p>
    <w:p w14:paraId="6A8C992B" w14:textId="77777777" w:rsidR="003A4E1C" w:rsidRPr="00EA4EC3" w:rsidRDefault="003A4E1C" w:rsidP="003A4E1C">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2F2DC0F6" w14:textId="77777777" w:rsidR="003E53BB" w:rsidRPr="00EA4EC3" w:rsidRDefault="003E53BB" w:rsidP="000D795E">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3E53BB" w:rsidRPr="00EA4EC3" w14:paraId="214CF339" w14:textId="77777777" w:rsidTr="003E53BB">
        <w:trPr>
          <w:trHeight w:val="300"/>
        </w:trPr>
        <w:tc>
          <w:tcPr>
            <w:tcW w:w="1300" w:type="dxa"/>
            <w:tcBorders>
              <w:top w:val="nil"/>
              <w:left w:val="nil"/>
              <w:bottom w:val="single" w:sz="4" w:space="0" w:color="auto"/>
              <w:right w:val="nil"/>
            </w:tcBorders>
            <w:shd w:val="clear" w:color="auto" w:fill="auto"/>
            <w:noWrap/>
            <w:vAlign w:val="bottom"/>
            <w:hideMark/>
          </w:tcPr>
          <w:p w14:paraId="38B54691" w14:textId="77777777" w:rsidR="003E53BB" w:rsidRPr="00EA4EC3" w:rsidRDefault="003E53BB"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1D610750" w14:textId="77777777" w:rsidR="003E53BB" w:rsidRPr="00EA4EC3" w:rsidRDefault="003E53BB" w:rsidP="00875317">
            <w:pPr>
              <w:jc w:val="right"/>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E624B59" w14:textId="77777777" w:rsidR="003E53BB" w:rsidRPr="00EA4EC3" w:rsidRDefault="003E53BB"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BF17385" w14:textId="77777777" w:rsidR="003E53BB" w:rsidRPr="00EA4EC3" w:rsidRDefault="003E53BB"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48E97528" w14:textId="77777777" w:rsidR="003E53BB" w:rsidRPr="00EA4EC3" w:rsidRDefault="003E53BB"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F405014" w14:textId="77777777" w:rsidR="003E53BB" w:rsidRPr="00EA4EC3" w:rsidRDefault="003E53BB"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E53BB" w:rsidRPr="00EA4EC3" w14:paraId="219E5113" w14:textId="77777777" w:rsidTr="003E53BB">
        <w:trPr>
          <w:trHeight w:val="300"/>
        </w:trPr>
        <w:tc>
          <w:tcPr>
            <w:tcW w:w="1300" w:type="dxa"/>
            <w:tcBorders>
              <w:top w:val="nil"/>
              <w:left w:val="nil"/>
              <w:bottom w:val="nil"/>
              <w:right w:val="nil"/>
            </w:tcBorders>
            <w:shd w:val="clear" w:color="auto" w:fill="auto"/>
            <w:noWrap/>
            <w:vAlign w:val="bottom"/>
            <w:hideMark/>
          </w:tcPr>
          <w:p w14:paraId="5ABEBF00" w14:textId="7A293928" w:rsidR="003E53BB" w:rsidRPr="00EA4EC3" w:rsidRDefault="00391E64" w:rsidP="0087531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Austria Personnel</w:t>
            </w:r>
          </w:p>
        </w:tc>
        <w:tc>
          <w:tcPr>
            <w:tcW w:w="1300" w:type="dxa"/>
            <w:tcBorders>
              <w:top w:val="nil"/>
              <w:left w:val="nil"/>
              <w:bottom w:val="nil"/>
              <w:right w:val="nil"/>
            </w:tcBorders>
            <w:shd w:val="clear" w:color="auto" w:fill="auto"/>
            <w:noWrap/>
            <w:vAlign w:val="bottom"/>
            <w:hideMark/>
          </w:tcPr>
          <w:p w14:paraId="62B2533E" w14:textId="625DD61D" w:rsidR="003E53BB" w:rsidRPr="000A301E" w:rsidRDefault="003E53BB" w:rsidP="00391E64">
            <w:pPr>
              <w:jc w:val="right"/>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w:t>
            </w:r>
            <w:r w:rsidR="00391E64" w:rsidRPr="000A301E">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6E304F1B" w14:textId="2564F6BF" w:rsidR="003E53BB" w:rsidRPr="000A301E" w:rsidRDefault="00391E64" w:rsidP="00C15F79">
            <w:pPr>
              <w:jc w:val="right"/>
              <w:rPr>
                <w:rFonts w:asciiTheme="minorHAnsi" w:eastAsia="Times New Roman" w:hAnsiTheme="minorHAnsi"/>
                <w:color w:val="000000"/>
                <w:highlight w:val="yellow"/>
                <w:lang w:val="en-GB"/>
              </w:rPr>
            </w:pPr>
            <w:r w:rsidRPr="000A301E">
              <w:rPr>
                <w:rFonts w:asciiTheme="minorHAnsi" w:hAnsiTheme="minorHAnsi"/>
                <w:highlight w:val="yellow"/>
                <w:lang w:val="en-GB"/>
              </w:rPr>
              <w:t>18.4</w:t>
            </w:r>
          </w:p>
        </w:tc>
        <w:tc>
          <w:tcPr>
            <w:tcW w:w="1300" w:type="dxa"/>
            <w:tcBorders>
              <w:top w:val="nil"/>
              <w:left w:val="nil"/>
              <w:bottom w:val="nil"/>
              <w:right w:val="nil"/>
            </w:tcBorders>
            <w:shd w:val="clear" w:color="auto" w:fill="auto"/>
            <w:noWrap/>
            <w:vAlign w:val="bottom"/>
            <w:hideMark/>
          </w:tcPr>
          <w:p w14:paraId="4E57B9FD" w14:textId="0DDAC1F5" w:rsidR="003E53BB" w:rsidRPr="000A301E" w:rsidRDefault="00391E64" w:rsidP="00C15F79">
            <w:pPr>
              <w:jc w:val="right"/>
              <w:rPr>
                <w:rFonts w:asciiTheme="minorHAnsi" w:eastAsia="Times New Roman" w:hAnsiTheme="minorHAnsi"/>
                <w:color w:val="000000"/>
                <w:highlight w:val="yellow"/>
                <w:lang w:val="en-GB"/>
              </w:rPr>
            </w:pPr>
            <w:r w:rsidRPr="000A301E">
              <w:rPr>
                <w:rFonts w:asciiTheme="minorHAnsi" w:hAnsiTheme="minorHAnsi"/>
                <w:highlight w:val="yellow"/>
                <w:lang w:val="en-GB"/>
              </w:rPr>
              <w:t>65.0</w:t>
            </w:r>
            <w:r w:rsidR="00C15F79" w:rsidRPr="000A301E">
              <w:rPr>
                <w:rFonts w:asciiTheme="minorHAnsi" w:hAnsiTheme="minorHAnsi"/>
                <w:highlight w:val="yellow"/>
                <w:lang w:val="en-GB"/>
              </w:rPr>
              <w:t>97</w:t>
            </w:r>
          </w:p>
        </w:tc>
        <w:tc>
          <w:tcPr>
            <w:tcW w:w="1300" w:type="dxa"/>
            <w:tcBorders>
              <w:top w:val="nil"/>
              <w:left w:val="nil"/>
              <w:bottom w:val="nil"/>
              <w:right w:val="nil"/>
            </w:tcBorders>
            <w:shd w:val="clear" w:color="auto" w:fill="auto"/>
            <w:noWrap/>
            <w:vAlign w:val="bottom"/>
            <w:hideMark/>
          </w:tcPr>
          <w:p w14:paraId="1687106E" w14:textId="77777777" w:rsidR="003E53BB" w:rsidRPr="000A301E" w:rsidRDefault="003E53BB" w:rsidP="00875317">
            <w:pPr>
              <w:jc w:val="right"/>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68E068E" w14:textId="77777777" w:rsidR="003E53BB" w:rsidRPr="000A301E" w:rsidRDefault="003E53BB" w:rsidP="00875317">
            <w:pPr>
              <w:jc w:val="right"/>
              <w:rPr>
                <w:rFonts w:asciiTheme="minorHAnsi" w:eastAsia="Times New Roman" w:hAnsiTheme="minorHAnsi"/>
                <w:color w:val="000000"/>
                <w:highlight w:val="yellow"/>
                <w:lang w:val="en-GB"/>
              </w:rPr>
            </w:pPr>
            <w:r w:rsidRPr="000A301E">
              <w:rPr>
                <w:rFonts w:asciiTheme="minorHAnsi" w:eastAsia="Times New Roman" w:hAnsiTheme="minorHAnsi"/>
                <w:color w:val="000000"/>
                <w:highlight w:val="yellow"/>
                <w:lang w:val="en-GB"/>
              </w:rPr>
              <w:t>304</w:t>
            </w:r>
          </w:p>
        </w:tc>
      </w:tr>
    </w:tbl>
    <w:p w14:paraId="43BC9789" w14:textId="77777777" w:rsidR="003A4E1C" w:rsidRPr="00EA4EC3" w:rsidRDefault="003A4E1C" w:rsidP="000D795E">
      <w:pPr>
        <w:jc w:val="both"/>
        <w:rPr>
          <w:rFonts w:asciiTheme="minorHAnsi" w:hAnsiTheme="minorHAnsi"/>
          <w:lang w:val="en-GB"/>
        </w:rPr>
      </w:pPr>
    </w:p>
    <w:p w14:paraId="620015E0" w14:textId="77777777" w:rsidR="000A301E" w:rsidRDefault="000A301E" w:rsidP="0040425F">
      <w:pPr>
        <w:jc w:val="both"/>
        <w:rPr>
          <w:rFonts w:asciiTheme="minorHAnsi" w:hAnsiTheme="minorHAnsi"/>
          <w:b/>
          <w:lang w:val="en-GB"/>
        </w:rPr>
      </w:pPr>
    </w:p>
    <w:p w14:paraId="7870D1EF" w14:textId="0BE8187C" w:rsidR="0040425F" w:rsidRPr="00EA4EC3" w:rsidRDefault="003E53BB" w:rsidP="0040425F">
      <w:pPr>
        <w:jc w:val="both"/>
        <w:rPr>
          <w:rFonts w:asciiTheme="minorHAnsi" w:hAnsiTheme="minorHAnsi"/>
          <w:b/>
          <w:lang w:val="en-GB"/>
        </w:rPr>
      </w:pPr>
      <w:r w:rsidRPr="00EA4EC3">
        <w:rPr>
          <w:rFonts w:asciiTheme="minorHAnsi" w:hAnsiTheme="minorHAnsi"/>
          <w:b/>
          <w:lang w:val="en-GB"/>
        </w:rPr>
        <w:t>V013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33D9D" w:rsidRPr="00EA4EC3">
        <w:rPr>
          <w:rFonts w:asciiTheme="minorHAnsi" w:hAnsiTheme="minorHAnsi"/>
          <w:b/>
          <w:lang w:val="en-GB"/>
        </w:rPr>
        <w:t>Belgium</w:t>
      </w:r>
      <w:r w:rsidR="0040425F" w:rsidRPr="00EA4EC3">
        <w:rPr>
          <w:rFonts w:asciiTheme="minorHAnsi" w:hAnsiTheme="minorHAnsi"/>
          <w:b/>
          <w:lang w:val="en-GB"/>
        </w:rPr>
        <w:t xml:space="preserve"> Personnel  </w:t>
      </w:r>
    </w:p>
    <w:p w14:paraId="1B32A35B" w14:textId="77777777" w:rsidR="0040425F" w:rsidRPr="00EA4EC3" w:rsidRDefault="0040425F" w:rsidP="0040425F">
      <w:pPr>
        <w:jc w:val="both"/>
        <w:rPr>
          <w:rFonts w:asciiTheme="minorHAnsi" w:hAnsiTheme="minorHAnsi"/>
          <w:lang w:val="en-GB"/>
        </w:rPr>
      </w:pPr>
    </w:p>
    <w:p w14:paraId="031A8D6A" w14:textId="72256CB4"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Belgium </w:t>
      </w:r>
    </w:p>
    <w:p w14:paraId="2CAFC64B" w14:textId="77777777" w:rsidR="009C4424" w:rsidRDefault="009C4424" w:rsidP="009C4424">
      <w:pPr>
        <w:jc w:val="both"/>
        <w:rPr>
          <w:rFonts w:asciiTheme="minorHAnsi" w:hAnsiTheme="minorHAnsi"/>
          <w:lang w:val="en-GB"/>
        </w:rPr>
      </w:pPr>
    </w:p>
    <w:p w14:paraId="6E56FA38" w14:textId="5DADFF98"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Belgium at year.</w:t>
      </w:r>
    </w:p>
    <w:p w14:paraId="4E8C4B71" w14:textId="77777777" w:rsidR="0040425F" w:rsidRPr="00EA4EC3" w:rsidRDefault="0040425F" w:rsidP="0040425F">
      <w:pPr>
        <w:jc w:val="both"/>
        <w:rPr>
          <w:rFonts w:asciiTheme="minorHAnsi" w:hAnsiTheme="minorHAnsi"/>
          <w:lang w:val="en-GB"/>
        </w:rPr>
      </w:pPr>
    </w:p>
    <w:p w14:paraId="77371FB7"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63709C1E" w14:textId="77777777" w:rsidR="0040425F" w:rsidRPr="00EA4EC3" w:rsidRDefault="0040425F" w:rsidP="0040425F">
      <w:pPr>
        <w:jc w:val="both"/>
        <w:rPr>
          <w:rFonts w:asciiTheme="minorHAnsi" w:hAnsiTheme="minorHAnsi"/>
          <w:u w:val="single"/>
          <w:lang w:val="en-GB"/>
        </w:rPr>
      </w:pPr>
    </w:p>
    <w:p w14:paraId="1EDB1002" w14:textId="295B4523" w:rsidR="00244A18"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E5E5964" w14:textId="77777777" w:rsidR="0025604F" w:rsidRPr="00EA4EC3" w:rsidRDefault="0025604F" w:rsidP="0040425F">
      <w:pPr>
        <w:jc w:val="both"/>
        <w:rPr>
          <w:rFonts w:asciiTheme="minorHAnsi" w:hAnsiTheme="minorHAnsi"/>
          <w:u w:val="single"/>
          <w:lang w:val="en-GB"/>
        </w:rPr>
      </w:pPr>
    </w:p>
    <w:tbl>
      <w:tblPr>
        <w:tblW w:w="7800"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8F4169" w:rsidRPr="00EA4EC3" w14:paraId="0EE11E0E" w14:textId="77777777" w:rsidTr="00014434">
        <w:trPr>
          <w:trHeight w:val="300"/>
        </w:trPr>
        <w:tc>
          <w:tcPr>
            <w:tcW w:w="1300" w:type="dxa"/>
            <w:tcBorders>
              <w:top w:val="nil"/>
              <w:left w:val="nil"/>
              <w:bottom w:val="single" w:sz="4" w:space="0" w:color="auto"/>
              <w:right w:val="nil"/>
            </w:tcBorders>
            <w:shd w:val="clear" w:color="auto" w:fill="auto"/>
            <w:noWrap/>
            <w:vAlign w:val="bottom"/>
            <w:hideMark/>
          </w:tcPr>
          <w:p w14:paraId="3A211DB1" w14:textId="77777777" w:rsidR="008F4169" w:rsidRPr="00EA4EC3" w:rsidRDefault="008F4169"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237CEADD" w14:textId="77777777" w:rsidR="008F4169" w:rsidRPr="00EA4EC3" w:rsidRDefault="008F4169" w:rsidP="00875317">
            <w:pPr>
              <w:jc w:val="right"/>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A4AF8C7" w14:textId="77777777" w:rsidR="008F4169" w:rsidRPr="00EA4EC3" w:rsidRDefault="008F4169"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936B19F" w14:textId="77777777" w:rsidR="008F4169" w:rsidRPr="00EA4EC3" w:rsidRDefault="008F4169"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42491DF8" w14:textId="6E974B74" w:rsidR="008F4169" w:rsidRPr="00EA4EC3" w:rsidRDefault="008F4169"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r w:rsidR="00014434" w:rsidRPr="00EA4EC3">
              <w:rPr>
                <w:rFonts w:asciiTheme="minorHAnsi" w:eastAsia="Times New Roman" w:hAnsiTheme="minorHAnsi"/>
                <w:b/>
                <w:color w:val="000000"/>
                <w:lang w:val="en-GB"/>
              </w:rPr>
              <w:t xml:space="preserve"> </w:t>
            </w:r>
          </w:p>
        </w:tc>
        <w:tc>
          <w:tcPr>
            <w:tcW w:w="1300" w:type="dxa"/>
            <w:tcBorders>
              <w:top w:val="nil"/>
              <w:left w:val="nil"/>
              <w:bottom w:val="single" w:sz="4" w:space="0" w:color="auto"/>
              <w:right w:val="nil"/>
            </w:tcBorders>
            <w:shd w:val="clear" w:color="auto" w:fill="auto"/>
            <w:noWrap/>
            <w:vAlign w:val="bottom"/>
            <w:hideMark/>
          </w:tcPr>
          <w:p w14:paraId="0A0F7AA7" w14:textId="77777777" w:rsidR="008F4169" w:rsidRPr="00EA4EC3" w:rsidRDefault="008F4169"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8F4169" w:rsidRPr="00EA4EC3" w14:paraId="2108DB1C" w14:textId="77777777" w:rsidTr="00014434">
        <w:trPr>
          <w:trHeight w:val="300"/>
        </w:trPr>
        <w:tc>
          <w:tcPr>
            <w:tcW w:w="1300" w:type="dxa"/>
            <w:tcBorders>
              <w:top w:val="nil"/>
              <w:left w:val="nil"/>
              <w:bottom w:val="nil"/>
              <w:right w:val="nil"/>
            </w:tcBorders>
            <w:shd w:val="clear" w:color="auto" w:fill="auto"/>
            <w:noWrap/>
            <w:vAlign w:val="bottom"/>
            <w:hideMark/>
          </w:tcPr>
          <w:p w14:paraId="1E6A2961" w14:textId="1C4A6DAD" w:rsidR="008F4169" w:rsidRPr="00EA4EC3" w:rsidRDefault="0025604F" w:rsidP="0087531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Belgium Personnel</w:t>
            </w:r>
          </w:p>
        </w:tc>
        <w:tc>
          <w:tcPr>
            <w:tcW w:w="1300" w:type="dxa"/>
            <w:tcBorders>
              <w:top w:val="nil"/>
              <w:left w:val="nil"/>
              <w:bottom w:val="nil"/>
              <w:right w:val="nil"/>
            </w:tcBorders>
            <w:shd w:val="clear" w:color="auto" w:fill="auto"/>
            <w:noWrap/>
            <w:vAlign w:val="bottom"/>
            <w:hideMark/>
          </w:tcPr>
          <w:p w14:paraId="69C2205D" w14:textId="10FED86D" w:rsidR="008F4169" w:rsidRPr="009C4424" w:rsidRDefault="008F4169" w:rsidP="002B1D9B">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2B1D9B" w:rsidRPr="009C4424">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57607D7B" w14:textId="1C6EE68A" w:rsidR="008F4169" w:rsidRPr="009C4424" w:rsidRDefault="00EE22A7" w:rsidP="00EE22A7">
            <w:pPr>
              <w:jc w:val="right"/>
              <w:rPr>
                <w:rFonts w:asciiTheme="minorHAnsi" w:eastAsia="Times New Roman" w:hAnsiTheme="minorHAnsi"/>
                <w:color w:val="000000"/>
                <w:highlight w:val="yellow"/>
                <w:lang w:val="en-GB"/>
              </w:rPr>
            </w:pPr>
            <w:r w:rsidRPr="009C4424">
              <w:rPr>
                <w:rFonts w:asciiTheme="minorHAnsi" w:hAnsiTheme="minorHAnsi"/>
                <w:highlight w:val="yellow"/>
                <w:lang w:val="en-GB"/>
              </w:rPr>
              <w:t>12</w:t>
            </w:r>
            <w:r w:rsidR="002B1D9B" w:rsidRPr="009C4424">
              <w:rPr>
                <w:rFonts w:asciiTheme="minorHAnsi" w:hAnsiTheme="minorHAnsi"/>
                <w:highlight w:val="yellow"/>
                <w:lang w:val="en-GB"/>
              </w:rPr>
              <w:t>.</w:t>
            </w:r>
            <w:r w:rsidRPr="009C4424">
              <w:rPr>
                <w:rFonts w:asciiTheme="minorHAnsi" w:hAnsiTheme="minorHAnsi"/>
                <w:highlight w:val="yellow"/>
                <w:lang w:val="en-GB"/>
              </w:rPr>
              <w:t>543</w:t>
            </w:r>
          </w:p>
        </w:tc>
        <w:tc>
          <w:tcPr>
            <w:tcW w:w="1300" w:type="dxa"/>
            <w:tcBorders>
              <w:top w:val="nil"/>
              <w:left w:val="nil"/>
              <w:bottom w:val="nil"/>
              <w:right w:val="nil"/>
            </w:tcBorders>
            <w:shd w:val="clear" w:color="auto" w:fill="auto"/>
            <w:noWrap/>
            <w:vAlign w:val="bottom"/>
            <w:hideMark/>
          </w:tcPr>
          <w:p w14:paraId="2BBAAE87" w14:textId="25E7D898" w:rsidR="008F4169" w:rsidRPr="009C4424" w:rsidRDefault="0069374B" w:rsidP="00EE22A7">
            <w:pPr>
              <w:jc w:val="right"/>
              <w:rPr>
                <w:rFonts w:asciiTheme="minorHAnsi" w:eastAsia="Times New Roman" w:hAnsiTheme="minorHAnsi"/>
                <w:color w:val="000000"/>
                <w:highlight w:val="yellow"/>
                <w:lang w:val="en-GB"/>
              </w:rPr>
            </w:pPr>
            <w:r w:rsidRPr="009C4424">
              <w:rPr>
                <w:rFonts w:asciiTheme="minorHAnsi" w:hAnsiTheme="minorHAnsi"/>
                <w:highlight w:val="yellow"/>
                <w:lang w:val="en-GB"/>
              </w:rPr>
              <w:t>28.</w:t>
            </w:r>
            <w:r w:rsidR="00EE22A7" w:rsidRPr="009C4424">
              <w:rPr>
                <w:rFonts w:asciiTheme="minorHAnsi" w:hAnsiTheme="minorHAnsi"/>
                <w:highlight w:val="yellow"/>
                <w:lang w:val="en-GB"/>
              </w:rPr>
              <w:t>072</w:t>
            </w:r>
          </w:p>
        </w:tc>
        <w:tc>
          <w:tcPr>
            <w:tcW w:w="1300" w:type="dxa"/>
            <w:tcBorders>
              <w:top w:val="nil"/>
              <w:left w:val="nil"/>
              <w:bottom w:val="nil"/>
              <w:right w:val="nil"/>
            </w:tcBorders>
            <w:shd w:val="clear" w:color="auto" w:fill="auto"/>
            <w:noWrap/>
            <w:vAlign w:val="bottom"/>
            <w:hideMark/>
          </w:tcPr>
          <w:p w14:paraId="33C63887" w14:textId="77777777" w:rsidR="008F4169" w:rsidRPr="009C4424" w:rsidRDefault="008F4169" w:rsidP="00875317">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6735175" w14:textId="04A1A930" w:rsidR="008F4169" w:rsidRPr="009C4424" w:rsidRDefault="0069374B" w:rsidP="00875317">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147</w:t>
            </w:r>
          </w:p>
        </w:tc>
      </w:tr>
    </w:tbl>
    <w:p w14:paraId="501EDFAE" w14:textId="77777777" w:rsidR="0040425F" w:rsidRPr="00EA4EC3" w:rsidRDefault="0040425F" w:rsidP="0040425F">
      <w:pPr>
        <w:jc w:val="both"/>
        <w:rPr>
          <w:rFonts w:asciiTheme="minorHAnsi" w:hAnsiTheme="minorHAnsi"/>
          <w:lang w:val="en-GB"/>
        </w:rPr>
      </w:pPr>
    </w:p>
    <w:p w14:paraId="05FD3728" w14:textId="77777777" w:rsidR="009C4424" w:rsidRDefault="009C4424" w:rsidP="0040425F">
      <w:pPr>
        <w:jc w:val="both"/>
        <w:rPr>
          <w:rFonts w:asciiTheme="minorHAnsi" w:hAnsiTheme="minorHAnsi"/>
          <w:b/>
          <w:lang w:val="en-GB"/>
        </w:rPr>
      </w:pPr>
    </w:p>
    <w:p w14:paraId="4B77FF8F" w14:textId="77334C26"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8F4169" w:rsidRPr="00EA4EC3">
        <w:rPr>
          <w:rFonts w:asciiTheme="minorHAnsi" w:hAnsiTheme="minorHAnsi"/>
          <w:b/>
          <w:lang w:val="en-GB"/>
        </w:rPr>
        <w:t>14</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Bulgaria</w:t>
      </w:r>
      <w:r w:rsidRPr="00EA4EC3">
        <w:rPr>
          <w:rFonts w:asciiTheme="minorHAnsi" w:hAnsiTheme="minorHAnsi"/>
          <w:b/>
          <w:lang w:val="en-GB"/>
        </w:rPr>
        <w:t xml:space="preserve"> Personnel  </w:t>
      </w:r>
    </w:p>
    <w:p w14:paraId="5593F9A0" w14:textId="77777777" w:rsidR="0040425F" w:rsidRPr="00EA4EC3" w:rsidRDefault="0040425F" w:rsidP="0040425F">
      <w:pPr>
        <w:jc w:val="both"/>
        <w:rPr>
          <w:rFonts w:asciiTheme="minorHAnsi" w:hAnsiTheme="minorHAnsi"/>
          <w:lang w:val="en-GB"/>
        </w:rPr>
      </w:pPr>
    </w:p>
    <w:p w14:paraId="5E39BBFE" w14:textId="34735EC8"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Bulgaria </w:t>
      </w:r>
    </w:p>
    <w:p w14:paraId="67EDDD88" w14:textId="77777777" w:rsidR="009C4424" w:rsidRDefault="009C4424" w:rsidP="009C4424">
      <w:pPr>
        <w:jc w:val="both"/>
        <w:rPr>
          <w:rFonts w:asciiTheme="minorHAnsi" w:hAnsiTheme="minorHAnsi"/>
          <w:lang w:val="en-GB"/>
        </w:rPr>
      </w:pPr>
    </w:p>
    <w:p w14:paraId="2B589794" w14:textId="44C3B5F8"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Bulgaria at year.</w:t>
      </w:r>
    </w:p>
    <w:p w14:paraId="1B02A9B2" w14:textId="77777777" w:rsidR="0040425F" w:rsidRPr="00EA4EC3" w:rsidRDefault="0040425F" w:rsidP="0040425F">
      <w:pPr>
        <w:jc w:val="both"/>
        <w:rPr>
          <w:rFonts w:asciiTheme="minorHAnsi" w:hAnsiTheme="minorHAnsi"/>
          <w:lang w:val="en-GB"/>
        </w:rPr>
      </w:pPr>
    </w:p>
    <w:p w14:paraId="161C697E" w14:textId="15BA159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B07B48E" w14:textId="77777777" w:rsidR="0040425F" w:rsidRPr="00EA4EC3" w:rsidRDefault="0040425F" w:rsidP="0040425F">
      <w:pPr>
        <w:jc w:val="both"/>
        <w:rPr>
          <w:rFonts w:asciiTheme="minorHAnsi" w:hAnsiTheme="minorHAnsi"/>
          <w:u w:val="single"/>
          <w:lang w:val="en-GB"/>
        </w:rPr>
      </w:pPr>
    </w:p>
    <w:p w14:paraId="51A684C0"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C3F996E" w14:textId="77777777" w:rsidR="0040425F" w:rsidRPr="00EA4EC3" w:rsidRDefault="0040425F" w:rsidP="0040425F">
      <w:pPr>
        <w:jc w:val="both"/>
        <w:rPr>
          <w:rFonts w:asciiTheme="minorHAnsi" w:hAnsiTheme="minorHAnsi"/>
          <w:lang w:val="en-GB"/>
        </w:rPr>
      </w:pPr>
    </w:p>
    <w:tbl>
      <w:tblPr>
        <w:tblW w:w="7800"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D07B87" w:rsidRPr="00EA4EC3" w14:paraId="60167840" w14:textId="77777777" w:rsidTr="00014434">
        <w:trPr>
          <w:trHeight w:val="300"/>
        </w:trPr>
        <w:tc>
          <w:tcPr>
            <w:tcW w:w="1300" w:type="dxa"/>
            <w:tcBorders>
              <w:top w:val="nil"/>
              <w:left w:val="nil"/>
              <w:bottom w:val="single" w:sz="4" w:space="0" w:color="auto"/>
              <w:right w:val="nil"/>
            </w:tcBorders>
            <w:shd w:val="clear" w:color="auto" w:fill="auto"/>
            <w:noWrap/>
            <w:vAlign w:val="bottom"/>
            <w:hideMark/>
          </w:tcPr>
          <w:p w14:paraId="5C820502" w14:textId="77777777" w:rsidR="00D07B87" w:rsidRPr="00EA4EC3" w:rsidRDefault="00D07B87"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030708BA" w14:textId="77777777" w:rsidR="00D07B87" w:rsidRPr="00EA4EC3" w:rsidRDefault="00D07B87" w:rsidP="00875317">
            <w:pPr>
              <w:jc w:val="right"/>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3FE689BB" w14:textId="77777777" w:rsidR="00D07B87" w:rsidRPr="00EA4EC3" w:rsidRDefault="00D07B87"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A3EB3B0" w14:textId="77777777" w:rsidR="00D07B87" w:rsidRPr="00EA4EC3" w:rsidRDefault="00D07B87"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22802EDF" w14:textId="77777777" w:rsidR="00D07B87" w:rsidRPr="00EA4EC3" w:rsidRDefault="00D07B87"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2A92E2E0" w14:textId="77777777" w:rsidR="00D07B87" w:rsidRPr="00EA4EC3" w:rsidRDefault="00D07B87" w:rsidP="00875317">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D07B87" w:rsidRPr="009C4424" w14:paraId="1129FC25" w14:textId="77777777" w:rsidTr="00014434">
        <w:trPr>
          <w:trHeight w:val="300"/>
        </w:trPr>
        <w:tc>
          <w:tcPr>
            <w:tcW w:w="1300" w:type="dxa"/>
            <w:tcBorders>
              <w:top w:val="single" w:sz="4" w:space="0" w:color="auto"/>
              <w:left w:val="nil"/>
              <w:bottom w:val="nil"/>
              <w:right w:val="nil"/>
            </w:tcBorders>
            <w:shd w:val="clear" w:color="auto" w:fill="auto"/>
            <w:noWrap/>
            <w:vAlign w:val="bottom"/>
            <w:hideMark/>
          </w:tcPr>
          <w:p w14:paraId="65910922" w14:textId="04F1E9DF" w:rsidR="00D07B87" w:rsidRPr="00EA4EC3" w:rsidRDefault="00DC03FF" w:rsidP="00DC03F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Bulgaria Personnel</w:t>
            </w:r>
          </w:p>
        </w:tc>
        <w:tc>
          <w:tcPr>
            <w:tcW w:w="1300" w:type="dxa"/>
            <w:tcBorders>
              <w:top w:val="single" w:sz="4" w:space="0" w:color="auto"/>
              <w:left w:val="nil"/>
              <w:bottom w:val="nil"/>
              <w:right w:val="nil"/>
            </w:tcBorders>
            <w:shd w:val="clear" w:color="auto" w:fill="auto"/>
            <w:noWrap/>
            <w:vAlign w:val="bottom"/>
            <w:hideMark/>
          </w:tcPr>
          <w:p w14:paraId="08185CCF" w14:textId="258C0DDD" w:rsidR="00D07B87" w:rsidRPr="009C4424" w:rsidRDefault="00D07B87" w:rsidP="00DC03FF">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DC03FF" w:rsidRPr="009C4424">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vAlign w:val="bottom"/>
            <w:hideMark/>
          </w:tcPr>
          <w:p w14:paraId="29AD238D" w14:textId="5C38E2F1" w:rsidR="00D07B87" w:rsidRPr="009C4424" w:rsidRDefault="00DC03FF" w:rsidP="00875317">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6.8</w:t>
            </w:r>
          </w:p>
        </w:tc>
        <w:tc>
          <w:tcPr>
            <w:tcW w:w="1300" w:type="dxa"/>
            <w:tcBorders>
              <w:top w:val="single" w:sz="4" w:space="0" w:color="auto"/>
              <w:left w:val="nil"/>
              <w:bottom w:val="nil"/>
              <w:right w:val="nil"/>
            </w:tcBorders>
            <w:shd w:val="clear" w:color="auto" w:fill="auto"/>
            <w:noWrap/>
            <w:vAlign w:val="bottom"/>
            <w:hideMark/>
          </w:tcPr>
          <w:p w14:paraId="7239B475" w14:textId="6628F69B" w:rsidR="00D07B87" w:rsidRPr="009C4424" w:rsidRDefault="00D07B87" w:rsidP="00DC03FF">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2</w:t>
            </w:r>
            <w:r w:rsidR="00DC03FF" w:rsidRPr="009C4424">
              <w:rPr>
                <w:rFonts w:asciiTheme="minorHAnsi" w:eastAsia="Times New Roman" w:hAnsiTheme="minorHAnsi"/>
                <w:color w:val="000000"/>
                <w:highlight w:val="yellow"/>
                <w:lang w:val="en-GB"/>
              </w:rPr>
              <w:t>3</w:t>
            </w:r>
            <w:r w:rsidRPr="009C4424">
              <w:rPr>
                <w:rFonts w:asciiTheme="minorHAnsi" w:eastAsia="Times New Roman" w:hAnsiTheme="minorHAnsi"/>
                <w:color w:val="000000"/>
                <w:highlight w:val="yellow"/>
                <w:lang w:val="en-GB"/>
              </w:rPr>
              <w:t>.</w:t>
            </w:r>
            <w:r w:rsidR="00DC03FF" w:rsidRPr="009C4424">
              <w:rPr>
                <w:rFonts w:asciiTheme="minorHAnsi" w:eastAsia="Times New Roman" w:hAnsiTheme="minorHAnsi"/>
                <w:color w:val="000000"/>
                <w:highlight w:val="yellow"/>
                <w:lang w:val="en-GB"/>
              </w:rPr>
              <w:t>686</w:t>
            </w:r>
          </w:p>
        </w:tc>
        <w:tc>
          <w:tcPr>
            <w:tcW w:w="1300" w:type="dxa"/>
            <w:tcBorders>
              <w:top w:val="single" w:sz="4" w:space="0" w:color="auto"/>
              <w:left w:val="nil"/>
              <w:bottom w:val="nil"/>
              <w:right w:val="nil"/>
            </w:tcBorders>
            <w:shd w:val="clear" w:color="auto" w:fill="auto"/>
            <w:noWrap/>
            <w:vAlign w:val="bottom"/>
            <w:hideMark/>
          </w:tcPr>
          <w:p w14:paraId="2ACCDD59" w14:textId="77777777" w:rsidR="00D07B87" w:rsidRPr="009C4424" w:rsidRDefault="00D07B87" w:rsidP="00875317">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10546817" w14:textId="77777777" w:rsidR="00D07B87" w:rsidRPr="009C4424" w:rsidRDefault="00D07B87" w:rsidP="00875317">
            <w:pPr>
              <w:jc w:val="right"/>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120</w:t>
            </w:r>
          </w:p>
        </w:tc>
      </w:tr>
    </w:tbl>
    <w:p w14:paraId="18EDF1CF" w14:textId="77777777" w:rsidR="0040425F" w:rsidRPr="00EA4EC3" w:rsidRDefault="0040425F" w:rsidP="0040425F">
      <w:pPr>
        <w:jc w:val="both"/>
        <w:rPr>
          <w:rFonts w:asciiTheme="minorHAnsi" w:hAnsiTheme="minorHAnsi"/>
          <w:lang w:val="en-GB"/>
        </w:rPr>
      </w:pPr>
    </w:p>
    <w:p w14:paraId="6E0C5703" w14:textId="77777777" w:rsidR="009C4424" w:rsidRDefault="009C4424" w:rsidP="0040425F">
      <w:pPr>
        <w:jc w:val="both"/>
        <w:rPr>
          <w:rFonts w:asciiTheme="minorHAnsi" w:hAnsiTheme="minorHAnsi"/>
          <w:b/>
          <w:lang w:val="en-GB"/>
        </w:rPr>
      </w:pPr>
    </w:p>
    <w:p w14:paraId="7B623F74" w14:textId="2328C4A3"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D07B87" w:rsidRPr="00EA4EC3">
        <w:rPr>
          <w:rFonts w:asciiTheme="minorHAnsi" w:hAnsiTheme="minorHAnsi"/>
          <w:b/>
          <w:lang w:val="en-GB"/>
        </w:rPr>
        <w:t>15</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Croatia</w:t>
      </w:r>
      <w:r w:rsidRPr="00EA4EC3">
        <w:rPr>
          <w:rFonts w:asciiTheme="minorHAnsi" w:hAnsiTheme="minorHAnsi"/>
          <w:b/>
          <w:lang w:val="en-GB"/>
        </w:rPr>
        <w:t xml:space="preserve"> Personnel  </w:t>
      </w:r>
    </w:p>
    <w:p w14:paraId="032945C2" w14:textId="77777777" w:rsidR="0040425F" w:rsidRPr="00EA4EC3" w:rsidRDefault="0040425F" w:rsidP="0040425F">
      <w:pPr>
        <w:jc w:val="both"/>
        <w:rPr>
          <w:rFonts w:asciiTheme="minorHAnsi" w:hAnsiTheme="minorHAnsi"/>
          <w:lang w:val="en-GB"/>
        </w:rPr>
      </w:pPr>
    </w:p>
    <w:p w14:paraId="6A72F7F6" w14:textId="58038951"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Croatia </w:t>
      </w:r>
    </w:p>
    <w:p w14:paraId="579F8B88" w14:textId="77777777" w:rsidR="009C4424" w:rsidRDefault="009C4424" w:rsidP="009C4424">
      <w:pPr>
        <w:jc w:val="both"/>
        <w:rPr>
          <w:rFonts w:asciiTheme="minorHAnsi" w:hAnsiTheme="minorHAnsi"/>
          <w:lang w:val="en-GB"/>
        </w:rPr>
      </w:pPr>
    </w:p>
    <w:p w14:paraId="1EB8C137" w14:textId="23FF026D"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Croatia at year.</w:t>
      </w:r>
    </w:p>
    <w:p w14:paraId="633DC545" w14:textId="77777777" w:rsidR="0040425F" w:rsidRPr="00EA4EC3" w:rsidRDefault="0040425F" w:rsidP="0040425F">
      <w:pPr>
        <w:jc w:val="both"/>
        <w:rPr>
          <w:rFonts w:asciiTheme="minorHAnsi" w:hAnsiTheme="minorHAnsi"/>
          <w:lang w:val="en-GB"/>
        </w:rPr>
      </w:pPr>
    </w:p>
    <w:p w14:paraId="69E276F2" w14:textId="3D368B64"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FFA014D" w14:textId="77777777" w:rsidR="0040425F" w:rsidRPr="00EA4EC3" w:rsidRDefault="0040425F" w:rsidP="0040425F">
      <w:pPr>
        <w:jc w:val="both"/>
        <w:rPr>
          <w:rFonts w:asciiTheme="minorHAnsi" w:hAnsiTheme="minorHAnsi"/>
          <w:u w:val="single"/>
          <w:lang w:val="en-GB"/>
        </w:rPr>
      </w:pPr>
    </w:p>
    <w:p w14:paraId="0A525052" w14:textId="708E44AE"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AD3BF92"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11573E" w:rsidRPr="00EA4EC3" w14:paraId="40288EC9" w14:textId="77777777" w:rsidTr="00DC03FF">
        <w:trPr>
          <w:trHeight w:val="300"/>
        </w:trPr>
        <w:tc>
          <w:tcPr>
            <w:tcW w:w="1300" w:type="dxa"/>
            <w:tcBorders>
              <w:top w:val="nil"/>
              <w:left w:val="nil"/>
              <w:bottom w:val="single" w:sz="4" w:space="0" w:color="auto"/>
              <w:right w:val="nil"/>
            </w:tcBorders>
            <w:shd w:val="clear" w:color="auto" w:fill="auto"/>
            <w:noWrap/>
            <w:vAlign w:val="bottom"/>
            <w:hideMark/>
          </w:tcPr>
          <w:p w14:paraId="17D0B863" w14:textId="77777777" w:rsidR="0011573E" w:rsidRPr="00EA4EC3" w:rsidRDefault="0011573E" w:rsidP="00DC03F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3D3E7153" w14:textId="77777777" w:rsidR="0011573E" w:rsidRPr="00EA4EC3" w:rsidRDefault="0011573E" w:rsidP="00DC03FF">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1F8E624F" w14:textId="77777777" w:rsidR="0011573E" w:rsidRPr="00EA4EC3" w:rsidRDefault="0011573E" w:rsidP="00DC03F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345E2C6B" w14:textId="77777777" w:rsidR="0011573E" w:rsidRPr="00EA4EC3" w:rsidRDefault="0011573E" w:rsidP="00DC03F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1BDAD5CC" w14:textId="77777777" w:rsidR="0011573E" w:rsidRPr="00EA4EC3" w:rsidRDefault="0011573E" w:rsidP="00DC03F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548AD2E" w14:textId="77777777" w:rsidR="0011573E" w:rsidRPr="00EA4EC3" w:rsidRDefault="0011573E" w:rsidP="00DC03F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11573E" w:rsidRPr="00EA4EC3" w14:paraId="5FCBB076" w14:textId="77777777" w:rsidTr="00DC03FF">
        <w:trPr>
          <w:trHeight w:val="300"/>
        </w:trPr>
        <w:tc>
          <w:tcPr>
            <w:tcW w:w="1300" w:type="dxa"/>
            <w:tcBorders>
              <w:top w:val="single" w:sz="4" w:space="0" w:color="auto"/>
              <w:left w:val="nil"/>
              <w:bottom w:val="nil"/>
              <w:right w:val="nil"/>
            </w:tcBorders>
            <w:shd w:val="clear" w:color="auto" w:fill="auto"/>
            <w:noWrap/>
            <w:vAlign w:val="bottom"/>
            <w:hideMark/>
          </w:tcPr>
          <w:p w14:paraId="280105C2" w14:textId="7EF76F49" w:rsidR="0011573E" w:rsidRPr="00EA4EC3" w:rsidRDefault="00DC03FF" w:rsidP="00DC03FF">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Croatia Personnel</w:t>
            </w:r>
          </w:p>
        </w:tc>
        <w:tc>
          <w:tcPr>
            <w:tcW w:w="1300" w:type="dxa"/>
            <w:tcBorders>
              <w:top w:val="single" w:sz="4" w:space="0" w:color="auto"/>
              <w:left w:val="nil"/>
              <w:bottom w:val="nil"/>
              <w:right w:val="nil"/>
            </w:tcBorders>
            <w:shd w:val="clear" w:color="auto" w:fill="auto"/>
            <w:noWrap/>
            <w:vAlign w:val="bottom"/>
            <w:hideMark/>
          </w:tcPr>
          <w:p w14:paraId="4A4698E6" w14:textId="4A2EC0D7" w:rsidR="0011573E" w:rsidRPr="009C4424" w:rsidRDefault="0011573E" w:rsidP="00DC03F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DC03FF" w:rsidRPr="009C4424">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vAlign w:val="bottom"/>
            <w:hideMark/>
          </w:tcPr>
          <w:p w14:paraId="11649CF4" w14:textId="579B6AC9" w:rsidR="0011573E" w:rsidRPr="009C4424" w:rsidRDefault="001C2DDF" w:rsidP="00531FD9">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5BE5F79C" w14:textId="1443FA12" w:rsidR="0011573E" w:rsidRPr="009C4424" w:rsidRDefault="001C2DDF" w:rsidP="00531FD9">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w:t>
            </w:r>
            <w:r w:rsidR="00531FD9" w:rsidRPr="009C4424">
              <w:rPr>
                <w:rFonts w:asciiTheme="minorHAnsi" w:eastAsia="Times New Roman" w:hAnsiTheme="minorHAnsi"/>
                <w:color w:val="000000"/>
                <w:highlight w:val="yellow"/>
                <w:lang w:val="en-GB"/>
              </w:rPr>
              <w:t xml:space="preserve"> </w:t>
            </w:r>
            <w:r w:rsidR="00DC03FF"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2058F3A4" w14:textId="77777777" w:rsidR="0011573E" w:rsidRPr="009C4424" w:rsidRDefault="0011573E" w:rsidP="00DC03F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0F879780" w14:textId="564513F0" w:rsidR="0011573E" w:rsidRPr="009C4424" w:rsidRDefault="00531FD9" w:rsidP="00DC03F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r>
    </w:tbl>
    <w:p w14:paraId="776BFF7C" w14:textId="77777777" w:rsidR="00F31B62" w:rsidRPr="00EA4EC3" w:rsidRDefault="00F31B62" w:rsidP="0040425F">
      <w:pPr>
        <w:jc w:val="both"/>
        <w:rPr>
          <w:rFonts w:asciiTheme="minorHAnsi" w:hAnsiTheme="minorHAnsi"/>
          <w:b/>
          <w:lang w:val="en-GB"/>
        </w:rPr>
      </w:pPr>
    </w:p>
    <w:p w14:paraId="4D2B18F7" w14:textId="77777777" w:rsidR="009C4424" w:rsidRDefault="009C4424" w:rsidP="0040425F">
      <w:pPr>
        <w:jc w:val="both"/>
        <w:rPr>
          <w:rFonts w:asciiTheme="minorHAnsi" w:hAnsiTheme="minorHAnsi"/>
          <w:b/>
          <w:lang w:val="en-GB"/>
        </w:rPr>
      </w:pPr>
    </w:p>
    <w:p w14:paraId="1FD89E73" w14:textId="090CDA9B"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385B4B" w:rsidRPr="00EA4EC3">
        <w:rPr>
          <w:rFonts w:asciiTheme="minorHAnsi" w:hAnsiTheme="minorHAnsi"/>
          <w:b/>
          <w:lang w:val="en-GB"/>
        </w:rPr>
        <w:t>16</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Cyprus</w:t>
      </w:r>
      <w:r w:rsidRPr="00EA4EC3">
        <w:rPr>
          <w:rFonts w:asciiTheme="minorHAnsi" w:hAnsiTheme="minorHAnsi"/>
          <w:b/>
          <w:lang w:val="en-GB"/>
        </w:rPr>
        <w:t xml:space="preserve"> Personnel </w:t>
      </w:r>
    </w:p>
    <w:p w14:paraId="54435CBF" w14:textId="77777777" w:rsidR="0040425F" w:rsidRPr="00EA4EC3" w:rsidRDefault="0040425F" w:rsidP="0040425F">
      <w:pPr>
        <w:jc w:val="both"/>
        <w:rPr>
          <w:rFonts w:asciiTheme="minorHAnsi" w:hAnsiTheme="minorHAnsi"/>
          <w:lang w:val="en-GB"/>
        </w:rPr>
      </w:pPr>
    </w:p>
    <w:p w14:paraId="09699F77" w14:textId="11967BB9"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Cyprus </w:t>
      </w:r>
    </w:p>
    <w:p w14:paraId="341742A4" w14:textId="77777777" w:rsidR="009C4424" w:rsidRDefault="009C4424" w:rsidP="009C4424">
      <w:pPr>
        <w:jc w:val="both"/>
        <w:rPr>
          <w:rFonts w:asciiTheme="minorHAnsi" w:hAnsiTheme="minorHAnsi"/>
          <w:lang w:val="en-GB"/>
        </w:rPr>
      </w:pPr>
    </w:p>
    <w:p w14:paraId="7B646012" w14:textId="3C635213"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Cyprus at year.</w:t>
      </w:r>
    </w:p>
    <w:p w14:paraId="307B0226" w14:textId="77777777" w:rsidR="0040425F" w:rsidRPr="00EA4EC3" w:rsidRDefault="0040425F" w:rsidP="0040425F">
      <w:pPr>
        <w:jc w:val="both"/>
        <w:rPr>
          <w:rFonts w:asciiTheme="minorHAnsi" w:hAnsiTheme="minorHAnsi"/>
          <w:lang w:val="en-GB"/>
        </w:rPr>
      </w:pPr>
    </w:p>
    <w:p w14:paraId="7A0E30A9"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468B3B30" w14:textId="77777777" w:rsidR="0040425F" w:rsidRPr="00EA4EC3" w:rsidRDefault="0040425F" w:rsidP="0040425F">
      <w:pPr>
        <w:jc w:val="both"/>
        <w:rPr>
          <w:rFonts w:asciiTheme="minorHAnsi" w:hAnsiTheme="minorHAnsi"/>
          <w:u w:val="single"/>
          <w:lang w:val="en-GB"/>
        </w:rPr>
      </w:pPr>
    </w:p>
    <w:p w14:paraId="666A86CA"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491668D9"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385B4B" w:rsidRPr="00EA4EC3" w14:paraId="343010AA" w14:textId="77777777" w:rsidTr="00D5732F">
        <w:trPr>
          <w:trHeight w:val="300"/>
        </w:trPr>
        <w:tc>
          <w:tcPr>
            <w:tcW w:w="1300" w:type="dxa"/>
            <w:tcBorders>
              <w:top w:val="nil"/>
              <w:left w:val="nil"/>
              <w:bottom w:val="single" w:sz="4" w:space="0" w:color="auto"/>
              <w:right w:val="nil"/>
            </w:tcBorders>
            <w:shd w:val="clear" w:color="auto" w:fill="auto"/>
            <w:noWrap/>
            <w:vAlign w:val="bottom"/>
            <w:hideMark/>
          </w:tcPr>
          <w:p w14:paraId="6E1C2CB5" w14:textId="77777777" w:rsidR="00385B4B" w:rsidRPr="00EA4EC3" w:rsidRDefault="00385B4B" w:rsidP="00D5732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9EC16DC" w14:textId="77777777" w:rsidR="00385B4B" w:rsidRPr="00EA4EC3" w:rsidRDefault="00385B4B" w:rsidP="00D5732F">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135E08D" w14:textId="77777777" w:rsidR="00385B4B" w:rsidRPr="00EA4EC3" w:rsidRDefault="00385B4B" w:rsidP="00D5732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AF4208C" w14:textId="77777777" w:rsidR="00385B4B" w:rsidRPr="00EA4EC3" w:rsidRDefault="00385B4B" w:rsidP="00D5732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52914B7D" w14:textId="77777777" w:rsidR="00385B4B" w:rsidRPr="00EA4EC3" w:rsidRDefault="00385B4B" w:rsidP="00D5732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2B09DB55" w14:textId="77777777" w:rsidR="00385B4B" w:rsidRPr="00EA4EC3" w:rsidRDefault="00385B4B" w:rsidP="00D5732F">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85B4B" w:rsidRPr="00EA4EC3" w14:paraId="612F547F" w14:textId="77777777" w:rsidTr="00D5732F">
        <w:trPr>
          <w:trHeight w:val="300"/>
        </w:trPr>
        <w:tc>
          <w:tcPr>
            <w:tcW w:w="1300" w:type="dxa"/>
            <w:tcBorders>
              <w:top w:val="nil"/>
              <w:left w:val="nil"/>
              <w:bottom w:val="nil"/>
              <w:right w:val="nil"/>
            </w:tcBorders>
            <w:shd w:val="clear" w:color="auto" w:fill="auto"/>
            <w:noWrap/>
            <w:vAlign w:val="bottom"/>
            <w:hideMark/>
          </w:tcPr>
          <w:p w14:paraId="07257FF6" w14:textId="3467254F" w:rsidR="00385B4B" w:rsidRPr="009C4424" w:rsidRDefault="00D5732F" w:rsidP="00D5732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Cyprus Personnel</w:t>
            </w:r>
          </w:p>
        </w:tc>
        <w:tc>
          <w:tcPr>
            <w:tcW w:w="1300" w:type="dxa"/>
            <w:tcBorders>
              <w:top w:val="nil"/>
              <w:left w:val="nil"/>
              <w:bottom w:val="nil"/>
              <w:right w:val="nil"/>
            </w:tcBorders>
            <w:shd w:val="clear" w:color="auto" w:fill="auto"/>
            <w:noWrap/>
            <w:vAlign w:val="bottom"/>
            <w:hideMark/>
          </w:tcPr>
          <w:p w14:paraId="44AAA502" w14:textId="17E2EEDD" w:rsidR="00385B4B" w:rsidRPr="009C4424" w:rsidRDefault="00385B4B" w:rsidP="00D5732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D5732F" w:rsidRPr="009C4424">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618910BF" w14:textId="494B47FE" w:rsidR="00385B4B" w:rsidRPr="009C4424" w:rsidRDefault="00776A03" w:rsidP="00D5732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w:t>
            </w:r>
            <w:r w:rsidR="00531FD9" w:rsidRPr="009C4424">
              <w:rPr>
                <w:rFonts w:asciiTheme="minorHAnsi" w:eastAsia="Times New Roman" w:hAnsiTheme="minorHAnsi"/>
                <w:color w:val="000000"/>
                <w:highlight w:val="yellow"/>
                <w:lang w:val="en-GB"/>
              </w:rPr>
              <w:t>371</w:t>
            </w:r>
          </w:p>
        </w:tc>
        <w:tc>
          <w:tcPr>
            <w:tcW w:w="1300" w:type="dxa"/>
            <w:tcBorders>
              <w:top w:val="nil"/>
              <w:left w:val="nil"/>
              <w:bottom w:val="nil"/>
              <w:right w:val="nil"/>
            </w:tcBorders>
            <w:shd w:val="clear" w:color="auto" w:fill="auto"/>
            <w:noWrap/>
            <w:vAlign w:val="bottom"/>
            <w:hideMark/>
          </w:tcPr>
          <w:p w14:paraId="6254531D" w14:textId="267B2C8F" w:rsidR="00385B4B" w:rsidRPr="009C4424" w:rsidRDefault="00385B4B" w:rsidP="00531FD9">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w:t>
            </w:r>
            <w:r w:rsidR="00867865" w:rsidRPr="009C4424">
              <w:rPr>
                <w:rFonts w:asciiTheme="minorHAnsi" w:eastAsia="Times New Roman" w:hAnsiTheme="minorHAnsi"/>
                <w:color w:val="000000"/>
                <w:highlight w:val="yellow"/>
                <w:lang w:val="en-GB"/>
              </w:rPr>
              <w:t>8</w:t>
            </w:r>
            <w:r w:rsidR="00531FD9" w:rsidRPr="009C4424">
              <w:rPr>
                <w:rFonts w:asciiTheme="minorHAnsi" w:eastAsia="Times New Roman" w:hAnsiTheme="minorHAnsi"/>
                <w:color w:val="000000"/>
                <w:highlight w:val="yellow"/>
                <w:lang w:val="en-GB"/>
              </w:rPr>
              <w:t>4</w:t>
            </w:r>
            <w:r w:rsidR="00D5732F" w:rsidRPr="009C4424">
              <w:rPr>
                <w:rFonts w:asciiTheme="minorHAnsi" w:eastAsia="Times New Roman" w:hAnsiTheme="minorHAnsi"/>
                <w:color w:val="000000"/>
                <w:highlight w:val="yellow"/>
                <w:lang w:val="en-GB"/>
              </w:rPr>
              <w:t>3</w:t>
            </w:r>
          </w:p>
        </w:tc>
        <w:tc>
          <w:tcPr>
            <w:tcW w:w="1300" w:type="dxa"/>
            <w:tcBorders>
              <w:top w:val="nil"/>
              <w:left w:val="nil"/>
              <w:bottom w:val="nil"/>
              <w:right w:val="nil"/>
            </w:tcBorders>
            <w:shd w:val="clear" w:color="auto" w:fill="auto"/>
            <w:noWrap/>
            <w:vAlign w:val="bottom"/>
            <w:hideMark/>
          </w:tcPr>
          <w:p w14:paraId="580576AC" w14:textId="77777777" w:rsidR="00385B4B" w:rsidRPr="009C4424" w:rsidRDefault="00385B4B" w:rsidP="00D5732F">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64A676FA" w14:textId="77777777" w:rsidR="00385B4B" w:rsidRPr="00EA4EC3" w:rsidRDefault="00385B4B" w:rsidP="00D5732F">
            <w:pPr>
              <w:jc w:val="center"/>
              <w:rPr>
                <w:rFonts w:asciiTheme="minorHAnsi" w:eastAsia="Times New Roman" w:hAnsiTheme="minorHAnsi"/>
                <w:color w:val="000000"/>
                <w:lang w:val="en-GB"/>
              </w:rPr>
            </w:pPr>
            <w:r w:rsidRPr="009C4424">
              <w:rPr>
                <w:rFonts w:asciiTheme="minorHAnsi" w:eastAsia="Times New Roman" w:hAnsiTheme="minorHAnsi"/>
                <w:color w:val="000000"/>
                <w:highlight w:val="yellow"/>
                <w:lang w:val="en-GB"/>
              </w:rPr>
              <w:t>4</w:t>
            </w:r>
          </w:p>
        </w:tc>
      </w:tr>
    </w:tbl>
    <w:p w14:paraId="5A3D6B22" w14:textId="77777777" w:rsidR="00F31B62" w:rsidRPr="00EA4EC3" w:rsidRDefault="00F31B62" w:rsidP="0040425F">
      <w:pPr>
        <w:jc w:val="both"/>
        <w:rPr>
          <w:rFonts w:asciiTheme="minorHAnsi" w:hAnsiTheme="minorHAnsi"/>
          <w:b/>
          <w:lang w:val="en-GB"/>
        </w:rPr>
      </w:pPr>
    </w:p>
    <w:p w14:paraId="319A4201" w14:textId="77777777" w:rsidR="009C4424" w:rsidRDefault="009C4424" w:rsidP="0040425F">
      <w:pPr>
        <w:jc w:val="both"/>
        <w:rPr>
          <w:rFonts w:asciiTheme="minorHAnsi" w:hAnsiTheme="minorHAnsi"/>
          <w:b/>
          <w:lang w:val="en-GB"/>
        </w:rPr>
      </w:pPr>
    </w:p>
    <w:p w14:paraId="37C31624" w14:textId="495088BB"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FF18B8" w:rsidRPr="00EA4EC3">
        <w:rPr>
          <w:rFonts w:asciiTheme="minorHAnsi" w:hAnsiTheme="minorHAnsi"/>
          <w:b/>
          <w:lang w:val="en-GB"/>
        </w:rPr>
        <w:t>17</w:t>
      </w:r>
      <w:r w:rsidR="00FF18B8" w:rsidRPr="00EA4EC3">
        <w:rPr>
          <w:rFonts w:asciiTheme="minorHAnsi" w:hAnsiTheme="minorHAnsi"/>
          <w:b/>
          <w:lang w:val="en-GB"/>
        </w:rPr>
        <w:tab/>
      </w:r>
      <w:r w:rsidR="00FF18B8"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Czech Republic</w:t>
      </w:r>
      <w:r w:rsidRPr="00EA4EC3">
        <w:rPr>
          <w:rFonts w:asciiTheme="minorHAnsi" w:hAnsiTheme="minorHAnsi"/>
          <w:b/>
          <w:lang w:val="en-GB"/>
        </w:rPr>
        <w:t xml:space="preserve"> Personnel  </w:t>
      </w:r>
    </w:p>
    <w:p w14:paraId="52352DA2" w14:textId="77777777" w:rsidR="0040425F" w:rsidRPr="00EA4EC3" w:rsidRDefault="0040425F" w:rsidP="0040425F">
      <w:pPr>
        <w:jc w:val="both"/>
        <w:rPr>
          <w:rFonts w:asciiTheme="minorHAnsi" w:hAnsiTheme="minorHAnsi"/>
          <w:lang w:val="en-GB"/>
        </w:rPr>
      </w:pPr>
    </w:p>
    <w:p w14:paraId="05E2F290" w14:textId="676CD234"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Czech Rep. </w:t>
      </w:r>
    </w:p>
    <w:p w14:paraId="6E803BC0" w14:textId="77777777" w:rsidR="009C4424" w:rsidRDefault="009C4424" w:rsidP="009C4424">
      <w:pPr>
        <w:jc w:val="both"/>
        <w:rPr>
          <w:rFonts w:asciiTheme="minorHAnsi" w:hAnsiTheme="minorHAnsi"/>
          <w:lang w:val="en-GB"/>
        </w:rPr>
      </w:pPr>
    </w:p>
    <w:p w14:paraId="488132DB" w14:textId="6B53FDE9"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Czech Rep. at year.</w:t>
      </w:r>
    </w:p>
    <w:p w14:paraId="21B01AD4" w14:textId="77777777" w:rsidR="0040425F" w:rsidRPr="00EA4EC3" w:rsidRDefault="0040425F" w:rsidP="0040425F">
      <w:pPr>
        <w:jc w:val="both"/>
        <w:rPr>
          <w:rFonts w:asciiTheme="minorHAnsi" w:hAnsiTheme="minorHAnsi"/>
          <w:lang w:val="en-GB"/>
        </w:rPr>
      </w:pPr>
    </w:p>
    <w:p w14:paraId="7C01F846"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4A12CBD6" w14:textId="77777777" w:rsidR="0040425F" w:rsidRPr="00EA4EC3" w:rsidRDefault="0040425F" w:rsidP="0040425F">
      <w:pPr>
        <w:jc w:val="both"/>
        <w:rPr>
          <w:rFonts w:asciiTheme="minorHAnsi" w:hAnsiTheme="minorHAnsi"/>
          <w:u w:val="single"/>
          <w:lang w:val="en-GB"/>
        </w:rPr>
      </w:pPr>
    </w:p>
    <w:p w14:paraId="197769EA" w14:textId="076288EE" w:rsidR="0040425F" w:rsidRPr="00A60099"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FF18B8" w:rsidRPr="00EA4EC3" w14:paraId="7156F511" w14:textId="77777777" w:rsidTr="00FF18B8">
        <w:trPr>
          <w:trHeight w:val="300"/>
        </w:trPr>
        <w:tc>
          <w:tcPr>
            <w:tcW w:w="1300" w:type="dxa"/>
            <w:tcBorders>
              <w:top w:val="nil"/>
              <w:left w:val="nil"/>
              <w:bottom w:val="single" w:sz="4" w:space="0" w:color="auto"/>
              <w:right w:val="nil"/>
            </w:tcBorders>
            <w:shd w:val="clear" w:color="auto" w:fill="auto"/>
            <w:noWrap/>
            <w:hideMark/>
          </w:tcPr>
          <w:p w14:paraId="09F35D5C" w14:textId="77777777" w:rsidR="00FF18B8" w:rsidRPr="00EA4EC3" w:rsidRDefault="00FF18B8" w:rsidP="00014434">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lastRenderedPageBreak/>
              <w:t>Variable</w:t>
            </w:r>
          </w:p>
        </w:tc>
        <w:tc>
          <w:tcPr>
            <w:tcW w:w="1300" w:type="dxa"/>
            <w:tcBorders>
              <w:top w:val="nil"/>
              <w:left w:val="nil"/>
              <w:bottom w:val="single" w:sz="4" w:space="0" w:color="auto"/>
              <w:right w:val="nil"/>
            </w:tcBorders>
            <w:shd w:val="clear" w:color="auto" w:fill="auto"/>
            <w:noWrap/>
            <w:hideMark/>
          </w:tcPr>
          <w:p w14:paraId="5851581B" w14:textId="77777777" w:rsidR="00FF18B8" w:rsidRPr="00EA4EC3" w:rsidRDefault="00FF18B8" w:rsidP="00014434">
            <w:pPr>
              <w:jc w:val="right"/>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hideMark/>
          </w:tcPr>
          <w:p w14:paraId="43ADDACD" w14:textId="77777777" w:rsidR="00FF18B8" w:rsidRPr="00EA4EC3" w:rsidRDefault="00FF18B8" w:rsidP="00014434">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hideMark/>
          </w:tcPr>
          <w:p w14:paraId="7FAFBFE3" w14:textId="77777777" w:rsidR="00FF18B8" w:rsidRPr="00EA4EC3" w:rsidRDefault="00FF18B8" w:rsidP="00014434">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hideMark/>
          </w:tcPr>
          <w:p w14:paraId="14616A5E" w14:textId="77777777" w:rsidR="00FF18B8" w:rsidRPr="00EA4EC3" w:rsidRDefault="00FF18B8" w:rsidP="00014434">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hideMark/>
          </w:tcPr>
          <w:p w14:paraId="783A5836" w14:textId="77777777" w:rsidR="00FF18B8" w:rsidRPr="00EA4EC3" w:rsidRDefault="00FF18B8" w:rsidP="00014434">
            <w:pPr>
              <w:jc w:val="right"/>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FF18B8" w:rsidRPr="00EA4EC3" w14:paraId="2A8ACE4D" w14:textId="77777777" w:rsidTr="00FF18B8">
        <w:trPr>
          <w:trHeight w:val="300"/>
        </w:trPr>
        <w:tc>
          <w:tcPr>
            <w:tcW w:w="1300" w:type="dxa"/>
            <w:tcBorders>
              <w:top w:val="nil"/>
              <w:left w:val="nil"/>
              <w:bottom w:val="nil"/>
              <w:right w:val="nil"/>
            </w:tcBorders>
            <w:shd w:val="clear" w:color="auto" w:fill="auto"/>
            <w:noWrap/>
            <w:hideMark/>
          </w:tcPr>
          <w:p w14:paraId="30CE8BD2" w14:textId="740A36CD" w:rsidR="00FF18B8" w:rsidRPr="00EA4EC3" w:rsidRDefault="009C2B1F" w:rsidP="009C2B1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Czech Rep. Personnel</w:t>
            </w:r>
          </w:p>
        </w:tc>
        <w:tc>
          <w:tcPr>
            <w:tcW w:w="1300" w:type="dxa"/>
            <w:tcBorders>
              <w:top w:val="nil"/>
              <w:left w:val="nil"/>
              <w:bottom w:val="nil"/>
              <w:right w:val="nil"/>
            </w:tcBorders>
            <w:shd w:val="clear" w:color="auto" w:fill="auto"/>
            <w:noWrap/>
            <w:hideMark/>
          </w:tcPr>
          <w:p w14:paraId="7ED6D0C0" w14:textId="64697CFA" w:rsidR="00FF18B8" w:rsidRPr="00EA4EC3" w:rsidRDefault="00FF18B8" w:rsidP="009C2B1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9C2B1F"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hideMark/>
          </w:tcPr>
          <w:p w14:paraId="1213514F" w14:textId="798E39EB" w:rsidR="00FF18B8" w:rsidRPr="00EA4EC3" w:rsidRDefault="00FF18B8" w:rsidP="00B0500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B05006" w:rsidRPr="00EA4EC3">
              <w:rPr>
                <w:rFonts w:asciiTheme="minorHAnsi" w:eastAsia="Times New Roman" w:hAnsiTheme="minorHAnsi"/>
                <w:color w:val="000000"/>
                <w:lang w:val="en-GB"/>
              </w:rPr>
              <w:t>0</w:t>
            </w:r>
            <w:r w:rsidRPr="00EA4EC3">
              <w:rPr>
                <w:rFonts w:asciiTheme="minorHAnsi" w:eastAsia="Times New Roman" w:hAnsiTheme="minorHAnsi"/>
                <w:color w:val="000000"/>
                <w:lang w:val="en-GB"/>
              </w:rPr>
              <w:t>2</w:t>
            </w:r>
            <w:r w:rsidR="00B05006" w:rsidRPr="00EA4EC3">
              <w:rPr>
                <w:rFonts w:asciiTheme="minorHAnsi" w:eastAsia="Times New Roman" w:hAnsiTheme="minorHAnsi"/>
                <w:color w:val="000000"/>
                <w:lang w:val="en-GB"/>
              </w:rPr>
              <w:t>9</w:t>
            </w:r>
          </w:p>
        </w:tc>
        <w:tc>
          <w:tcPr>
            <w:tcW w:w="1300" w:type="dxa"/>
            <w:tcBorders>
              <w:top w:val="nil"/>
              <w:left w:val="nil"/>
              <w:bottom w:val="nil"/>
              <w:right w:val="nil"/>
            </w:tcBorders>
            <w:shd w:val="clear" w:color="auto" w:fill="auto"/>
            <w:noWrap/>
            <w:hideMark/>
          </w:tcPr>
          <w:p w14:paraId="0A230B69" w14:textId="2A796BBF" w:rsidR="00FF18B8" w:rsidRPr="00EA4EC3" w:rsidRDefault="00FF18B8" w:rsidP="00B0500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r w:rsidR="00B05006" w:rsidRPr="00EA4EC3">
              <w:rPr>
                <w:rFonts w:asciiTheme="minorHAnsi" w:eastAsia="Times New Roman" w:hAnsiTheme="minorHAnsi"/>
                <w:color w:val="000000"/>
                <w:lang w:val="en-GB"/>
              </w:rPr>
              <w:t>5</w:t>
            </w:r>
            <w:r w:rsidRPr="00EA4EC3">
              <w:rPr>
                <w:rFonts w:asciiTheme="minorHAnsi" w:eastAsia="Times New Roman" w:hAnsiTheme="minorHAnsi"/>
                <w:color w:val="000000"/>
                <w:lang w:val="en-GB"/>
              </w:rPr>
              <w:t>8</w:t>
            </w:r>
            <w:r w:rsidR="00B05006"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noWrap/>
            <w:hideMark/>
          </w:tcPr>
          <w:p w14:paraId="7D796819" w14:textId="77777777" w:rsidR="00FF18B8" w:rsidRPr="00EA4EC3" w:rsidRDefault="00FF18B8" w:rsidP="0001443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1300" w:type="dxa"/>
            <w:tcBorders>
              <w:top w:val="nil"/>
              <w:left w:val="nil"/>
              <w:bottom w:val="nil"/>
              <w:right w:val="nil"/>
            </w:tcBorders>
            <w:shd w:val="clear" w:color="auto" w:fill="auto"/>
            <w:noWrap/>
            <w:hideMark/>
          </w:tcPr>
          <w:p w14:paraId="359B86B0" w14:textId="77777777" w:rsidR="00FF18B8" w:rsidRPr="00EA4EC3" w:rsidRDefault="00FF18B8" w:rsidP="0001443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33</w:t>
            </w:r>
          </w:p>
        </w:tc>
      </w:tr>
    </w:tbl>
    <w:p w14:paraId="7526F8BA" w14:textId="77777777" w:rsidR="00F31B62" w:rsidRPr="00EA4EC3" w:rsidRDefault="00F31B62" w:rsidP="0040425F">
      <w:pPr>
        <w:jc w:val="both"/>
        <w:rPr>
          <w:rFonts w:asciiTheme="minorHAnsi" w:hAnsiTheme="minorHAnsi"/>
          <w:b/>
          <w:lang w:val="en-GB"/>
        </w:rPr>
      </w:pPr>
    </w:p>
    <w:p w14:paraId="1EB09B41" w14:textId="77777777" w:rsidR="009C4424" w:rsidRDefault="009C4424" w:rsidP="0040425F">
      <w:pPr>
        <w:jc w:val="both"/>
        <w:rPr>
          <w:rFonts w:asciiTheme="minorHAnsi" w:hAnsiTheme="minorHAnsi"/>
          <w:b/>
          <w:lang w:val="en-GB"/>
        </w:rPr>
      </w:pPr>
    </w:p>
    <w:p w14:paraId="0974C84E" w14:textId="1040BD73"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8B596D" w:rsidRPr="00EA4EC3">
        <w:rPr>
          <w:rFonts w:asciiTheme="minorHAnsi" w:hAnsiTheme="minorHAnsi"/>
          <w:b/>
          <w:lang w:val="en-GB"/>
        </w:rPr>
        <w:t>18</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Denmark</w:t>
      </w:r>
      <w:r w:rsidRPr="00EA4EC3">
        <w:rPr>
          <w:rFonts w:asciiTheme="minorHAnsi" w:hAnsiTheme="minorHAnsi"/>
          <w:b/>
          <w:lang w:val="en-GB"/>
        </w:rPr>
        <w:t xml:space="preserve"> Personnel  </w:t>
      </w:r>
    </w:p>
    <w:p w14:paraId="60350571" w14:textId="77777777" w:rsidR="0040425F" w:rsidRPr="00EA4EC3" w:rsidRDefault="0040425F" w:rsidP="0040425F">
      <w:pPr>
        <w:jc w:val="both"/>
        <w:rPr>
          <w:rFonts w:asciiTheme="minorHAnsi" w:hAnsiTheme="minorHAnsi"/>
          <w:lang w:val="en-GB"/>
        </w:rPr>
      </w:pPr>
    </w:p>
    <w:p w14:paraId="7840C21C" w14:textId="5EF7323B"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Denmark </w:t>
      </w:r>
    </w:p>
    <w:p w14:paraId="6763A089" w14:textId="77777777" w:rsidR="009C4424" w:rsidRDefault="009C4424" w:rsidP="009C4424">
      <w:pPr>
        <w:jc w:val="both"/>
        <w:rPr>
          <w:rFonts w:asciiTheme="minorHAnsi" w:hAnsiTheme="minorHAnsi"/>
          <w:lang w:val="en-GB"/>
        </w:rPr>
      </w:pPr>
    </w:p>
    <w:p w14:paraId="7412850D" w14:textId="43E2900E"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Denmark at year.</w:t>
      </w:r>
    </w:p>
    <w:p w14:paraId="0C8A556E" w14:textId="77777777" w:rsidR="0040425F" w:rsidRPr="00EA4EC3" w:rsidRDefault="0040425F" w:rsidP="0040425F">
      <w:pPr>
        <w:jc w:val="both"/>
        <w:rPr>
          <w:rFonts w:asciiTheme="minorHAnsi" w:hAnsiTheme="minorHAnsi"/>
          <w:lang w:val="en-GB"/>
        </w:rPr>
      </w:pPr>
    </w:p>
    <w:p w14:paraId="31FC2126"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FC6626E" w14:textId="77777777" w:rsidR="0040425F" w:rsidRPr="00EA4EC3" w:rsidRDefault="0040425F" w:rsidP="0040425F">
      <w:pPr>
        <w:jc w:val="both"/>
        <w:rPr>
          <w:rFonts w:asciiTheme="minorHAnsi" w:hAnsiTheme="minorHAnsi"/>
          <w:u w:val="single"/>
          <w:lang w:val="en-GB"/>
        </w:rPr>
      </w:pPr>
    </w:p>
    <w:p w14:paraId="68BAEB01"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C0F05A0"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ED6422" w:rsidRPr="00EA4EC3" w14:paraId="5BB31FFF" w14:textId="77777777" w:rsidTr="005913B0">
        <w:trPr>
          <w:trHeight w:val="300"/>
        </w:trPr>
        <w:tc>
          <w:tcPr>
            <w:tcW w:w="1300" w:type="dxa"/>
            <w:tcBorders>
              <w:top w:val="nil"/>
              <w:left w:val="nil"/>
              <w:bottom w:val="single" w:sz="4" w:space="0" w:color="auto"/>
              <w:right w:val="nil"/>
            </w:tcBorders>
            <w:shd w:val="clear" w:color="auto" w:fill="auto"/>
            <w:noWrap/>
            <w:vAlign w:val="bottom"/>
            <w:hideMark/>
          </w:tcPr>
          <w:p w14:paraId="4F1E0447" w14:textId="77777777" w:rsidR="00ED6422" w:rsidRPr="00EA4EC3" w:rsidRDefault="00ED6422" w:rsidP="005913B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D96ED83" w14:textId="77777777" w:rsidR="00ED6422" w:rsidRPr="00EA4EC3" w:rsidRDefault="00ED6422" w:rsidP="005913B0">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32228CA3" w14:textId="77777777" w:rsidR="00ED6422" w:rsidRPr="00EA4EC3" w:rsidRDefault="00ED6422" w:rsidP="005913B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27A1F14" w14:textId="77777777" w:rsidR="00ED6422" w:rsidRPr="00EA4EC3" w:rsidRDefault="00ED6422" w:rsidP="005913B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5207489C" w14:textId="77777777" w:rsidR="00ED6422" w:rsidRPr="00EA4EC3" w:rsidRDefault="00ED6422" w:rsidP="005913B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7C797CBC" w14:textId="77777777" w:rsidR="00ED6422" w:rsidRPr="00EA4EC3" w:rsidRDefault="00ED6422" w:rsidP="005913B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ED6422" w:rsidRPr="00EA4EC3" w14:paraId="677BE95C" w14:textId="77777777" w:rsidTr="005913B0">
        <w:trPr>
          <w:trHeight w:val="300"/>
        </w:trPr>
        <w:tc>
          <w:tcPr>
            <w:tcW w:w="1300" w:type="dxa"/>
            <w:tcBorders>
              <w:top w:val="single" w:sz="4" w:space="0" w:color="auto"/>
              <w:left w:val="nil"/>
              <w:bottom w:val="nil"/>
              <w:right w:val="nil"/>
            </w:tcBorders>
            <w:shd w:val="clear" w:color="auto" w:fill="auto"/>
            <w:noWrap/>
            <w:vAlign w:val="bottom"/>
            <w:hideMark/>
          </w:tcPr>
          <w:p w14:paraId="3BB8C569" w14:textId="00E21477" w:rsidR="00ED6422" w:rsidRPr="00EA4EC3" w:rsidRDefault="005913B0" w:rsidP="005913B0">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Denmark Personnel</w:t>
            </w:r>
          </w:p>
        </w:tc>
        <w:tc>
          <w:tcPr>
            <w:tcW w:w="1300" w:type="dxa"/>
            <w:tcBorders>
              <w:top w:val="single" w:sz="4" w:space="0" w:color="auto"/>
              <w:left w:val="nil"/>
              <w:bottom w:val="nil"/>
              <w:right w:val="nil"/>
            </w:tcBorders>
            <w:shd w:val="clear" w:color="auto" w:fill="auto"/>
            <w:noWrap/>
            <w:vAlign w:val="bottom"/>
            <w:hideMark/>
          </w:tcPr>
          <w:p w14:paraId="3A7A1FA4" w14:textId="5C5EBEC9" w:rsidR="00ED6422" w:rsidRPr="009C4424" w:rsidRDefault="00ED6422" w:rsidP="005913B0">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5913B0" w:rsidRPr="009C4424">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vAlign w:val="bottom"/>
            <w:hideMark/>
          </w:tcPr>
          <w:p w14:paraId="7A1CAFE4" w14:textId="4106DFBC" w:rsidR="00ED6422" w:rsidRPr="009C4424" w:rsidRDefault="009729BB" w:rsidP="005913B0">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2.829</w:t>
            </w:r>
          </w:p>
        </w:tc>
        <w:tc>
          <w:tcPr>
            <w:tcW w:w="1300" w:type="dxa"/>
            <w:tcBorders>
              <w:top w:val="single" w:sz="4" w:space="0" w:color="auto"/>
              <w:left w:val="nil"/>
              <w:bottom w:val="nil"/>
              <w:right w:val="nil"/>
            </w:tcBorders>
            <w:shd w:val="clear" w:color="auto" w:fill="auto"/>
            <w:noWrap/>
            <w:vAlign w:val="bottom"/>
            <w:hideMark/>
          </w:tcPr>
          <w:p w14:paraId="3994AB73" w14:textId="13DED593" w:rsidR="00ED6422" w:rsidRPr="009C4424" w:rsidRDefault="00B05006" w:rsidP="009729BB">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6</w:t>
            </w:r>
            <w:r w:rsidR="00ED6422" w:rsidRPr="009C4424">
              <w:rPr>
                <w:rFonts w:asciiTheme="minorHAnsi" w:eastAsia="Times New Roman" w:hAnsiTheme="minorHAnsi"/>
                <w:color w:val="000000"/>
                <w:highlight w:val="yellow"/>
                <w:lang w:val="en-GB"/>
              </w:rPr>
              <w:t>.</w:t>
            </w:r>
            <w:r w:rsidR="009729BB" w:rsidRPr="009C4424">
              <w:rPr>
                <w:rFonts w:asciiTheme="minorHAnsi" w:eastAsia="Times New Roman" w:hAnsiTheme="minorHAnsi"/>
                <w:color w:val="000000"/>
                <w:highlight w:val="yellow"/>
                <w:lang w:val="en-GB"/>
              </w:rPr>
              <w:t>6</w:t>
            </w:r>
            <w:r w:rsidRPr="009C4424">
              <w:rPr>
                <w:rFonts w:asciiTheme="minorHAnsi" w:eastAsia="Times New Roman" w:hAnsiTheme="minorHAnsi"/>
                <w:color w:val="000000"/>
                <w:highlight w:val="yellow"/>
                <w:lang w:val="en-GB"/>
              </w:rPr>
              <w:t>0</w:t>
            </w:r>
            <w:r w:rsidR="009729BB" w:rsidRPr="009C4424">
              <w:rPr>
                <w:rFonts w:asciiTheme="minorHAnsi" w:eastAsia="Times New Roman" w:hAnsiTheme="minorHAnsi"/>
                <w:color w:val="000000"/>
                <w:highlight w:val="yellow"/>
                <w:lang w:val="en-GB"/>
              </w:rPr>
              <w:t>4</w:t>
            </w:r>
          </w:p>
        </w:tc>
        <w:tc>
          <w:tcPr>
            <w:tcW w:w="1300" w:type="dxa"/>
            <w:tcBorders>
              <w:top w:val="single" w:sz="4" w:space="0" w:color="auto"/>
              <w:left w:val="nil"/>
              <w:bottom w:val="nil"/>
              <w:right w:val="nil"/>
            </w:tcBorders>
            <w:shd w:val="clear" w:color="auto" w:fill="auto"/>
            <w:noWrap/>
            <w:vAlign w:val="bottom"/>
            <w:hideMark/>
          </w:tcPr>
          <w:p w14:paraId="17822ABB" w14:textId="77777777" w:rsidR="00ED6422" w:rsidRPr="009C4424" w:rsidRDefault="00ED6422" w:rsidP="005913B0">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77ADF423" w14:textId="7D56E80F" w:rsidR="00ED6422" w:rsidRPr="009C4424" w:rsidRDefault="00ED6422" w:rsidP="00B05006">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B05006" w:rsidRPr="009C4424">
              <w:rPr>
                <w:rFonts w:asciiTheme="minorHAnsi" w:eastAsia="Times New Roman" w:hAnsiTheme="minorHAnsi"/>
                <w:color w:val="000000"/>
                <w:highlight w:val="yellow"/>
                <w:lang w:val="en-GB"/>
              </w:rPr>
              <w:t>7</w:t>
            </w:r>
          </w:p>
        </w:tc>
      </w:tr>
    </w:tbl>
    <w:p w14:paraId="0A118628" w14:textId="77777777" w:rsidR="00B05006" w:rsidRPr="00EA4EC3" w:rsidRDefault="00B05006" w:rsidP="0040425F">
      <w:pPr>
        <w:jc w:val="both"/>
        <w:rPr>
          <w:rFonts w:asciiTheme="minorHAnsi" w:hAnsiTheme="minorHAnsi"/>
          <w:lang w:val="en-GB"/>
        </w:rPr>
      </w:pPr>
    </w:p>
    <w:p w14:paraId="287E1E15" w14:textId="77777777" w:rsidR="009C4424" w:rsidRDefault="009C4424" w:rsidP="0040425F">
      <w:pPr>
        <w:jc w:val="both"/>
        <w:rPr>
          <w:rFonts w:asciiTheme="minorHAnsi" w:hAnsiTheme="minorHAnsi"/>
          <w:b/>
          <w:lang w:val="en-GB"/>
        </w:rPr>
      </w:pPr>
    </w:p>
    <w:p w14:paraId="147E5B85" w14:textId="65BD4147"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ED6422" w:rsidRPr="00EA4EC3">
        <w:rPr>
          <w:rFonts w:asciiTheme="minorHAnsi" w:hAnsiTheme="minorHAnsi"/>
          <w:b/>
          <w:lang w:val="en-GB"/>
        </w:rPr>
        <w:t>19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Estonia</w:t>
      </w:r>
      <w:r w:rsidRPr="00EA4EC3">
        <w:rPr>
          <w:rFonts w:asciiTheme="minorHAnsi" w:hAnsiTheme="minorHAnsi"/>
          <w:b/>
          <w:lang w:val="en-GB"/>
        </w:rPr>
        <w:t xml:space="preserve"> Personnel  </w:t>
      </w:r>
    </w:p>
    <w:p w14:paraId="4E89B044" w14:textId="77777777" w:rsidR="0040425F" w:rsidRPr="00EA4EC3" w:rsidRDefault="0040425F" w:rsidP="0040425F">
      <w:pPr>
        <w:jc w:val="both"/>
        <w:rPr>
          <w:rFonts w:asciiTheme="minorHAnsi" w:hAnsiTheme="minorHAnsi"/>
          <w:lang w:val="en-GB"/>
        </w:rPr>
      </w:pPr>
    </w:p>
    <w:p w14:paraId="0954C494" w14:textId="1478AF70"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Estonia </w:t>
      </w:r>
    </w:p>
    <w:p w14:paraId="1406170B" w14:textId="77777777" w:rsidR="009C4424" w:rsidRDefault="009C4424" w:rsidP="009C4424">
      <w:pPr>
        <w:jc w:val="both"/>
        <w:rPr>
          <w:rFonts w:asciiTheme="minorHAnsi" w:hAnsiTheme="minorHAnsi"/>
          <w:lang w:val="en-GB"/>
        </w:rPr>
      </w:pPr>
    </w:p>
    <w:p w14:paraId="48AEBA17" w14:textId="6EFECB87"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Estonia at year.</w:t>
      </w:r>
    </w:p>
    <w:p w14:paraId="15371626" w14:textId="77777777" w:rsidR="0040425F" w:rsidRPr="00EA4EC3" w:rsidRDefault="0040425F" w:rsidP="0040425F">
      <w:pPr>
        <w:jc w:val="both"/>
        <w:rPr>
          <w:rFonts w:asciiTheme="minorHAnsi" w:hAnsiTheme="minorHAnsi"/>
          <w:lang w:val="en-GB"/>
        </w:rPr>
      </w:pPr>
    </w:p>
    <w:p w14:paraId="7D596DD8"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7A42736F" w14:textId="77777777" w:rsidR="0040425F" w:rsidRPr="00EA4EC3" w:rsidRDefault="0040425F" w:rsidP="0040425F">
      <w:pPr>
        <w:jc w:val="both"/>
        <w:rPr>
          <w:rFonts w:asciiTheme="minorHAnsi" w:hAnsiTheme="minorHAnsi"/>
          <w:u w:val="single"/>
          <w:lang w:val="en-GB"/>
        </w:rPr>
      </w:pPr>
    </w:p>
    <w:p w14:paraId="625354D8"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A84B52B"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174916" w:rsidRPr="00EA4EC3" w14:paraId="77C35FE3" w14:textId="77777777" w:rsidTr="00975362">
        <w:trPr>
          <w:trHeight w:val="300"/>
        </w:trPr>
        <w:tc>
          <w:tcPr>
            <w:tcW w:w="1300" w:type="dxa"/>
            <w:tcBorders>
              <w:top w:val="nil"/>
              <w:left w:val="nil"/>
              <w:bottom w:val="single" w:sz="4" w:space="0" w:color="auto"/>
              <w:right w:val="nil"/>
            </w:tcBorders>
            <w:shd w:val="clear" w:color="auto" w:fill="auto"/>
            <w:noWrap/>
            <w:vAlign w:val="bottom"/>
            <w:hideMark/>
          </w:tcPr>
          <w:p w14:paraId="04A55008" w14:textId="77777777" w:rsidR="00174916" w:rsidRPr="00EA4EC3" w:rsidRDefault="00174916" w:rsidP="0097536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54FBF70E" w14:textId="77777777" w:rsidR="00174916" w:rsidRPr="00EA4EC3" w:rsidRDefault="00174916" w:rsidP="00975362">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6141BE1C" w14:textId="77777777" w:rsidR="00174916" w:rsidRPr="00EA4EC3" w:rsidRDefault="00174916" w:rsidP="0097536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322712D6" w14:textId="77777777" w:rsidR="00174916" w:rsidRPr="00EA4EC3" w:rsidRDefault="00174916" w:rsidP="0097536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200A6D57" w14:textId="77777777" w:rsidR="00174916" w:rsidRPr="00EA4EC3" w:rsidRDefault="00174916" w:rsidP="0097536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4B117507" w14:textId="77777777" w:rsidR="00174916" w:rsidRPr="00EA4EC3" w:rsidRDefault="00174916" w:rsidP="0097536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174916" w:rsidRPr="00EA4EC3" w14:paraId="11E3B609" w14:textId="77777777" w:rsidTr="00975362">
        <w:trPr>
          <w:trHeight w:val="300"/>
        </w:trPr>
        <w:tc>
          <w:tcPr>
            <w:tcW w:w="1300" w:type="dxa"/>
            <w:tcBorders>
              <w:top w:val="single" w:sz="4" w:space="0" w:color="auto"/>
              <w:left w:val="nil"/>
              <w:bottom w:val="nil"/>
              <w:right w:val="nil"/>
            </w:tcBorders>
            <w:shd w:val="clear" w:color="auto" w:fill="auto"/>
            <w:noWrap/>
            <w:vAlign w:val="bottom"/>
            <w:hideMark/>
          </w:tcPr>
          <w:p w14:paraId="601B3595" w14:textId="5F2C895F" w:rsidR="00174916" w:rsidRPr="009C4424" w:rsidRDefault="005913B0" w:rsidP="00975362">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Estonia Personnel</w:t>
            </w:r>
          </w:p>
        </w:tc>
        <w:tc>
          <w:tcPr>
            <w:tcW w:w="1300" w:type="dxa"/>
            <w:tcBorders>
              <w:top w:val="single" w:sz="4" w:space="0" w:color="auto"/>
              <w:left w:val="nil"/>
              <w:bottom w:val="nil"/>
              <w:right w:val="nil"/>
            </w:tcBorders>
            <w:shd w:val="clear" w:color="auto" w:fill="auto"/>
            <w:noWrap/>
            <w:vAlign w:val="bottom"/>
            <w:hideMark/>
          </w:tcPr>
          <w:p w14:paraId="0EE379D6" w14:textId="42C10D27" w:rsidR="00174916" w:rsidRPr="009C4424" w:rsidRDefault="00174916" w:rsidP="00975362">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3</w:t>
            </w:r>
            <w:r w:rsidR="00975362" w:rsidRPr="009C4424">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vAlign w:val="bottom"/>
            <w:hideMark/>
          </w:tcPr>
          <w:p w14:paraId="47C5BF03" w14:textId="34B1A8F7" w:rsidR="00174916" w:rsidRPr="009C4424" w:rsidRDefault="00174916" w:rsidP="00975362">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w:t>
            </w:r>
            <w:r w:rsidR="00975362" w:rsidRPr="009C4424">
              <w:rPr>
                <w:rFonts w:asciiTheme="minorHAnsi" w:eastAsia="Times New Roman" w:hAnsiTheme="minorHAnsi"/>
                <w:color w:val="000000"/>
                <w:highlight w:val="yellow"/>
                <w:lang w:val="en-GB"/>
              </w:rPr>
              <w:t>886</w:t>
            </w:r>
          </w:p>
        </w:tc>
        <w:tc>
          <w:tcPr>
            <w:tcW w:w="1300" w:type="dxa"/>
            <w:tcBorders>
              <w:top w:val="single" w:sz="4" w:space="0" w:color="auto"/>
              <w:left w:val="nil"/>
              <w:bottom w:val="nil"/>
              <w:right w:val="nil"/>
            </w:tcBorders>
            <w:shd w:val="clear" w:color="auto" w:fill="auto"/>
            <w:noWrap/>
            <w:vAlign w:val="bottom"/>
            <w:hideMark/>
          </w:tcPr>
          <w:p w14:paraId="083DBFBE" w14:textId="714CE8E0" w:rsidR="00174916" w:rsidRPr="009C4424" w:rsidRDefault="00174916" w:rsidP="00975362">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1.7</w:t>
            </w:r>
            <w:r w:rsidR="00975362" w:rsidRPr="009C4424">
              <w:rPr>
                <w:rFonts w:asciiTheme="minorHAnsi" w:eastAsia="Times New Roman" w:hAnsiTheme="minorHAnsi"/>
                <w:color w:val="000000"/>
                <w:highlight w:val="yellow"/>
                <w:lang w:val="en-GB"/>
              </w:rPr>
              <w:t>11</w:t>
            </w:r>
          </w:p>
        </w:tc>
        <w:tc>
          <w:tcPr>
            <w:tcW w:w="1300" w:type="dxa"/>
            <w:tcBorders>
              <w:top w:val="single" w:sz="4" w:space="0" w:color="auto"/>
              <w:left w:val="nil"/>
              <w:bottom w:val="nil"/>
              <w:right w:val="nil"/>
            </w:tcBorders>
            <w:shd w:val="clear" w:color="auto" w:fill="auto"/>
            <w:noWrap/>
            <w:vAlign w:val="bottom"/>
            <w:hideMark/>
          </w:tcPr>
          <w:p w14:paraId="43F193D8" w14:textId="77777777" w:rsidR="00174916" w:rsidRPr="009C4424" w:rsidRDefault="00174916" w:rsidP="00975362">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25C1ABAC" w14:textId="77777777" w:rsidR="00174916" w:rsidRPr="00EA4EC3" w:rsidRDefault="00174916" w:rsidP="00975362">
            <w:pPr>
              <w:jc w:val="center"/>
              <w:rPr>
                <w:rFonts w:asciiTheme="minorHAnsi" w:eastAsia="Times New Roman" w:hAnsiTheme="minorHAnsi"/>
                <w:color w:val="000000"/>
                <w:lang w:val="en-GB"/>
              </w:rPr>
            </w:pPr>
            <w:r w:rsidRPr="009C4424">
              <w:rPr>
                <w:rFonts w:asciiTheme="minorHAnsi" w:eastAsia="Times New Roman" w:hAnsiTheme="minorHAnsi"/>
                <w:color w:val="000000"/>
                <w:highlight w:val="yellow"/>
                <w:lang w:val="en-GB"/>
              </w:rPr>
              <w:t>8</w:t>
            </w:r>
          </w:p>
        </w:tc>
      </w:tr>
    </w:tbl>
    <w:p w14:paraId="1A2914E6" w14:textId="77777777" w:rsidR="008A61D4" w:rsidRPr="00EA4EC3" w:rsidRDefault="008A61D4" w:rsidP="0040425F">
      <w:pPr>
        <w:jc w:val="both"/>
        <w:rPr>
          <w:rFonts w:asciiTheme="minorHAnsi" w:hAnsiTheme="minorHAnsi"/>
          <w:lang w:val="en-GB"/>
        </w:rPr>
      </w:pPr>
    </w:p>
    <w:p w14:paraId="17704755" w14:textId="77777777" w:rsidR="009C4424" w:rsidRDefault="009C4424" w:rsidP="0040425F">
      <w:pPr>
        <w:jc w:val="both"/>
        <w:rPr>
          <w:rFonts w:asciiTheme="minorHAnsi" w:hAnsiTheme="minorHAnsi"/>
          <w:b/>
          <w:lang w:val="en-GB"/>
        </w:rPr>
      </w:pPr>
    </w:p>
    <w:p w14:paraId="1899080F" w14:textId="3FD2DCE0"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B3206D" w:rsidRPr="00EA4EC3">
        <w:rPr>
          <w:rFonts w:asciiTheme="minorHAnsi" w:hAnsiTheme="minorHAnsi"/>
          <w:b/>
          <w:lang w:val="en-GB"/>
        </w:rPr>
        <w:t>20</w:t>
      </w:r>
      <w:r w:rsidR="00B3206D" w:rsidRPr="00EA4EC3">
        <w:rPr>
          <w:rFonts w:asciiTheme="minorHAnsi" w:hAnsiTheme="minorHAnsi"/>
          <w:b/>
          <w:lang w:val="en-GB"/>
        </w:rPr>
        <w:tab/>
      </w:r>
      <w:r w:rsidR="00B3206D"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Finland</w:t>
      </w:r>
      <w:r w:rsidRPr="00EA4EC3">
        <w:rPr>
          <w:rFonts w:asciiTheme="minorHAnsi" w:hAnsiTheme="minorHAnsi"/>
          <w:b/>
          <w:lang w:val="en-GB"/>
        </w:rPr>
        <w:t xml:space="preserve"> Personnel  </w:t>
      </w:r>
    </w:p>
    <w:p w14:paraId="41D6E14B" w14:textId="77777777" w:rsidR="0040425F" w:rsidRPr="00EA4EC3" w:rsidRDefault="0040425F" w:rsidP="0040425F">
      <w:pPr>
        <w:jc w:val="both"/>
        <w:rPr>
          <w:rFonts w:asciiTheme="minorHAnsi" w:hAnsiTheme="minorHAnsi"/>
          <w:lang w:val="en-GB"/>
        </w:rPr>
      </w:pPr>
    </w:p>
    <w:p w14:paraId="496D4612" w14:textId="2A0ED9B3"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Finland </w:t>
      </w:r>
    </w:p>
    <w:p w14:paraId="0025F13E" w14:textId="77777777" w:rsidR="009C4424" w:rsidRDefault="009C4424" w:rsidP="009C4424">
      <w:pPr>
        <w:jc w:val="both"/>
        <w:rPr>
          <w:rFonts w:asciiTheme="minorHAnsi" w:hAnsiTheme="minorHAnsi"/>
          <w:lang w:val="en-GB"/>
        </w:rPr>
      </w:pPr>
    </w:p>
    <w:p w14:paraId="4AA47CB0" w14:textId="5C534902"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Finland at year.</w:t>
      </w:r>
    </w:p>
    <w:p w14:paraId="20164B9E" w14:textId="77777777" w:rsidR="0040425F" w:rsidRPr="00EA4EC3" w:rsidRDefault="0040425F" w:rsidP="0040425F">
      <w:pPr>
        <w:jc w:val="both"/>
        <w:rPr>
          <w:rFonts w:asciiTheme="minorHAnsi" w:hAnsiTheme="minorHAnsi"/>
          <w:lang w:val="en-GB"/>
        </w:rPr>
      </w:pPr>
    </w:p>
    <w:p w14:paraId="125FA74C"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94C66ED" w14:textId="77777777" w:rsidR="0040425F" w:rsidRPr="00EA4EC3" w:rsidRDefault="0040425F" w:rsidP="0040425F">
      <w:pPr>
        <w:jc w:val="both"/>
        <w:rPr>
          <w:rFonts w:asciiTheme="minorHAnsi" w:hAnsiTheme="minorHAnsi"/>
          <w:u w:val="single"/>
          <w:lang w:val="en-GB"/>
        </w:rPr>
      </w:pPr>
    </w:p>
    <w:p w14:paraId="73155F0C"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17BB427"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DB223D" w:rsidRPr="00EA4EC3" w14:paraId="00986E0B" w14:textId="77777777" w:rsidTr="00A46C9C">
        <w:trPr>
          <w:trHeight w:val="300"/>
        </w:trPr>
        <w:tc>
          <w:tcPr>
            <w:tcW w:w="1300" w:type="dxa"/>
            <w:tcBorders>
              <w:top w:val="nil"/>
              <w:left w:val="nil"/>
              <w:bottom w:val="single" w:sz="4" w:space="0" w:color="auto"/>
              <w:right w:val="nil"/>
            </w:tcBorders>
            <w:shd w:val="clear" w:color="auto" w:fill="auto"/>
            <w:noWrap/>
            <w:vAlign w:val="bottom"/>
            <w:hideMark/>
          </w:tcPr>
          <w:p w14:paraId="03DB1FF8" w14:textId="77777777" w:rsidR="00DB223D" w:rsidRPr="00EA4EC3" w:rsidRDefault="00DB223D" w:rsidP="00A46C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0866297D" w14:textId="77777777" w:rsidR="00DB223D" w:rsidRPr="00EA4EC3" w:rsidRDefault="00DB223D" w:rsidP="00A46C9C">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52526352" w14:textId="77777777" w:rsidR="00DB223D" w:rsidRPr="00EA4EC3" w:rsidRDefault="00DB223D" w:rsidP="00A46C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3DB9227F" w14:textId="77777777" w:rsidR="00DB223D" w:rsidRPr="00EA4EC3" w:rsidRDefault="00DB223D" w:rsidP="00A46C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026D3696" w14:textId="77777777" w:rsidR="00DB223D" w:rsidRPr="00EA4EC3" w:rsidRDefault="00DB223D" w:rsidP="00A46C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2D3C0CE" w14:textId="77777777" w:rsidR="00DB223D" w:rsidRPr="00EA4EC3" w:rsidRDefault="00DB223D" w:rsidP="00A46C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DB223D" w:rsidRPr="00EA4EC3" w14:paraId="5A55B42D" w14:textId="77777777" w:rsidTr="00A46C9C">
        <w:trPr>
          <w:trHeight w:val="300"/>
        </w:trPr>
        <w:tc>
          <w:tcPr>
            <w:tcW w:w="1300" w:type="dxa"/>
            <w:tcBorders>
              <w:top w:val="nil"/>
              <w:left w:val="nil"/>
              <w:bottom w:val="nil"/>
              <w:right w:val="nil"/>
            </w:tcBorders>
            <w:shd w:val="clear" w:color="auto" w:fill="auto"/>
            <w:noWrap/>
            <w:vAlign w:val="bottom"/>
            <w:hideMark/>
          </w:tcPr>
          <w:p w14:paraId="6F4D2910" w14:textId="38AB185C" w:rsidR="00DB223D" w:rsidRPr="009C4424" w:rsidRDefault="00A46C9C" w:rsidP="00A46C9C">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 xml:space="preserve">Finland </w:t>
            </w:r>
            <w:r w:rsidRPr="009C4424">
              <w:rPr>
                <w:rFonts w:asciiTheme="minorHAnsi" w:eastAsia="Times New Roman" w:hAnsiTheme="minorHAnsi"/>
                <w:color w:val="000000"/>
                <w:highlight w:val="yellow"/>
                <w:lang w:val="en-GB"/>
              </w:rPr>
              <w:lastRenderedPageBreak/>
              <w:t>Personnel</w:t>
            </w:r>
          </w:p>
        </w:tc>
        <w:tc>
          <w:tcPr>
            <w:tcW w:w="1300" w:type="dxa"/>
            <w:tcBorders>
              <w:top w:val="nil"/>
              <w:left w:val="nil"/>
              <w:bottom w:val="nil"/>
              <w:right w:val="nil"/>
            </w:tcBorders>
            <w:shd w:val="clear" w:color="auto" w:fill="auto"/>
            <w:noWrap/>
            <w:vAlign w:val="bottom"/>
            <w:hideMark/>
          </w:tcPr>
          <w:p w14:paraId="7E2D3BE0" w14:textId="00646107" w:rsidR="00DB223D" w:rsidRPr="009C4424" w:rsidRDefault="00DB223D" w:rsidP="00A46C9C">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lastRenderedPageBreak/>
              <w:t>3</w:t>
            </w:r>
            <w:r w:rsidR="00A46C9C" w:rsidRPr="009C4424">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85F0453" w14:textId="3AE7ADEB" w:rsidR="00DB223D" w:rsidRPr="009C4424" w:rsidRDefault="00A46C9C" w:rsidP="00A72FA4">
            <w:pPr>
              <w:jc w:val="center"/>
              <w:rPr>
                <w:rFonts w:asciiTheme="minorHAnsi" w:eastAsia="Times New Roman" w:hAnsiTheme="minorHAnsi"/>
                <w:color w:val="000000"/>
                <w:highlight w:val="yellow"/>
                <w:lang w:val="en-GB"/>
              </w:rPr>
            </w:pPr>
            <w:r w:rsidRPr="009C4424">
              <w:rPr>
                <w:rFonts w:asciiTheme="minorHAnsi" w:hAnsiTheme="minorHAnsi"/>
                <w:highlight w:val="yellow"/>
                <w:lang w:val="en-GB"/>
              </w:rPr>
              <w:t>8.4</w:t>
            </w:r>
          </w:p>
        </w:tc>
        <w:tc>
          <w:tcPr>
            <w:tcW w:w="1300" w:type="dxa"/>
            <w:tcBorders>
              <w:top w:val="nil"/>
              <w:left w:val="nil"/>
              <w:bottom w:val="nil"/>
              <w:right w:val="nil"/>
            </w:tcBorders>
            <w:shd w:val="clear" w:color="auto" w:fill="auto"/>
            <w:noWrap/>
            <w:vAlign w:val="bottom"/>
            <w:hideMark/>
          </w:tcPr>
          <w:p w14:paraId="6035B90B" w14:textId="6A402C12" w:rsidR="00DB223D" w:rsidRPr="009C4424" w:rsidRDefault="00A72FA4" w:rsidP="00A46C9C">
            <w:pPr>
              <w:jc w:val="center"/>
              <w:rPr>
                <w:rFonts w:asciiTheme="minorHAnsi" w:eastAsia="Times New Roman" w:hAnsiTheme="minorHAnsi"/>
                <w:color w:val="000000"/>
                <w:highlight w:val="yellow"/>
                <w:lang w:val="en-GB"/>
              </w:rPr>
            </w:pPr>
            <w:r w:rsidRPr="009C4424">
              <w:rPr>
                <w:rFonts w:asciiTheme="minorHAnsi" w:hAnsiTheme="minorHAnsi"/>
                <w:highlight w:val="yellow"/>
                <w:lang w:val="en-GB"/>
              </w:rPr>
              <w:t>15.170</w:t>
            </w:r>
          </w:p>
        </w:tc>
        <w:tc>
          <w:tcPr>
            <w:tcW w:w="1300" w:type="dxa"/>
            <w:tcBorders>
              <w:top w:val="nil"/>
              <w:left w:val="nil"/>
              <w:bottom w:val="nil"/>
              <w:right w:val="nil"/>
            </w:tcBorders>
            <w:shd w:val="clear" w:color="auto" w:fill="auto"/>
            <w:noWrap/>
            <w:vAlign w:val="bottom"/>
            <w:hideMark/>
          </w:tcPr>
          <w:p w14:paraId="0808D37C" w14:textId="77777777" w:rsidR="00DB223D" w:rsidRPr="009C4424" w:rsidRDefault="00DB223D" w:rsidP="00A46C9C">
            <w:pPr>
              <w:jc w:val="center"/>
              <w:rPr>
                <w:rFonts w:asciiTheme="minorHAnsi" w:eastAsia="Times New Roman" w:hAnsiTheme="minorHAnsi"/>
                <w:color w:val="000000"/>
                <w:highlight w:val="yellow"/>
                <w:lang w:val="en-GB"/>
              </w:rPr>
            </w:pPr>
            <w:r w:rsidRPr="009C4424">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5A5F285" w14:textId="77777777" w:rsidR="00DB223D" w:rsidRPr="00EA4EC3" w:rsidRDefault="00DB223D" w:rsidP="00A46C9C">
            <w:pPr>
              <w:jc w:val="center"/>
              <w:rPr>
                <w:rFonts w:asciiTheme="minorHAnsi" w:eastAsia="Times New Roman" w:hAnsiTheme="minorHAnsi"/>
                <w:color w:val="000000"/>
                <w:lang w:val="en-GB"/>
              </w:rPr>
            </w:pPr>
            <w:r w:rsidRPr="009C4424">
              <w:rPr>
                <w:rFonts w:asciiTheme="minorHAnsi" w:eastAsia="Times New Roman" w:hAnsiTheme="minorHAnsi"/>
                <w:color w:val="000000"/>
                <w:highlight w:val="yellow"/>
                <w:lang w:val="en-GB"/>
              </w:rPr>
              <w:t>75</w:t>
            </w:r>
          </w:p>
        </w:tc>
      </w:tr>
    </w:tbl>
    <w:p w14:paraId="5D2AAA1F" w14:textId="77777777" w:rsidR="0040425F" w:rsidRPr="00EA4EC3" w:rsidRDefault="0040425F" w:rsidP="0040425F">
      <w:pPr>
        <w:jc w:val="both"/>
        <w:rPr>
          <w:rFonts w:asciiTheme="minorHAnsi" w:hAnsiTheme="minorHAnsi"/>
          <w:lang w:val="en-GB"/>
        </w:rPr>
      </w:pPr>
    </w:p>
    <w:p w14:paraId="48CD56C1" w14:textId="26EF9052"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DB223D" w:rsidRPr="00EA4EC3">
        <w:rPr>
          <w:rFonts w:asciiTheme="minorHAnsi" w:hAnsiTheme="minorHAnsi"/>
          <w:b/>
          <w:lang w:val="en-GB"/>
        </w:rPr>
        <w:t>21</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France</w:t>
      </w:r>
      <w:r w:rsidRPr="00EA4EC3">
        <w:rPr>
          <w:rFonts w:asciiTheme="minorHAnsi" w:hAnsiTheme="minorHAnsi"/>
          <w:b/>
          <w:lang w:val="en-GB"/>
        </w:rPr>
        <w:t xml:space="preserve"> Personnel  </w:t>
      </w:r>
    </w:p>
    <w:p w14:paraId="08860EBF" w14:textId="77777777" w:rsidR="0040425F" w:rsidRPr="00EA4EC3" w:rsidRDefault="0040425F" w:rsidP="0040425F">
      <w:pPr>
        <w:jc w:val="both"/>
        <w:rPr>
          <w:rFonts w:asciiTheme="minorHAnsi" w:hAnsiTheme="minorHAnsi"/>
          <w:lang w:val="en-GB"/>
        </w:rPr>
      </w:pPr>
    </w:p>
    <w:p w14:paraId="0224AC65" w14:textId="7695E3F7" w:rsidR="009C4424" w:rsidRPr="00EA4EC3" w:rsidRDefault="009C4424" w:rsidP="009C4424">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sidR="009523D2">
        <w:rPr>
          <w:rFonts w:asciiTheme="minorHAnsi" w:hAnsiTheme="minorHAnsi"/>
          <w:lang w:val="en-GB"/>
        </w:rPr>
        <w:t>France</w:t>
      </w:r>
      <w:r>
        <w:rPr>
          <w:rFonts w:asciiTheme="minorHAnsi" w:hAnsiTheme="minorHAnsi"/>
          <w:lang w:val="en-GB"/>
        </w:rPr>
        <w:t xml:space="preserve"> </w:t>
      </w:r>
    </w:p>
    <w:p w14:paraId="53F649ED" w14:textId="77777777" w:rsidR="009C4424" w:rsidRDefault="009C4424" w:rsidP="009C4424">
      <w:pPr>
        <w:jc w:val="both"/>
        <w:rPr>
          <w:rFonts w:asciiTheme="minorHAnsi" w:hAnsiTheme="minorHAnsi"/>
          <w:lang w:val="en-GB"/>
        </w:rPr>
      </w:pPr>
    </w:p>
    <w:p w14:paraId="2A7EDB86" w14:textId="524EC868" w:rsidR="009C4424" w:rsidRPr="00EA4EC3" w:rsidRDefault="009C4424" w:rsidP="009C4424">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sidR="009523D2">
        <w:rPr>
          <w:rFonts w:asciiTheme="minorHAnsi" w:hAnsiTheme="minorHAnsi"/>
          <w:lang w:val="en-GB"/>
        </w:rPr>
        <w:t>France</w:t>
      </w:r>
      <w:r>
        <w:rPr>
          <w:rFonts w:asciiTheme="minorHAnsi" w:hAnsiTheme="minorHAnsi"/>
          <w:lang w:val="en-GB"/>
        </w:rPr>
        <w:t xml:space="preserve"> at year.</w:t>
      </w:r>
    </w:p>
    <w:p w14:paraId="36A05BB5" w14:textId="77777777" w:rsidR="0040425F" w:rsidRPr="00EA4EC3" w:rsidRDefault="0040425F" w:rsidP="0040425F">
      <w:pPr>
        <w:jc w:val="both"/>
        <w:rPr>
          <w:rFonts w:asciiTheme="minorHAnsi" w:hAnsiTheme="minorHAnsi"/>
          <w:lang w:val="en-GB"/>
        </w:rPr>
      </w:pPr>
    </w:p>
    <w:p w14:paraId="144DDA0A"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D8FC151" w14:textId="77777777" w:rsidR="0040425F" w:rsidRPr="00EA4EC3" w:rsidRDefault="0040425F" w:rsidP="0040425F">
      <w:pPr>
        <w:jc w:val="both"/>
        <w:rPr>
          <w:rFonts w:asciiTheme="minorHAnsi" w:hAnsiTheme="minorHAnsi"/>
          <w:u w:val="single"/>
          <w:lang w:val="en-GB"/>
        </w:rPr>
      </w:pPr>
    </w:p>
    <w:p w14:paraId="2EF8115A"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DBE63C3"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3E4BC7" w:rsidRPr="00EA4EC3" w14:paraId="72FF200E" w14:textId="77777777" w:rsidTr="00A7469C">
        <w:trPr>
          <w:trHeight w:val="300"/>
        </w:trPr>
        <w:tc>
          <w:tcPr>
            <w:tcW w:w="1300" w:type="dxa"/>
            <w:tcBorders>
              <w:top w:val="nil"/>
              <w:left w:val="nil"/>
              <w:bottom w:val="single" w:sz="4" w:space="0" w:color="auto"/>
              <w:right w:val="nil"/>
            </w:tcBorders>
            <w:shd w:val="clear" w:color="auto" w:fill="auto"/>
            <w:noWrap/>
            <w:vAlign w:val="bottom"/>
            <w:hideMark/>
          </w:tcPr>
          <w:p w14:paraId="6FD9F70D" w14:textId="77777777" w:rsidR="003E4BC7" w:rsidRPr="00EA4EC3" w:rsidRDefault="003E4BC7" w:rsidP="00A746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17E79FFE" w14:textId="77777777" w:rsidR="003E4BC7" w:rsidRPr="00EA4EC3" w:rsidRDefault="003E4BC7" w:rsidP="00A7469C">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BF186E7" w14:textId="77777777" w:rsidR="003E4BC7" w:rsidRPr="00EA4EC3" w:rsidRDefault="003E4BC7" w:rsidP="00A746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6BD10529" w14:textId="77777777" w:rsidR="003E4BC7" w:rsidRPr="00EA4EC3" w:rsidRDefault="003E4BC7" w:rsidP="00A746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4CBFED68" w14:textId="77777777" w:rsidR="003E4BC7" w:rsidRPr="00EA4EC3" w:rsidRDefault="003E4BC7" w:rsidP="00A746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7A037DD4" w14:textId="77777777" w:rsidR="003E4BC7" w:rsidRPr="00EA4EC3" w:rsidRDefault="003E4BC7" w:rsidP="00A7469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E4BC7" w:rsidRPr="00EA4EC3" w14:paraId="2C32EFAA" w14:textId="77777777" w:rsidTr="00A7469C">
        <w:trPr>
          <w:trHeight w:val="300"/>
        </w:trPr>
        <w:tc>
          <w:tcPr>
            <w:tcW w:w="1300" w:type="dxa"/>
            <w:tcBorders>
              <w:top w:val="nil"/>
              <w:left w:val="nil"/>
              <w:bottom w:val="nil"/>
              <w:right w:val="nil"/>
            </w:tcBorders>
            <w:shd w:val="clear" w:color="auto" w:fill="auto"/>
            <w:noWrap/>
            <w:vAlign w:val="bottom"/>
            <w:hideMark/>
          </w:tcPr>
          <w:p w14:paraId="7D9F67B9" w14:textId="7E1548D0" w:rsidR="003E4BC7" w:rsidRPr="009523D2" w:rsidRDefault="00A7469C" w:rsidP="001033E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 xml:space="preserve">France </w:t>
            </w:r>
            <w:r w:rsidR="00A60099" w:rsidRPr="009523D2">
              <w:rPr>
                <w:rFonts w:asciiTheme="minorHAnsi" w:eastAsia="Times New Roman" w:hAnsiTheme="minorHAnsi"/>
                <w:color w:val="000000"/>
                <w:highlight w:val="yellow"/>
                <w:lang w:val="en-GB"/>
              </w:rPr>
              <w:t>Personnel</w:t>
            </w:r>
          </w:p>
        </w:tc>
        <w:tc>
          <w:tcPr>
            <w:tcW w:w="1300" w:type="dxa"/>
            <w:tcBorders>
              <w:top w:val="nil"/>
              <w:left w:val="nil"/>
              <w:bottom w:val="nil"/>
              <w:right w:val="nil"/>
            </w:tcBorders>
            <w:shd w:val="clear" w:color="auto" w:fill="auto"/>
            <w:noWrap/>
            <w:vAlign w:val="bottom"/>
            <w:hideMark/>
          </w:tcPr>
          <w:p w14:paraId="675B12B9" w14:textId="52D88C83" w:rsidR="003E4BC7" w:rsidRPr="009523D2" w:rsidRDefault="003E4BC7" w:rsidP="00A7469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A7469C"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BEA406A" w14:textId="4596E4D1" w:rsidR="003E4BC7" w:rsidRPr="009523D2" w:rsidRDefault="007D31E3" w:rsidP="00A7469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182.6</w:t>
            </w:r>
          </w:p>
        </w:tc>
        <w:tc>
          <w:tcPr>
            <w:tcW w:w="1300" w:type="dxa"/>
            <w:tcBorders>
              <w:top w:val="nil"/>
              <w:left w:val="nil"/>
              <w:bottom w:val="nil"/>
              <w:right w:val="nil"/>
            </w:tcBorders>
            <w:shd w:val="clear" w:color="auto" w:fill="auto"/>
            <w:noWrap/>
            <w:vAlign w:val="bottom"/>
            <w:hideMark/>
          </w:tcPr>
          <w:p w14:paraId="54B5E9FD" w14:textId="4D36C71A" w:rsidR="003E4BC7" w:rsidRPr="009523D2" w:rsidRDefault="003E4BC7" w:rsidP="0084668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4</w:t>
            </w:r>
            <w:r w:rsidR="00A7469C" w:rsidRPr="009523D2">
              <w:rPr>
                <w:rFonts w:asciiTheme="minorHAnsi" w:eastAsia="Times New Roman" w:hAnsiTheme="minorHAnsi"/>
                <w:color w:val="000000"/>
                <w:highlight w:val="yellow"/>
                <w:lang w:val="en-GB"/>
              </w:rPr>
              <w:t>61</w:t>
            </w:r>
            <w:r w:rsidRPr="009523D2">
              <w:rPr>
                <w:rFonts w:asciiTheme="minorHAnsi" w:eastAsia="Times New Roman" w:hAnsiTheme="minorHAnsi"/>
                <w:color w:val="000000"/>
                <w:highlight w:val="yellow"/>
                <w:lang w:val="en-GB"/>
              </w:rPr>
              <w:t>.</w:t>
            </w:r>
            <w:r w:rsidR="007D31E3" w:rsidRPr="009523D2">
              <w:rPr>
                <w:rFonts w:asciiTheme="minorHAnsi" w:eastAsia="Times New Roman" w:hAnsiTheme="minorHAnsi"/>
                <w:color w:val="000000"/>
                <w:highlight w:val="yellow"/>
                <w:lang w:val="en-GB"/>
              </w:rPr>
              <w:t>6</w:t>
            </w:r>
            <w:r w:rsidR="0084668C" w:rsidRPr="009523D2">
              <w:rPr>
                <w:rFonts w:asciiTheme="minorHAnsi" w:eastAsia="Times New Roman" w:hAnsiTheme="minorHAnsi"/>
                <w:color w:val="000000"/>
                <w:highlight w:val="yellow"/>
                <w:lang w:val="en-GB"/>
              </w:rPr>
              <w:t>0</w:t>
            </w:r>
            <w:r w:rsidR="007D31E3"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61DE73B0" w14:textId="77777777" w:rsidR="003E4BC7" w:rsidRPr="009523D2" w:rsidRDefault="003E4BC7" w:rsidP="00A7469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2E090C8B" w14:textId="77777777" w:rsidR="003E4BC7" w:rsidRPr="00EA4EC3" w:rsidRDefault="003E4BC7" w:rsidP="00A7469C">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2100</w:t>
            </w:r>
          </w:p>
        </w:tc>
      </w:tr>
    </w:tbl>
    <w:p w14:paraId="631D96F2" w14:textId="77777777" w:rsidR="0040425F" w:rsidRPr="00EA4EC3" w:rsidRDefault="0040425F" w:rsidP="0040425F">
      <w:pPr>
        <w:jc w:val="both"/>
        <w:rPr>
          <w:rFonts w:asciiTheme="minorHAnsi" w:hAnsiTheme="minorHAnsi"/>
          <w:lang w:val="en-GB"/>
        </w:rPr>
      </w:pPr>
    </w:p>
    <w:p w14:paraId="6A2BC3FC" w14:textId="77777777" w:rsidR="00A60099" w:rsidRDefault="00A60099" w:rsidP="0040425F">
      <w:pPr>
        <w:jc w:val="both"/>
        <w:rPr>
          <w:rFonts w:asciiTheme="minorHAnsi" w:hAnsiTheme="minorHAnsi"/>
          <w:b/>
          <w:lang w:val="en-GB"/>
        </w:rPr>
      </w:pPr>
    </w:p>
    <w:p w14:paraId="4389EA34" w14:textId="6988EA90"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675399" w:rsidRPr="00EA4EC3">
        <w:rPr>
          <w:rFonts w:asciiTheme="minorHAnsi" w:hAnsiTheme="minorHAnsi"/>
          <w:b/>
          <w:lang w:val="en-GB"/>
        </w:rPr>
        <w:t>22</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Germany</w:t>
      </w:r>
      <w:r w:rsidRPr="00EA4EC3">
        <w:rPr>
          <w:rFonts w:asciiTheme="minorHAnsi" w:hAnsiTheme="minorHAnsi"/>
          <w:b/>
          <w:lang w:val="en-GB"/>
        </w:rPr>
        <w:t xml:space="preserve"> Personnel  </w:t>
      </w:r>
    </w:p>
    <w:p w14:paraId="1CEAB831" w14:textId="77777777" w:rsidR="0040425F" w:rsidRPr="00EA4EC3" w:rsidRDefault="0040425F" w:rsidP="0040425F">
      <w:pPr>
        <w:jc w:val="both"/>
        <w:rPr>
          <w:rFonts w:asciiTheme="minorHAnsi" w:hAnsiTheme="minorHAnsi"/>
          <w:lang w:val="en-GB"/>
        </w:rPr>
      </w:pPr>
    </w:p>
    <w:p w14:paraId="336B0C62" w14:textId="2154DB68"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Germany </w:t>
      </w:r>
    </w:p>
    <w:p w14:paraId="2CC6D3D5" w14:textId="77777777" w:rsidR="009523D2" w:rsidRDefault="009523D2" w:rsidP="009523D2">
      <w:pPr>
        <w:jc w:val="both"/>
        <w:rPr>
          <w:rFonts w:asciiTheme="minorHAnsi" w:hAnsiTheme="minorHAnsi"/>
          <w:lang w:val="en-GB"/>
        </w:rPr>
      </w:pPr>
    </w:p>
    <w:p w14:paraId="62B9701D" w14:textId="23CAA973"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Germany at year.</w:t>
      </w:r>
    </w:p>
    <w:p w14:paraId="699A94A5" w14:textId="77777777" w:rsidR="0040425F" w:rsidRPr="00EA4EC3" w:rsidRDefault="0040425F" w:rsidP="0040425F">
      <w:pPr>
        <w:jc w:val="both"/>
        <w:rPr>
          <w:rFonts w:asciiTheme="minorHAnsi" w:hAnsiTheme="minorHAnsi"/>
          <w:lang w:val="en-GB"/>
        </w:rPr>
      </w:pPr>
    </w:p>
    <w:p w14:paraId="04C35D1D" w14:textId="68082AD6"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5D7C4E6" w14:textId="77777777" w:rsidR="0040425F" w:rsidRPr="00EA4EC3" w:rsidRDefault="0040425F" w:rsidP="0040425F">
      <w:pPr>
        <w:jc w:val="both"/>
        <w:rPr>
          <w:rFonts w:asciiTheme="minorHAnsi" w:hAnsiTheme="minorHAnsi"/>
          <w:u w:val="single"/>
          <w:lang w:val="en-GB"/>
        </w:rPr>
      </w:pPr>
    </w:p>
    <w:p w14:paraId="73A814BC" w14:textId="1C605093"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5088AE3"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4F2651" w:rsidRPr="00EA4EC3" w14:paraId="63DF18FC" w14:textId="77777777" w:rsidTr="006139B5">
        <w:trPr>
          <w:trHeight w:val="300"/>
        </w:trPr>
        <w:tc>
          <w:tcPr>
            <w:tcW w:w="1300" w:type="dxa"/>
            <w:tcBorders>
              <w:top w:val="nil"/>
              <w:left w:val="nil"/>
              <w:bottom w:val="single" w:sz="4" w:space="0" w:color="auto"/>
              <w:right w:val="nil"/>
            </w:tcBorders>
            <w:shd w:val="clear" w:color="auto" w:fill="auto"/>
            <w:noWrap/>
            <w:vAlign w:val="bottom"/>
            <w:hideMark/>
          </w:tcPr>
          <w:p w14:paraId="664E9630" w14:textId="77777777" w:rsidR="004F2651" w:rsidRPr="00EA4EC3" w:rsidRDefault="004F2651" w:rsidP="006139B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6FE4A945" w14:textId="77777777" w:rsidR="004F2651" w:rsidRPr="00EA4EC3" w:rsidRDefault="004F2651" w:rsidP="006139B5">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323EA33E" w14:textId="77777777" w:rsidR="004F2651" w:rsidRPr="00EA4EC3" w:rsidRDefault="004F2651" w:rsidP="006139B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28096003" w14:textId="77777777" w:rsidR="004F2651" w:rsidRPr="00EA4EC3" w:rsidRDefault="004F2651" w:rsidP="006139B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0AB50871" w14:textId="77777777" w:rsidR="004F2651" w:rsidRPr="00EA4EC3" w:rsidRDefault="004F2651" w:rsidP="006139B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5E11971D" w14:textId="77777777" w:rsidR="004F2651" w:rsidRPr="00EA4EC3" w:rsidRDefault="004F2651" w:rsidP="006139B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4F2651" w:rsidRPr="00EA4EC3" w14:paraId="2BCE13DE" w14:textId="77777777" w:rsidTr="006139B5">
        <w:trPr>
          <w:trHeight w:val="300"/>
        </w:trPr>
        <w:tc>
          <w:tcPr>
            <w:tcW w:w="1300" w:type="dxa"/>
            <w:tcBorders>
              <w:top w:val="nil"/>
              <w:left w:val="nil"/>
              <w:bottom w:val="nil"/>
              <w:right w:val="nil"/>
            </w:tcBorders>
            <w:shd w:val="clear" w:color="auto" w:fill="auto"/>
            <w:noWrap/>
            <w:vAlign w:val="bottom"/>
            <w:hideMark/>
          </w:tcPr>
          <w:p w14:paraId="27D4684B" w14:textId="3219B2EC" w:rsidR="004F2651" w:rsidRPr="009523D2" w:rsidRDefault="00797464" w:rsidP="006139B5">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Germany Personnel</w:t>
            </w:r>
          </w:p>
        </w:tc>
        <w:tc>
          <w:tcPr>
            <w:tcW w:w="1300" w:type="dxa"/>
            <w:tcBorders>
              <w:top w:val="nil"/>
              <w:left w:val="nil"/>
              <w:bottom w:val="nil"/>
              <w:right w:val="nil"/>
            </w:tcBorders>
            <w:shd w:val="clear" w:color="auto" w:fill="auto"/>
            <w:noWrap/>
            <w:vAlign w:val="bottom"/>
            <w:hideMark/>
          </w:tcPr>
          <w:p w14:paraId="1AB1C443" w14:textId="637EDC3A" w:rsidR="004F2651" w:rsidRPr="009523D2" w:rsidRDefault="004F2651" w:rsidP="006139B5">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AC3B3E"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30C30EF7" w14:textId="5230B1A4" w:rsidR="004F2651" w:rsidRPr="009523D2" w:rsidRDefault="004F2651" w:rsidP="004B6EB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5</w:t>
            </w:r>
            <w:r w:rsidR="00AC3B3E" w:rsidRPr="009523D2">
              <w:rPr>
                <w:rFonts w:asciiTheme="minorHAnsi" w:eastAsia="Times New Roman" w:hAnsiTheme="minorHAnsi"/>
                <w:color w:val="000000"/>
                <w:highlight w:val="yellow"/>
                <w:lang w:val="en-GB"/>
              </w:rPr>
              <w:t>7</w:t>
            </w:r>
            <w:r w:rsidRPr="009523D2">
              <w:rPr>
                <w:rFonts w:asciiTheme="minorHAnsi" w:eastAsia="Times New Roman" w:hAnsiTheme="minorHAnsi"/>
                <w:color w:val="000000"/>
                <w:highlight w:val="yellow"/>
                <w:lang w:val="en-GB"/>
              </w:rPr>
              <w:t>.</w:t>
            </w:r>
            <w:r w:rsidR="004B6EBC" w:rsidRPr="009523D2">
              <w:rPr>
                <w:rFonts w:asciiTheme="minorHAnsi" w:eastAsia="Times New Roman" w:hAnsiTheme="minorHAnsi"/>
                <w:color w:val="000000"/>
                <w:highlight w:val="yellow"/>
                <w:lang w:val="en-GB"/>
              </w:rPr>
              <w:t>457</w:t>
            </w:r>
          </w:p>
        </w:tc>
        <w:tc>
          <w:tcPr>
            <w:tcW w:w="1300" w:type="dxa"/>
            <w:tcBorders>
              <w:top w:val="nil"/>
              <w:left w:val="nil"/>
              <w:bottom w:val="nil"/>
              <w:right w:val="nil"/>
            </w:tcBorders>
            <w:shd w:val="clear" w:color="auto" w:fill="auto"/>
            <w:noWrap/>
            <w:vAlign w:val="bottom"/>
            <w:hideMark/>
          </w:tcPr>
          <w:p w14:paraId="4621DE4A" w14:textId="564D9731" w:rsidR="004F2651" w:rsidRPr="009523D2" w:rsidRDefault="004F2651" w:rsidP="006139B5">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15</w:t>
            </w:r>
            <w:r w:rsidR="00AC3B3E" w:rsidRPr="009523D2">
              <w:rPr>
                <w:rFonts w:asciiTheme="minorHAnsi" w:eastAsia="Times New Roman" w:hAnsiTheme="minorHAnsi"/>
                <w:color w:val="000000"/>
                <w:highlight w:val="yellow"/>
                <w:lang w:val="en-GB"/>
              </w:rPr>
              <w:t>3</w:t>
            </w:r>
            <w:r w:rsidRPr="009523D2">
              <w:rPr>
                <w:rFonts w:asciiTheme="minorHAnsi" w:eastAsia="Times New Roman" w:hAnsiTheme="minorHAnsi"/>
                <w:color w:val="000000"/>
                <w:highlight w:val="yellow"/>
                <w:lang w:val="en-GB"/>
              </w:rPr>
              <w:t>.</w:t>
            </w:r>
            <w:r w:rsidR="004B6EBC" w:rsidRPr="009523D2">
              <w:rPr>
                <w:rFonts w:asciiTheme="minorHAnsi" w:eastAsia="Times New Roman" w:hAnsiTheme="minorHAnsi"/>
                <w:color w:val="000000"/>
                <w:highlight w:val="yellow"/>
                <w:lang w:val="en-GB"/>
              </w:rPr>
              <w:t>298</w:t>
            </w:r>
          </w:p>
        </w:tc>
        <w:tc>
          <w:tcPr>
            <w:tcW w:w="1300" w:type="dxa"/>
            <w:tcBorders>
              <w:top w:val="nil"/>
              <w:left w:val="nil"/>
              <w:bottom w:val="nil"/>
              <w:right w:val="nil"/>
            </w:tcBorders>
            <w:shd w:val="clear" w:color="auto" w:fill="auto"/>
            <w:noWrap/>
            <w:vAlign w:val="bottom"/>
            <w:hideMark/>
          </w:tcPr>
          <w:p w14:paraId="1C599E71" w14:textId="77777777" w:rsidR="004F2651" w:rsidRPr="009523D2" w:rsidRDefault="004F2651" w:rsidP="006139B5">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35201B8F" w14:textId="77777777" w:rsidR="004F2651" w:rsidRPr="00EA4EC3" w:rsidRDefault="004F2651" w:rsidP="006139B5">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745</w:t>
            </w:r>
          </w:p>
        </w:tc>
      </w:tr>
    </w:tbl>
    <w:p w14:paraId="4AABAFC0" w14:textId="77777777" w:rsidR="0040425F" w:rsidRPr="00EA4EC3" w:rsidRDefault="0040425F" w:rsidP="0040425F">
      <w:pPr>
        <w:jc w:val="both"/>
        <w:rPr>
          <w:rFonts w:asciiTheme="minorHAnsi" w:hAnsiTheme="minorHAnsi"/>
          <w:lang w:val="en-GB"/>
        </w:rPr>
      </w:pPr>
    </w:p>
    <w:p w14:paraId="37823AC2" w14:textId="70F92FD9"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B12173" w:rsidRPr="00EA4EC3">
        <w:rPr>
          <w:rFonts w:asciiTheme="minorHAnsi" w:hAnsiTheme="minorHAnsi"/>
          <w:b/>
          <w:lang w:val="en-GB"/>
        </w:rPr>
        <w:t>23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Greece</w:t>
      </w:r>
      <w:r w:rsidRPr="00EA4EC3">
        <w:rPr>
          <w:rFonts w:asciiTheme="minorHAnsi" w:hAnsiTheme="minorHAnsi"/>
          <w:b/>
          <w:lang w:val="en-GB"/>
        </w:rPr>
        <w:t xml:space="preserve"> Personnel  </w:t>
      </w:r>
    </w:p>
    <w:p w14:paraId="1A14EE6F" w14:textId="77777777" w:rsidR="0040425F" w:rsidRPr="00EA4EC3" w:rsidRDefault="0040425F" w:rsidP="0040425F">
      <w:pPr>
        <w:jc w:val="both"/>
        <w:rPr>
          <w:rFonts w:asciiTheme="minorHAnsi" w:hAnsiTheme="minorHAnsi"/>
          <w:lang w:val="en-GB"/>
        </w:rPr>
      </w:pPr>
    </w:p>
    <w:p w14:paraId="30D35ED2" w14:textId="0B3C0B44"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Greece </w:t>
      </w:r>
    </w:p>
    <w:p w14:paraId="37E9610D" w14:textId="77777777" w:rsidR="009523D2" w:rsidRDefault="009523D2" w:rsidP="009523D2">
      <w:pPr>
        <w:jc w:val="both"/>
        <w:rPr>
          <w:rFonts w:asciiTheme="minorHAnsi" w:hAnsiTheme="minorHAnsi"/>
          <w:lang w:val="en-GB"/>
        </w:rPr>
      </w:pPr>
    </w:p>
    <w:p w14:paraId="0F3D037F" w14:textId="4DC6BE0B"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Greece at year.</w:t>
      </w:r>
    </w:p>
    <w:p w14:paraId="513156A6" w14:textId="77777777" w:rsidR="0040425F" w:rsidRPr="00EA4EC3" w:rsidRDefault="0040425F" w:rsidP="0040425F">
      <w:pPr>
        <w:jc w:val="both"/>
        <w:rPr>
          <w:rFonts w:asciiTheme="minorHAnsi" w:hAnsiTheme="minorHAnsi"/>
          <w:lang w:val="en-GB"/>
        </w:rPr>
      </w:pPr>
    </w:p>
    <w:p w14:paraId="6B382B99"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056A6D5C" w14:textId="77777777" w:rsidR="0040425F" w:rsidRPr="00EA4EC3" w:rsidRDefault="0040425F" w:rsidP="0040425F">
      <w:pPr>
        <w:jc w:val="both"/>
        <w:rPr>
          <w:rFonts w:asciiTheme="minorHAnsi" w:hAnsiTheme="minorHAnsi"/>
          <w:u w:val="single"/>
          <w:lang w:val="en-GB"/>
        </w:rPr>
      </w:pPr>
    </w:p>
    <w:p w14:paraId="09A07A53" w14:textId="35FFE268"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C3FE208"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B12173" w:rsidRPr="00EA4EC3" w14:paraId="4BAAA9DA" w14:textId="77777777" w:rsidTr="007D11DC">
        <w:trPr>
          <w:trHeight w:val="300"/>
        </w:trPr>
        <w:tc>
          <w:tcPr>
            <w:tcW w:w="1300" w:type="dxa"/>
            <w:tcBorders>
              <w:top w:val="nil"/>
              <w:left w:val="nil"/>
              <w:bottom w:val="single" w:sz="4" w:space="0" w:color="auto"/>
              <w:right w:val="nil"/>
            </w:tcBorders>
            <w:shd w:val="clear" w:color="auto" w:fill="auto"/>
            <w:noWrap/>
            <w:vAlign w:val="bottom"/>
            <w:hideMark/>
          </w:tcPr>
          <w:p w14:paraId="01DD63CB" w14:textId="77777777" w:rsidR="00B12173" w:rsidRPr="00EA4EC3" w:rsidRDefault="00B12173" w:rsidP="007D11D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254A02BE" w14:textId="77777777" w:rsidR="00B12173" w:rsidRPr="00EA4EC3" w:rsidRDefault="00B12173" w:rsidP="007D11DC">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357FC02" w14:textId="77777777" w:rsidR="00B12173" w:rsidRPr="00EA4EC3" w:rsidRDefault="00B12173" w:rsidP="007D11D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16BA010" w14:textId="77777777" w:rsidR="00B12173" w:rsidRPr="00EA4EC3" w:rsidRDefault="00B12173" w:rsidP="007D11D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18E8364B" w14:textId="77777777" w:rsidR="00B12173" w:rsidRPr="00EA4EC3" w:rsidRDefault="00B12173" w:rsidP="007D11D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1F77A2BB" w14:textId="77777777" w:rsidR="00B12173" w:rsidRPr="00EA4EC3" w:rsidRDefault="00B12173" w:rsidP="007D11D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B12173" w:rsidRPr="00EA4EC3" w14:paraId="025F5689" w14:textId="77777777" w:rsidTr="007D11DC">
        <w:trPr>
          <w:trHeight w:val="300"/>
        </w:trPr>
        <w:tc>
          <w:tcPr>
            <w:tcW w:w="1300" w:type="dxa"/>
            <w:tcBorders>
              <w:top w:val="nil"/>
              <w:left w:val="nil"/>
              <w:bottom w:val="nil"/>
              <w:right w:val="nil"/>
            </w:tcBorders>
            <w:shd w:val="clear" w:color="auto" w:fill="auto"/>
            <w:noWrap/>
            <w:vAlign w:val="bottom"/>
            <w:hideMark/>
          </w:tcPr>
          <w:p w14:paraId="2A5789D5" w14:textId="397D5BD6" w:rsidR="00B12173" w:rsidRPr="009523D2" w:rsidRDefault="007D11DC" w:rsidP="007D11D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Greece Personnel</w:t>
            </w:r>
          </w:p>
        </w:tc>
        <w:tc>
          <w:tcPr>
            <w:tcW w:w="1300" w:type="dxa"/>
            <w:tcBorders>
              <w:top w:val="nil"/>
              <w:left w:val="nil"/>
              <w:bottom w:val="nil"/>
              <w:right w:val="nil"/>
            </w:tcBorders>
            <w:shd w:val="clear" w:color="auto" w:fill="auto"/>
            <w:noWrap/>
            <w:vAlign w:val="bottom"/>
            <w:hideMark/>
          </w:tcPr>
          <w:p w14:paraId="7B4F88DE" w14:textId="37D2B03F" w:rsidR="00B12173" w:rsidRPr="009523D2" w:rsidRDefault="00B12173" w:rsidP="007D11D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7D11DC"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35429A58" w14:textId="247FBA7F" w:rsidR="00B12173" w:rsidRPr="009523D2" w:rsidRDefault="007D11DC" w:rsidP="007D11D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10.086</w:t>
            </w:r>
          </w:p>
        </w:tc>
        <w:tc>
          <w:tcPr>
            <w:tcW w:w="1300" w:type="dxa"/>
            <w:tcBorders>
              <w:top w:val="nil"/>
              <w:left w:val="nil"/>
              <w:bottom w:val="nil"/>
              <w:right w:val="nil"/>
            </w:tcBorders>
            <w:shd w:val="clear" w:color="auto" w:fill="auto"/>
            <w:noWrap/>
            <w:vAlign w:val="bottom"/>
            <w:hideMark/>
          </w:tcPr>
          <w:p w14:paraId="5727F8CF" w14:textId="0F326F96" w:rsidR="00B12173" w:rsidRPr="009523D2" w:rsidRDefault="007D11DC" w:rsidP="007D11D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34.09</w:t>
            </w:r>
            <w:r w:rsidR="00B12173" w:rsidRPr="009523D2">
              <w:rPr>
                <w:rFonts w:asciiTheme="minorHAnsi" w:eastAsia="Times New Roman" w:hAnsiTheme="minorHAnsi"/>
                <w:color w:val="000000"/>
                <w:highlight w:val="yellow"/>
                <w:lang w:val="en-GB"/>
              </w:rPr>
              <w:t>8</w:t>
            </w:r>
          </w:p>
        </w:tc>
        <w:tc>
          <w:tcPr>
            <w:tcW w:w="1300" w:type="dxa"/>
            <w:tcBorders>
              <w:top w:val="nil"/>
              <w:left w:val="nil"/>
              <w:bottom w:val="nil"/>
              <w:right w:val="nil"/>
            </w:tcBorders>
            <w:shd w:val="clear" w:color="auto" w:fill="auto"/>
            <w:noWrap/>
            <w:vAlign w:val="bottom"/>
            <w:hideMark/>
          </w:tcPr>
          <w:p w14:paraId="33810B0C" w14:textId="77777777" w:rsidR="00B12173" w:rsidRPr="009523D2" w:rsidRDefault="00B12173" w:rsidP="007D11D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789189C6" w14:textId="77777777" w:rsidR="00B12173" w:rsidRPr="00EA4EC3" w:rsidRDefault="00B12173" w:rsidP="007D11DC">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195</w:t>
            </w:r>
          </w:p>
        </w:tc>
      </w:tr>
    </w:tbl>
    <w:p w14:paraId="39CDAB1C" w14:textId="77777777" w:rsidR="0040425F" w:rsidRPr="00EA4EC3" w:rsidRDefault="0040425F" w:rsidP="0040425F">
      <w:pPr>
        <w:jc w:val="both"/>
        <w:rPr>
          <w:rFonts w:asciiTheme="minorHAnsi" w:hAnsiTheme="minorHAnsi"/>
          <w:lang w:val="en-GB"/>
        </w:rPr>
      </w:pPr>
    </w:p>
    <w:p w14:paraId="222A2E63" w14:textId="3B4AFEAC"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23379A" w:rsidRPr="00EA4EC3">
        <w:rPr>
          <w:rFonts w:asciiTheme="minorHAnsi" w:hAnsiTheme="minorHAnsi"/>
          <w:b/>
          <w:lang w:val="en-GB"/>
        </w:rPr>
        <w:t>24</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Hungary</w:t>
      </w:r>
      <w:r w:rsidRPr="00EA4EC3">
        <w:rPr>
          <w:rFonts w:asciiTheme="minorHAnsi" w:hAnsiTheme="minorHAnsi"/>
          <w:b/>
          <w:lang w:val="en-GB"/>
        </w:rPr>
        <w:t xml:space="preserve"> Personnel  </w:t>
      </w:r>
    </w:p>
    <w:p w14:paraId="47423DF1" w14:textId="77777777" w:rsidR="0040425F" w:rsidRPr="00EA4EC3" w:rsidRDefault="0040425F" w:rsidP="0040425F">
      <w:pPr>
        <w:jc w:val="both"/>
        <w:rPr>
          <w:rFonts w:asciiTheme="minorHAnsi" w:hAnsiTheme="minorHAnsi"/>
          <w:lang w:val="en-GB"/>
        </w:rPr>
      </w:pPr>
    </w:p>
    <w:p w14:paraId="5C75871C" w14:textId="50A0A49B"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Hungary </w:t>
      </w:r>
    </w:p>
    <w:p w14:paraId="23CD1238" w14:textId="77777777" w:rsidR="009523D2" w:rsidRDefault="009523D2" w:rsidP="009523D2">
      <w:pPr>
        <w:jc w:val="both"/>
        <w:rPr>
          <w:rFonts w:asciiTheme="minorHAnsi" w:hAnsiTheme="minorHAnsi"/>
          <w:lang w:val="en-GB"/>
        </w:rPr>
      </w:pPr>
    </w:p>
    <w:p w14:paraId="0D40A80B" w14:textId="6C0731E7"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Hungary at year.</w:t>
      </w:r>
    </w:p>
    <w:p w14:paraId="50357CC0" w14:textId="77777777" w:rsidR="0040425F" w:rsidRPr="00EA4EC3" w:rsidRDefault="0040425F" w:rsidP="0040425F">
      <w:pPr>
        <w:jc w:val="both"/>
        <w:rPr>
          <w:rFonts w:asciiTheme="minorHAnsi" w:hAnsiTheme="minorHAnsi"/>
          <w:lang w:val="en-GB"/>
        </w:rPr>
      </w:pPr>
    </w:p>
    <w:p w14:paraId="2418727E" w14:textId="19AFD634"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8ED0731" w14:textId="77777777" w:rsidR="0040425F" w:rsidRPr="00EA4EC3" w:rsidRDefault="0040425F" w:rsidP="0040425F">
      <w:pPr>
        <w:jc w:val="both"/>
        <w:rPr>
          <w:rFonts w:asciiTheme="minorHAnsi" w:hAnsiTheme="minorHAnsi"/>
          <w:u w:val="single"/>
          <w:lang w:val="en-GB"/>
        </w:rPr>
      </w:pPr>
    </w:p>
    <w:p w14:paraId="7A430E88" w14:textId="09B959AB"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B1C9F36"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9B1736" w:rsidRPr="00EA4EC3" w14:paraId="599DC357" w14:textId="77777777" w:rsidTr="0005473D">
        <w:trPr>
          <w:trHeight w:val="300"/>
        </w:trPr>
        <w:tc>
          <w:tcPr>
            <w:tcW w:w="1300" w:type="dxa"/>
            <w:tcBorders>
              <w:top w:val="nil"/>
              <w:left w:val="nil"/>
              <w:bottom w:val="single" w:sz="4" w:space="0" w:color="auto"/>
              <w:right w:val="nil"/>
            </w:tcBorders>
            <w:shd w:val="clear" w:color="auto" w:fill="auto"/>
            <w:noWrap/>
            <w:vAlign w:val="bottom"/>
            <w:hideMark/>
          </w:tcPr>
          <w:p w14:paraId="5ABDE239" w14:textId="77777777" w:rsidR="009B1736" w:rsidRPr="00EA4EC3" w:rsidRDefault="009B1736" w:rsidP="0005473D">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19C8DFB" w14:textId="77777777" w:rsidR="009B1736" w:rsidRPr="00EA4EC3" w:rsidRDefault="009B1736" w:rsidP="0005473D">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DFFB7E4" w14:textId="77777777" w:rsidR="009B1736" w:rsidRPr="00EA4EC3" w:rsidRDefault="009B1736" w:rsidP="0005473D">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463E7A46" w14:textId="77777777" w:rsidR="009B1736" w:rsidRPr="00EA4EC3" w:rsidRDefault="009B1736" w:rsidP="0005473D">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65E59E1A" w14:textId="77777777" w:rsidR="009B1736" w:rsidRPr="00EA4EC3" w:rsidRDefault="009B1736" w:rsidP="0005473D">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4EF4102" w14:textId="77777777" w:rsidR="009B1736" w:rsidRPr="00EA4EC3" w:rsidRDefault="009B1736" w:rsidP="0005473D">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9B1736" w:rsidRPr="00EA4EC3" w14:paraId="5016CC9F" w14:textId="77777777" w:rsidTr="0005473D">
        <w:trPr>
          <w:trHeight w:val="300"/>
        </w:trPr>
        <w:tc>
          <w:tcPr>
            <w:tcW w:w="1300" w:type="dxa"/>
            <w:tcBorders>
              <w:top w:val="nil"/>
              <w:left w:val="nil"/>
              <w:bottom w:val="nil"/>
              <w:right w:val="nil"/>
            </w:tcBorders>
            <w:shd w:val="clear" w:color="auto" w:fill="auto"/>
            <w:noWrap/>
            <w:vAlign w:val="bottom"/>
            <w:hideMark/>
          </w:tcPr>
          <w:p w14:paraId="2E09E185" w14:textId="7DD5926A" w:rsidR="009B1736" w:rsidRPr="009523D2" w:rsidRDefault="0005473D" w:rsidP="0005473D">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Hungary Personnel</w:t>
            </w:r>
          </w:p>
        </w:tc>
        <w:tc>
          <w:tcPr>
            <w:tcW w:w="1300" w:type="dxa"/>
            <w:tcBorders>
              <w:top w:val="nil"/>
              <w:left w:val="nil"/>
              <w:bottom w:val="nil"/>
              <w:right w:val="nil"/>
            </w:tcBorders>
            <w:shd w:val="clear" w:color="auto" w:fill="auto"/>
            <w:noWrap/>
            <w:vAlign w:val="bottom"/>
            <w:hideMark/>
          </w:tcPr>
          <w:p w14:paraId="4C1D817C" w14:textId="5AFCC716" w:rsidR="009B1736" w:rsidRPr="009523D2" w:rsidRDefault="00765B7B" w:rsidP="006C6EDB">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6C6EDB"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2FD478B" w14:textId="69F636CC" w:rsidR="009B1736" w:rsidRPr="009523D2" w:rsidRDefault="00F652DD" w:rsidP="00F652DD">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8.286</w:t>
            </w:r>
          </w:p>
        </w:tc>
        <w:tc>
          <w:tcPr>
            <w:tcW w:w="1300" w:type="dxa"/>
            <w:tcBorders>
              <w:top w:val="nil"/>
              <w:left w:val="nil"/>
              <w:bottom w:val="nil"/>
              <w:right w:val="nil"/>
            </w:tcBorders>
            <w:shd w:val="clear" w:color="auto" w:fill="auto"/>
            <w:noWrap/>
            <w:vAlign w:val="bottom"/>
            <w:hideMark/>
          </w:tcPr>
          <w:p w14:paraId="69AE5CA3" w14:textId="2FE4AB7B" w:rsidR="009B1736" w:rsidRPr="009523D2" w:rsidRDefault="00F652DD" w:rsidP="0005473D">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29.43</w:t>
            </w:r>
            <w:r w:rsidR="00765B7B" w:rsidRPr="009523D2">
              <w:rPr>
                <w:rFonts w:asciiTheme="minorHAnsi" w:eastAsia="Times New Roman" w:hAnsiTheme="minorHAnsi"/>
                <w:color w:val="000000"/>
                <w:highlight w:val="yellow"/>
                <w:lang w:val="en-GB"/>
              </w:rPr>
              <w:t>7</w:t>
            </w:r>
          </w:p>
        </w:tc>
        <w:tc>
          <w:tcPr>
            <w:tcW w:w="1300" w:type="dxa"/>
            <w:tcBorders>
              <w:top w:val="nil"/>
              <w:left w:val="nil"/>
              <w:bottom w:val="nil"/>
              <w:right w:val="nil"/>
            </w:tcBorders>
            <w:shd w:val="clear" w:color="auto" w:fill="auto"/>
            <w:noWrap/>
            <w:vAlign w:val="bottom"/>
            <w:hideMark/>
          </w:tcPr>
          <w:p w14:paraId="6124BB72" w14:textId="77777777" w:rsidR="009B1736" w:rsidRPr="009523D2" w:rsidRDefault="009B1736" w:rsidP="0005473D">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937E346" w14:textId="77777777" w:rsidR="009B1736" w:rsidRPr="00EA4EC3" w:rsidRDefault="009B1736" w:rsidP="0005473D">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166</w:t>
            </w:r>
          </w:p>
        </w:tc>
      </w:tr>
    </w:tbl>
    <w:p w14:paraId="4D12DD57" w14:textId="77777777" w:rsidR="00A31BC8" w:rsidRPr="00EA4EC3" w:rsidRDefault="00A31BC8" w:rsidP="0040425F">
      <w:pPr>
        <w:jc w:val="both"/>
        <w:rPr>
          <w:rFonts w:asciiTheme="minorHAnsi" w:hAnsiTheme="minorHAnsi"/>
          <w:lang w:val="en-GB"/>
        </w:rPr>
      </w:pPr>
    </w:p>
    <w:p w14:paraId="3C737848" w14:textId="77777777" w:rsidR="009523D2" w:rsidRDefault="009523D2" w:rsidP="0040425F">
      <w:pPr>
        <w:jc w:val="both"/>
        <w:rPr>
          <w:rFonts w:asciiTheme="minorHAnsi" w:hAnsiTheme="minorHAnsi"/>
          <w:b/>
          <w:lang w:val="en-GB"/>
        </w:rPr>
      </w:pPr>
    </w:p>
    <w:p w14:paraId="723C1101" w14:textId="6B1269D8"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DE15E7" w:rsidRPr="00EA4EC3">
        <w:rPr>
          <w:rFonts w:asciiTheme="minorHAnsi" w:hAnsiTheme="minorHAnsi"/>
          <w:b/>
          <w:lang w:val="en-GB"/>
        </w:rPr>
        <w:t>25</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Ireland</w:t>
      </w:r>
      <w:r w:rsidRPr="00EA4EC3">
        <w:rPr>
          <w:rFonts w:asciiTheme="minorHAnsi" w:hAnsiTheme="minorHAnsi"/>
          <w:b/>
          <w:lang w:val="en-GB"/>
        </w:rPr>
        <w:t xml:space="preserve"> Personnel  </w:t>
      </w:r>
    </w:p>
    <w:p w14:paraId="056557C4" w14:textId="77777777" w:rsidR="0040425F" w:rsidRPr="00EA4EC3" w:rsidRDefault="0040425F" w:rsidP="0040425F">
      <w:pPr>
        <w:jc w:val="both"/>
        <w:rPr>
          <w:rFonts w:asciiTheme="minorHAnsi" w:hAnsiTheme="minorHAnsi"/>
          <w:lang w:val="en-GB"/>
        </w:rPr>
      </w:pPr>
    </w:p>
    <w:p w14:paraId="34DA42E4" w14:textId="785B32E5"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Ireland </w:t>
      </w:r>
    </w:p>
    <w:p w14:paraId="3444EB69" w14:textId="77777777" w:rsidR="009523D2" w:rsidRDefault="009523D2" w:rsidP="009523D2">
      <w:pPr>
        <w:jc w:val="both"/>
        <w:rPr>
          <w:rFonts w:asciiTheme="minorHAnsi" w:hAnsiTheme="minorHAnsi"/>
          <w:lang w:val="en-GB"/>
        </w:rPr>
      </w:pPr>
    </w:p>
    <w:p w14:paraId="5307F907" w14:textId="304887D8"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Ireland at year.</w:t>
      </w:r>
    </w:p>
    <w:p w14:paraId="2EAE4078" w14:textId="77777777" w:rsidR="0040425F" w:rsidRPr="00EA4EC3" w:rsidRDefault="0040425F" w:rsidP="0040425F">
      <w:pPr>
        <w:jc w:val="both"/>
        <w:rPr>
          <w:rFonts w:asciiTheme="minorHAnsi" w:hAnsiTheme="minorHAnsi"/>
          <w:lang w:val="en-GB"/>
        </w:rPr>
      </w:pPr>
    </w:p>
    <w:p w14:paraId="15C84BF2"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1E34CF7" w14:textId="77777777" w:rsidR="0040425F" w:rsidRPr="00EA4EC3" w:rsidRDefault="0040425F" w:rsidP="0040425F">
      <w:pPr>
        <w:jc w:val="both"/>
        <w:rPr>
          <w:rFonts w:asciiTheme="minorHAnsi" w:hAnsiTheme="minorHAnsi"/>
          <w:u w:val="single"/>
          <w:lang w:val="en-GB"/>
        </w:rPr>
      </w:pPr>
    </w:p>
    <w:p w14:paraId="780C5B25"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DB47921"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B64B3A" w:rsidRPr="00EA4EC3" w14:paraId="5B625069" w14:textId="77777777" w:rsidTr="006D08F2">
        <w:trPr>
          <w:trHeight w:val="300"/>
        </w:trPr>
        <w:tc>
          <w:tcPr>
            <w:tcW w:w="1300" w:type="dxa"/>
            <w:tcBorders>
              <w:top w:val="nil"/>
              <w:left w:val="nil"/>
              <w:bottom w:val="single" w:sz="4" w:space="0" w:color="auto"/>
              <w:right w:val="nil"/>
            </w:tcBorders>
            <w:shd w:val="clear" w:color="auto" w:fill="auto"/>
            <w:noWrap/>
            <w:vAlign w:val="bottom"/>
            <w:hideMark/>
          </w:tcPr>
          <w:p w14:paraId="3C6927E6" w14:textId="6208BEFC" w:rsidR="00B64B3A" w:rsidRPr="00EA4EC3" w:rsidRDefault="00B64B3A" w:rsidP="006D08F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292C786D" w14:textId="77777777" w:rsidR="00B64B3A" w:rsidRPr="00EA4EC3" w:rsidRDefault="00B64B3A" w:rsidP="006D08F2">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A14A738" w14:textId="77777777" w:rsidR="00B64B3A" w:rsidRPr="00EA4EC3" w:rsidRDefault="00B64B3A" w:rsidP="006D08F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55FDCF7" w14:textId="77777777" w:rsidR="00B64B3A" w:rsidRPr="00EA4EC3" w:rsidRDefault="00B64B3A" w:rsidP="006D08F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79ACF6D3" w14:textId="77777777" w:rsidR="00B64B3A" w:rsidRPr="00EA4EC3" w:rsidRDefault="00B64B3A" w:rsidP="006D08F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7B85E9AB" w14:textId="77777777" w:rsidR="00B64B3A" w:rsidRPr="00EA4EC3" w:rsidRDefault="00B64B3A" w:rsidP="006D08F2">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B64B3A" w:rsidRPr="00EA4EC3" w14:paraId="63424F19" w14:textId="77777777" w:rsidTr="006D08F2">
        <w:trPr>
          <w:trHeight w:val="300"/>
        </w:trPr>
        <w:tc>
          <w:tcPr>
            <w:tcW w:w="1300" w:type="dxa"/>
            <w:tcBorders>
              <w:top w:val="nil"/>
              <w:left w:val="nil"/>
              <w:bottom w:val="nil"/>
              <w:right w:val="nil"/>
            </w:tcBorders>
            <w:shd w:val="clear" w:color="auto" w:fill="auto"/>
            <w:noWrap/>
            <w:vAlign w:val="bottom"/>
            <w:hideMark/>
          </w:tcPr>
          <w:p w14:paraId="58F5ECA0" w14:textId="7F339F77" w:rsidR="00B64B3A" w:rsidRPr="009523D2" w:rsidRDefault="006D08F2" w:rsidP="006D08F2">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Ireland Personnel</w:t>
            </w:r>
          </w:p>
        </w:tc>
        <w:tc>
          <w:tcPr>
            <w:tcW w:w="1300" w:type="dxa"/>
            <w:tcBorders>
              <w:top w:val="nil"/>
              <w:left w:val="nil"/>
              <w:bottom w:val="nil"/>
              <w:right w:val="nil"/>
            </w:tcBorders>
            <w:shd w:val="clear" w:color="auto" w:fill="auto"/>
            <w:noWrap/>
            <w:vAlign w:val="bottom"/>
            <w:hideMark/>
          </w:tcPr>
          <w:p w14:paraId="6D83925C" w14:textId="5ED44293" w:rsidR="00B64B3A" w:rsidRPr="009523D2" w:rsidRDefault="00B64B3A" w:rsidP="006D08F2">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6C6EDB"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6B92CFBA" w14:textId="2298019F" w:rsidR="00B64B3A" w:rsidRPr="009523D2" w:rsidRDefault="006C6EDB" w:rsidP="006D08F2">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12.971</w:t>
            </w:r>
          </w:p>
        </w:tc>
        <w:tc>
          <w:tcPr>
            <w:tcW w:w="1300" w:type="dxa"/>
            <w:tcBorders>
              <w:top w:val="nil"/>
              <w:left w:val="nil"/>
              <w:bottom w:val="nil"/>
              <w:right w:val="nil"/>
            </w:tcBorders>
            <w:shd w:val="clear" w:color="auto" w:fill="auto"/>
            <w:noWrap/>
            <w:vAlign w:val="bottom"/>
            <w:hideMark/>
          </w:tcPr>
          <w:p w14:paraId="7A37F998" w14:textId="415E0AB9" w:rsidR="00B64B3A" w:rsidRPr="009523D2" w:rsidRDefault="006C6EDB" w:rsidP="00295943">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59.15</w:t>
            </w:r>
            <w:r w:rsidR="00295943" w:rsidRPr="009523D2">
              <w:rPr>
                <w:rFonts w:asciiTheme="minorHAnsi" w:hAnsiTheme="minorHAnsi"/>
                <w:highlight w:val="yellow"/>
                <w:lang w:val="en-GB"/>
              </w:rPr>
              <w:t>7</w:t>
            </w:r>
          </w:p>
        </w:tc>
        <w:tc>
          <w:tcPr>
            <w:tcW w:w="1300" w:type="dxa"/>
            <w:tcBorders>
              <w:top w:val="nil"/>
              <w:left w:val="nil"/>
              <w:bottom w:val="nil"/>
              <w:right w:val="nil"/>
            </w:tcBorders>
            <w:shd w:val="clear" w:color="auto" w:fill="auto"/>
            <w:noWrap/>
            <w:vAlign w:val="bottom"/>
            <w:hideMark/>
          </w:tcPr>
          <w:p w14:paraId="506F3321" w14:textId="77777777" w:rsidR="00B64B3A" w:rsidRPr="009523D2" w:rsidRDefault="00B64B3A" w:rsidP="006D08F2">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5095D04" w14:textId="77777777" w:rsidR="00B64B3A" w:rsidRPr="00EA4EC3" w:rsidRDefault="00B64B3A" w:rsidP="006D08F2">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350</w:t>
            </w:r>
          </w:p>
        </w:tc>
      </w:tr>
    </w:tbl>
    <w:p w14:paraId="7FF3170F" w14:textId="3487F441" w:rsidR="0040425F" w:rsidRPr="00EA4EC3" w:rsidRDefault="0040425F" w:rsidP="0040425F">
      <w:pPr>
        <w:jc w:val="both"/>
        <w:rPr>
          <w:rFonts w:asciiTheme="minorHAnsi" w:hAnsiTheme="minorHAnsi"/>
          <w:lang w:val="en-GB"/>
        </w:rPr>
      </w:pPr>
    </w:p>
    <w:p w14:paraId="0F448752" w14:textId="77777777" w:rsidR="001033EC" w:rsidRDefault="001033EC" w:rsidP="0040425F">
      <w:pPr>
        <w:jc w:val="both"/>
        <w:rPr>
          <w:rFonts w:asciiTheme="minorHAnsi" w:hAnsiTheme="minorHAnsi"/>
          <w:b/>
          <w:lang w:val="en-GB"/>
        </w:rPr>
      </w:pPr>
    </w:p>
    <w:p w14:paraId="2C0A9D39" w14:textId="77777777" w:rsidR="00A60099" w:rsidRDefault="00A60099" w:rsidP="0040425F">
      <w:pPr>
        <w:jc w:val="both"/>
        <w:rPr>
          <w:rFonts w:asciiTheme="minorHAnsi" w:hAnsiTheme="minorHAnsi"/>
          <w:b/>
          <w:lang w:val="en-GB"/>
        </w:rPr>
      </w:pPr>
    </w:p>
    <w:p w14:paraId="2BC89149" w14:textId="3D581551"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B64B3A" w:rsidRPr="00EA4EC3">
        <w:rPr>
          <w:rFonts w:asciiTheme="minorHAnsi" w:hAnsiTheme="minorHAnsi"/>
          <w:b/>
          <w:lang w:val="en-GB"/>
        </w:rPr>
        <w:t>26</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Italy</w:t>
      </w:r>
      <w:r w:rsidRPr="00EA4EC3">
        <w:rPr>
          <w:rFonts w:asciiTheme="minorHAnsi" w:hAnsiTheme="minorHAnsi"/>
          <w:b/>
          <w:lang w:val="en-GB"/>
        </w:rPr>
        <w:t xml:space="preserve"> Personnel  </w:t>
      </w:r>
    </w:p>
    <w:p w14:paraId="487A7AA8" w14:textId="77777777" w:rsidR="0040425F" w:rsidRPr="00EA4EC3" w:rsidRDefault="0040425F" w:rsidP="0040425F">
      <w:pPr>
        <w:jc w:val="both"/>
        <w:rPr>
          <w:rFonts w:asciiTheme="minorHAnsi" w:hAnsiTheme="minorHAnsi"/>
          <w:lang w:val="en-GB"/>
        </w:rPr>
      </w:pPr>
    </w:p>
    <w:p w14:paraId="69903FA2" w14:textId="583EC503"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Italy </w:t>
      </w:r>
    </w:p>
    <w:p w14:paraId="5DE625B5" w14:textId="77777777" w:rsidR="009523D2" w:rsidRDefault="009523D2" w:rsidP="009523D2">
      <w:pPr>
        <w:jc w:val="both"/>
        <w:rPr>
          <w:rFonts w:asciiTheme="minorHAnsi" w:hAnsiTheme="minorHAnsi"/>
          <w:lang w:val="en-GB"/>
        </w:rPr>
      </w:pPr>
    </w:p>
    <w:p w14:paraId="61417442" w14:textId="68F0A34F"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Italy at year.</w:t>
      </w:r>
    </w:p>
    <w:p w14:paraId="2FC33952" w14:textId="77777777" w:rsidR="0040425F" w:rsidRPr="00EA4EC3" w:rsidRDefault="0040425F" w:rsidP="0040425F">
      <w:pPr>
        <w:jc w:val="both"/>
        <w:rPr>
          <w:rFonts w:asciiTheme="minorHAnsi" w:hAnsiTheme="minorHAnsi"/>
          <w:lang w:val="en-GB"/>
        </w:rPr>
      </w:pPr>
    </w:p>
    <w:p w14:paraId="6F7AC90A"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B20772D" w14:textId="77777777" w:rsidR="0040425F" w:rsidRPr="00EA4EC3" w:rsidRDefault="0040425F" w:rsidP="0040425F">
      <w:pPr>
        <w:jc w:val="both"/>
        <w:rPr>
          <w:rFonts w:asciiTheme="minorHAnsi" w:hAnsiTheme="minorHAnsi"/>
          <w:u w:val="single"/>
          <w:lang w:val="en-GB"/>
        </w:rPr>
      </w:pPr>
    </w:p>
    <w:p w14:paraId="6788D44F"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42DF8E94"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1F50B9" w:rsidRPr="00EA4EC3" w14:paraId="665B4192" w14:textId="77777777" w:rsidTr="000C535C">
        <w:trPr>
          <w:trHeight w:val="300"/>
        </w:trPr>
        <w:tc>
          <w:tcPr>
            <w:tcW w:w="1300" w:type="dxa"/>
            <w:tcBorders>
              <w:top w:val="nil"/>
              <w:left w:val="nil"/>
              <w:bottom w:val="single" w:sz="4" w:space="0" w:color="auto"/>
              <w:right w:val="nil"/>
            </w:tcBorders>
            <w:shd w:val="clear" w:color="auto" w:fill="auto"/>
            <w:noWrap/>
            <w:vAlign w:val="bottom"/>
            <w:hideMark/>
          </w:tcPr>
          <w:p w14:paraId="189ABF94" w14:textId="375BB08B" w:rsidR="001F50B9" w:rsidRPr="00EA4EC3" w:rsidRDefault="001F50B9" w:rsidP="000C535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03B43FE6" w14:textId="77777777" w:rsidR="001F50B9" w:rsidRPr="00EA4EC3" w:rsidRDefault="001F50B9" w:rsidP="000C535C">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350417B2" w14:textId="77777777" w:rsidR="001F50B9" w:rsidRPr="00EA4EC3" w:rsidRDefault="001F50B9" w:rsidP="000C535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90DE9E4" w14:textId="77777777" w:rsidR="001F50B9" w:rsidRPr="00EA4EC3" w:rsidRDefault="001F50B9" w:rsidP="000C535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25D2D50D" w14:textId="77777777" w:rsidR="001F50B9" w:rsidRPr="00EA4EC3" w:rsidRDefault="001F50B9" w:rsidP="000C535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24442C11" w14:textId="77777777" w:rsidR="001F50B9" w:rsidRPr="00EA4EC3" w:rsidRDefault="001F50B9" w:rsidP="000C535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1F50B9" w:rsidRPr="00EA4EC3" w14:paraId="54BBF9BD" w14:textId="77777777" w:rsidTr="000C535C">
        <w:trPr>
          <w:trHeight w:val="300"/>
        </w:trPr>
        <w:tc>
          <w:tcPr>
            <w:tcW w:w="1300" w:type="dxa"/>
            <w:tcBorders>
              <w:top w:val="single" w:sz="4" w:space="0" w:color="auto"/>
              <w:left w:val="nil"/>
              <w:bottom w:val="nil"/>
              <w:right w:val="nil"/>
            </w:tcBorders>
            <w:shd w:val="clear" w:color="auto" w:fill="auto"/>
            <w:noWrap/>
            <w:vAlign w:val="bottom"/>
            <w:hideMark/>
          </w:tcPr>
          <w:p w14:paraId="427A1A7B" w14:textId="5E9CAFB0" w:rsidR="001F50B9" w:rsidRPr="009523D2" w:rsidRDefault="0093100D" w:rsidP="000C535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Italy Personnel</w:t>
            </w:r>
          </w:p>
        </w:tc>
        <w:tc>
          <w:tcPr>
            <w:tcW w:w="1300" w:type="dxa"/>
            <w:tcBorders>
              <w:top w:val="single" w:sz="4" w:space="0" w:color="auto"/>
              <w:left w:val="nil"/>
              <w:bottom w:val="nil"/>
              <w:right w:val="nil"/>
            </w:tcBorders>
            <w:shd w:val="clear" w:color="auto" w:fill="auto"/>
            <w:noWrap/>
            <w:vAlign w:val="bottom"/>
            <w:hideMark/>
          </w:tcPr>
          <w:p w14:paraId="6156B6C6" w14:textId="57B78405" w:rsidR="001F50B9" w:rsidRPr="009523D2" w:rsidRDefault="001F50B9" w:rsidP="000C535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93100D" w:rsidRPr="009523D2">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vAlign w:val="bottom"/>
            <w:hideMark/>
          </w:tcPr>
          <w:p w14:paraId="56AEBED1" w14:textId="2DD650FF" w:rsidR="001F50B9" w:rsidRPr="009523D2" w:rsidRDefault="000C535C" w:rsidP="005B7FE4">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46.</w:t>
            </w:r>
            <w:r w:rsidR="005B7FE4" w:rsidRPr="009523D2">
              <w:rPr>
                <w:rFonts w:asciiTheme="minorHAnsi" w:hAnsiTheme="minorHAnsi"/>
                <w:highlight w:val="yellow"/>
                <w:lang w:val="en-GB"/>
              </w:rPr>
              <w:t>286</w:t>
            </w:r>
          </w:p>
        </w:tc>
        <w:tc>
          <w:tcPr>
            <w:tcW w:w="1300" w:type="dxa"/>
            <w:tcBorders>
              <w:top w:val="single" w:sz="4" w:space="0" w:color="auto"/>
              <w:left w:val="nil"/>
              <w:bottom w:val="nil"/>
              <w:right w:val="nil"/>
            </w:tcBorders>
            <w:shd w:val="clear" w:color="auto" w:fill="auto"/>
            <w:noWrap/>
            <w:vAlign w:val="bottom"/>
            <w:hideMark/>
          </w:tcPr>
          <w:p w14:paraId="08DB3F8E" w14:textId="744FFD4C" w:rsidR="001F50B9" w:rsidRPr="009523D2" w:rsidRDefault="000C535C" w:rsidP="005B7FE4">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137.4</w:t>
            </w:r>
            <w:r w:rsidR="005B7FE4" w:rsidRPr="009523D2">
              <w:rPr>
                <w:rFonts w:asciiTheme="minorHAnsi" w:hAnsiTheme="minorHAnsi"/>
                <w:highlight w:val="yellow"/>
                <w:lang w:val="en-GB"/>
              </w:rPr>
              <w:t>41</w:t>
            </w:r>
          </w:p>
        </w:tc>
        <w:tc>
          <w:tcPr>
            <w:tcW w:w="1300" w:type="dxa"/>
            <w:tcBorders>
              <w:top w:val="single" w:sz="4" w:space="0" w:color="auto"/>
              <w:left w:val="nil"/>
              <w:bottom w:val="nil"/>
              <w:right w:val="nil"/>
            </w:tcBorders>
            <w:shd w:val="clear" w:color="auto" w:fill="auto"/>
            <w:noWrap/>
            <w:vAlign w:val="bottom"/>
            <w:hideMark/>
          </w:tcPr>
          <w:p w14:paraId="5E21E614" w14:textId="77777777" w:rsidR="001F50B9" w:rsidRPr="009523D2" w:rsidRDefault="001F50B9" w:rsidP="000C535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single" w:sz="4" w:space="0" w:color="auto"/>
              <w:left w:val="nil"/>
              <w:bottom w:val="nil"/>
              <w:right w:val="nil"/>
            </w:tcBorders>
            <w:shd w:val="clear" w:color="auto" w:fill="auto"/>
            <w:noWrap/>
            <w:vAlign w:val="bottom"/>
            <w:hideMark/>
          </w:tcPr>
          <w:p w14:paraId="55846FA5" w14:textId="4D9A6684" w:rsidR="001F50B9" w:rsidRPr="00EA4EC3" w:rsidRDefault="000C535C" w:rsidP="000C535C">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765</w:t>
            </w:r>
          </w:p>
        </w:tc>
      </w:tr>
    </w:tbl>
    <w:p w14:paraId="0910EC6B" w14:textId="77777777" w:rsidR="0040425F" w:rsidRPr="00EA4EC3" w:rsidRDefault="0040425F" w:rsidP="0040425F">
      <w:pPr>
        <w:jc w:val="both"/>
        <w:rPr>
          <w:rFonts w:asciiTheme="minorHAnsi" w:hAnsiTheme="minorHAnsi"/>
          <w:lang w:val="en-GB"/>
        </w:rPr>
      </w:pPr>
    </w:p>
    <w:p w14:paraId="694A871B" w14:textId="094892B5"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1F50B9" w:rsidRPr="00EA4EC3">
        <w:rPr>
          <w:rFonts w:asciiTheme="minorHAnsi" w:hAnsiTheme="minorHAnsi"/>
          <w:b/>
          <w:lang w:val="en-GB"/>
        </w:rPr>
        <w:t>27</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Latvia</w:t>
      </w:r>
      <w:r w:rsidRPr="00EA4EC3">
        <w:rPr>
          <w:rFonts w:asciiTheme="minorHAnsi" w:hAnsiTheme="minorHAnsi"/>
          <w:b/>
          <w:lang w:val="en-GB"/>
        </w:rPr>
        <w:t xml:space="preserve"> Personnel  </w:t>
      </w:r>
    </w:p>
    <w:p w14:paraId="6B2E0686" w14:textId="77777777" w:rsidR="0040425F" w:rsidRPr="00EA4EC3" w:rsidRDefault="0040425F" w:rsidP="0040425F">
      <w:pPr>
        <w:jc w:val="both"/>
        <w:rPr>
          <w:rFonts w:asciiTheme="minorHAnsi" w:hAnsiTheme="minorHAnsi"/>
          <w:lang w:val="en-GB"/>
        </w:rPr>
      </w:pPr>
    </w:p>
    <w:p w14:paraId="72B5F71F" w14:textId="3F938F88"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Latvia </w:t>
      </w:r>
    </w:p>
    <w:p w14:paraId="49D64FE8" w14:textId="77777777" w:rsidR="009523D2" w:rsidRDefault="009523D2" w:rsidP="009523D2">
      <w:pPr>
        <w:jc w:val="both"/>
        <w:rPr>
          <w:rFonts w:asciiTheme="minorHAnsi" w:hAnsiTheme="minorHAnsi"/>
          <w:lang w:val="en-GB"/>
        </w:rPr>
      </w:pPr>
    </w:p>
    <w:p w14:paraId="3DC443A2" w14:textId="568C928B"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Latvia at year.</w:t>
      </w:r>
    </w:p>
    <w:p w14:paraId="35F7D9CB" w14:textId="77777777" w:rsidR="0040425F" w:rsidRPr="00EA4EC3" w:rsidRDefault="0040425F" w:rsidP="0040425F">
      <w:pPr>
        <w:jc w:val="both"/>
        <w:rPr>
          <w:rFonts w:asciiTheme="minorHAnsi" w:hAnsiTheme="minorHAnsi"/>
          <w:lang w:val="en-GB"/>
        </w:rPr>
      </w:pPr>
    </w:p>
    <w:p w14:paraId="006B0BE7"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28E1815" w14:textId="77777777" w:rsidR="0040425F" w:rsidRPr="00EA4EC3" w:rsidRDefault="0040425F" w:rsidP="0040425F">
      <w:pPr>
        <w:jc w:val="both"/>
        <w:rPr>
          <w:rFonts w:asciiTheme="minorHAnsi" w:hAnsiTheme="minorHAnsi"/>
          <w:u w:val="single"/>
          <w:lang w:val="en-GB"/>
        </w:rPr>
      </w:pPr>
    </w:p>
    <w:p w14:paraId="703E9449"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233C98E"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D76FDE" w:rsidRPr="00EA4EC3" w14:paraId="0FF43FC5" w14:textId="77777777" w:rsidTr="006A4E7C">
        <w:trPr>
          <w:trHeight w:val="300"/>
        </w:trPr>
        <w:tc>
          <w:tcPr>
            <w:tcW w:w="1300" w:type="dxa"/>
            <w:tcBorders>
              <w:top w:val="nil"/>
              <w:left w:val="nil"/>
              <w:bottom w:val="single" w:sz="4" w:space="0" w:color="auto"/>
              <w:right w:val="nil"/>
            </w:tcBorders>
            <w:shd w:val="clear" w:color="auto" w:fill="auto"/>
            <w:noWrap/>
            <w:vAlign w:val="bottom"/>
            <w:hideMark/>
          </w:tcPr>
          <w:p w14:paraId="4C18E081" w14:textId="78F7B76B" w:rsidR="00D76FDE" w:rsidRPr="00EA4EC3" w:rsidRDefault="00D76FDE" w:rsidP="006A4E7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7169A22E" w14:textId="77777777" w:rsidR="00D76FDE" w:rsidRPr="00EA4EC3" w:rsidRDefault="00D76FDE" w:rsidP="006A4E7C">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7C7FBF6F" w14:textId="77777777" w:rsidR="00D76FDE" w:rsidRPr="00EA4EC3" w:rsidRDefault="00D76FDE" w:rsidP="006A4E7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4BE007ED" w14:textId="77777777" w:rsidR="00D76FDE" w:rsidRPr="00EA4EC3" w:rsidRDefault="00D76FDE" w:rsidP="006A4E7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6C9CD9A6" w14:textId="77777777" w:rsidR="00D76FDE" w:rsidRPr="00EA4EC3" w:rsidRDefault="00D76FDE" w:rsidP="006A4E7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5856AB3E" w14:textId="77777777" w:rsidR="00D76FDE" w:rsidRPr="00EA4EC3" w:rsidRDefault="00D76FDE" w:rsidP="006A4E7C">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D76FDE" w:rsidRPr="00EA4EC3" w14:paraId="605244E7" w14:textId="77777777" w:rsidTr="006A4E7C">
        <w:trPr>
          <w:trHeight w:val="300"/>
        </w:trPr>
        <w:tc>
          <w:tcPr>
            <w:tcW w:w="1300" w:type="dxa"/>
            <w:tcBorders>
              <w:top w:val="nil"/>
              <w:left w:val="nil"/>
              <w:bottom w:val="nil"/>
              <w:right w:val="nil"/>
            </w:tcBorders>
            <w:shd w:val="clear" w:color="auto" w:fill="auto"/>
            <w:noWrap/>
            <w:vAlign w:val="bottom"/>
            <w:hideMark/>
          </w:tcPr>
          <w:p w14:paraId="2FDBFBEA" w14:textId="18867308" w:rsidR="00D76FDE" w:rsidRPr="009523D2" w:rsidRDefault="006A4E7C" w:rsidP="006A4E7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Latvia Personnel</w:t>
            </w:r>
          </w:p>
        </w:tc>
        <w:tc>
          <w:tcPr>
            <w:tcW w:w="1300" w:type="dxa"/>
            <w:tcBorders>
              <w:top w:val="nil"/>
              <w:left w:val="nil"/>
              <w:bottom w:val="nil"/>
              <w:right w:val="nil"/>
            </w:tcBorders>
            <w:shd w:val="clear" w:color="auto" w:fill="auto"/>
            <w:noWrap/>
            <w:vAlign w:val="bottom"/>
            <w:hideMark/>
          </w:tcPr>
          <w:p w14:paraId="255C16B4" w14:textId="5E1E7645" w:rsidR="00D76FDE" w:rsidRPr="009523D2" w:rsidRDefault="00D76FDE" w:rsidP="006A4E7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6A4E7C"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58DFB0EF" w14:textId="1381D930" w:rsidR="00D76FDE" w:rsidRPr="009523D2" w:rsidRDefault="006A4E7C" w:rsidP="006A4E7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1.857</w:t>
            </w:r>
          </w:p>
        </w:tc>
        <w:tc>
          <w:tcPr>
            <w:tcW w:w="1300" w:type="dxa"/>
            <w:tcBorders>
              <w:top w:val="nil"/>
              <w:left w:val="nil"/>
              <w:bottom w:val="nil"/>
              <w:right w:val="nil"/>
            </w:tcBorders>
            <w:shd w:val="clear" w:color="auto" w:fill="auto"/>
            <w:noWrap/>
            <w:vAlign w:val="bottom"/>
            <w:hideMark/>
          </w:tcPr>
          <w:p w14:paraId="1893ADD9" w14:textId="02813D44" w:rsidR="00D76FDE" w:rsidRPr="009523D2" w:rsidRDefault="006A4E7C" w:rsidP="006A4E7C">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6.792</w:t>
            </w:r>
          </w:p>
        </w:tc>
        <w:tc>
          <w:tcPr>
            <w:tcW w:w="1300" w:type="dxa"/>
            <w:tcBorders>
              <w:top w:val="nil"/>
              <w:left w:val="nil"/>
              <w:bottom w:val="nil"/>
              <w:right w:val="nil"/>
            </w:tcBorders>
            <w:shd w:val="clear" w:color="auto" w:fill="auto"/>
            <w:noWrap/>
            <w:vAlign w:val="bottom"/>
            <w:hideMark/>
          </w:tcPr>
          <w:p w14:paraId="74811C52" w14:textId="77777777" w:rsidR="00D76FDE" w:rsidRPr="009523D2" w:rsidRDefault="00D76FDE" w:rsidP="006A4E7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1828625D" w14:textId="77777777" w:rsidR="00D76FDE" w:rsidRPr="00EA4EC3" w:rsidRDefault="00D76FDE" w:rsidP="006A4E7C">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40</w:t>
            </w:r>
          </w:p>
        </w:tc>
      </w:tr>
    </w:tbl>
    <w:p w14:paraId="662F9042" w14:textId="77777777" w:rsidR="0040425F" w:rsidRPr="00EA4EC3" w:rsidRDefault="0040425F" w:rsidP="0040425F">
      <w:pPr>
        <w:jc w:val="both"/>
        <w:rPr>
          <w:rFonts w:asciiTheme="minorHAnsi" w:hAnsiTheme="minorHAnsi"/>
          <w:lang w:val="en-GB"/>
        </w:rPr>
      </w:pPr>
    </w:p>
    <w:p w14:paraId="49BE2425" w14:textId="21AC4E54"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D76FDE" w:rsidRPr="00EA4EC3">
        <w:rPr>
          <w:rFonts w:asciiTheme="minorHAnsi" w:hAnsiTheme="minorHAnsi"/>
          <w:b/>
          <w:lang w:val="en-GB"/>
        </w:rPr>
        <w:t>28</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Lithuania</w:t>
      </w:r>
      <w:r w:rsidRPr="00EA4EC3">
        <w:rPr>
          <w:rFonts w:asciiTheme="minorHAnsi" w:hAnsiTheme="minorHAnsi"/>
          <w:b/>
          <w:lang w:val="en-GB"/>
        </w:rPr>
        <w:t xml:space="preserve"> Personnel  </w:t>
      </w:r>
    </w:p>
    <w:p w14:paraId="1E7D7610" w14:textId="77777777" w:rsidR="0040425F" w:rsidRPr="00EA4EC3" w:rsidRDefault="0040425F" w:rsidP="0040425F">
      <w:pPr>
        <w:jc w:val="both"/>
        <w:rPr>
          <w:rFonts w:asciiTheme="minorHAnsi" w:hAnsiTheme="minorHAnsi"/>
          <w:lang w:val="en-GB"/>
        </w:rPr>
      </w:pPr>
    </w:p>
    <w:p w14:paraId="69DECBE4" w14:textId="4F9A9F88"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Lithuania </w:t>
      </w:r>
    </w:p>
    <w:p w14:paraId="2340CB29" w14:textId="77777777" w:rsidR="009523D2" w:rsidRDefault="009523D2" w:rsidP="009523D2">
      <w:pPr>
        <w:jc w:val="both"/>
        <w:rPr>
          <w:rFonts w:asciiTheme="minorHAnsi" w:hAnsiTheme="minorHAnsi"/>
          <w:lang w:val="en-GB"/>
        </w:rPr>
      </w:pPr>
    </w:p>
    <w:p w14:paraId="07BEBBDD" w14:textId="184A1286"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Lithuania at year.</w:t>
      </w:r>
    </w:p>
    <w:p w14:paraId="3DE7614A" w14:textId="77777777" w:rsidR="0040425F" w:rsidRPr="00EA4EC3" w:rsidRDefault="0040425F" w:rsidP="0040425F">
      <w:pPr>
        <w:jc w:val="both"/>
        <w:rPr>
          <w:rFonts w:asciiTheme="minorHAnsi" w:hAnsiTheme="minorHAnsi"/>
          <w:lang w:val="en-GB"/>
        </w:rPr>
      </w:pPr>
    </w:p>
    <w:p w14:paraId="4A58DFAF" w14:textId="078413EE"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4E8A19B6" w14:textId="77777777" w:rsidR="0040425F" w:rsidRPr="00EA4EC3" w:rsidRDefault="0040425F" w:rsidP="0040425F">
      <w:pPr>
        <w:jc w:val="both"/>
        <w:rPr>
          <w:rFonts w:asciiTheme="minorHAnsi" w:hAnsiTheme="minorHAnsi"/>
          <w:u w:val="single"/>
          <w:lang w:val="en-GB"/>
        </w:rPr>
      </w:pPr>
    </w:p>
    <w:p w14:paraId="31FC9B4A" w14:textId="70FD58B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3FA4579"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441013" w:rsidRPr="00EA4EC3" w14:paraId="4E3059E7" w14:textId="77777777" w:rsidTr="00BA3B90">
        <w:trPr>
          <w:trHeight w:val="300"/>
        </w:trPr>
        <w:tc>
          <w:tcPr>
            <w:tcW w:w="1300" w:type="dxa"/>
            <w:tcBorders>
              <w:top w:val="nil"/>
              <w:left w:val="nil"/>
              <w:bottom w:val="single" w:sz="4" w:space="0" w:color="auto"/>
              <w:right w:val="nil"/>
            </w:tcBorders>
            <w:shd w:val="clear" w:color="auto" w:fill="auto"/>
            <w:noWrap/>
            <w:vAlign w:val="bottom"/>
            <w:hideMark/>
          </w:tcPr>
          <w:p w14:paraId="6080B063" w14:textId="77777777" w:rsidR="00441013" w:rsidRPr="00EA4EC3" w:rsidRDefault="00441013"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3FBAC78" w14:textId="77777777" w:rsidR="00441013" w:rsidRPr="00EA4EC3" w:rsidRDefault="00441013" w:rsidP="00BA3B90">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9143DA7" w14:textId="77777777" w:rsidR="00441013" w:rsidRPr="00EA4EC3" w:rsidRDefault="00441013"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88E0324" w14:textId="77777777" w:rsidR="00441013" w:rsidRPr="00EA4EC3" w:rsidRDefault="00441013"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4B1B3CE4" w14:textId="77777777" w:rsidR="00441013" w:rsidRPr="00EA4EC3" w:rsidRDefault="00441013"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6EFBD53C" w14:textId="77777777" w:rsidR="00441013" w:rsidRPr="00EA4EC3" w:rsidRDefault="00441013"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441013" w:rsidRPr="00EA4EC3" w14:paraId="76CE1FC7" w14:textId="77777777" w:rsidTr="00BA3B90">
        <w:trPr>
          <w:trHeight w:val="300"/>
        </w:trPr>
        <w:tc>
          <w:tcPr>
            <w:tcW w:w="1300" w:type="dxa"/>
            <w:tcBorders>
              <w:top w:val="nil"/>
              <w:left w:val="nil"/>
              <w:bottom w:val="nil"/>
              <w:right w:val="nil"/>
            </w:tcBorders>
            <w:shd w:val="clear" w:color="auto" w:fill="auto"/>
            <w:noWrap/>
            <w:vAlign w:val="bottom"/>
            <w:hideMark/>
          </w:tcPr>
          <w:p w14:paraId="74A9B146" w14:textId="742B308C" w:rsidR="00441013" w:rsidRPr="009523D2" w:rsidRDefault="00047542"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Lithuania Personnel</w:t>
            </w:r>
          </w:p>
        </w:tc>
        <w:tc>
          <w:tcPr>
            <w:tcW w:w="1300" w:type="dxa"/>
            <w:tcBorders>
              <w:top w:val="nil"/>
              <w:left w:val="nil"/>
              <w:bottom w:val="nil"/>
              <w:right w:val="nil"/>
            </w:tcBorders>
            <w:shd w:val="clear" w:color="auto" w:fill="auto"/>
            <w:noWrap/>
            <w:vAlign w:val="bottom"/>
            <w:hideMark/>
          </w:tcPr>
          <w:p w14:paraId="2D02BE92" w14:textId="7DDA9B15" w:rsidR="00441013" w:rsidRPr="009523D2" w:rsidRDefault="00441013"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047542"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5D55AF7E" w14:textId="24EAC02E" w:rsidR="00441013" w:rsidRPr="009523D2" w:rsidRDefault="00441013" w:rsidP="00703D5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1</w:t>
            </w:r>
          </w:p>
        </w:tc>
        <w:tc>
          <w:tcPr>
            <w:tcW w:w="1300" w:type="dxa"/>
            <w:tcBorders>
              <w:top w:val="nil"/>
              <w:left w:val="nil"/>
              <w:bottom w:val="nil"/>
              <w:right w:val="nil"/>
            </w:tcBorders>
            <w:shd w:val="clear" w:color="auto" w:fill="auto"/>
            <w:noWrap/>
            <w:vAlign w:val="bottom"/>
            <w:hideMark/>
          </w:tcPr>
          <w:p w14:paraId="3B3A676A" w14:textId="36C26051" w:rsidR="00441013" w:rsidRPr="009523D2" w:rsidRDefault="00441013" w:rsidP="00703D5C">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1.6</w:t>
            </w:r>
            <w:r w:rsidR="00703D5C" w:rsidRPr="009523D2">
              <w:rPr>
                <w:rFonts w:asciiTheme="minorHAnsi" w:eastAsia="Times New Roman" w:hAnsiTheme="minorHAnsi"/>
                <w:color w:val="000000"/>
                <w:highlight w:val="yellow"/>
                <w:lang w:val="en-GB"/>
              </w:rPr>
              <w:t>27</w:t>
            </w:r>
          </w:p>
        </w:tc>
        <w:tc>
          <w:tcPr>
            <w:tcW w:w="1300" w:type="dxa"/>
            <w:tcBorders>
              <w:top w:val="nil"/>
              <w:left w:val="nil"/>
              <w:bottom w:val="nil"/>
              <w:right w:val="nil"/>
            </w:tcBorders>
            <w:shd w:val="clear" w:color="auto" w:fill="auto"/>
            <w:noWrap/>
            <w:vAlign w:val="bottom"/>
            <w:hideMark/>
          </w:tcPr>
          <w:p w14:paraId="4A9E23E6" w14:textId="77777777" w:rsidR="00441013" w:rsidRPr="009523D2" w:rsidRDefault="00441013"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2FD418F4" w14:textId="77777777" w:rsidR="00441013" w:rsidRPr="00EA4EC3" w:rsidRDefault="00441013" w:rsidP="00BA3B90">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6</w:t>
            </w:r>
          </w:p>
        </w:tc>
      </w:tr>
    </w:tbl>
    <w:p w14:paraId="1DBB226E" w14:textId="77777777" w:rsidR="0040425F" w:rsidRPr="00EA4EC3" w:rsidRDefault="0040425F" w:rsidP="0040425F">
      <w:pPr>
        <w:jc w:val="both"/>
        <w:rPr>
          <w:rFonts w:asciiTheme="minorHAnsi" w:hAnsiTheme="minorHAnsi"/>
          <w:lang w:val="en-GB"/>
        </w:rPr>
      </w:pPr>
    </w:p>
    <w:p w14:paraId="2F2498A6" w14:textId="6349D54F"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CC2908" w:rsidRPr="00EA4EC3">
        <w:rPr>
          <w:rFonts w:asciiTheme="minorHAnsi" w:hAnsiTheme="minorHAnsi"/>
          <w:b/>
          <w:lang w:val="en-GB"/>
        </w:rPr>
        <w:t>29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F31B62" w:rsidRPr="00EA4EC3">
        <w:rPr>
          <w:rFonts w:asciiTheme="minorHAnsi" w:hAnsiTheme="minorHAnsi"/>
          <w:b/>
          <w:lang w:val="en-GB"/>
        </w:rPr>
        <w:t>Luxemburg</w:t>
      </w:r>
      <w:r w:rsidRPr="00EA4EC3">
        <w:rPr>
          <w:rFonts w:asciiTheme="minorHAnsi" w:hAnsiTheme="minorHAnsi"/>
          <w:b/>
          <w:lang w:val="en-GB"/>
        </w:rPr>
        <w:t xml:space="preserve"> Personnel  </w:t>
      </w:r>
    </w:p>
    <w:p w14:paraId="2A00E51C" w14:textId="77777777" w:rsidR="0040425F" w:rsidRPr="00EA4EC3" w:rsidRDefault="0040425F" w:rsidP="0040425F">
      <w:pPr>
        <w:jc w:val="both"/>
        <w:rPr>
          <w:rFonts w:asciiTheme="minorHAnsi" w:hAnsiTheme="minorHAnsi"/>
          <w:lang w:val="en-GB"/>
        </w:rPr>
      </w:pPr>
    </w:p>
    <w:p w14:paraId="6CB553A7" w14:textId="1C14D95E"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Luxemburg </w:t>
      </w:r>
    </w:p>
    <w:p w14:paraId="0357179F" w14:textId="77777777" w:rsidR="009523D2" w:rsidRDefault="009523D2" w:rsidP="009523D2">
      <w:pPr>
        <w:jc w:val="both"/>
        <w:rPr>
          <w:rFonts w:asciiTheme="minorHAnsi" w:hAnsiTheme="minorHAnsi"/>
          <w:lang w:val="en-GB"/>
        </w:rPr>
      </w:pPr>
    </w:p>
    <w:p w14:paraId="3F31DC3E" w14:textId="1879EEE8"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Luxemburg at year.</w:t>
      </w:r>
    </w:p>
    <w:p w14:paraId="77FF5B1D" w14:textId="77777777" w:rsidR="0040425F" w:rsidRPr="00EA4EC3" w:rsidRDefault="0040425F" w:rsidP="0040425F">
      <w:pPr>
        <w:jc w:val="both"/>
        <w:rPr>
          <w:rFonts w:asciiTheme="minorHAnsi" w:hAnsiTheme="minorHAnsi"/>
          <w:lang w:val="en-GB"/>
        </w:rPr>
      </w:pPr>
    </w:p>
    <w:p w14:paraId="24FD1D60" w14:textId="42415AB8"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D5CBCF3" w14:textId="77777777" w:rsidR="0040425F" w:rsidRPr="00EA4EC3" w:rsidRDefault="0040425F" w:rsidP="0040425F">
      <w:pPr>
        <w:jc w:val="both"/>
        <w:rPr>
          <w:rFonts w:asciiTheme="minorHAnsi" w:hAnsiTheme="minorHAnsi"/>
          <w:u w:val="single"/>
          <w:lang w:val="en-GB"/>
        </w:rPr>
      </w:pPr>
    </w:p>
    <w:p w14:paraId="11FE7F5A" w14:textId="60421098"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F7BEBEE"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16"/>
        <w:gridCol w:w="1300"/>
        <w:gridCol w:w="1300"/>
        <w:gridCol w:w="1300"/>
        <w:gridCol w:w="1300"/>
        <w:gridCol w:w="1300"/>
      </w:tblGrid>
      <w:tr w:rsidR="00CC2908" w:rsidRPr="00EA4EC3" w14:paraId="02706833" w14:textId="77777777" w:rsidTr="00BA3B90">
        <w:trPr>
          <w:trHeight w:val="300"/>
        </w:trPr>
        <w:tc>
          <w:tcPr>
            <w:tcW w:w="1300" w:type="dxa"/>
            <w:tcBorders>
              <w:top w:val="nil"/>
              <w:left w:val="nil"/>
              <w:bottom w:val="single" w:sz="4" w:space="0" w:color="auto"/>
              <w:right w:val="nil"/>
            </w:tcBorders>
            <w:shd w:val="clear" w:color="auto" w:fill="auto"/>
            <w:noWrap/>
            <w:vAlign w:val="bottom"/>
            <w:hideMark/>
          </w:tcPr>
          <w:p w14:paraId="71FD85E0" w14:textId="0E02AEC1" w:rsidR="00CC2908" w:rsidRPr="00EA4EC3" w:rsidRDefault="00CC2908"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2605E055" w14:textId="77777777" w:rsidR="00CC2908" w:rsidRPr="00EA4EC3" w:rsidRDefault="00CC2908" w:rsidP="00BA3B90">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4A7BDD64" w14:textId="77777777" w:rsidR="00CC2908" w:rsidRPr="00EA4EC3" w:rsidRDefault="00CC2908"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CE92E3B" w14:textId="77777777" w:rsidR="00CC2908" w:rsidRPr="00EA4EC3" w:rsidRDefault="00CC2908"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689F4C4C" w14:textId="77777777" w:rsidR="00CC2908" w:rsidRPr="00EA4EC3" w:rsidRDefault="00CC2908"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423EE8A9" w14:textId="77777777" w:rsidR="00CC2908" w:rsidRPr="00EA4EC3" w:rsidRDefault="00CC2908" w:rsidP="00BA3B90">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CC2908" w:rsidRPr="00EA4EC3" w14:paraId="6A2B4703" w14:textId="77777777" w:rsidTr="00BA3B90">
        <w:trPr>
          <w:trHeight w:val="300"/>
        </w:trPr>
        <w:tc>
          <w:tcPr>
            <w:tcW w:w="1300" w:type="dxa"/>
            <w:tcBorders>
              <w:top w:val="nil"/>
              <w:left w:val="nil"/>
              <w:bottom w:val="nil"/>
              <w:right w:val="nil"/>
            </w:tcBorders>
            <w:shd w:val="clear" w:color="auto" w:fill="auto"/>
            <w:noWrap/>
            <w:vAlign w:val="bottom"/>
            <w:hideMark/>
          </w:tcPr>
          <w:p w14:paraId="2CF65230" w14:textId="7D82F65A" w:rsidR="00CC2908" w:rsidRPr="009523D2" w:rsidRDefault="00BA3B90"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Luxemburg Personnel</w:t>
            </w:r>
          </w:p>
        </w:tc>
        <w:tc>
          <w:tcPr>
            <w:tcW w:w="1300" w:type="dxa"/>
            <w:tcBorders>
              <w:top w:val="nil"/>
              <w:left w:val="nil"/>
              <w:bottom w:val="nil"/>
              <w:right w:val="nil"/>
            </w:tcBorders>
            <w:shd w:val="clear" w:color="auto" w:fill="auto"/>
            <w:noWrap/>
            <w:vAlign w:val="bottom"/>
            <w:hideMark/>
          </w:tcPr>
          <w:p w14:paraId="00BBC1F3" w14:textId="256E54E9" w:rsidR="00CC2908" w:rsidRPr="009523D2" w:rsidRDefault="00CC2908"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BA3B90"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3E0C37D5" w14:textId="37E9E5DC" w:rsidR="00CC2908" w:rsidRPr="009523D2" w:rsidRDefault="00CC2908" w:rsidP="005E6C38">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w:t>
            </w:r>
            <w:r w:rsidR="005E6C38" w:rsidRPr="009523D2">
              <w:rPr>
                <w:rFonts w:asciiTheme="minorHAnsi" w:eastAsia="Times New Roman" w:hAnsiTheme="minorHAnsi"/>
                <w:color w:val="000000"/>
                <w:highlight w:val="yellow"/>
                <w:lang w:val="en-GB"/>
              </w:rPr>
              <w:t>0486</w:t>
            </w:r>
          </w:p>
        </w:tc>
        <w:tc>
          <w:tcPr>
            <w:tcW w:w="1300" w:type="dxa"/>
            <w:tcBorders>
              <w:top w:val="nil"/>
              <w:left w:val="nil"/>
              <w:bottom w:val="nil"/>
              <w:right w:val="nil"/>
            </w:tcBorders>
            <w:shd w:val="clear" w:color="auto" w:fill="auto"/>
            <w:noWrap/>
            <w:vAlign w:val="bottom"/>
            <w:hideMark/>
          </w:tcPr>
          <w:p w14:paraId="75C6B4D4" w14:textId="1D6D409A" w:rsidR="00CC2908" w:rsidRPr="009523D2" w:rsidRDefault="00BA3B90" w:rsidP="00BA3B90">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.612</w:t>
            </w:r>
          </w:p>
        </w:tc>
        <w:tc>
          <w:tcPr>
            <w:tcW w:w="1300" w:type="dxa"/>
            <w:tcBorders>
              <w:top w:val="nil"/>
              <w:left w:val="nil"/>
              <w:bottom w:val="nil"/>
              <w:right w:val="nil"/>
            </w:tcBorders>
            <w:shd w:val="clear" w:color="auto" w:fill="auto"/>
            <w:noWrap/>
            <w:vAlign w:val="bottom"/>
            <w:hideMark/>
          </w:tcPr>
          <w:p w14:paraId="63141523" w14:textId="77777777" w:rsidR="00CC2908" w:rsidRPr="009523D2" w:rsidRDefault="00CC2908" w:rsidP="00BA3B90">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147BBDC1" w14:textId="77777777" w:rsidR="00CC2908" w:rsidRPr="00EA4EC3" w:rsidRDefault="00CC2908" w:rsidP="00BA3B90">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2</w:t>
            </w:r>
          </w:p>
        </w:tc>
      </w:tr>
    </w:tbl>
    <w:p w14:paraId="035417D6" w14:textId="77777777" w:rsidR="00BA3B90" w:rsidRPr="00EA4EC3" w:rsidRDefault="00BA3B90" w:rsidP="0040425F">
      <w:pPr>
        <w:jc w:val="both"/>
        <w:rPr>
          <w:rFonts w:asciiTheme="minorHAnsi" w:hAnsiTheme="minorHAnsi"/>
          <w:lang w:val="en-GB"/>
        </w:rPr>
      </w:pPr>
    </w:p>
    <w:p w14:paraId="53080B7C" w14:textId="77777777" w:rsidR="001033EC" w:rsidRDefault="001033EC" w:rsidP="0040425F">
      <w:pPr>
        <w:jc w:val="both"/>
        <w:rPr>
          <w:rFonts w:asciiTheme="minorHAnsi" w:hAnsiTheme="minorHAnsi"/>
          <w:b/>
          <w:lang w:val="en-GB"/>
        </w:rPr>
      </w:pPr>
    </w:p>
    <w:p w14:paraId="76AD84D0" w14:textId="77777777" w:rsidR="001033EC" w:rsidRDefault="001033EC" w:rsidP="0040425F">
      <w:pPr>
        <w:jc w:val="both"/>
        <w:rPr>
          <w:rFonts w:asciiTheme="minorHAnsi" w:hAnsiTheme="minorHAnsi"/>
          <w:b/>
          <w:lang w:val="en-GB"/>
        </w:rPr>
      </w:pPr>
    </w:p>
    <w:p w14:paraId="1C7DD290" w14:textId="364A56BB"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CC2908" w:rsidRPr="00EA4EC3">
        <w:rPr>
          <w:rFonts w:asciiTheme="minorHAnsi" w:hAnsiTheme="minorHAnsi"/>
          <w:b/>
          <w:lang w:val="en-GB"/>
        </w:rPr>
        <w:t>30</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Malta</w:t>
      </w:r>
      <w:r w:rsidRPr="00EA4EC3">
        <w:rPr>
          <w:rFonts w:asciiTheme="minorHAnsi" w:hAnsiTheme="minorHAnsi"/>
          <w:b/>
          <w:lang w:val="en-GB"/>
        </w:rPr>
        <w:t xml:space="preserve"> Personnel  </w:t>
      </w:r>
    </w:p>
    <w:p w14:paraId="2203B169" w14:textId="77777777" w:rsidR="0040425F" w:rsidRPr="00EA4EC3" w:rsidRDefault="0040425F" w:rsidP="0040425F">
      <w:pPr>
        <w:jc w:val="both"/>
        <w:rPr>
          <w:rFonts w:asciiTheme="minorHAnsi" w:hAnsiTheme="minorHAnsi"/>
          <w:lang w:val="en-GB"/>
        </w:rPr>
      </w:pPr>
    </w:p>
    <w:p w14:paraId="18CEFD32" w14:textId="5B390CB7"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Malta </w:t>
      </w:r>
    </w:p>
    <w:p w14:paraId="57D42282" w14:textId="77777777" w:rsidR="009523D2" w:rsidRDefault="009523D2" w:rsidP="009523D2">
      <w:pPr>
        <w:jc w:val="both"/>
        <w:rPr>
          <w:rFonts w:asciiTheme="minorHAnsi" w:hAnsiTheme="minorHAnsi"/>
          <w:lang w:val="en-GB"/>
        </w:rPr>
      </w:pPr>
    </w:p>
    <w:p w14:paraId="003CA9AD" w14:textId="3343585B"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Malta at year.</w:t>
      </w:r>
    </w:p>
    <w:p w14:paraId="5B6F1A1D" w14:textId="77777777" w:rsidR="0040425F" w:rsidRPr="00EA4EC3" w:rsidRDefault="0040425F" w:rsidP="0040425F">
      <w:pPr>
        <w:jc w:val="both"/>
        <w:rPr>
          <w:rFonts w:asciiTheme="minorHAnsi" w:hAnsiTheme="minorHAnsi"/>
          <w:lang w:val="en-GB"/>
        </w:rPr>
      </w:pPr>
    </w:p>
    <w:p w14:paraId="5049B755"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D382296" w14:textId="77777777" w:rsidR="0040425F" w:rsidRPr="00EA4EC3" w:rsidRDefault="0040425F" w:rsidP="0040425F">
      <w:pPr>
        <w:jc w:val="both"/>
        <w:rPr>
          <w:rFonts w:asciiTheme="minorHAnsi" w:hAnsiTheme="minorHAnsi"/>
          <w:u w:val="single"/>
          <w:lang w:val="en-GB"/>
        </w:rPr>
      </w:pPr>
    </w:p>
    <w:p w14:paraId="168AF96E" w14:textId="6183898F"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1F3FCB2"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CC2908" w:rsidRPr="00EA4EC3" w14:paraId="1388C8F0" w14:textId="77777777" w:rsidTr="005D2364">
        <w:trPr>
          <w:trHeight w:val="300"/>
        </w:trPr>
        <w:tc>
          <w:tcPr>
            <w:tcW w:w="1300" w:type="dxa"/>
            <w:tcBorders>
              <w:top w:val="nil"/>
              <w:left w:val="nil"/>
              <w:bottom w:val="single" w:sz="4" w:space="0" w:color="auto"/>
              <w:right w:val="nil"/>
            </w:tcBorders>
            <w:shd w:val="clear" w:color="auto" w:fill="auto"/>
            <w:noWrap/>
            <w:vAlign w:val="bottom"/>
            <w:hideMark/>
          </w:tcPr>
          <w:p w14:paraId="36189327" w14:textId="5A1C198A" w:rsidR="00CC2908" w:rsidRPr="00EA4EC3" w:rsidRDefault="00CC2908"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67D2151C" w14:textId="77777777" w:rsidR="00CC2908" w:rsidRPr="00EA4EC3" w:rsidRDefault="00CC2908" w:rsidP="005D2364">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180BA21" w14:textId="77777777" w:rsidR="00CC2908" w:rsidRPr="00EA4EC3" w:rsidRDefault="00CC2908"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42712721" w14:textId="77777777" w:rsidR="00CC2908" w:rsidRPr="00EA4EC3" w:rsidRDefault="00CC2908"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09F6FE1A" w14:textId="77777777" w:rsidR="00CC2908" w:rsidRPr="00EA4EC3" w:rsidRDefault="00CC2908"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637ED39B" w14:textId="77777777" w:rsidR="00CC2908" w:rsidRPr="00EA4EC3" w:rsidRDefault="00CC2908"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CC2908" w:rsidRPr="00EA4EC3" w14:paraId="61C02B49" w14:textId="77777777" w:rsidTr="005D2364">
        <w:trPr>
          <w:trHeight w:val="300"/>
        </w:trPr>
        <w:tc>
          <w:tcPr>
            <w:tcW w:w="1300" w:type="dxa"/>
            <w:tcBorders>
              <w:top w:val="nil"/>
              <w:left w:val="nil"/>
              <w:bottom w:val="nil"/>
              <w:right w:val="nil"/>
            </w:tcBorders>
            <w:shd w:val="clear" w:color="auto" w:fill="auto"/>
            <w:noWrap/>
            <w:vAlign w:val="bottom"/>
            <w:hideMark/>
          </w:tcPr>
          <w:p w14:paraId="380C6995" w14:textId="0DEFB621" w:rsidR="00CC2908" w:rsidRPr="009523D2" w:rsidRDefault="00BA3B90" w:rsidP="005D2364">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Malta Personnel</w:t>
            </w:r>
          </w:p>
        </w:tc>
        <w:tc>
          <w:tcPr>
            <w:tcW w:w="1300" w:type="dxa"/>
            <w:tcBorders>
              <w:top w:val="nil"/>
              <w:left w:val="nil"/>
              <w:bottom w:val="nil"/>
              <w:right w:val="nil"/>
            </w:tcBorders>
            <w:shd w:val="clear" w:color="auto" w:fill="auto"/>
            <w:noWrap/>
            <w:vAlign w:val="bottom"/>
            <w:hideMark/>
          </w:tcPr>
          <w:p w14:paraId="4F3B3A64" w14:textId="4720154B" w:rsidR="00CC2908" w:rsidRPr="009523D2" w:rsidRDefault="00CC2908" w:rsidP="005D2364">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BA3B90"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E3BF030" w14:textId="07177F5F" w:rsidR="00CC2908" w:rsidRPr="009523D2" w:rsidRDefault="00CC2908" w:rsidP="005D2364">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BA3B90" w:rsidRPr="009523D2">
              <w:rPr>
                <w:rFonts w:asciiTheme="minorHAnsi" w:eastAsia="Times New Roman" w:hAnsiTheme="minorHAnsi"/>
                <w:color w:val="000000"/>
                <w:highlight w:val="yellow"/>
                <w:lang w:val="en-GB"/>
              </w:rPr>
              <w:t>1</w:t>
            </w:r>
            <w:r w:rsidRPr="009523D2">
              <w:rPr>
                <w:rFonts w:asciiTheme="minorHAnsi" w:eastAsia="Times New Roman" w:hAnsiTheme="minorHAnsi"/>
                <w:color w:val="000000"/>
                <w:highlight w:val="yellow"/>
                <w:lang w:val="en-GB"/>
              </w:rPr>
              <w:t>4</w:t>
            </w:r>
          </w:p>
        </w:tc>
        <w:tc>
          <w:tcPr>
            <w:tcW w:w="1300" w:type="dxa"/>
            <w:tcBorders>
              <w:top w:val="nil"/>
              <w:left w:val="nil"/>
              <w:bottom w:val="nil"/>
              <w:right w:val="nil"/>
            </w:tcBorders>
            <w:shd w:val="clear" w:color="auto" w:fill="auto"/>
            <w:noWrap/>
            <w:vAlign w:val="bottom"/>
            <w:hideMark/>
          </w:tcPr>
          <w:p w14:paraId="4C7A1D74" w14:textId="1D2CF6C9" w:rsidR="00CC2908" w:rsidRPr="009523D2" w:rsidRDefault="00CC2908" w:rsidP="005D2364">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.7</w:t>
            </w:r>
            <w:r w:rsidR="00BA3B90" w:rsidRPr="009523D2">
              <w:rPr>
                <w:rFonts w:asciiTheme="minorHAnsi" w:eastAsia="Times New Roman" w:hAnsiTheme="minorHAnsi"/>
                <w:color w:val="000000"/>
                <w:highlight w:val="yellow"/>
                <w:lang w:val="en-GB"/>
              </w:rPr>
              <w:t>5</w:t>
            </w:r>
            <w:r w:rsidRPr="009523D2">
              <w:rPr>
                <w:rFonts w:asciiTheme="minorHAnsi" w:eastAsia="Times New Roman" w:hAnsiTheme="minorHAnsi"/>
                <w:color w:val="000000"/>
                <w:highlight w:val="yellow"/>
                <w:lang w:val="en-GB"/>
              </w:rPr>
              <w:t>8</w:t>
            </w:r>
          </w:p>
        </w:tc>
        <w:tc>
          <w:tcPr>
            <w:tcW w:w="1300" w:type="dxa"/>
            <w:tcBorders>
              <w:top w:val="nil"/>
              <w:left w:val="nil"/>
              <w:bottom w:val="nil"/>
              <w:right w:val="nil"/>
            </w:tcBorders>
            <w:shd w:val="clear" w:color="auto" w:fill="auto"/>
            <w:noWrap/>
            <w:vAlign w:val="bottom"/>
            <w:hideMark/>
          </w:tcPr>
          <w:p w14:paraId="03C8D7F1" w14:textId="77777777" w:rsidR="00CC2908" w:rsidRPr="009523D2" w:rsidRDefault="00CC2908" w:rsidP="005D2364">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4B10E223" w14:textId="77777777" w:rsidR="00CC2908" w:rsidRPr="00EA4EC3" w:rsidRDefault="00CC2908" w:rsidP="005D2364">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3</w:t>
            </w:r>
          </w:p>
        </w:tc>
      </w:tr>
    </w:tbl>
    <w:p w14:paraId="565EA5CA" w14:textId="77777777" w:rsidR="0040425F" w:rsidRPr="00EA4EC3" w:rsidRDefault="0040425F" w:rsidP="0040425F">
      <w:pPr>
        <w:jc w:val="both"/>
        <w:rPr>
          <w:rFonts w:asciiTheme="minorHAnsi" w:hAnsiTheme="minorHAnsi"/>
          <w:lang w:val="en-GB"/>
        </w:rPr>
      </w:pPr>
    </w:p>
    <w:p w14:paraId="080B28E1" w14:textId="51BBD9DB"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CA5D06" w:rsidRPr="00EA4EC3">
        <w:rPr>
          <w:rFonts w:asciiTheme="minorHAnsi" w:hAnsiTheme="minorHAnsi"/>
          <w:b/>
          <w:lang w:val="en-GB"/>
        </w:rPr>
        <w:t>31</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D150A5" w:rsidRPr="00EA4EC3">
        <w:rPr>
          <w:rFonts w:asciiTheme="minorHAnsi" w:hAnsiTheme="minorHAnsi"/>
          <w:b/>
          <w:lang w:val="en-GB"/>
        </w:rPr>
        <w:t>T</w:t>
      </w:r>
      <w:r w:rsidR="004F677A" w:rsidRPr="00EA4EC3">
        <w:rPr>
          <w:rFonts w:asciiTheme="minorHAnsi" w:hAnsiTheme="minorHAnsi"/>
          <w:b/>
          <w:lang w:val="en-GB"/>
        </w:rPr>
        <w:t>he Netherlands</w:t>
      </w:r>
      <w:r w:rsidRPr="00EA4EC3">
        <w:rPr>
          <w:rFonts w:asciiTheme="minorHAnsi" w:hAnsiTheme="minorHAnsi"/>
          <w:b/>
          <w:lang w:val="en-GB"/>
        </w:rPr>
        <w:t xml:space="preserve"> Personnel  </w:t>
      </w:r>
    </w:p>
    <w:p w14:paraId="2F2BE1D5" w14:textId="77777777" w:rsidR="0040425F" w:rsidRPr="00EA4EC3" w:rsidRDefault="0040425F" w:rsidP="0040425F">
      <w:pPr>
        <w:jc w:val="both"/>
        <w:rPr>
          <w:rFonts w:asciiTheme="minorHAnsi" w:hAnsiTheme="minorHAnsi"/>
          <w:lang w:val="en-GB"/>
        </w:rPr>
      </w:pPr>
    </w:p>
    <w:p w14:paraId="39A158A6" w14:textId="2F1584F7"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Netherlands </w:t>
      </w:r>
    </w:p>
    <w:p w14:paraId="7DD2BDFB" w14:textId="77777777" w:rsidR="009523D2" w:rsidRDefault="009523D2" w:rsidP="009523D2">
      <w:pPr>
        <w:jc w:val="both"/>
        <w:rPr>
          <w:rFonts w:asciiTheme="minorHAnsi" w:hAnsiTheme="minorHAnsi"/>
          <w:lang w:val="en-GB"/>
        </w:rPr>
      </w:pPr>
    </w:p>
    <w:p w14:paraId="18CF32AF" w14:textId="508AE3BC"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Netherlands at year.</w:t>
      </w:r>
    </w:p>
    <w:p w14:paraId="253844A2" w14:textId="77777777" w:rsidR="0040425F" w:rsidRPr="00EA4EC3" w:rsidRDefault="0040425F" w:rsidP="0040425F">
      <w:pPr>
        <w:jc w:val="both"/>
        <w:rPr>
          <w:rFonts w:asciiTheme="minorHAnsi" w:hAnsiTheme="minorHAnsi"/>
          <w:lang w:val="en-GB"/>
        </w:rPr>
      </w:pPr>
    </w:p>
    <w:p w14:paraId="795DE0A0" w14:textId="0E4113D6"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17F54EF" w14:textId="77777777" w:rsidR="0040425F" w:rsidRPr="00EA4EC3" w:rsidRDefault="0040425F" w:rsidP="0040425F">
      <w:pPr>
        <w:jc w:val="both"/>
        <w:rPr>
          <w:rFonts w:asciiTheme="minorHAnsi" w:hAnsiTheme="minorHAnsi"/>
          <w:u w:val="single"/>
          <w:lang w:val="en-GB"/>
        </w:rPr>
      </w:pPr>
    </w:p>
    <w:p w14:paraId="2D639492" w14:textId="71A2A6E5"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13496EA"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403"/>
        <w:gridCol w:w="1300"/>
        <w:gridCol w:w="1300"/>
        <w:gridCol w:w="1300"/>
        <w:gridCol w:w="1300"/>
        <w:gridCol w:w="1300"/>
      </w:tblGrid>
      <w:tr w:rsidR="00303BB8" w:rsidRPr="00EA4EC3" w14:paraId="3B4F08B4" w14:textId="77777777" w:rsidTr="005B7DB7">
        <w:trPr>
          <w:trHeight w:val="300"/>
        </w:trPr>
        <w:tc>
          <w:tcPr>
            <w:tcW w:w="1300" w:type="dxa"/>
            <w:tcBorders>
              <w:top w:val="nil"/>
              <w:left w:val="nil"/>
              <w:bottom w:val="single" w:sz="4" w:space="0" w:color="auto"/>
              <w:right w:val="nil"/>
            </w:tcBorders>
            <w:shd w:val="clear" w:color="auto" w:fill="auto"/>
            <w:noWrap/>
            <w:vAlign w:val="bottom"/>
            <w:hideMark/>
          </w:tcPr>
          <w:p w14:paraId="2C26968B" w14:textId="3DF0A48E" w:rsidR="00303BB8" w:rsidRPr="00EA4EC3" w:rsidRDefault="00303BB8" w:rsidP="005B7DB7">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5F6A2644" w14:textId="77777777" w:rsidR="00303BB8" w:rsidRPr="00EA4EC3" w:rsidRDefault="00303BB8" w:rsidP="005B7DB7">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64ADB65" w14:textId="77777777" w:rsidR="00303BB8" w:rsidRPr="00EA4EC3" w:rsidRDefault="00303BB8" w:rsidP="005B7DB7">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00CF5942" w14:textId="77777777" w:rsidR="00303BB8" w:rsidRPr="00EA4EC3" w:rsidRDefault="00303BB8" w:rsidP="005B7DB7">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2D9FE8DB" w14:textId="77777777" w:rsidR="00303BB8" w:rsidRPr="00EA4EC3" w:rsidRDefault="00303BB8" w:rsidP="005B7DB7">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6AB4F605" w14:textId="77777777" w:rsidR="00303BB8" w:rsidRPr="00EA4EC3" w:rsidRDefault="00303BB8" w:rsidP="005B7DB7">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03BB8" w:rsidRPr="00EA4EC3" w14:paraId="238F13DB" w14:textId="77777777" w:rsidTr="005B7DB7">
        <w:trPr>
          <w:trHeight w:val="300"/>
        </w:trPr>
        <w:tc>
          <w:tcPr>
            <w:tcW w:w="1300" w:type="dxa"/>
            <w:tcBorders>
              <w:top w:val="nil"/>
              <w:left w:val="nil"/>
              <w:bottom w:val="nil"/>
              <w:right w:val="nil"/>
            </w:tcBorders>
            <w:shd w:val="clear" w:color="auto" w:fill="auto"/>
            <w:noWrap/>
            <w:vAlign w:val="bottom"/>
            <w:hideMark/>
          </w:tcPr>
          <w:p w14:paraId="5B3432F5" w14:textId="7771E296" w:rsidR="00303BB8" w:rsidRPr="009523D2" w:rsidRDefault="005B7DB7" w:rsidP="005B7DB7">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Netherlands Personnel</w:t>
            </w:r>
          </w:p>
        </w:tc>
        <w:tc>
          <w:tcPr>
            <w:tcW w:w="1300" w:type="dxa"/>
            <w:tcBorders>
              <w:top w:val="nil"/>
              <w:left w:val="nil"/>
              <w:bottom w:val="nil"/>
              <w:right w:val="nil"/>
            </w:tcBorders>
            <w:shd w:val="clear" w:color="auto" w:fill="auto"/>
            <w:noWrap/>
            <w:vAlign w:val="bottom"/>
            <w:hideMark/>
          </w:tcPr>
          <w:p w14:paraId="7C93D55D" w14:textId="31A56DDE" w:rsidR="00303BB8" w:rsidRPr="009523D2" w:rsidRDefault="00303BB8" w:rsidP="005B7DB7">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3</w:t>
            </w:r>
            <w:r w:rsidR="005B7DB7" w:rsidRPr="009523D2">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4E6D545C" w14:textId="43F30E0A" w:rsidR="00303BB8" w:rsidRPr="009523D2" w:rsidRDefault="005B7DB7" w:rsidP="00AE4532">
            <w:pPr>
              <w:jc w:val="center"/>
              <w:rPr>
                <w:rFonts w:asciiTheme="minorHAnsi" w:eastAsia="Times New Roman" w:hAnsiTheme="minorHAnsi"/>
                <w:color w:val="000000"/>
                <w:highlight w:val="yellow"/>
                <w:lang w:val="en-GB"/>
              </w:rPr>
            </w:pPr>
            <w:r w:rsidRPr="009523D2">
              <w:rPr>
                <w:rFonts w:asciiTheme="minorHAnsi" w:hAnsiTheme="minorHAnsi"/>
                <w:highlight w:val="yellow"/>
                <w:lang w:val="en-GB"/>
              </w:rPr>
              <w:t>7.6</w:t>
            </w:r>
            <w:r w:rsidR="00AE4532" w:rsidRPr="009523D2">
              <w:rPr>
                <w:rFonts w:asciiTheme="minorHAnsi" w:hAnsiTheme="minorHAnsi"/>
                <w:highlight w:val="yellow"/>
                <w:lang w:val="en-GB"/>
              </w:rPr>
              <w:t>29</w:t>
            </w:r>
          </w:p>
        </w:tc>
        <w:tc>
          <w:tcPr>
            <w:tcW w:w="1300" w:type="dxa"/>
            <w:tcBorders>
              <w:top w:val="nil"/>
              <w:left w:val="nil"/>
              <w:bottom w:val="nil"/>
              <w:right w:val="nil"/>
            </w:tcBorders>
            <w:shd w:val="clear" w:color="auto" w:fill="auto"/>
            <w:noWrap/>
            <w:vAlign w:val="bottom"/>
            <w:hideMark/>
          </w:tcPr>
          <w:p w14:paraId="534A25C3" w14:textId="4E55154B" w:rsidR="00303BB8" w:rsidRPr="009523D2" w:rsidRDefault="005B7DB7" w:rsidP="00AE4532">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16.</w:t>
            </w:r>
            <w:r w:rsidR="00AE4532" w:rsidRPr="009523D2">
              <w:rPr>
                <w:rFonts w:asciiTheme="minorHAnsi" w:eastAsia="Times New Roman" w:hAnsiTheme="minorHAnsi"/>
                <w:color w:val="000000"/>
                <w:highlight w:val="yellow"/>
                <w:lang w:val="en-GB"/>
              </w:rPr>
              <w:t>11</w:t>
            </w:r>
            <w:r w:rsidR="00303BB8" w:rsidRPr="009523D2">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vAlign w:val="bottom"/>
            <w:hideMark/>
          </w:tcPr>
          <w:p w14:paraId="5E978999" w14:textId="77777777" w:rsidR="00303BB8" w:rsidRPr="009523D2" w:rsidRDefault="00303BB8" w:rsidP="005B7DB7">
            <w:pPr>
              <w:jc w:val="center"/>
              <w:rPr>
                <w:rFonts w:asciiTheme="minorHAnsi" w:eastAsia="Times New Roman" w:hAnsiTheme="minorHAnsi"/>
                <w:color w:val="000000"/>
                <w:highlight w:val="yellow"/>
                <w:lang w:val="en-GB"/>
              </w:rPr>
            </w:pPr>
            <w:r w:rsidRPr="009523D2">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768691AA" w14:textId="77777777" w:rsidR="00303BB8" w:rsidRPr="00EA4EC3" w:rsidRDefault="00303BB8" w:rsidP="005B7DB7">
            <w:pPr>
              <w:jc w:val="center"/>
              <w:rPr>
                <w:rFonts w:asciiTheme="minorHAnsi" w:eastAsia="Times New Roman" w:hAnsiTheme="minorHAnsi"/>
                <w:color w:val="000000"/>
                <w:lang w:val="en-GB"/>
              </w:rPr>
            </w:pPr>
            <w:r w:rsidRPr="009523D2">
              <w:rPr>
                <w:rFonts w:asciiTheme="minorHAnsi" w:eastAsia="Times New Roman" w:hAnsiTheme="minorHAnsi"/>
                <w:color w:val="000000"/>
                <w:highlight w:val="yellow"/>
                <w:lang w:val="en-GB"/>
              </w:rPr>
              <w:t>75</w:t>
            </w:r>
          </w:p>
        </w:tc>
      </w:tr>
    </w:tbl>
    <w:p w14:paraId="36B04891" w14:textId="77777777" w:rsidR="0040425F" w:rsidRPr="00EA4EC3" w:rsidRDefault="0040425F" w:rsidP="0040425F">
      <w:pPr>
        <w:jc w:val="both"/>
        <w:rPr>
          <w:rFonts w:asciiTheme="minorHAnsi" w:hAnsiTheme="minorHAnsi"/>
          <w:lang w:val="en-GB"/>
        </w:rPr>
      </w:pPr>
    </w:p>
    <w:p w14:paraId="23DCA91C" w14:textId="42A907B7"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303BB8" w:rsidRPr="00EA4EC3">
        <w:rPr>
          <w:rFonts w:asciiTheme="minorHAnsi" w:hAnsiTheme="minorHAnsi"/>
          <w:b/>
          <w:lang w:val="en-GB"/>
        </w:rPr>
        <w:t>32</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Poland</w:t>
      </w:r>
      <w:r w:rsidRPr="00EA4EC3">
        <w:rPr>
          <w:rFonts w:asciiTheme="minorHAnsi" w:hAnsiTheme="minorHAnsi"/>
          <w:b/>
          <w:lang w:val="en-GB"/>
        </w:rPr>
        <w:t xml:space="preserve"> Personnel </w:t>
      </w:r>
    </w:p>
    <w:p w14:paraId="6350671E" w14:textId="77777777" w:rsidR="0040425F" w:rsidRPr="00EA4EC3" w:rsidRDefault="0040425F" w:rsidP="0040425F">
      <w:pPr>
        <w:jc w:val="both"/>
        <w:rPr>
          <w:rFonts w:asciiTheme="minorHAnsi" w:hAnsiTheme="minorHAnsi"/>
          <w:lang w:val="en-GB"/>
        </w:rPr>
      </w:pPr>
    </w:p>
    <w:p w14:paraId="7B4F70EB" w14:textId="1218B233"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Poland </w:t>
      </w:r>
    </w:p>
    <w:p w14:paraId="31ABEE78" w14:textId="77777777" w:rsidR="009523D2" w:rsidRDefault="009523D2" w:rsidP="009523D2">
      <w:pPr>
        <w:jc w:val="both"/>
        <w:rPr>
          <w:rFonts w:asciiTheme="minorHAnsi" w:hAnsiTheme="minorHAnsi"/>
          <w:lang w:val="en-GB"/>
        </w:rPr>
      </w:pPr>
    </w:p>
    <w:p w14:paraId="2BE83841" w14:textId="2000293D"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Poland at year.</w:t>
      </w:r>
    </w:p>
    <w:p w14:paraId="35296DE5" w14:textId="77777777" w:rsidR="0040425F" w:rsidRPr="00EA4EC3" w:rsidRDefault="0040425F" w:rsidP="0040425F">
      <w:pPr>
        <w:jc w:val="both"/>
        <w:rPr>
          <w:rFonts w:asciiTheme="minorHAnsi" w:hAnsiTheme="minorHAnsi"/>
          <w:lang w:val="en-GB"/>
        </w:rPr>
      </w:pPr>
    </w:p>
    <w:p w14:paraId="20224922" w14:textId="07E99B34"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E5C6D26" w14:textId="77777777" w:rsidR="0040425F" w:rsidRPr="00EA4EC3" w:rsidRDefault="0040425F" w:rsidP="0040425F">
      <w:pPr>
        <w:jc w:val="both"/>
        <w:rPr>
          <w:rFonts w:asciiTheme="minorHAnsi" w:hAnsiTheme="minorHAnsi"/>
          <w:u w:val="single"/>
          <w:lang w:val="en-GB"/>
        </w:rPr>
      </w:pPr>
    </w:p>
    <w:p w14:paraId="1AD435CE"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A20E1FF"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AE5440" w:rsidRPr="00EA4EC3" w14:paraId="75B81DFF" w14:textId="77777777" w:rsidTr="005D2364">
        <w:trPr>
          <w:trHeight w:val="300"/>
        </w:trPr>
        <w:tc>
          <w:tcPr>
            <w:tcW w:w="1300" w:type="dxa"/>
            <w:tcBorders>
              <w:top w:val="nil"/>
              <w:left w:val="nil"/>
              <w:bottom w:val="single" w:sz="4" w:space="0" w:color="auto"/>
              <w:right w:val="nil"/>
            </w:tcBorders>
            <w:shd w:val="clear" w:color="auto" w:fill="auto"/>
            <w:noWrap/>
            <w:vAlign w:val="bottom"/>
            <w:hideMark/>
          </w:tcPr>
          <w:p w14:paraId="624B8C8A" w14:textId="175C5B0A" w:rsidR="00AE5440" w:rsidRPr="00EA4EC3" w:rsidRDefault="00AE5440"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075B72D0" w14:textId="77777777" w:rsidR="00AE5440" w:rsidRPr="00EA4EC3" w:rsidRDefault="00AE5440" w:rsidP="005D2364">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5A503F85" w14:textId="77777777" w:rsidR="00AE5440" w:rsidRPr="00EA4EC3" w:rsidRDefault="00AE5440"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53A1C6BA" w14:textId="77777777" w:rsidR="00AE5440" w:rsidRPr="00EA4EC3" w:rsidRDefault="00AE5440"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0051BF9E" w14:textId="77777777" w:rsidR="00AE5440" w:rsidRPr="00EA4EC3" w:rsidRDefault="00AE5440"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5B30AF0B" w14:textId="77777777" w:rsidR="00AE5440" w:rsidRPr="00EA4EC3" w:rsidRDefault="00AE5440" w:rsidP="005D236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AE5440" w:rsidRPr="00EA4EC3" w14:paraId="1B70FE10" w14:textId="77777777" w:rsidTr="005D2364">
        <w:trPr>
          <w:trHeight w:val="300"/>
        </w:trPr>
        <w:tc>
          <w:tcPr>
            <w:tcW w:w="1300" w:type="dxa"/>
            <w:tcBorders>
              <w:top w:val="nil"/>
              <w:left w:val="nil"/>
              <w:bottom w:val="nil"/>
              <w:right w:val="nil"/>
            </w:tcBorders>
            <w:shd w:val="clear" w:color="auto" w:fill="auto"/>
            <w:noWrap/>
            <w:vAlign w:val="bottom"/>
            <w:hideMark/>
          </w:tcPr>
          <w:p w14:paraId="32015E48" w14:textId="567371FF" w:rsidR="00AE5440" w:rsidRPr="00EA4EC3" w:rsidRDefault="005D2364" w:rsidP="005D236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Poland Personnel</w:t>
            </w:r>
          </w:p>
        </w:tc>
        <w:tc>
          <w:tcPr>
            <w:tcW w:w="1300" w:type="dxa"/>
            <w:tcBorders>
              <w:top w:val="nil"/>
              <w:left w:val="nil"/>
              <w:bottom w:val="nil"/>
              <w:right w:val="nil"/>
            </w:tcBorders>
            <w:shd w:val="clear" w:color="auto" w:fill="auto"/>
            <w:noWrap/>
            <w:vAlign w:val="bottom"/>
            <w:hideMark/>
          </w:tcPr>
          <w:p w14:paraId="798AB71C" w14:textId="344772D2" w:rsidR="00AE5440" w:rsidRPr="00EA4EC3" w:rsidRDefault="00AE5440" w:rsidP="005D236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5D2364"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vAlign w:val="bottom"/>
            <w:hideMark/>
          </w:tcPr>
          <w:p w14:paraId="599FADE6" w14:textId="377EE721" w:rsidR="00AE5440" w:rsidRPr="00EA4EC3" w:rsidRDefault="005D2364" w:rsidP="008C0005">
            <w:pPr>
              <w:jc w:val="center"/>
              <w:rPr>
                <w:rFonts w:asciiTheme="minorHAnsi" w:eastAsia="Times New Roman" w:hAnsiTheme="minorHAnsi"/>
                <w:color w:val="000000"/>
                <w:lang w:val="en-GB"/>
              </w:rPr>
            </w:pPr>
            <w:r w:rsidRPr="00EA4EC3">
              <w:rPr>
                <w:rFonts w:asciiTheme="minorHAnsi" w:hAnsiTheme="minorHAnsi"/>
                <w:lang w:val="en-GB"/>
              </w:rPr>
              <w:t>26.8</w:t>
            </w:r>
            <w:r w:rsidR="008C0005" w:rsidRPr="00EA4EC3">
              <w:rPr>
                <w:rFonts w:asciiTheme="minorHAnsi" w:hAnsiTheme="minorHAnsi"/>
                <w:lang w:val="en-GB"/>
              </w:rPr>
              <w:t>29</w:t>
            </w:r>
          </w:p>
        </w:tc>
        <w:tc>
          <w:tcPr>
            <w:tcW w:w="1300" w:type="dxa"/>
            <w:tcBorders>
              <w:top w:val="nil"/>
              <w:left w:val="nil"/>
              <w:bottom w:val="nil"/>
              <w:right w:val="nil"/>
            </w:tcBorders>
            <w:shd w:val="clear" w:color="auto" w:fill="auto"/>
            <w:noWrap/>
            <w:vAlign w:val="bottom"/>
            <w:hideMark/>
          </w:tcPr>
          <w:p w14:paraId="5DDF2CCA" w14:textId="01307CD2" w:rsidR="00AE5440" w:rsidRPr="00EA4EC3" w:rsidRDefault="00AE5440" w:rsidP="005D236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7</w:t>
            </w:r>
            <w:r w:rsidR="005D2364" w:rsidRPr="00EA4EC3">
              <w:rPr>
                <w:rFonts w:asciiTheme="minorHAnsi" w:eastAsia="Times New Roman" w:hAnsiTheme="minorHAnsi"/>
                <w:color w:val="000000"/>
                <w:lang w:val="en-GB"/>
              </w:rPr>
              <w:t>0</w:t>
            </w:r>
            <w:r w:rsidRPr="00EA4EC3">
              <w:rPr>
                <w:rFonts w:asciiTheme="minorHAnsi" w:eastAsia="Times New Roman" w:hAnsiTheme="minorHAnsi"/>
                <w:color w:val="000000"/>
                <w:lang w:val="en-GB"/>
              </w:rPr>
              <w:t>.</w:t>
            </w:r>
            <w:r w:rsidR="008C0005" w:rsidRPr="00EA4EC3">
              <w:rPr>
                <w:rFonts w:asciiTheme="minorHAnsi" w:eastAsia="Times New Roman" w:hAnsiTheme="minorHAnsi"/>
                <w:color w:val="000000"/>
                <w:lang w:val="en-GB"/>
              </w:rPr>
              <w:t>685</w:t>
            </w:r>
          </w:p>
        </w:tc>
        <w:tc>
          <w:tcPr>
            <w:tcW w:w="1300" w:type="dxa"/>
            <w:tcBorders>
              <w:top w:val="nil"/>
              <w:left w:val="nil"/>
              <w:bottom w:val="nil"/>
              <w:right w:val="nil"/>
            </w:tcBorders>
            <w:shd w:val="clear" w:color="auto" w:fill="auto"/>
            <w:noWrap/>
            <w:vAlign w:val="bottom"/>
            <w:hideMark/>
          </w:tcPr>
          <w:p w14:paraId="55C63239" w14:textId="77777777" w:rsidR="00AE5440" w:rsidRPr="00EA4EC3" w:rsidRDefault="00AE5440" w:rsidP="005D236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1300" w:type="dxa"/>
            <w:tcBorders>
              <w:top w:val="nil"/>
              <w:left w:val="nil"/>
              <w:bottom w:val="nil"/>
              <w:right w:val="nil"/>
            </w:tcBorders>
            <w:shd w:val="clear" w:color="auto" w:fill="auto"/>
            <w:noWrap/>
            <w:vAlign w:val="bottom"/>
            <w:hideMark/>
          </w:tcPr>
          <w:p w14:paraId="2F81A3AD" w14:textId="77777777" w:rsidR="00AE5440" w:rsidRPr="00EA4EC3" w:rsidRDefault="00AE5440" w:rsidP="005D236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350</w:t>
            </w:r>
          </w:p>
        </w:tc>
      </w:tr>
    </w:tbl>
    <w:p w14:paraId="354BA809" w14:textId="77777777" w:rsidR="00717030" w:rsidRPr="00EA4EC3" w:rsidRDefault="00717030" w:rsidP="0040425F">
      <w:pPr>
        <w:jc w:val="both"/>
        <w:rPr>
          <w:rFonts w:asciiTheme="minorHAnsi" w:hAnsiTheme="minorHAnsi"/>
          <w:lang w:val="en-GB"/>
        </w:rPr>
      </w:pPr>
    </w:p>
    <w:p w14:paraId="7B30B9F0" w14:textId="7E62334A"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5313F3" w:rsidRPr="00EA4EC3">
        <w:rPr>
          <w:rFonts w:asciiTheme="minorHAnsi" w:hAnsiTheme="minorHAnsi"/>
          <w:b/>
          <w:lang w:val="en-GB"/>
        </w:rPr>
        <w:t>33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Portugal</w:t>
      </w:r>
      <w:r w:rsidRPr="00EA4EC3">
        <w:rPr>
          <w:rFonts w:asciiTheme="minorHAnsi" w:hAnsiTheme="minorHAnsi"/>
          <w:b/>
          <w:lang w:val="en-GB"/>
        </w:rPr>
        <w:t xml:space="preserve"> Personnel  </w:t>
      </w:r>
    </w:p>
    <w:p w14:paraId="175A31F1" w14:textId="77777777" w:rsidR="0040425F" w:rsidRPr="00EA4EC3" w:rsidRDefault="0040425F" w:rsidP="0040425F">
      <w:pPr>
        <w:jc w:val="both"/>
        <w:rPr>
          <w:rFonts w:asciiTheme="minorHAnsi" w:hAnsiTheme="minorHAnsi"/>
          <w:lang w:val="en-GB"/>
        </w:rPr>
      </w:pPr>
    </w:p>
    <w:p w14:paraId="413ABF1C" w14:textId="31169B40" w:rsidR="009523D2" w:rsidRPr="00EA4EC3" w:rsidRDefault="009523D2" w:rsidP="009523D2">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Portugal </w:t>
      </w:r>
    </w:p>
    <w:p w14:paraId="05C2669F" w14:textId="77777777" w:rsidR="009523D2" w:rsidRDefault="009523D2" w:rsidP="009523D2">
      <w:pPr>
        <w:jc w:val="both"/>
        <w:rPr>
          <w:rFonts w:asciiTheme="minorHAnsi" w:hAnsiTheme="minorHAnsi"/>
          <w:lang w:val="en-GB"/>
        </w:rPr>
      </w:pPr>
    </w:p>
    <w:p w14:paraId="0DE7A640" w14:textId="083ABFF3" w:rsidR="009523D2" w:rsidRPr="00EA4EC3" w:rsidRDefault="009523D2" w:rsidP="009523D2">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Portugal at year.</w:t>
      </w:r>
    </w:p>
    <w:p w14:paraId="368A6524" w14:textId="77777777" w:rsidR="0040425F" w:rsidRPr="00EA4EC3" w:rsidRDefault="0040425F" w:rsidP="0040425F">
      <w:pPr>
        <w:jc w:val="both"/>
        <w:rPr>
          <w:rFonts w:asciiTheme="minorHAnsi" w:hAnsiTheme="minorHAnsi"/>
          <w:lang w:val="en-GB"/>
        </w:rPr>
      </w:pPr>
    </w:p>
    <w:p w14:paraId="0166EEBA" w14:textId="4CE6FA2B"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64E10632" w14:textId="77777777" w:rsidR="0040425F" w:rsidRPr="00EA4EC3" w:rsidRDefault="0040425F" w:rsidP="0040425F">
      <w:pPr>
        <w:jc w:val="both"/>
        <w:rPr>
          <w:rFonts w:asciiTheme="minorHAnsi" w:hAnsiTheme="minorHAnsi"/>
          <w:u w:val="single"/>
          <w:lang w:val="en-GB"/>
        </w:rPr>
      </w:pPr>
    </w:p>
    <w:p w14:paraId="4BB2D6EA" w14:textId="54181F1C"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A65D6BF"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5313F3" w:rsidRPr="00EA4EC3" w14:paraId="0B0723CE" w14:textId="77777777" w:rsidTr="00200E74">
        <w:trPr>
          <w:trHeight w:val="300"/>
        </w:trPr>
        <w:tc>
          <w:tcPr>
            <w:tcW w:w="1300" w:type="dxa"/>
            <w:tcBorders>
              <w:top w:val="nil"/>
              <w:left w:val="nil"/>
              <w:bottom w:val="single" w:sz="4" w:space="0" w:color="auto"/>
              <w:right w:val="nil"/>
            </w:tcBorders>
            <w:shd w:val="clear" w:color="auto" w:fill="auto"/>
            <w:noWrap/>
            <w:vAlign w:val="bottom"/>
            <w:hideMark/>
          </w:tcPr>
          <w:p w14:paraId="40D8EF2A" w14:textId="2AB7CE03" w:rsidR="005313F3" w:rsidRPr="00EA4EC3" w:rsidRDefault="005313F3" w:rsidP="00200E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5D5BE537" w14:textId="77777777" w:rsidR="005313F3" w:rsidRPr="00EA4EC3" w:rsidRDefault="005313F3" w:rsidP="00200E74">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29754958" w14:textId="77777777" w:rsidR="005313F3" w:rsidRPr="00EA4EC3" w:rsidRDefault="005313F3" w:rsidP="00200E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138B910F" w14:textId="77777777" w:rsidR="005313F3" w:rsidRPr="00EA4EC3" w:rsidRDefault="005313F3" w:rsidP="00200E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6C48A8FD" w14:textId="77777777" w:rsidR="005313F3" w:rsidRPr="00EA4EC3" w:rsidRDefault="005313F3" w:rsidP="00200E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A87E91F" w14:textId="77777777" w:rsidR="005313F3" w:rsidRPr="00EA4EC3" w:rsidRDefault="005313F3" w:rsidP="00200E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5313F3" w:rsidRPr="00EA4EC3" w14:paraId="34583A76" w14:textId="77777777" w:rsidTr="00200E74">
        <w:trPr>
          <w:trHeight w:val="300"/>
        </w:trPr>
        <w:tc>
          <w:tcPr>
            <w:tcW w:w="1300" w:type="dxa"/>
            <w:tcBorders>
              <w:top w:val="nil"/>
              <w:left w:val="nil"/>
              <w:bottom w:val="nil"/>
              <w:right w:val="nil"/>
            </w:tcBorders>
            <w:shd w:val="clear" w:color="auto" w:fill="auto"/>
            <w:noWrap/>
            <w:vAlign w:val="bottom"/>
            <w:hideMark/>
          </w:tcPr>
          <w:p w14:paraId="3594D196" w14:textId="176A0BEC" w:rsidR="005313F3" w:rsidRPr="00EA4EC3" w:rsidRDefault="00200E74" w:rsidP="00200E74">
            <w:pPr>
              <w:jc w:val="center"/>
              <w:rPr>
                <w:rFonts w:asciiTheme="minorHAnsi" w:eastAsia="Times New Roman" w:hAnsiTheme="minorHAnsi"/>
                <w:color w:val="000000"/>
                <w:lang w:val="en-GB"/>
              </w:rPr>
            </w:pPr>
            <w:r w:rsidRPr="00EA4EC3">
              <w:rPr>
                <w:rFonts w:asciiTheme="minorHAnsi" w:hAnsiTheme="minorHAnsi"/>
                <w:lang w:val="en-GB"/>
              </w:rPr>
              <w:t>Portugal Personnel</w:t>
            </w:r>
          </w:p>
        </w:tc>
        <w:tc>
          <w:tcPr>
            <w:tcW w:w="1300" w:type="dxa"/>
            <w:tcBorders>
              <w:top w:val="nil"/>
              <w:left w:val="nil"/>
              <w:bottom w:val="nil"/>
              <w:right w:val="nil"/>
            </w:tcBorders>
            <w:shd w:val="clear" w:color="auto" w:fill="auto"/>
            <w:noWrap/>
            <w:vAlign w:val="bottom"/>
            <w:hideMark/>
          </w:tcPr>
          <w:p w14:paraId="29393379" w14:textId="5408254D" w:rsidR="005313F3" w:rsidRPr="00EA4EC3" w:rsidRDefault="005313F3" w:rsidP="00200E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200E74"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vAlign w:val="bottom"/>
            <w:hideMark/>
          </w:tcPr>
          <w:p w14:paraId="12786EF1" w14:textId="5131AE60" w:rsidR="005313F3" w:rsidRPr="00EA4EC3" w:rsidRDefault="00200E74" w:rsidP="00A93F48">
            <w:pPr>
              <w:jc w:val="center"/>
              <w:rPr>
                <w:rFonts w:asciiTheme="minorHAnsi" w:eastAsia="Times New Roman" w:hAnsiTheme="minorHAnsi"/>
                <w:color w:val="000000"/>
                <w:lang w:val="en-GB"/>
              </w:rPr>
            </w:pPr>
            <w:r w:rsidRPr="00EA4EC3">
              <w:rPr>
                <w:rFonts w:asciiTheme="minorHAnsi" w:hAnsiTheme="minorHAnsi"/>
                <w:lang w:val="en-GB"/>
              </w:rPr>
              <w:t>5.8</w:t>
            </w:r>
            <w:r w:rsidR="00A93F48" w:rsidRPr="00EA4EC3">
              <w:rPr>
                <w:rFonts w:asciiTheme="minorHAnsi" w:hAnsiTheme="minorHAnsi"/>
                <w:lang w:val="en-GB"/>
              </w:rPr>
              <w:t>57</w:t>
            </w:r>
          </w:p>
        </w:tc>
        <w:tc>
          <w:tcPr>
            <w:tcW w:w="1300" w:type="dxa"/>
            <w:tcBorders>
              <w:top w:val="nil"/>
              <w:left w:val="nil"/>
              <w:bottom w:val="nil"/>
              <w:right w:val="nil"/>
            </w:tcBorders>
            <w:shd w:val="clear" w:color="auto" w:fill="auto"/>
            <w:noWrap/>
            <w:vAlign w:val="bottom"/>
            <w:hideMark/>
          </w:tcPr>
          <w:p w14:paraId="3144E00E" w14:textId="41F8FF49" w:rsidR="005313F3" w:rsidRPr="00EA4EC3" w:rsidRDefault="00200E74" w:rsidP="00A93F48">
            <w:pPr>
              <w:jc w:val="center"/>
              <w:rPr>
                <w:rFonts w:asciiTheme="minorHAnsi" w:eastAsia="Times New Roman" w:hAnsiTheme="minorHAnsi"/>
                <w:color w:val="000000"/>
                <w:lang w:val="en-GB"/>
              </w:rPr>
            </w:pPr>
            <w:r w:rsidRPr="00EA4EC3">
              <w:rPr>
                <w:rFonts w:asciiTheme="minorHAnsi" w:hAnsiTheme="minorHAnsi"/>
                <w:lang w:val="en-GB"/>
              </w:rPr>
              <w:t>12.3</w:t>
            </w:r>
            <w:r w:rsidR="00A93F48" w:rsidRPr="00EA4EC3">
              <w:rPr>
                <w:rFonts w:asciiTheme="minorHAnsi" w:hAnsiTheme="minorHAnsi"/>
                <w:lang w:val="en-GB"/>
              </w:rPr>
              <w:t>46</w:t>
            </w:r>
          </w:p>
        </w:tc>
        <w:tc>
          <w:tcPr>
            <w:tcW w:w="1300" w:type="dxa"/>
            <w:tcBorders>
              <w:top w:val="nil"/>
              <w:left w:val="nil"/>
              <w:bottom w:val="nil"/>
              <w:right w:val="nil"/>
            </w:tcBorders>
            <w:shd w:val="clear" w:color="auto" w:fill="auto"/>
            <w:noWrap/>
            <w:vAlign w:val="bottom"/>
            <w:hideMark/>
          </w:tcPr>
          <w:p w14:paraId="3A543E05" w14:textId="77777777" w:rsidR="005313F3" w:rsidRPr="00EA4EC3" w:rsidRDefault="005313F3" w:rsidP="00200E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1300" w:type="dxa"/>
            <w:tcBorders>
              <w:top w:val="nil"/>
              <w:left w:val="nil"/>
              <w:bottom w:val="nil"/>
              <w:right w:val="nil"/>
            </w:tcBorders>
            <w:shd w:val="clear" w:color="auto" w:fill="auto"/>
            <w:noWrap/>
            <w:vAlign w:val="bottom"/>
            <w:hideMark/>
          </w:tcPr>
          <w:p w14:paraId="4CDC23DA" w14:textId="77777777" w:rsidR="005313F3" w:rsidRPr="00EA4EC3" w:rsidRDefault="005313F3" w:rsidP="00200E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53</w:t>
            </w:r>
          </w:p>
        </w:tc>
      </w:tr>
    </w:tbl>
    <w:p w14:paraId="62CDD7DD" w14:textId="77777777" w:rsidR="006F4898" w:rsidRPr="00EA4EC3" w:rsidRDefault="006F4898" w:rsidP="0040425F">
      <w:pPr>
        <w:jc w:val="both"/>
        <w:rPr>
          <w:rFonts w:asciiTheme="minorHAnsi" w:hAnsiTheme="minorHAnsi"/>
          <w:lang w:val="en-GB"/>
        </w:rPr>
      </w:pPr>
    </w:p>
    <w:p w14:paraId="4776336B" w14:textId="77777777" w:rsidR="007708E4" w:rsidRDefault="007708E4" w:rsidP="0040425F">
      <w:pPr>
        <w:jc w:val="both"/>
        <w:rPr>
          <w:rFonts w:asciiTheme="minorHAnsi" w:hAnsiTheme="minorHAnsi"/>
          <w:lang w:val="en-GB"/>
        </w:rPr>
      </w:pPr>
    </w:p>
    <w:p w14:paraId="79CD078F" w14:textId="77777777" w:rsidR="001033EC" w:rsidRPr="00EA4EC3" w:rsidRDefault="001033EC" w:rsidP="0040425F">
      <w:pPr>
        <w:jc w:val="both"/>
        <w:rPr>
          <w:rFonts w:asciiTheme="minorHAnsi" w:hAnsiTheme="minorHAnsi"/>
          <w:lang w:val="en-GB"/>
        </w:rPr>
      </w:pPr>
    </w:p>
    <w:p w14:paraId="4A3185C1" w14:textId="4A9D5A54"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E36279" w:rsidRPr="00EA4EC3">
        <w:rPr>
          <w:rFonts w:asciiTheme="minorHAnsi" w:hAnsiTheme="minorHAnsi"/>
          <w:b/>
          <w:lang w:val="en-GB"/>
        </w:rPr>
        <w:t>34</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Romania</w:t>
      </w:r>
      <w:r w:rsidRPr="00EA4EC3">
        <w:rPr>
          <w:rFonts w:asciiTheme="minorHAnsi" w:hAnsiTheme="minorHAnsi"/>
          <w:b/>
          <w:lang w:val="en-GB"/>
        </w:rPr>
        <w:t xml:space="preserve"> Personnel  </w:t>
      </w:r>
    </w:p>
    <w:p w14:paraId="68E528B5" w14:textId="77777777" w:rsidR="0040425F" w:rsidRPr="00EA4EC3" w:rsidRDefault="0040425F" w:rsidP="0040425F">
      <w:pPr>
        <w:jc w:val="both"/>
        <w:rPr>
          <w:rFonts w:asciiTheme="minorHAnsi" w:hAnsiTheme="minorHAnsi"/>
          <w:lang w:val="en-GB"/>
        </w:rPr>
      </w:pPr>
    </w:p>
    <w:p w14:paraId="5D551B30" w14:textId="276AD057" w:rsidR="0005155A" w:rsidRPr="00EA4EC3" w:rsidRDefault="0005155A" w:rsidP="0005155A">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Romania </w:t>
      </w:r>
    </w:p>
    <w:p w14:paraId="2500E1EC" w14:textId="77777777" w:rsidR="0005155A" w:rsidRDefault="0005155A" w:rsidP="0005155A">
      <w:pPr>
        <w:jc w:val="both"/>
        <w:rPr>
          <w:rFonts w:asciiTheme="minorHAnsi" w:hAnsiTheme="minorHAnsi"/>
          <w:lang w:val="en-GB"/>
        </w:rPr>
      </w:pPr>
    </w:p>
    <w:p w14:paraId="2DE7DA46" w14:textId="68C06FA5" w:rsidR="0005155A" w:rsidRPr="00EA4EC3" w:rsidRDefault="0005155A" w:rsidP="0005155A">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Romania at year.</w:t>
      </w:r>
    </w:p>
    <w:p w14:paraId="45578E6C" w14:textId="77777777" w:rsidR="0040425F" w:rsidRPr="00EA4EC3" w:rsidRDefault="0040425F" w:rsidP="0040425F">
      <w:pPr>
        <w:jc w:val="both"/>
        <w:rPr>
          <w:rFonts w:asciiTheme="minorHAnsi" w:hAnsiTheme="minorHAnsi"/>
          <w:lang w:val="en-GB"/>
        </w:rPr>
      </w:pPr>
    </w:p>
    <w:p w14:paraId="4AFF9A5A" w14:textId="77777777"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BD26AAE" w14:textId="77777777" w:rsidR="0040425F" w:rsidRPr="00EA4EC3" w:rsidRDefault="0040425F" w:rsidP="0040425F">
      <w:pPr>
        <w:jc w:val="both"/>
        <w:rPr>
          <w:rFonts w:asciiTheme="minorHAnsi" w:hAnsiTheme="minorHAnsi"/>
          <w:u w:val="single"/>
          <w:lang w:val="en-GB"/>
        </w:rPr>
      </w:pPr>
    </w:p>
    <w:p w14:paraId="32537233"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4650D1F6"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E36279" w:rsidRPr="00EA4EC3" w14:paraId="355B5FA4" w14:textId="77777777" w:rsidTr="00F40A68">
        <w:trPr>
          <w:trHeight w:val="300"/>
        </w:trPr>
        <w:tc>
          <w:tcPr>
            <w:tcW w:w="1300" w:type="dxa"/>
            <w:tcBorders>
              <w:top w:val="nil"/>
              <w:left w:val="nil"/>
              <w:bottom w:val="single" w:sz="4" w:space="0" w:color="auto"/>
              <w:right w:val="nil"/>
            </w:tcBorders>
            <w:shd w:val="clear" w:color="auto" w:fill="auto"/>
            <w:noWrap/>
            <w:vAlign w:val="bottom"/>
            <w:hideMark/>
          </w:tcPr>
          <w:p w14:paraId="193959F4" w14:textId="1A34EFF1" w:rsidR="00E36279" w:rsidRPr="00EA4EC3" w:rsidRDefault="00E36279" w:rsidP="00F40A68">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83CAF72" w14:textId="77777777" w:rsidR="00E36279" w:rsidRPr="00EA4EC3" w:rsidRDefault="00E36279" w:rsidP="00F40A68">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5B237F08" w14:textId="77777777" w:rsidR="00E36279" w:rsidRPr="00EA4EC3" w:rsidRDefault="00E36279" w:rsidP="00F40A68">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BCD2ED8" w14:textId="77777777" w:rsidR="00E36279" w:rsidRPr="00EA4EC3" w:rsidRDefault="00E36279" w:rsidP="00F40A68">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098B059D" w14:textId="77777777" w:rsidR="00E36279" w:rsidRPr="00EA4EC3" w:rsidRDefault="00E36279" w:rsidP="00F40A68">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563164D" w14:textId="77777777" w:rsidR="00E36279" w:rsidRPr="00EA4EC3" w:rsidRDefault="00E36279" w:rsidP="00F40A68">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E36279" w:rsidRPr="00EA4EC3" w14:paraId="23A933DB" w14:textId="77777777" w:rsidTr="00F40A68">
        <w:trPr>
          <w:trHeight w:val="300"/>
        </w:trPr>
        <w:tc>
          <w:tcPr>
            <w:tcW w:w="1300" w:type="dxa"/>
            <w:tcBorders>
              <w:top w:val="nil"/>
              <w:left w:val="nil"/>
              <w:bottom w:val="nil"/>
              <w:right w:val="nil"/>
            </w:tcBorders>
            <w:shd w:val="clear" w:color="auto" w:fill="auto"/>
            <w:noWrap/>
            <w:vAlign w:val="bottom"/>
            <w:hideMark/>
          </w:tcPr>
          <w:p w14:paraId="05D4C01B" w14:textId="48059BC0" w:rsidR="00E36279" w:rsidRPr="0005155A" w:rsidRDefault="00F40A68" w:rsidP="00F40A68">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Romania Personnel</w:t>
            </w:r>
          </w:p>
        </w:tc>
        <w:tc>
          <w:tcPr>
            <w:tcW w:w="1300" w:type="dxa"/>
            <w:tcBorders>
              <w:top w:val="nil"/>
              <w:left w:val="nil"/>
              <w:bottom w:val="nil"/>
              <w:right w:val="nil"/>
            </w:tcBorders>
            <w:shd w:val="clear" w:color="auto" w:fill="auto"/>
            <w:noWrap/>
            <w:vAlign w:val="bottom"/>
            <w:hideMark/>
          </w:tcPr>
          <w:p w14:paraId="4DDA6D73" w14:textId="31AC785D" w:rsidR="00E36279" w:rsidRPr="0005155A" w:rsidRDefault="00E36279" w:rsidP="00F40A68">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3</w:t>
            </w:r>
            <w:r w:rsidR="00C33D0D" w:rsidRPr="0005155A">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4FA5C3F8" w14:textId="58A42BC3" w:rsidR="00E36279" w:rsidRPr="0005155A" w:rsidRDefault="006B198E" w:rsidP="00443823">
            <w:pPr>
              <w:jc w:val="center"/>
              <w:rPr>
                <w:rFonts w:asciiTheme="minorHAnsi" w:eastAsia="Times New Roman" w:hAnsiTheme="minorHAnsi"/>
                <w:color w:val="000000"/>
                <w:highlight w:val="yellow"/>
                <w:lang w:val="en-GB"/>
              </w:rPr>
            </w:pPr>
            <w:r w:rsidRPr="0005155A">
              <w:rPr>
                <w:rFonts w:asciiTheme="minorHAnsi" w:hAnsiTheme="minorHAnsi"/>
                <w:highlight w:val="yellow"/>
                <w:lang w:val="en-GB"/>
              </w:rPr>
              <w:t>10.</w:t>
            </w:r>
            <w:r w:rsidR="00C86474" w:rsidRPr="0005155A">
              <w:rPr>
                <w:rFonts w:asciiTheme="minorHAnsi" w:hAnsiTheme="minorHAnsi"/>
                <w:highlight w:val="yellow"/>
                <w:lang w:val="en-GB"/>
              </w:rPr>
              <w:t>2</w:t>
            </w:r>
          </w:p>
        </w:tc>
        <w:tc>
          <w:tcPr>
            <w:tcW w:w="1300" w:type="dxa"/>
            <w:tcBorders>
              <w:top w:val="nil"/>
              <w:left w:val="nil"/>
              <w:bottom w:val="nil"/>
              <w:right w:val="nil"/>
            </w:tcBorders>
            <w:shd w:val="clear" w:color="auto" w:fill="auto"/>
            <w:noWrap/>
            <w:vAlign w:val="bottom"/>
            <w:hideMark/>
          </w:tcPr>
          <w:p w14:paraId="255BF037" w14:textId="1A7549BD" w:rsidR="00E36279" w:rsidRPr="0005155A" w:rsidRDefault="00C33D0D" w:rsidP="00443823">
            <w:pPr>
              <w:jc w:val="center"/>
              <w:rPr>
                <w:rFonts w:asciiTheme="minorHAnsi" w:eastAsia="Times New Roman" w:hAnsiTheme="minorHAnsi"/>
                <w:color w:val="000000"/>
                <w:highlight w:val="yellow"/>
                <w:lang w:val="en-GB"/>
              </w:rPr>
            </w:pPr>
            <w:r w:rsidRPr="0005155A">
              <w:rPr>
                <w:rFonts w:asciiTheme="minorHAnsi" w:hAnsiTheme="minorHAnsi"/>
                <w:highlight w:val="yellow"/>
                <w:lang w:val="en-GB"/>
              </w:rPr>
              <w:t>34.</w:t>
            </w:r>
            <w:r w:rsidR="00C86474" w:rsidRPr="0005155A">
              <w:rPr>
                <w:rFonts w:asciiTheme="minorHAnsi" w:hAnsiTheme="minorHAnsi"/>
                <w:highlight w:val="yellow"/>
                <w:lang w:val="en-GB"/>
              </w:rPr>
              <w:t>4</w:t>
            </w:r>
            <w:r w:rsidR="00443823" w:rsidRPr="0005155A">
              <w:rPr>
                <w:rFonts w:asciiTheme="minorHAnsi" w:hAnsiTheme="minorHAnsi"/>
                <w:highlight w:val="yellow"/>
                <w:lang w:val="en-GB"/>
              </w:rPr>
              <w:t>83</w:t>
            </w:r>
          </w:p>
        </w:tc>
        <w:tc>
          <w:tcPr>
            <w:tcW w:w="1300" w:type="dxa"/>
            <w:tcBorders>
              <w:top w:val="nil"/>
              <w:left w:val="nil"/>
              <w:bottom w:val="nil"/>
              <w:right w:val="nil"/>
            </w:tcBorders>
            <w:shd w:val="clear" w:color="auto" w:fill="auto"/>
            <w:noWrap/>
            <w:vAlign w:val="bottom"/>
            <w:hideMark/>
          </w:tcPr>
          <w:p w14:paraId="531B2FC4" w14:textId="77777777" w:rsidR="00E36279" w:rsidRPr="0005155A" w:rsidRDefault="00E36279" w:rsidP="00F40A68">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5045E79" w14:textId="77777777" w:rsidR="00E36279" w:rsidRPr="00EA4EC3" w:rsidRDefault="00E36279" w:rsidP="00F40A68">
            <w:pPr>
              <w:jc w:val="center"/>
              <w:rPr>
                <w:rFonts w:asciiTheme="minorHAnsi" w:eastAsia="Times New Roman" w:hAnsiTheme="minorHAnsi"/>
                <w:color w:val="000000"/>
                <w:lang w:val="en-GB"/>
              </w:rPr>
            </w:pPr>
            <w:r w:rsidRPr="0005155A">
              <w:rPr>
                <w:rFonts w:asciiTheme="minorHAnsi" w:eastAsia="Times New Roman" w:hAnsiTheme="minorHAnsi"/>
                <w:color w:val="000000"/>
                <w:highlight w:val="yellow"/>
                <w:lang w:val="en-GB"/>
              </w:rPr>
              <w:t>196</w:t>
            </w:r>
          </w:p>
        </w:tc>
      </w:tr>
    </w:tbl>
    <w:p w14:paraId="576BBA8B" w14:textId="77777777" w:rsidR="0040425F" w:rsidRPr="00EA4EC3" w:rsidRDefault="0040425F" w:rsidP="0040425F">
      <w:pPr>
        <w:jc w:val="both"/>
        <w:rPr>
          <w:rFonts w:asciiTheme="minorHAnsi" w:hAnsiTheme="minorHAnsi"/>
          <w:lang w:val="en-GB"/>
        </w:rPr>
      </w:pPr>
    </w:p>
    <w:p w14:paraId="5AE04953" w14:textId="371161B2"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E36279" w:rsidRPr="00EA4EC3">
        <w:rPr>
          <w:rFonts w:asciiTheme="minorHAnsi" w:hAnsiTheme="minorHAnsi"/>
          <w:b/>
          <w:lang w:val="en-GB"/>
        </w:rPr>
        <w:t>35</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Slovakia</w:t>
      </w:r>
      <w:r w:rsidRPr="00EA4EC3">
        <w:rPr>
          <w:rFonts w:asciiTheme="minorHAnsi" w:hAnsiTheme="minorHAnsi"/>
          <w:b/>
          <w:lang w:val="en-GB"/>
        </w:rPr>
        <w:t xml:space="preserve"> Personnel  </w:t>
      </w:r>
    </w:p>
    <w:p w14:paraId="6969E565" w14:textId="77777777" w:rsidR="0040425F" w:rsidRPr="00EA4EC3" w:rsidRDefault="0040425F" w:rsidP="0040425F">
      <w:pPr>
        <w:jc w:val="both"/>
        <w:rPr>
          <w:rFonts w:asciiTheme="minorHAnsi" w:hAnsiTheme="minorHAnsi"/>
          <w:lang w:val="en-GB"/>
        </w:rPr>
      </w:pPr>
    </w:p>
    <w:p w14:paraId="3987EEE0" w14:textId="3C5CEB87" w:rsidR="0005155A" w:rsidRPr="00EA4EC3" w:rsidRDefault="0005155A" w:rsidP="0005155A">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Slovakia </w:t>
      </w:r>
    </w:p>
    <w:p w14:paraId="2EE3CA5D" w14:textId="77777777" w:rsidR="0005155A" w:rsidRDefault="0005155A" w:rsidP="0005155A">
      <w:pPr>
        <w:jc w:val="both"/>
        <w:rPr>
          <w:rFonts w:asciiTheme="minorHAnsi" w:hAnsiTheme="minorHAnsi"/>
          <w:lang w:val="en-GB"/>
        </w:rPr>
      </w:pPr>
    </w:p>
    <w:p w14:paraId="73D71418" w14:textId="151D6675" w:rsidR="0005155A" w:rsidRPr="00EA4EC3" w:rsidRDefault="0005155A" w:rsidP="0005155A">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Slovakia at year.</w:t>
      </w:r>
    </w:p>
    <w:p w14:paraId="6C706330" w14:textId="77777777" w:rsidR="0040425F" w:rsidRPr="00EA4EC3" w:rsidRDefault="0040425F" w:rsidP="0040425F">
      <w:pPr>
        <w:jc w:val="both"/>
        <w:rPr>
          <w:rFonts w:asciiTheme="minorHAnsi" w:hAnsiTheme="minorHAnsi"/>
          <w:lang w:val="en-GB"/>
        </w:rPr>
      </w:pPr>
    </w:p>
    <w:p w14:paraId="66674354" w14:textId="0771584E"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228ECCFA" w14:textId="77777777" w:rsidR="0040425F" w:rsidRPr="00EA4EC3" w:rsidRDefault="0040425F" w:rsidP="0040425F">
      <w:pPr>
        <w:jc w:val="both"/>
        <w:rPr>
          <w:rFonts w:asciiTheme="minorHAnsi" w:hAnsiTheme="minorHAnsi"/>
          <w:u w:val="single"/>
          <w:lang w:val="en-GB"/>
        </w:rPr>
      </w:pPr>
    </w:p>
    <w:p w14:paraId="33A34820" w14:textId="225562EF"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B19C5AA"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AD47CB" w:rsidRPr="00EA4EC3" w14:paraId="3ADFD4DE" w14:textId="77777777" w:rsidTr="00923223">
        <w:trPr>
          <w:trHeight w:val="300"/>
        </w:trPr>
        <w:tc>
          <w:tcPr>
            <w:tcW w:w="1300" w:type="dxa"/>
            <w:tcBorders>
              <w:top w:val="nil"/>
              <w:left w:val="nil"/>
              <w:bottom w:val="single" w:sz="4" w:space="0" w:color="auto"/>
              <w:right w:val="nil"/>
            </w:tcBorders>
            <w:shd w:val="clear" w:color="auto" w:fill="auto"/>
            <w:noWrap/>
            <w:vAlign w:val="bottom"/>
            <w:hideMark/>
          </w:tcPr>
          <w:p w14:paraId="573E92CC" w14:textId="18BC8202" w:rsidR="00AD47CB" w:rsidRPr="00EA4EC3" w:rsidRDefault="00AD47CB" w:rsidP="00923223">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16927E0B" w14:textId="77777777" w:rsidR="00AD47CB" w:rsidRPr="00EA4EC3" w:rsidRDefault="00AD47CB" w:rsidP="00923223">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CFA2EFC" w14:textId="77777777" w:rsidR="00AD47CB" w:rsidRPr="00EA4EC3" w:rsidRDefault="00AD47CB" w:rsidP="00923223">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74E93BDB" w14:textId="77777777" w:rsidR="00AD47CB" w:rsidRPr="00EA4EC3" w:rsidRDefault="00AD47CB" w:rsidP="00923223">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32AA373F" w14:textId="77777777" w:rsidR="00AD47CB" w:rsidRPr="00EA4EC3" w:rsidRDefault="00AD47CB" w:rsidP="00923223">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47163AF0" w14:textId="77777777" w:rsidR="00AD47CB" w:rsidRPr="00EA4EC3" w:rsidRDefault="00AD47CB" w:rsidP="00923223">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AD47CB" w:rsidRPr="00EA4EC3" w14:paraId="660CA1A1" w14:textId="77777777" w:rsidTr="00923223">
        <w:trPr>
          <w:trHeight w:val="300"/>
        </w:trPr>
        <w:tc>
          <w:tcPr>
            <w:tcW w:w="1300" w:type="dxa"/>
            <w:tcBorders>
              <w:top w:val="nil"/>
              <w:left w:val="nil"/>
              <w:bottom w:val="nil"/>
              <w:right w:val="nil"/>
            </w:tcBorders>
            <w:shd w:val="clear" w:color="auto" w:fill="auto"/>
            <w:noWrap/>
            <w:vAlign w:val="bottom"/>
            <w:hideMark/>
          </w:tcPr>
          <w:p w14:paraId="09705710" w14:textId="7079291A" w:rsidR="00AD47CB" w:rsidRPr="0005155A" w:rsidRDefault="00234D11" w:rsidP="00923223">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Slovakia Personnel</w:t>
            </w:r>
          </w:p>
        </w:tc>
        <w:tc>
          <w:tcPr>
            <w:tcW w:w="1300" w:type="dxa"/>
            <w:tcBorders>
              <w:top w:val="nil"/>
              <w:left w:val="nil"/>
              <w:bottom w:val="nil"/>
              <w:right w:val="nil"/>
            </w:tcBorders>
            <w:shd w:val="clear" w:color="auto" w:fill="auto"/>
            <w:noWrap/>
            <w:vAlign w:val="bottom"/>
            <w:hideMark/>
          </w:tcPr>
          <w:p w14:paraId="35C8AE72" w14:textId="72737271" w:rsidR="00AD47CB" w:rsidRPr="0005155A" w:rsidRDefault="00AD47CB" w:rsidP="00923223">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3</w:t>
            </w:r>
            <w:r w:rsidR="00923223" w:rsidRPr="0005155A">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6ED92224" w14:textId="18C4D23D" w:rsidR="00AD47CB" w:rsidRPr="0005155A" w:rsidRDefault="00234D11" w:rsidP="00490292">
            <w:pPr>
              <w:jc w:val="center"/>
              <w:rPr>
                <w:rFonts w:asciiTheme="minorHAnsi" w:eastAsia="Times New Roman" w:hAnsiTheme="minorHAnsi"/>
                <w:color w:val="000000"/>
                <w:highlight w:val="yellow"/>
                <w:lang w:val="en-GB"/>
              </w:rPr>
            </w:pPr>
            <w:r w:rsidRPr="0005155A">
              <w:rPr>
                <w:rFonts w:asciiTheme="minorHAnsi" w:hAnsiTheme="minorHAnsi"/>
                <w:highlight w:val="yellow"/>
                <w:lang w:val="en-GB"/>
              </w:rPr>
              <w:t>2.</w:t>
            </w:r>
            <w:r w:rsidR="00490292" w:rsidRPr="0005155A">
              <w:rPr>
                <w:rFonts w:asciiTheme="minorHAnsi" w:hAnsiTheme="minorHAnsi"/>
                <w:highlight w:val="yellow"/>
                <w:lang w:val="en-GB"/>
              </w:rPr>
              <w:t>314</w:t>
            </w:r>
          </w:p>
        </w:tc>
        <w:tc>
          <w:tcPr>
            <w:tcW w:w="1300" w:type="dxa"/>
            <w:tcBorders>
              <w:top w:val="nil"/>
              <w:left w:val="nil"/>
              <w:bottom w:val="nil"/>
              <w:right w:val="nil"/>
            </w:tcBorders>
            <w:shd w:val="clear" w:color="auto" w:fill="auto"/>
            <w:noWrap/>
            <w:vAlign w:val="bottom"/>
            <w:hideMark/>
          </w:tcPr>
          <w:p w14:paraId="1AFFB59E" w14:textId="21F58058" w:rsidR="00AD47CB" w:rsidRPr="0005155A" w:rsidRDefault="00234D11" w:rsidP="00490292">
            <w:pPr>
              <w:jc w:val="center"/>
              <w:rPr>
                <w:rFonts w:asciiTheme="minorHAnsi" w:eastAsia="Times New Roman" w:hAnsiTheme="minorHAnsi"/>
                <w:color w:val="000000"/>
                <w:highlight w:val="yellow"/>
                <w:lang w:val="en-GB"/>
              </w:rPr>
            </w:pPr>
            <w:r w:rsidRPr="0005155A">
              <w:rPr>
                <w:rFonts w:asciiTheme="minorHAnsi" w:hAnsiTheme="minorHAnsi"/>
                <w:highlight w:val="yellow"/>
                <w:lang w:val="en-GB"/>
              </w:rPr>
              <w:t>7.3</w:t>
            </w:r>
            <w:r w:rsidR="00490292" w:rsidRPr="0005155A">
              <w:rPr>
                <w:rFonts w:asciiTheme="minorHAnsi" w:hAnsiTheme="minorHAnsi"/>
                <w:highlight w:val="yellow"/>
                <w:lang w:val="en-GB"/>
              </w:rPr>
              <w:t>15</w:t>
            </w:r>
          </w:p>
        </w:tc>
        <w:tc>
          <w:tcPr>
            <w:tcW w:w="1300" w:type="dxa"/>
            <w:tcBorders>
              <w:top w:val="nil"/>
              <w:left w:val="nil"/>
              <w:bottom w:val="nil"/>
              <w:right w:val="nil"/>
            </w:tcBorders>
            <w:shd w:val="clear" w:color="auto" w:fill="auto"/>
            <w:noWrap/>
            <w:vAlign w:val="bottom"/>
            <w:hideMark/>
          </w:tcPr>
          <w:p w14:paraId="5EE72FA9" w14:textId="77777777" w:rsidR="00AD47CB" w:rsidRPr="0005155A" w:rsidRDefault="00AD47CB" w:rsidP="00923223">
            <w:pPr>
              <w:jc w:val="center"/>
              <w:rPr>
                <w:rFonts w:asciiTheme="minorHAnsi" w:eastAsia="Times New Roman" w:hAnsiTheme="minorHAnsi"/>
                <w:color w:val="000000"/>
                <w:highlight w:val="yellow"/>
                <w:lang w:val="en-GB"/>
              </w:rPr>
            </w:pPr>
            <w:r w:rsidRPr="0005155A">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661C4840" w14:textId="77777777" w:rsidR="00AD47CB" w:rsidRPr="00EA4EC3" w:rsidRDefault="00AD47CB" w:rsidP="00923223">
            <w:pPr>
              <w:jc w:val="center"/>
              <w:rPr>
                <w:rFonts w:asciiTheme="minorHAnsi" w:eastAsia="Times New Roman" w:hAnsiTheme="minorHAnsi"/>
                <w:color w:val="000000"/>
                <w:lang w:val="en-GB"/>
              </w:rPr>
            </w:pPr>
            <w:r w:rsidRPr="0005155A">
              <w:rPr>
                <w:rFonts w:asciiTheme="minorHAnsi" w:eastAsia="Times New Roman" w:hAnsiTheme="minorHAnsi"/>
                <w:color w:val="000000"/>
                <w:highlight w:val="yellow"/>
                <w:lang w:val="en-GB"/>
              </w:rPr>
              <w:t>40</w:t>
            </w:r>
          </w:p>
        </w:tc>
      </w:tr>
    </w:tbl>
    <w:p w14:paraId="52A914A9" w14:textId="77777777" w:rsidR="00530B3C" w:rsidRPr="00EA4EC3" w:rsidRDefault="00530B3C" w:rsidP="0040425F">
      <w:pPr>
        <w:jc w:val="both"/>
        <w:rPr>
          <w:rFonts w:asciiTheme="minorHAnsi" w:hAnsiTheme="minorHAnsi"/>
          <w:lang w:val="en-GB"/>
        </w:rPr>
      </w:pPr>
    </w:p>
    <w:p w14:paraId="222FE709" w14:textId="0942E279"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AD47CB" w:rsidRPr="00EA4EC3">
        <w:rPr>
          <w:rFonts w:asciiTheme="minorHAnsi" w:hAnsiTheme="minorHAnsi"/>
          <w:b/>
          <w:lang w:val="en-GB"/>
        </w:rPr>
        <w:t>36</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Slovenia</w:t>
      </w:r>
      <w:r w:rsidRPr="00EA4EC3">
        <w:rPr>
          <w:rFonts w:asciiTheme="minorHAnsi" w:hAnsiTheme="minorHAnsi"/>
          <w:b/>
          <w:lang w:val="en-GB"/>
        </w:rPr>
        <w:t xml:space="preserve"> Personnel  </w:t>
      </w:r>
    </w:p>
    <w:p w14:paraId="22BF077B" w14:textId="77777777" w:rsidR="0040425F" w:rsidRPr="00EA4EC3" w:rsidRDefault="0040425F" w:rsidP="0040425F">
      <w:pPr>
        <w:jc w:val="both"/>
        <w:rPr>
          <w:rFonts w:asciiTheme="minorHAnsi" w:hAnsiTheme="minorHAnsi"/>
          <w:lang w:val="en-GB"/>
        </w:rPr>
      </w:pPr>
    </w:p>
    <w:p w14:paraId="4C9DED79" w14:textId="5A28AC9B" w:rsidR="006F3473" w:rsidRPr="00EA4EC3" w:rsidRDefault="006F3473" w:rsidP="006F3473">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Slovenia </w:t>
      </w:r>
    </w:p>
    <w:p w14:paraId="61AC0E20" w14:textId="77777777" w:rsidR="006F3473" w:rsidRDefault="006F3473" w:rsidP="006F3473">
      <w:pPr>
        <w:jc w:val="both"/>
        <w:rPr>
          <w:rFonts w:asciiTheme="minorHAnsi" w:hAnsiTheme="minorHAnsi"/>
          <w:lang w:val="en-GB"/>
        </w:rPr>
      </w:pPr>
    </w:p>
    <w:p w14:paraId="20A6D34B" w14:textId="1AAAEE69" w:rsidR="006F3473" w:rsidRPr="00EA4EC3" w:rsidRDefault="006F3473" w:rsidP="006F3473">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Slovenia at year.</w:t>
      </w:r>
    </w:p>
    <w:p w14:paraId="107C14EA" w14:textId="77777777" w:rsidR="0040425F" w:rsidRPr="00EA4EC3" w:rsidRDefault="0040425F" w:rsidP="0040425F">
      <w:pPr>
        <w:jc w:val="both"/>
        <w:rPr>
          <w:rFonts w:asciiTheme="minorHAnsi" w:hAnsiTheme="minorHAnsi"/>
          <w:lang w:val="en-GB"/>
        </w:rPr>
      </w:pPr>
    </w:p>
    <w:p w14:paraId="0CCC772F" w14:textId="4BF37ECD"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1B050A57" w14:textId="77777777" w:rsidR="0040425F" w:rsidRPr="00EA4EC3" w:rsidRDefault="0040425F" w:rsidP="0040425F">
      <w:pPr>
        <w:jc w:val="both"/>
        <w:rPr>
          <w:rFonts w:asciiTheme="minorHAnsi" w:hAnsiTheme="minorHAnsi"/>
          <w:u w:val="single"/>
          <w:lang w:val="en-GB"/>
        </w:rPr>
      </w:pPr>
    </w:p>
    <w:p w14:paraId="2B3B596A" w14:textId="575449ED"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E8BA9ED"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395517" w:rsidRPr="00EA4EC3" w14:paraId="3BD50EF5" w14:textId="77777777" w:rsidTr="003564DB">
        <w:trPr>
          <w:trHeight w:val="300"/>
        </w:trPr>
        <w:tc>
          <w:tcPr>
            <w:tcW w:w="1300" w:type="dxa"/>
            <w:tcBorders>
              <w:top w:val="nil"/>
              <w:left w:val="nil"/>
              <w:bottom w:val="single" w:sz="4" w:space="0" w:color="auto"/>
              <w:right w:val="nil"/>
            </w:tcBorders>
            <w:shd w:val="clear" w:color="auto" w:fill="auto"/>
            <w:noWrap/>
            <w:vAlign w:val="bottom"/>
            <w:hideMark/>
          </w:tcPr>
          <w:p w14:paraId="17205264" w14:textId="52DC0229" w:rsidR="00395517" w:rsidRPr="00EA4EC3" w:rsidRDefault="00395517" w:rsidP="003564DB">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4E05826C" w14:textId="77777777" w:rsidR="00395517" w:rsidRPr="00EA4EC3" w:rsidRDefault="00395517" w:rsidP="003564DB">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446936A3" w14:textId="77777777" w:rsidR="00395517" w:rsidRPr="00EA4EC3" w:rsidRDefault="00395517" w:rsidP="003564DB">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1361D70C" w14:textId="77777777" w:rsidR="00395517" w:rsidRPr="00EA4EC3" w:rsidRDefault="00395517" w:rsidP="003564DB">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2B8393F1" w14:textId="77777777" w:rsidR="00395517" w:rsidRPr="00EA4EC3" w:rsidRDefault="00395517" w:rsidP="003564DB">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71CF614F" w14:textId="77777777" w:rsidR="00395517" w:rsidRPr="00EA4EC3" w:rsidRDefault="00395517" w:rsidP="003564DB">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95517" w:rsidRPr="00EA4EC3" w14:paraId="6F53FA0F" w14:textId="77777777" w:rsidTr="003564DB">
        <w:trPr>
          <w:trHeight w:val="300"/>
        </w:trPr>
        <w:tc>
          <w:tcPr>
            <w:tcW w:w="1300" w:type="dxa"/>
            <w:tcBorders>
              <w:top w:val="nil"/>
              <w:left w:val="nil"/>
              <w:bottom w:val="nil"/>
              <w:right w:val="nil"/>
            </w:tcBorders>
            <w:shd w:val="clear" w:color="auto" w:fill="auto"/>
            <w:noWrap/>
            <w:vAlign w:val="bottom"/>
            <w:hideMark/>
          </w:tcPr>
          <w:p w14:paraId="3F429EF8" w14:textId="1045E796" w:rsidR="00395517" w:rsidRPr="006F3473" w:rsidRDefault="003564DB" w:rsidP="003564DB">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Slovenia Personnel</w:t>
            </w:r>
          </w:p>
        </w:tc>
        <w:tc>
          <w:tcPr>
            <w:tcW w:w="1300" w:type="dxa"/>
            <w:tcBorders>
              <w:top w:val="nil"/>
              <w:left w:val="nil"/>
              <w:bottom w:val="nil"/>
              <w:right w:val="nil"/>
            </w:tcBorders>
            <w:shd w:val="clear" w:color="auto" w:fill="auto"/>
            <w:noWrap/>
            <w:vAlign w:val="bottom"/>
            <w:hideMark/>
          </w:tcPr>
          <w:p w14:paraId="79D962E3" w14:textId="3BACD11D" w:rsidR="00395517" w:rsidRPr="006F3473" w:rsidRDefault="00395517" w:rsidP="003564DB">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3</w:t>
            </w:r>
            <w:r w:rsidR="003564DB" w:rsidRPr="006F3473">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23B393A8" w14:textId="4374DA0F" w:rsidR="00395517" w:rsidRPr="006F3473" w:rsidRDefault="003564DB" w:rsidP="003564DB">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1.457</w:t>
            </w:r>
          </w:p>
        </w:tc>
        <w:tc>
          <w:tcPr>
            <w:tcW w:w="1300" w:type="dxa"/>
            <w:tcBorders>
              <w:top w:val="nil"/>
              <w:left w:val="nil"/>
              <w:bottom w:val="nil"/>
              <w:right w:val="nil"/>
            </w:tcBorders>
            <w:shd w:val="clear" w:color="auto" w:fill="auto"/>
            <w:noWrap/>
            <w:vAlign w:val="bottom"/>
            <w:hideMark/>
          </w:tcPr>
          <w:p w14:paraId="3B344ACE" w14:textId="0707D751" w:rsidR="00395517" w:rsidRPr="006F3473" w:rsidRDefault="003564DB" w:rsidP="003564DB">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4.949</w:t>
            </w:r>
          </w:p>
        </w:tc>
        <w:tc>
          <w:tcPr>
            <w:tcW w:w="1300" w:type="dxa"/>
            <w:tcBorders>
              <w:top w:val="nil"/>
              <w:left w:val="nil"/>
              <w:bottom w:val="nil"/>
              <w:right w:val="nil"/>
            </w:tcBorders>
            <w:shd w:val="clear" w:color="auto" w:fill="auto"/>
            <w:noWrap/>
            <w:vAlign w:val="bottom"/>
            <w:hideMark/>
          </w:tcPr>
          <w:p w14:paraId="60269235" w14:textId="77777777" w:rsidR="00395517" w:rsidRPr="006F3473" w:rsidRDefault="00395517" w:rsidP="003564DB">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42C3DF22" w14:textId="77777777" w:rsidR="00395517" w:rsidRPr="00EA4EC3" w:rsidRDefault="00395517" w:rsidP="003564DB">
            <w:pPr>
              <w:jc w:val="center"/>
              <w:rPr>
                <w:rFonts w:asciiTheme="minorHAnsi" w:eastAsia="Times New Roman" w:hAnsiTheme="minorHAnsi"/>
                <w:color w:val="000000"/>
                <w:lang w:val="en-GB"/>
              </w:rPr>
            </w:pPr>
            <w:r w:rsidRPr="006F3473">
              <w:rPr>
                <w:rFonts w:asciiTheme="minorHAnsi" w:eastAsia="Times New Roman" w:hAnsiTheme="minorHAnsi"/>
                <w:color w:val="000000"/>
                <w:highlight w:val="yellow"/>
                <w:lang w:val="en-GB"/>
              </w:rPr>
              <w:t>29</w:t>
            </w:r>
          </w:p>
        </w:tc>
      </w:tr>
    </w:tbl>
    <w:p w14:paraId="3BB34A8B" w14:textId="77777777" w:rsidR="00AF3172" w:rsidRPr="00EA4EC3" w:rsidRDefault="00AF3172" w:rsidP="0040425F">
      <w:pPr>
        <w:jc w:val="both"/>
        <w:rPr>
          <w:rFonts w:asciiTheme="minorHAnsi" w:hAnsiTheme="minorHAnsi"/>
          <w:lang w:val="en-GB"/>
        </w:rPr>
      </w:pPr>
    </w:p>
    <w:p w14:paraId="6D0A723B" w14:textId="1F352051"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395517" w:rsidRPr="00EA4EC3">
        <w:rPr>
          <w:rFonts w:asciiTheme="minorHAnsi" w:hAnsiTheme="minorHAnsi"/>
          <w:b/>
          <w:lang w:val="en-GB"/>
        </w:rPr>
        <w:t>37</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Spain</w:t>
      </w:r>
      <w:r w:rsidRPr="00EA4EC3">
        <w:rPr>
          <w:rFonts w:asciiTheme="minorHAnsi" w:hAnsiTheme="minorHAnsi"/>
          <w:b/>
          <w:lang w:val="en-GB"/>
        </w:rPr>
        <w:t xml:space="preserve"> Personnel  </w:t>
      </w:r>
    </w:p>
    <w:p w14:paraId="44CD356C" w14:textId="77777777" w:rsidR="0040425F" w:rsidRPr="00EA4EC3" w:rsidRDefault="0040425F" w:rsidP="0040425F">
      <w:pPr>
        <w:jc w:val="both"/>
        <w:rPr>
          <w:rFonts w:asciiTheme="minorHAnsi" w:hAnsiTheme="minorHAnsi"/>
          <w:lang w:val="en-GB"/>
        </w:rPr>
      </w:pPr>
    </w:p>
    <w:p w14:paraId="2A890072" w14:textId="67A56FB9" w:rsidR="006F3473" w:rsidRPr="00EA4EC3" w:rsidRDefault="006F3473" w:rsidP="006F3473">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Spain </w:t>
      </w:r>
    </w:p>
    <w:p w14:paraId="64E2E822" w14:textId="77777777" w:rsidR="006F3473" w:rsidRDefault="006F3473" w:rsidP="006F3473">
      <w:pPr>
        <w:jc w:val="both"/>
        <w:rPr>
          <w:rFonts w:asciiTheme="minorHAnsi" w:hAnsiTheme="minorHAnsi"/>
          <w:lang w:val="en-GB"/>
        </w:rPr>
      </w:pPr>
    </w:p>
    <w:p w14:paraId="6FF04E92" w14:textId="32A1F19D" w:rsidR="006F3473" w:rsidRPr="00EA4EC3" w:rsidRDefault="006F3473" w:rsidP="006F3473">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Spain at year.</w:t>
      </w:r>
    </w:p>
    <w:p w14:paraId="2D38CABC" w14:textId="77777777" w:rsidR="0040425F" w:rsidRPr="00EA4EC3" w:rsidRDefault="0040425F" w:rsidP="0040425F">
      <w:pPr>
        <w:jc w:val="both"/>
        <w:rPr>
          <w:rFonts w:asciiTheme="minorHAnsi" w:hAnsiTheme="minorHAnsi"/>
          <w:lang w:val="en-GB"/>
        </w:rPr>
      </w:pPr>
    </w:p>
    <w:p w14:paraId="3242D329" w14:textId="57A4DF90"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48AB8810" w14:textId="77777777" w:rsidR="0040425F" w:rsidRPr="00EA4EC3" w:rsidRDefault="0040425F" w:rsidP="0040425F">
      <w:pPr>
        <w:jc w:val="both"/>
        <w:rPr>
          <w:rFonts w:asciiTheme="minorHAnsi" w:hAnsiTheme="minorHAnsi"/>
          <w:u w:val="single"/>
          <w:lang w:val="en-GB"/>
        </w:rPr>
      </w:pPr>
    </w:p>
    <w:p w14:paraId="778FA22E"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C4DACC7"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395517" w:rsidRPr="00EA4EC3" w14:paraId="462DBE70" w14:textId="77777777" w:rsidTr="00835535">
        <w:trPr>
          <w:trHeight w:val="300"/>
        </w:trPr>
        <w:tc>
          <w:tcPr>
            <w:tcW w:w="1300" w:type="dxa"/>
            <w:tcBorders>
              <w:top w:val="nil"/>
              <w:left w:val="nil"/>
              <w:bottom w:val="single" w:sz="4" w:space="0" w:color="auto"/>
              <w:right w:val="nil"/>
            </w:tcBorders>
            <w:shd w:val="clear" w:color="auto" w:fill="auto"/>
            <w:noWrap/>
            <w:vAlign w:val="bottom"/>
            <w:hideMark/>
          </w:tcPr>
          <w:p w14:paraId="32616854" w14:textId="1558532F" w:rsidR="00395517" w:rsidRPr="00EA4EC3" w:rsidRDefault="00395517" w:rsidP="0083553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5DEC2B64" w14:textId="77777777" w:rsidR="00395517" w:rsidRPr="00EA4EC3" w:rsidRDefault="00395517" w:rsidP="00835535">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4849831B" w14:textId="77777777" w:rsidR="00395517" w:rsidRPr="00EA4EC3" w:rsidRDefault="00395517" w:rsidP="0083553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47376C3D" w14:textId="77777777" w:rsidR="00395517" w:rsidRPr="00EA4EC3" w:rsidRDefault="00395517" w:rsidP="0083553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34403A4D" w14:textId="77777777" w:rsidR="00395517" w:rsidRPr="00EA4EC3" w:rsidRDefault="00395517" w:rsidP="0083553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1F096328" w14:textId="77777777" w:rsidR="00395517" w:rsidRPr="00EA4EC3" w:rsidRDefault="00395517" w:rsidP="0083553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395517" w:rsidRPr="00EA4EC3" w14:paraId="22F15EF9" w14:textId="77777777" w:rsidTr="00835535">
        <w:trPr>
          <w:trHeight w:val="300"/>
        </w:trPr>
        <w:tc>
          <w:tcPr>
            <w:tcW w:w="1300" w:type="dxa"/>
            <w:tcBorders>
              <w:top w:val="nil"/>
              <w:left w:val="nil"/>
              <w:bottom w:val="nil"/>
              <w:right w:val="nil"/>
            </w:tcBorders>
            <w:shd w:val="clear" w:color="auto" w:fill="auto"/>
            <w:noWrap/>
            <w:vAlign w:val="bottom"/>
            <w:hideMark/>
          </w:tcPr>
          <w:p w14:paraId="5F6477CD" w14:textId="74C1610A" w:rsidR="00395517" w:rsidRPr="006F3473" w:rsidRDefault="006A5785" w:rsidP="0083553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Spain Personnel</w:t>
            </w:r>
          </w:p>
        </w:tc>
        <w:tc>
          <w:tcPr>
            <w:tcW w:w="1300" w:type="dxa"/>
            <w:tcBorders>
              <w:top w:val="nil"/>
              <w:left w:val="nil"/>
              <w:bottom w:val="nil"/>
              <w:right w:val="nil"/>
            </w:tcBorders>
            <w:shd w:val="clear" w:color="auto" w:fill="auto"/>
            <w:noWrap/>
            <w:vAlign w:val="bottom"/>
            <w:hideMark/>
          </w:tcPr>
          <w:p w14:paraId="2C54D7CE" w14:textId="6F488ACC" w:rsidR="00395517" w:rsidRPr="006F3473" w:rsidRDefault="00395517" w:rsidP="0083553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3</w:t>
            </w:r>
            <w:r w:rsidR="00C1263D" w:rsidRPr="006F3473">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4DE7B5A1" w14:textId="092C4618" w:rsidR="00395517" w:rsidRPr="006F3473" w:rsidRDefault="00782B03" w:rsidP="00C86474">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3</w:t>
            </w:r>
            <w:r w:rsidR="00C86474" w:rsidRPr="006F3473">
              <w:rPr>
                <w:rFonts w:asciiTheme="minorHAnsi" w:hAnsiTheme="minorHAnsi"/>
                <w:highlight w:val="yellow"/>
                <w:lang w:val="en-GB"/>
              </w:rPr>
              <w:t>1</w:t>
            </w:r>
            <w:r w:rsidRPr="006F3473">
              <w:rPr>
                <w:rFonts w:asciiTheme="minorHAnsi" w:hAnsiTheme="minorHAnsi"/>
                <w:highlight w:val="yellow"/>
                <w:lang w:val="en-GB"/>
              </w:rPr>
              <w:t>.</w:t>
            </w:r>
            <w:r w:rsidR="00C86474" w:rsidRPr="006F3473">
              <w:rPr>
                <w:rFonts w:asciiTheme="minorHAnsi" w:hAnsiTheme="minorHAnsi"/>
                <w:highlight w:val="yellow"/>
                <w:lang w:val="en-GB"/>
              </w:rPr>
              <w:t>629</w:t>
            </w:r>
          </w:p>
        </w:tc>
        <w:tc>
          <w:tcPr>
            <w:tcW w:w="1300" w:type="dxa"/>
            <w:tcBorders>
              <w:top w:val="nil"/>
              <w:left w:val="nil"/>
              <w:bottom w:val="nil"/>
              <w:right w:val="nil"/>
            </w:tcBorders>
            <w:shd w:val="clear" w:color="auto" w:fill="auto"/>
            <w:noWrap/>
            <w:vAlign w:val="bottom"/>
            <w:hideMark/>
          </w:tcPr>
          <w:p w14:paraId="4D2FB961" w14:textId="61D5C66D" w:rsidR="00395517" w:rsidRPr="006F3473" w:rsidRDefault="00C1263D" w:rsidP="00C86474">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7</w:t>
            </w:r>
            <w:r w:rsidR="00C86474" w:rsidRPr="006F3473">
              <w:rPr>
                <w:rFonts w:asciiTheme="minorHAnsi" w:hAnsiTheme="minorHAnsi"/>
                <w:highlight w:val="yellow"/>
                <w:lang w:val="en-GB"/>
              </w:rPr>
              <w:t>7</w:t>
            </w:r>
            <w:r w:rsidRPr="006F3473">
              <w:rPr>
                <w:rFonts w:asciiTheme="minorHAnsi" w:hAnsiTheme="minorHAnsi"/>
                <w:highlight w:val="yellow"/>
                <w:lang w:val="en-GB"/>
              </w:rPr>
              <w:t>.</w:t>
            </w:r>
            <w:r w:rsidR="00C86474" w:rsidRPr="006F3473">
              <w:rPr>
                <w:rFonts w:asciiTheme="minorHAnsi" w:hAnsiTheme="minorHAnsi"/>
                <w:highlight w:val="yellow"/>
                <w:lang w:val="en-GB"/>
              </w:rPr>
              <w:t>920</w:t>
            </w:r>
          </w:p>
        </w:tc>
        <w:tc>
          <w:tcPr>
            <w:tcW w:w="1300" w:type="dxa"/>
            <w:tcBorders>
              <w:top w:val="nil"/>
              <w:left w:val="nil"/>
              <w:bottom w:val="nil"/>
              <w:right w:val="nil"/>
            </w:tcBorders>
            <w:shd w:val="clear" w:color="auto" w:fill="auto"/>
            <w:noWrap/>
            <w:vAlign w:val="bottom"/>
            <w:hideMark/>
          </w:tcPr>
          <w:p w14:paraId="3AE79A8D" w14:textId="77777777" w:rsidR="00395517" w:rsidRPr="006F3473" w:rsidRDefault="00395517" w:rsidP="0083553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6220E4AB" w14:textId="77777777" w:rsidR="00395517" w:rsidRPr="00EA4EC3" w:rsidRDefault="00395517" w:rsidP="00835535">
            <w:pPr>
              <w:jc w:val="center"/>
              <w:rPr>
                <w:rFonts w:asciiTheme="minorHAnsi" w:eastAsia="Times New Roman" w:hAnsiTheme="minorHAnsi"/>
                <w:color w:val="000000"/>
                <w:lang w:val="en-GB"/>
              </w:rPr>
            </w:pPr>
            <w:r w:rsidRPr="006F3473">
              <w:rPr>
                <w:rFonts w:asciiTheme="minorHAnsi" w:eastAsia="Times New Roman" w:hAnsiTheme="minorHAnsi"/>
                <w:color w:val="000000"/>
                <w:highlight w:val="yellow"/>
                <w:lang w:val="en-GB"/>
              </w:rPr>
              <w:t>387</w:t>
            </w:r>
          </w:p>
        </w:tc>
      </w:tr>
    </w:tbl>
    <w:p w14:paraId="62D6EA1F" w14:textId="77777777" w:rsidR="00110531" w:rsidRPr="00EA4EC3" w:rsidRDefault="00110531" w:rsidP="0040425F">
      <w:pPr>
        <w:jc w:val="both"/>
        <w:rPr>
          <w:rFonts w:asciiTheme="minorHAnsi" w:hAnsiTheme="minorHAnsi"/>
          <w:lang w:val="en-GB"/>
        </w:rPr>
      </w:pPr>
    </w:p>
    <w:p w14:paraId="49A7FDA6" w14:textId="77777777" w:rsidR="001033EC" w:rsidRDefault="001033EC" w:rsidP="0040425F">
      <w:pPr>
        <w:jc w:val="both"/>
        <w:rPr>
          <w:rFonts w:asciiTheme="minorHAnsi" w:hAnsiTheme="minorHAnsi"/>
          <w:b/>
          <w:lang w:val="en-GB"/>
        </w:rPr>
      </w:pPr>
    </w:p>
    <w:p w14:paraId="4CBA9728" w14:textId="77777777" w:rsidR="001033EC" w:rsidRDefault="001033EC" w:rsidP="0040425F">
      <w:pPr>
        <w:jc w:val="both"/>
        <w:rPr>
          <w:rFonts w:asciiTheme="minorHAnsi" w:hAnsiTheme="minorHAnsi"/>
          <w:b/>
          <w:lang w:val="en-GB"/>
        </w:rPr>
      </w:pPr>
    </w:p>
    <w:p w14:paraId="5828BDF7" w14:textId="404AE5C3"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0406E0" w:rsidRPr="00EA4EC3">
        <w:rPr>
          <w:rFonts w:asciiTheme="minorHAnsi" w:hAnsiTheme="minorHAnsi"/>
          <w:b/>
          <w:lang w:val="en-GB"/>
        </w:rPr>
        <w:t>38</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4F677A" w:rsidRPr="00EA4EC3">
        <w:rPr>
          <w:rFonts w:asciiTheme="minorHAnsi" w:hAnsiTheme="minorHAnsi"/>
          <w:b/>
          <w:lang w:val="en-GB"/>
        </w:rPr>
        <w:t>Sweden</w:t>
      </w:r>
      <w:r w:rsidRPr="00EA4EC3">
        <w:rPr>
          <w:rFonts w:asciiTheme="minorHAnsi" w:hAnsiTheme="minorHAnsi"/>
          <w:b/>
          <w:lang w:val="en-GB"/>
        </w:rPr>
        <w:t xml:space="preserve"> Personnel  </w:t>
      </w:r>
    </w:p>
    <w:p w14:paraId="2E0C92EF" w14:textId="77777777" w:rsidR="0040425F" w:rsidRPr="00EA4EC3" w:rsidRDefault="0040425F" w:rsidP="0040425F">
      <w:pPr>
        <w:jc w:val="both"/>
        <w:rPr>
          <w:rFonts w:asciiTheme="minorHAnsi" w:hAnsiTheme="minorHAnsi"/>
          <w:lang w:val="en-GB"/>
        </w:rPr>
      </w:pPr>
    </w:p>
    <w:p w14:paraId="09BEF1C6" w14:textId="153C1422" w:rsidR="006F3473" w:rsidRPr="00EA4EC3" w:rsidRDefault="006F3473" w:rsidP="006F3473">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Sweden </w:t>
      </w:r>
    </w:p>
    <w:p w14:paraId="7D4DF552" w14:textId="77777777" w:rsidR="006F3473" w:rsidRDefault="006F3473" w:rsidP="006F3473">
      <w:pPr>
        <w:jc w:val="both"/>
        <w:rPr>
          <w:rFonts w:asciiTheme="minorHAnsi" w:hAnsiTheme="minorHAnsi"/>
          <w:lang w:val="en-GB"/>
        </w:rPr>
      </w:pPr>
    </w:p>
    <w:p w14:paraId="32C93410" w14:textId="3C49BD16" w:rsidR="006F3473" w:rsidRPr="00EA4EC3" w:rsidRDefault="006F3473" w:rsidP="006F3473">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Sweden at year.</w:t>
      </w:r>
    </w:p>
    <w:p w14:paraId="68139DE8" w14:textId="77777777" w:rsidR="0040425F" w:rsidRPr="00EA4EC3" w:rsidRDefault="0040425F" w:rsidP="0040425F">
      <w:pPr>
        <w:jc w:val="both"/>
        <w:rPr>
          <w:rFonts w:asciiTheme="minorHAnsi" w:hAnsiTheme="minorHAnsi"/>
          <w:lang w:val="en-GB"/>
        </w:rPr>
      </w:pPr>
    </w:p>
    <w:p w14:paraId="64ECE1BB" w14:textId="6B2188AD"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6E9CA5FC" w14:textId="77777777" w:rsidR="0040425F" w:rsidRPr="00EA4EC3" w:rsidRDefault="0040425F" w:rsidP="0040425F">
      <w:pPr>
        <w:jc w:val="both"/>
        <w:rPr>
          <w:rFonts w:asciiTheme="minorHAnsi" w:hAnsiTheme="minorHAnsi"/>
          <w:u w:val="single"/>
          <w:lang w:val="en-GB"/>
        </w:rPr>
      </w:pPr>
    </w:p>
    <w:p w14:paraId="0A98B9B3" w14:textId="77777777"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2018B2F7"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5D57E5" w:rsidRPr="00EA4EC3" w14:paraId="23C04210" w14:textId="77777777" w:rsidTr="00AA78A5">
        <w:trPr>
          <w:trHeight w:val="300"/>
        </w:trPr>
        <w:tc>
          <w:tcPr>
            <w:tcW w:w="1300" w:type="dxa"/>
            <w:tcBorders>
              <w:top w:val="nil"/>
              <w:left w:val="nil"/>
              <w:bottom w:val="single" w:sz="4" w:space="0" w:color="auto"/>
              <w:right w:val="nil"/>
            </w:tcBorders>
            <w:shd w:val="clear" w:color="auto" w:fill="auto"/>
            <w:noWrap/>
            <w:vAlign w:val="bottom"/>
            <w:hideMark/>
          </w:tcPr>
          <w:p w14:paraId="7074FA29" w14:textId="590E1B14" w:rsidR="005D57E5" w:rsidRPr="00EA4EC3" w:rsidRDefault="005D57E5" w:rsidP="00AA78A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52ADEF74" w14:textId="77777777" w:rsidR="005D57E5" w:rsidRPr="00EA4EC3" w:rsidRDefault="005D57E5" w:rsidP="00AA78A5">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75C81904" w14:textId="77777777" w:rsidR="005D57E5" w:rsidRPr="00EA4EC3" w:rsidRDefault="005D57E5" w:rsidP="00AA78A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1874B387" w14:textId="77777777" w:rsidR="005D57E5" w:rsidRPr="00EA4EC3" w:rsidRDefault="005D57E5" w:rsidP="00AA78A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50180C4C" w14:textId="77777777" w:rsidR="005D57E5" w:rsidRPr="00EA4EC3" w:rsidRDefault="005D57E5" w:rsidP="00AA78A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459C99AC" w14:textId="77777777" w:rsidR="005D57E5" w:rsidRPr="00EA4EC3" w:rsidRDefault="005D57E5" w:rsidP="00AA78A5">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5D57E5" w:rsidRPr="00EA4EC3" w14:paraId="127F4AEF" w14:textId="77777777" w:rsidTr="00AA78A5">
        <w:trPr>
          <w:trHeight w:val="300"/>
        </w:trPr>
        <w:tc>
          <w:tcPr>
            <w:tcW w:w="1300" w:type="dxa"/>
            <w:tcBorders>
              <w:top w:val="nil"/>
              <w:left w:val="nil"/>
              <w:bottom w:val="nil"/>
              <w:right w:val="nil"/>
            </w:tcBorders>
            <w:shd w:val="clear" w:color="auto" w:fill="auto"/>
            <w:noWrap/>
            <w:vAlign w:val="bottom"/>
            <w:hideMark/>
          </w:tcPr>
          <w:p w14:paraId="68B7B4FE" w14:textId="007C9907" w:rsidR="005D57E5" w:rsidRPr="006F3473" w:rsidRDefault="00AA78A5" w:rsidP="00AA78A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Sweden Personnel</w:t>
            </w:r>
          </w:p>
        </w:tc>
        <w:tc>
          <w:tcPr>
            <w:tcW w:w="1300" w:type="dxa"/>
            <w:tcBorders>
              <w:top w:val="nil"/>
              <w:left w:val="nil"/>
              <w:bottom w:val="nil"/>
              <w:right w:val="nil"/>
            </w:tcBorders>
            <w:shd w:val="clear" w:color="auto" w:fill="auto"/>
            <w:noWrap/>
            <w:vAlign w:val="bottom"/>
            <w:hideMark/>
          </w:tcPr>
          <w:p w14:paraId="6AA76D48" w14:textId="1A029389" w:rsidR="005D57E5" w:rsidRPr="006F3473" w:rsidRDefault="005D57E5" w:rsidP="00AA78A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3</w:t>
            </w:r>
            <w:r w:rsidR="00AA78A5" w:rsidRPr="006F3473">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34184A69" w14:textId="7C6DB231" w:rsidR="005D57E5" w:rsidRPr="006F3473" w:rsidRDefault="00AA78A5" w:rsidP="00443823">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2</w:t>
            </w:r>
            <w:r w:rsidR="00443823" w:rsidRPr="006F3473">
              <w:rPr>
                <w:rFonts w:asciiTheme="minorHAnsi" w:hAnsiTheme="minorHAnsi"/>
                <w:highlight w:val="yellow"/>
                <w:lang w:val="en-GB"/>
              </w:rPr>
              <w:t>0</w:t>
            </w:r>
            <w:r w:rsidRPr="006F3473">
              <w:rPr>
                <w:rFonts w:asciiTheme="minorHAnsi" w:hAnsiTheme="minorHAnsi"/>
                <w:highlight w:val="yellow"/>
                <w:lang w:val="en-GB"/>
              </w:rPr>
              <w:t>.</w:t>
            </w:r>
            <w:r w:rsidR="00443823" w:rsidRPr="006F3473">
              <w:rPr>
                <w:rFonts w:asciiTheme="minorHAnsi" w:hAnsiTheme="minorHAnsi"/>
                <w:highlight w:val="yellow"/>
                <w:lang w:val="en-GB"/>
              </w:rPr>
              <w:t>857</w:t>
            </w:r>
          </w:p>
        </w:tc>
        <w:tc>
          <w:tcPr>
            <w:tcW w:w="1300" w:type="dxa"/>
            <w:tcBorders>
              <w:top w:val="nil"/>
              <w:left w:val="nil"/>
              <w:bottom w:val="nil"/>
              <w:right w:val="nil"/>
            </w:tcBorders>
            <w:shd w:val="clear" w:color="auto" w:fill="auto"/>
            <w:noWrap/>
            <w:vAlign w:val="bottom"/>
            <w:hideMark/>
          </w:tcPr>
          <w:p w14:paraId="22EB5D29" w14:textId="748A00D5" w:rsidR="005D57E5" w:rsidRPr="006F3473" w:rsidRDefault="00AA78A5" w:rsidP="00443823">
            <w:pPr>
              <w:jc w:val="center"/>
              <w:rPr>
                <w:rFonts w:asciiTheme="minorHAnsi" w:eastAsia="Times New Roman" w:hAnsiTheme="minorHAnsi"/>
                <w:color w:val="000000"/>
                <w:highlight w:val="yellow"/>
                <w:lang w:val="en-GB"/>
              </w:rPr>
            </w:pPr>
            <w:r w:rsidRPr="006F3473">
              <w:rPr>
                <w:rFonts w:asciiTheme="minorHAnsi" w:hAnsiTheme="minorHAnsi"/>
                <w:highlight w:val="yellow"/>
                <w:lang w:val="en-GB"/>
              </w:rPr>
              <w:t>42.</w:t>
            </w:r>
            <w:r w:rsidR="00443823" w:rsidRPr="006F3473">
              <w:rPr>
                <w:rFonts w:asciiTheme="minorHAnsi" w:hAnsiTheme="minorHAnsi"/>
                <w:highlight w:val="yellow"/>
                <w:lang w:val="en-GB"/>
              </w:rPr>
              <w:t>419</w:t>
            </w:r>
          </w:p>
        </w:tc>
        <w:tc>
          <w:tcPr>
            <w:tcW w:w="1300" w:type="dxa"/>
            <w:tcBorders>
              <w:top w:val="nil"/>
              <w:left w:val="nil"/>
              <w:bottom w:val="nil"/>
              <w:right w:val="nil"/>
            </w:tcBorders>
            <w:shd w:val="clear" w:color="auto" w:fill="auto"/>
            <w:noWrap/>
            <w:vAlign w:val="bottom"/>
            <w:hideMark/>
          </w:tcPr>
          <w:p w14:paraId="3A61BE85" w14:textId="77777777" w:rsidR="005D57E5" w:rsidRPr="006F3473" w:rsidRDefault="005D57E5" w:rsidP="00AA78A5">
            <w:pPr>
              <w:jc w:val="center"/>
              <w:rPr>
                <w:rFonts w:asciiTheme="minorHAnsi" w:eastAsia="Times New Roman" w:hAnsiTheme="minorHAnsi"/>
                <w:color w:val="000000"/>
                <w:highlight w:val="yellow"/>
                <w:lang w:val="en-GB"/>
              </w:rPr>
            </w:pPr>
            <w:r w:rsidRPr="006F3473">
              <w:rPr>
                <w:rFonts w:asciiTheme="minorHAnsi" w:eastAsia="Times New Roman" w:hAnsiTheme="minorHAnsi"/>
                <w:color w:val="000000"/>
                <w:highlight w:val="yellow"/>
                <w:lang w:val="en-GB"/>
              </w:rPr>
              <w:t>0</w:t>
            </w:r>
          </w:p>
        </w:tc>
        <w:tc>
          <w:tcPr>
            <w:tcW w:w="1300" w:type="dxa"/>
            <w:tcBorders>
              <w:top w:val="nil"/>
              <w:left w:val="nil"/>
              <w:bottom w:val="nil"/>
              <w:right w:val="nil"/>
            </w:tcBorders>
            <w:shd w:val="clear" w:color="auto" w:fill="auto"/>
            <w:noWrap/>
            <w:vAlign w:val="bottom"/>
            <w:hideMark/>
          </w:tcPr>
          <w:p w14:paraId="52D6B8E0" w14:textId="77777777" w:rsidR="005D57E5" w:rsidRPr="00EA4EC3" w:rsidRDefault="005D57E5" w:rsidP="00AA78A5">
            <w:pPr>
              <w:jc w:val="center"/>
              <w:rPr>
                <w:rFonts w:asciiTheme="minorHAnsi" w:eastAsia="Times New Roman" w:hAnsiTheme="minorHAnsi"/>
                <w:color w:val="000000"/>
                <w:lang w:val="en-GB"/>
              </w:rPr>
            </w:pPr>
            <w:r w:rsidRPr="006F3473">
              <w:rPr>
                <w:rFonts w:asciiTheme="minorHAnsi" w:eastAsia="Times New Roman" w:hAnsiTheme="minorHAnsi"/>
                <w:color w:val="000000"/>
                <w:highlight w:val="yellow"/>
                <w:lang w:val="en-GB"/>
              </w:rPr>
              <w:t>200</w:t>
            </w:r>
          </w:p>
        </w:tc>
      </w:tr>
    </w:tbl>
    <w:p w14:paraId="687DB45B" w14:textId="77777777" w:rsidR="00393A47" w:rsidRPr="00EA4EC3" w:rsidRDefault="00393A47" w:rsidP="0040425F">
      <w:pPr>
        <w:jc w:val="both"/>
        <w:rPr>
          <w:rFonts w:asciiTheme="minorHAnsi" w:hAnsiTheme="minorHAnsi"/>
          <w:lang w:val="en-GB"/>
        </w:rPr>
      </w:pPr>
    </w:p>
    <w:p w14:paraId="759B7215" w14:textId="26F1349F" w:rsidR="0040425F" w:rsidRPr="00EA4EC3" w:rsidRDefault="0040425F" w:rsidP="0040425F">
      <w:pPr>
        <w:jc w:val="both"/>
        <w:rPr>
          <w:rFonts w:asciiTheme="minorHAnsi" w:hAnsiTheme="minorHAnsi"/>
          <w:b/>
          <w:lang w:val="en-GB"/>
        </w:rPr>
      </w:pPr>
      <w:r w:rsidRPr="00EA4EC3">
        <w:rPr>
          <w:rFonts w:asciiTheme="minorHAnsi" w:hAnsiTheme="minorHAnsi"/>
          <w:b/>
          <w:lang w:val="en-GB"/>
        </w:rPr>
        <w:t>V0</w:t>
      </w:r>
      <w:r w:rsidR="00ED4284" w:rsidRPr="00EA4EC3">
        <w:rPr>
          <w:rFonts w:asciiTheme="minorHAnsi" w:hAnsiTheme="minorHAnsi"/>
          <w:b/>
          <w:lang w:val="en-GB"/>
        </w:rPr>
        <w:t>39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r w:rsidR="00A142EB" w:rsidRPr="00EA4EC3">
        <w:rPr>
          <w:rFonts w:asciiTheme="minorHAnsi" w:hAnsiTheme="minorHAnsi"/>
          <w:b/>
          <w:lang w:val="en-GB"/>
        </w:rPr>
        <w:t xml:space="preserve">The </w:t>
      </w:r>
      <w:r w:rsidR="004F677A" w:rsidRPr="00EA4EC3">
        <w:rPr>
          <w:rFonts w:asciiTheme="minorHAnsi" w:hAnsiTheme="minorHAnsi"/>
          <w:b/>
          <w:lang w:val="en-GB"/>
        </w:rPr>
        <w:t>UK</w:t>
      </w:r>
      <w:r w:rsidRPr="00EA4EC3">
        <w:rPr>
          <w:rFonts w:asciiTheme="minorHAnsi" w:hAnsiTheme="minorHAnsi"/>
          <w:b/>
          <w:lang w:val="en-GB"/>
        </w:rPr>
        <w:t xml:space="preserve"> Personnel  </w:t>
      </w:r>
    </w:p>
    <w:p w14:paraId="677476D7" w14:textId="77777777" w:rsidR="0040425F" w:rsidRPr="00EA4EC3" w:rsidRDefault="0040425F" w:rsidP="0040425F">
      <w:pPr>
        <w:jc w:val="both"/>
        <w:rPr>
          <w:rFonts w:asciiTheme="minorHAnsi" w:hAnsiTheme="minorHAnsi"/>
          <w:lang w:val="en-GB"/>
        </w:rPr>
      </w:pPr>
    </w:p>
    <w:p w14:paraId="73E7D712" w14:textId="2C919BE8" w:rsidR="006F3473" w:rsidRPr="00EA4EC3" w:rsidRDefault="006F3473" w:rsidP="006F3473">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iCs/>
          <w:lang w:val="en-GB"/>
        </w:rPr>
        <w:t xml:space="preserve"> </w:t>
      </w:r>
      <w:r w:rsidRPr="000A301E">
        <w:rPr>
          <w:rFonts w:asciiTheme="minorHAnsi" w:hAnsiTheme="minorHAnsi"/>
          <w:b/>
          <w:bCs/>
          <w:iCs/>
          <w:lang w:val="en-GB"/>
        </w:rPr>
        <w:t xml:space="preserve">Maximum </w:t>
      </w:r>
      <w:r w:rsidRPr="00EA4EC3">
        <w:rPr>
          <w:rFonts w:asciiTheme="minorHAnsi" w:hAnsiTheme="minorHAnsi"/>
          <w:lang w:val="en-GB"/>
        </w:rPr>
        <w:t xml:space="preserve">number of personnel (both civilian and military) deployed by </w:t>
      </w:r>
      <w:r>
        <w:rPr>
          <w:rFonts w:asciiTheme="minorHAnsi" w:hAnsiTheme="minorHAnsi"/>
          <w:lang w:val="en-GB"/>
        </w:rPr>
        <w:t xml:space="preserve">UK </w:t>
      </w:r>
    </w:p>
    <w:p w14:paraId="2032C4D4" w14:textId="77777777" w:rsidR="006F3473" w:rsidRDefault="006F3473" w:rsidP="006F3473">
      <w:pPr>
        <w:jc w:val="both"/>
        <w:rPr>
          <w:rFonts w:asciiTheme="minorHAnsi" w:hAnsiTheme="minorHAnsi"/>
          <w:lang w:val="en-GB"/>
        </w:rPr>
      </w:pPr>
    </w:p>
    <w:p w14:paraId="56B5B316" w14:textId="144F4E25" w:rsidR="006F3473" w:rsidRPr="00EA4EC3" w:rsidRDefault="006F3473" w:rsidP="006F3473">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 xml:space="preserve">number of personnel (both civilian and military) deployed by </w:t>
      </w:r>
      <w:r>
        <w:rPr>
          <w:rFonts w:asciiTheme="minorHAnsi" w:hAnsiTheme="minorHAnsi"/>
          <w:lang w:val="en-GB"/>
        </w:rPr>
        <w:t>UK at year.</w:t>
      </w:r>
    </w:p>
    <w:p w14:paraId="1F9A2C3C" w14:textId="77777777" w:rsidR="0040425F" w:rsidRPr="00EA4EC3" w:rsidRDefault="0040425F" w:rsidP="0040425F">
      <w:pPr>
        <w:jc w:val="both"/>
        <w:rPr>
          <w:rFonts w:asciiTheme="minorHAnsi" w:hAnsiTheme="minorHAnsi"/>
          <w:lang w:val="en-GB"/>
        </w:rPr>
      </w:pPr>
    </w:p>
    <w:p w14:paraId="24537F3D" w14:textId="00854E3C" w:rsidR="0040425F" w:rsidRPr="00EA4EC3" w:rsidRDefault="0040425F" w:rsidP="0040425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244FC6F" w14:textId="77777777" w:rsidR="0040425F" w:rsidRPr="00EA4EC3" w:rsidRDefault="0040425F" w:rsidP="0040425F">
      <w:pPr>
        <w:jc w:val="both"/>
        <w:rPr>
          <w:rFonts w:asciiTheme="minorHAnsi" w:hAnsiTheme="minorHAnsi"/>
          <w:u w:val="single"/>
          <w:lang w:val="en-GB"/>
        </w:rPr>
      </w:pPr>
    </w:p>
    <w:p w14:paraId="403E9B3B" w14:textId="30FA4908" w:rsidR="0040425F" w:rsidRPr="00EA4EC3" w:rsidRDefault="0040425F" w:rsidP="0040425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870B3A0" w14:textId="77777777" w:rsidR="0040425F" w:rsidRPr="00EA4EC3" w:rsidRDefault="0040425F" w:rsidP="0040425F">
      <w:pPr>
        <w:jc w:val="both"/>
        <w:rPr>
          <w:rFonts w:asciiTheme="minorHAnsi" w:hAnsiTheme="minorHAnsi"/>
          <w:lang w:val="en-GB"/>
        </w:rPr>
      </w:pPr>
    </w:p>
    <w:tbl>
      <w:tblPr>
        <w:tblW w:w="78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ED4284" w:rsidRPr="00EA4EC3" w14:paraId="38D34762" w14:textId="77777777" w:rsidTr="006D0D74">
        <w:trPr>
          <w:trHeight w:val="300"/>
        </w:trPr>
        <w:tc>
          <w:tcPr>
            <w:tcW w:w="1300" w:type="dxa"/>
            <w:tcBorders>
              <w:top w:val="nil"/>
              <w:left w:val="nil"/>
              <w:bottom w:val="single" w:sz="4" w:space="0" w:color="auto"/>
              <w:right w:val="nil"/>
            </w:tcBorders>
            <w:shd w:val="clear" w:color="auto" w:fill="auto"/>
            <w:noWrap/>
            <w:vAlign w:val="bottom"/>
            <w:hideMark/>
          </w:tcPr>
          <w:p w14:paraId="167E2289" w14:textId="3A2137FC" w:rsidR="00ED4284" w:rsidRPr="00EA4EC3" w:rsidRDefault="00ED4284" w:rsidP="006D0D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Variable</w:t>
            </w:r>
          </w:p>
        </w:tc>
        <w:tc>
          <w:tcPr>
            <w:tcW w:w="1300" w:type="dxa"/>
            <w:tcBorders>
              <w:top w:val="nil"/>
              <w:left w:val="nil"/>
              <w:bottom w:val="single" w:sz="4" w:space="0" w:color="auto"/>
              <w:right w:val="nil"/>
            </w:tcBorders>
            <w:shd w:val="clear" w:color="auto" w:fill="auto"/>
            <w:noWrap/>
            <w:vAlign w:val="bottom"/>
            <w:hideMark/>
          </w:tcPr>
          <w:p w14:paraId="7FFF9132" w14:textId="77777777" w:rsidR="00ED4284" w:rsidRPr="00EA4EC3" w:rsidRDefault="00ED4284" w:rsidP="006D0D74">
            <w:pPr>
              <w:jc w:val="center"/>
              <w:rPr>
                <w:rFonts w:asciiTheme="minorHAnsi" w:eastAsia="Times New Roman" w:hAnsiTheme="minorHAnsi"/>
                <w:b/>
                <w:color w:val="000000"/>
                <w:lang w:val="en-GB"/>
              </w:rPr>
            </w:pPr>
            <w:proofErr w:type="spellStart"/>
            <w:r w:rsidRPr="00EA4EC3">
              <w:rPr>
                <w:rFonts w:asciiTheme="minorHAnsi" w:eastAsia="Times New Roman" w:hAnsiTheme="minorHAnsi"/>
                <w:b/>
                <w:color w:val="000000"/>
                <w:lang w:val="en-GB"/>
              </w:rPr>
              <w:t>Obs</w:t>
            </w:r>
            <w:proofErr w:type="spellEnd"/>
          </w:p>
        </w:tc>
        <w:tc>
          <w:tcPr>
            <w:tcW w:w="1300" w:type="dxa"/>
            <w:tcBorders>
              <w:top w:val="nil"/>
              <w:left w:val="nil"/>
              <w:bottom w:val="single" w:sz="4" w:space="0" w:color="auto"/>
              <w:right w:val="nil"/>
            </w:tcBorders>
            <w:shd w:val="clear" w:color="auto" w:fill="auto"/>
            <w:noWrap/>
            <w:vAlign w:val="bottom"/>
            <w:hideMark/>
          </w:tcPr>
          <w:p w14:paraId="0A722A8C" w14:textId="77777777" w:rsidR="00ED4284" w:rsidRPr="00EA4EC3" w:rsidRDefault="00ED4284" w:rsidP="006D0D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Mean</w:t>
            </w:r>
          </w:p>
        </w:tc>
        <w:tc>
          <w:tcPr>
            <w:tcW w:w="1300" w:type="dxa"/>
            <w:tcBorders>
              <w:top w:val="nil"/>
              <w:left w:val="nil"/>
              <w:bottom w:val="single" w:sz="4" w:space="0" w:color="auto"/>
              <w:right w:val="nil"/>
            </w:tcBorders>
            <w:shd w:val="clear" w:color="auto" w:fill="auto"/>
            <w:noWrap/>
            <w:vAlign w:val="bottom"/>
            <w:hideMark/>
          </w:tcPr>
          <w:p w14:paraId="58D6E83E" w14:textId="77777777" w:rsidR="00ED4284" w:rsidRPr="00EA4EC3" w:rsidRDefault="00ED4284" w:rsidP="006D0D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Std. Dev.</w:t>
            </w:r>
          </w:p>
        </w:tc>
        <w:tc>
          <w:tcPr>
            <w:tcW w:w="1300" w:type="dxa"/>
            <w:tcBorders>
              <w:top w:val="nil"/>
              <w:left w:val="nil"/>
              <w:bottom w:val="single" w:sz="4" w:space="0" w:color="auto"/>
              <w:right w:val="nil"/>
            </w:tcBorders>
            <w:shd w:val="clear" w:color="auto" w:fill="auto"/>
            <w:noWrap/>
            <w:vAlign w:val="bottom"/>
            <w:hideMark/>
          </w:tcPr>
          <w:p w14:paraId="479872E2" w14:textId="77777777" w:rsidR="00ED4284" w:rsidRPr="00EA4EC3" w:rsidRDefault="00ED4284" w:rsidP="006D0D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Min</w:t>
            </w:r>
          </w:p>
        </w:tc>
        <w:tc>
          <w:tcPr>
            <w:tcW w:w="1300" w:type="dxa"/>
            <w:tcBorders>
              <w:top w:val="nil"/>
              <w:left w:val="nil"/>
              <w:bottom w:val="single" w:sz="4" w:space="0" w:color="auto"/>
              <w:right w:val="nil"/>
            </w:tcBorders>
            <w:shd w:val="clear" w:color="auto" w:fill="auto"/>
            <w:noWrap/>
            <w:vAlign w:val="bottom"/>
            <w:hideMark/>
          </w:tcPr>
          <w:p w14:paraId="3E7C1235" w14:textId="77777777" w:rsidR="00ED4284" w:rsidRPr="00EA4EC3" w:rsidRDefault="00ED4284" w:rsidP="006D0D74">
            <w:pPr>
              <w:jc w:val="center"/>
              <w:rPr>
                <w:rFonts w:asciiTheme="minorHAnsi" w:eastAsia="Times New Roman" w:hAnsiTheme="minorHAnsi"/>
                <w:b/>
                <w:color w:val="000000"/>
                <w:lang w:val="en-GB"/>
              </w:rPr>
            </w:pPr>
            <w:r w:rsidRPr="00EA4EC3">
              <w:rPr>
                <w:rFonts w:asciiTheme="minorHAnsi" w:eastAsia="Times New Roman" w:hAnsiTheme="minorHAnsi"/>
                <w:b/>
                <w:color w:val="000000"/>
                <w:lang w:val="en-GB"/>
              </w:rPr>
              <w:t>Max</w:t>
            </w:r>
          </w:p>
        </w:tc>
      </w:tr>
      <w:tr w:rsidR="00ED4284" w:rsidRPr="00EA4EC3" w14:paraId="616869D2" w14:textId="77777777" w:rsidTr="006D0D74">
        <w:trPr>
          <w:trHeight w:val="300"/>
        </w:trPr>
        <w:tc>
          <w:tcPr>
            <w:tcW w:w="1300" w:type="dxa"/>
            <w:tcBorders>
              <w:top w:val="nil"/>
              <w:left w:val="nil"/>
              <w:bottom w:val="nil"/>
              <w:right w:val="nil"/>
            </w:tcBorders>
            <w:shd w:val="clear" w:color="auto" w:fill="auto"/>
            <w:noWrap/>
            <w:vAlign w:val="bottom"/>
            <w:hideMark/>
          </w:tcPr>
          <w:p w14:paraId="0DAF4385" w14:textId="23C53206" w:rsidR="00ED4284" w:rsidRPr="00EA4EC3" w:rsidRDefault="00AA78A5" w:rsidP="006D0D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UK Personnel</w:t>
            </w:r>
          </w:p>
        </w:tc>
        <w:tc>
          <w:tcPr>
            <w:tcW w:w="1300" w:type="dxa"/>
            <w:tcBorders>
              <w:top w:val="nil"/>
              <w:left w:val="nil"/>
              <w:bottom w:val="nil"/>
              <w:right w:val="nil"/>
            </w:tcBorders>
            <w:shd w:val="clear" w:color="auto" w:fill="auto"/>
            <w:noWrap/>
            <w:vAlign w:val="bottom"/>
            <w:hideMark/>
          </w:tcPr>
          <w:p w14:paraId="17BDF666" w14:textId="6ECFA716" w:rsidR="00ED4284" w:rsidRPr="00EA4EC3" w:rsidRDefault="00ED4284" w:rsidP="006D0D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AA78A5"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vAlign w:val="bottom"/>
            <w:hideMark/>
          </w:tcPr>
          <w:p w14:paraId="6DA2598E" w14:textId="5E79984F" w:rsidR="00ED4284" w:rsidRPr="00EA4EC3" w:rsidRDefault="006D0D74" w:rsidP="005C710B">
            <w:pPr>
              <w:jc w:val="center"/>
              <w:rPr>
                <w:rFonts w:asciiTheme="minorHAnsi" w:eastAsia="Times New Roman" w:hAnsiTheme="minorHAnsi"/>
                <w:color w:val="000000"/>
                <w:lang w:val="en-GB"/>
              </w:rPr>
            </w:pPr>
            <w:r w:rsidRPr="00EA4EC3">
              <w:rPr>
                <w:rFonts w:asciiTheme="minorHAnsi" w:hAnsiTheme="minorHAnsi"/>
                <w:lang w:val="en-GB"/>
              </w:rPr>
              <w:t>11.</w:t>
            </w:r>
            <w:r w:rsidR="005C710B" w:rsidRPr="00EA4EC3">
              <w:rPr>
                <w:rFonts w:asciiTheme="minorHAnsi" w:hAnsiTheme="minorHAnsi"/>
                <w:lang w:val="en-GB"/>
              </w:rPr>
              <w:t>229</w:t>
            </w:r>
          </w:p>
        </w:tc>
        <w:tc>
          <w:tcPr>
            <w:tcW w:w="1300" w:type="dxa"/>
            <w:tcBorders>
              <w:top w:val="nil"/>
              <w:left w:val="nil"/>
              <w:bottom w:val="nil"/>
              <w:right w:val="nil"/>
            </w:tcBorders>
            <w:shd w:val="clear" w:color="auto" w:fill="auto"/>
            <w:noWrap/>
            <w:vAlign w:val="bottom"/>
            <w:hideMark/>
          </w:tcPr>
          <w:p w14:paraId="085286C3" w14:textId="79AA33A0" w:rsidR="00ED4284" w:rsidRPr="00EA4EC3" w:rsidRDefault="006D0D74" w:rsidP="005C710B">
            <w:pPr>
              <w:jc w:val="center"/>
              <w:rPr>
                <w:rFonts w:asciiTheme="minorHAnsi" w:eastAsia="Times New Roman" w:hAnsiTheme="minorHAnsi"/>
                <w:color w:val="000000"/>
                <w:lang w:val="en-GB"/>
              </w:rPr>
            </w:pPr>
            <w:r w:rsidRPr="00EA4EC3">
              <w:rPr>
                <w:rFonts w:asciiTheme="minorHAnsi" w:hAnsiTheme="minorHAnsi"/>
                <w:lang w:val="en-GB"/>
              </w:rPr>
              <w:t>21.7</w:t>
            </w:r>
            <w:r w:rsidR="005C710B" w:rsidRPr="00EA4EC3">
              <w:rPr>
                <w:rFonts w:asciiTheme="minorHAnsi" w:hAnsiTheme="minorHAnsi"/>
                <w:lang w:val="en-GB"/>
              </w:rPr>
              <w:t>48</w:t>
            </w:r>
          </w:p>
        </w:tc>
        <w:tc>
          <w:tcPr>
            <w:tcW w:w="1300" w:type="dxa"/>
            <w:tcBorders>
              <w:top w:val="nil"/>
              <w:left w:val="nil"/>
              <w:bottom w:val="nil"/>
              <w:right w:val="nil"/>
            </w:tcBorders>
            <w:shd w:val="clear" w:color="auto" w:fill="auto"/>
            <w:noWrap/>
            <w:vAlign w:val="bottom"/>
            <w:hideMark/>
          </w:tcPr>
          <w:p w14:paraId="6108A926" w14:textId="77777777" w:rsidR="00ED4284" w:rsidRPr="00EA4EC3" w:rsidRDefault="00ED4284" w:rsidP="006D0D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1300" w:type="dxa"/>
            <w:tcBorders>
              <w:top w:val="nil"/>
              <w:left w:val="nil"/>
              <w:bottom w:val="nil"/>
              <w:right w:val="nil"/>
            </w:tcBorders>
            <w:shd w:val="clear" w:color="auto" w:fill="auto"/>
            <w:noWrap/>
            <w:vAlign w:val="bottom"/>
            <w:hideMark/>
          </w:tcPr>
          <w:p w14:paraId="244E0D7E" w14:textId="77777777" w:rsidR="00ED4284" w:rsidRPr="00EA4EC3" w:rsidRDefault="00ED4284" w:rsidP="006D0D74">
            <w:pPr>
              <w:jc w:val="center"/>
              <w:rPr>
                <w:rFonts w:asciiTheme="minorHAnsi" w:eastAsia="Times New Roman" w:hAnsiTheme="minorHAnsi"/>
                <w:color w:val="000000"/>
                <w:lang w:val="en-GB"/>
              </w:rPr>
            </w:pPr>
            <w:r w:rsidRPr="00EA4EC3">
              <w:rPr>
                <w:rFonts w:asciiTheme="minorHAnsi" w:eastAsia="Times New Roman" w:hAnsiTheme="minorHAnsi"/>
                <w:color w:val="000000"/>
                <w:lang w:val="en-GB"/>
              </w:rPr>
              <w:t>90</w:t>
            </w:r>
          </w:p>
        </w:tc>
      </w:tr>
    </w:tbl>
    <w:p w14:paraId="7DA564F0" w14:textId="77777777" w:rsidR="003A4E1C" w:rsidRPr="00EA4EC3" w:rsidRDefault="003A4E1C" w:rsidP="000D795E">
      <w:pPr>
        <w:jc w:val="both"/>
        <w:rPr>
          <w:rFonts w:asciiTheme="minorHAnsi" w:hAnsiTheme="minorHAnsi"/>
          <w:lang w:val="en-GB"/>
        </w:rPr>
      </w:pPr>
    </w:p>
    <w:p w14:paraId="59938DE0" w14:textId="77777777" w:rsidR="006F3473" w:rsidRDefault="006F3473" w:rsidP="00A25392">
      <w:pPr>
        <w:jc w:val="both"/>
        <w:rPr>
          <w:rFonts w:asciiTheme="minorHAnsi" w:hAnsiTheme="minorHAnsi"/>
          <w:b/>
          <w:lang w:val="en-GB"/>
        </w:rPr>
      </w:pPr>
    </w:p>
    <w:p w14:paraId="1AED4609" w14:textId="0A103DC6" w:rsidR="00A25392" w:rsidRPr="00EA4EC3" w:rsidRDefault="00A25392" w:rsidP="00A25392">
      <w:pPr>
        <w:jc w:val="both"/>
        <w:rPr>
          <w:rFonts w:asciiTheme="minorHAnsi" w:hAnsiTheme="minorHAnsi"/>
          <w:b/>
          <w:lang w:val="en-GB"/>
        </w:rPr>
      </w:pPr>
      <w:r w:rsidRPr="00EA4EC3">
        <w:rPr>
          <w:rFonts w:asciiTheme="minorHAnsi" w:hAnsiTheme="minorHAnsi"/>
          <w:b/>
          <w:lang w:val="en-GB"/>
        </w:rPr>
        <w:t>V0</w:t>
      </w:r>
      <w:r w:rsidR="00B73E26" w:rsidRPr="00EA4EC3">
        <w:rPr>
          <w:rFonts w:asciiTheme="minorHAnsi" w:hAnsiTheme="minorHAnsi"/>
          <w:b/>
          <w:lang w:val="en-GB"/>
        </w:rPr>
        <w:t>40</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EU_</w:t>
      </w:r>
      <w:commentRangeStart w:id="50"/>
      <w:r w:rsidR="00875B91">
        <w:rPr>
          <w:rFonts w:asciiTheme="minorHAnsi" w:hAnsiTheme="minorHAnsi"/>
          <w:b/>
          <w:lang w:val="en-GB"/>
        </w:rPr>
        <w:t>MEMB</w:t>
      </w:r>
      <w:commentRangeEnd w:id="50"/>
      <w:r w:rsidR="00875B91">
        <w:rPr>
          <w:rStyle w:val="Rimandocommento"/>
        </w:rPr>
        <w:commentReference w:id="50"/>
      </w:r>
    </w:p>
    <w:p w14:paraId="1BA48A08" w14:textId="77777777" w:rsidR="00A25392" w:rsidRPr="00EA4EC3" w:rsidRDefault="00A25392" w:rsidP="00A25392">
      <w:pPr>
        <w:jc w:val="both"/>
        <w:rPr>
          <w:rFonts w:asciiTheme="minorHAnsi" w:hAnsiTheme="minorHAnsi"/>
          <w:lang w:val="en-GB"/>
        </w:rPr>
      </w:pPr>
    </w:p>
    <w:p w14:paraId="28355189" w14:textId="43CBB427" w:rsidR="00A25392" w:rsidRPr="00EA4EC3" w:rsidRDefault="00A25392" w:rsidP="00A25392">
      <w:pPr>
        <w:jc w:val="both"/>
        <w:rPr>
          <w:rFonts w:asciiTheme="minorHAnsi" w:hAnsiTheme="minorHAnsi"/>
          <w:lang w:val="en-GB"/>
        </w:rPr>
      </w:pPr>
      <w:commentRangeStart w:id="51"/>
      <w:r w:rsidRPr="00EA4EC3">
        <w:rPr>
          <w:rFonts w:asciiTheme="minorHAnsi" w:hAnsiTheme="minorHAnsi"/>
          <w:u w:val="single"/>
          <w:lang w:val="en-GB"/>
        </w:rPr>
        <w:t>Definition</w:t>
      </w:r>
      <w:commentRangeEnd w:id="51"/>
      <w:r w:rsidR="00875B91">
        <w:rPr>
          <w:rStyle w:val="Rimandocommento"/>
        </w:rPr>
        <w:commentReference w:id="51"/>
      </w:r>
      <w:r w:rsidRPr="00EA4EC3">
        <w:rPr>
          <w:rFonts w:asciiTheme="minorHAnsi" w:hAnsiTheme="minorHAnsi"/>
          <w:u w:val="single"/>
          <w:lang w:val="en-GB"/>
        </w:rPr>
        <w:t>:</w:t>
      </w:r>
      <w:r w:rsidRPr="00EA4EC3">
        <w:rPr>
          <w:rFonts w:asciiTheme="minorHAnsi" w:hAnsiTheme="minorHAnsi"/>
          <w:lang w:val="en-GB"/>
        </w:rPr>
        <w:t xml:space="preserve"> </w:t>
      </w:r>
    </w:p>
    <w:p w14:paraId="2085C2B2" w14:textId="3B373495" w:rsidR="00A25392" w:rsidRPr="00875B91" w:rsidRDefault="00875B91" w:rsidP="00A25392">
      <w:pPr>
        <w:jc w:val="both"/>
        <w:rPr>
          <w:rFonts w:asciiTheme="minorHAnsi" w:hAnsiTheme="minorHAnsi"/>
          <w:highlight w:val="green"/>
          <w:lang w:val="en-GB"/>
        </w:rPr>
      </w:pPr>
      <w:r w:rsidRPr="00875B91">
        <w:rPr>
          <w:rFonts w:asciiTheme="minorHAnsi" w:hAnsiTheme="minorHAnsi"/>
          <w:i/>
          <w:iCs/>
          <w:highlight w:val="green"/>
          <w:u w:val="single"/>
          <w:lang w:val="en-GB"/>
        </w:rPr>
        <w:t>Fixed version:</w:t>
      </w:r>
      <w:r w:rsidRPr="00875B91">
        <w:rPr>
          <w:rFonts w:asciiTheme="minorHAnsi" w:hAnsiTheme="minorHAnsi"/>
          <w:highlight w:val="green"/>
          <w:lang w:val="en-GB"/>
        </w:rPr>
        <w:t xml:space="preserve"> peak personnel deployed by EU Member States only</w:t>
      </w:r>
    </w:p>
    <w:p w14:paraId="0197F755" w14:textId="3DF81A7F" w:rsidR="00875B91" w:rsidRPr="00875B91" w:rsidRDefault="00875B91" w:rsidP="00A25392">
      <w:pPr>
        <w:jc w:val="both"/>
        <w:rPr>
          <w:rFonts w:asciiTheme="minorHAnsi" w:hAnsiTheme="minorHAnsi"/>
          <w:i/>
          <w:iCs/>
          <w:highlight w:val="green"/>
          <w:u w:val="single"/>
          <w:lang w:val="en-GB"/>
        </w:rPr>
      </w:pPr>
    </w:p>
    <w:p w14:paraId="721D50D4" w14:textId="62CD3F00" w:rsidR="00875B91" w:rsidRDefault="00875B91" w:rsidP="00A25392">
      <w:pPr>
        <w:jc w:val="both"/>
        <w:rPr>
          <w:rFonts w:asciiTheme="minorHAnsi" w:hAnsiTheme="minorHAnsi"/>
          <w:lang w:val="en-GB"/>
        </w:rPr>
      </w:pPr>
      <w:r w:rsidRPr="00875B91">
        <w:rPr>
          <w:rFonts w:asciiTheme="minorHAnsi" w:hAnsiTheme="minorHAnsi"/>
          <w:i/>
          <w:iCs/>
          <w:highlight w:val="green"/>
          <w:u w:val="single"/>
          <w:lang w:val="en-GB"/>
        </w:rPr>
        <w:t xml:space="preserve">Yearly version: </w:t>
      </w:r>
      <w:r w:rsidRPr="00875B91">
        <w:rPr>
          <w:rFonts w:asciiTheme="minorHAnsi" w:hAnsiTheme="minorHAnsi"/>
          <w:highlight w:val="green"/>
          <w:lang w:val="en-GB"/>
        </w:rPr>
        <w:t>personnel deployed by EU Member States at year</w:t>
      </w:r>
      <w:r>
        <w:rPr>
          <w:rFonts w:asciiTheme="minorHAnsi" w:hAnsiTheme="minorHAnsi"/>
          <w:lang w:val="en-GB"/>
        </w:rPr>
        <w:t xml:space="preserve"> </w:t>
      </w:r>
    </w:p>
    <w:p w14:paraId="3A844BAC" w14:textId="77777777" w:rsidR="00875B91" w:rsidRPr="00EA4EC3" w:rsidRDefault="00875B91" w:rsidP="00A25392">
      <w:pPr>
        <w:jc w:val="both"/>
        <w:rPr>
          <w:rFonts w:asciiTheme="minorHAnsi" w:hAnsiTheme="minorHAnsi"/>
          <w:lang w:val="en-GB"/>
        </w:rPr>
      </w:pPr>
    </w:p>
    <w:p w14:paraId="468AFCE8" w14:textId="77777777" w:rsidR="00A25392" w:rsidRPr="00EA4EC3" w:rsidRDefault="00A25392" w:rsidP="00A25392">
      <w:pPr>
        <w:jc w:val="both"/>
        <w:rPr>
          <w:rFonts w:asciiTheme="minorHAnsi" w:hAnsiTheme="minorHAnsi"/>
          <w:lang w:val="en-GB"/>
        </w:rPr>
      </w:pPr>
      <w:r w:rsidRPr="00EA4EC3">
        <w:rPr>
          <w:rFonts w:asciiTheme="minorHAnsi" w:hAnsiTheme="minorHAnsi"/>
          <w:u w:val="single"/>
          <w:lang w:val="en-GB"/>
        </w:rPr>
        <w:lastRenderedPageBreak/>
        <w:t>Type:</w:t>
      </w:r>
      <w:r w:rsidRPr="00EA4EC3">
        <w:rPr>
          <w:rFonts w:asciiTheme="minorHAnsi" w:hAnsiTheme="minorHAnsi"/>
          <w:lang w:val="en-GB"/>
        </w:rPr>
        <w:t xml:space="preserve"> Continuous/numeric</w:t>
      </w:r>
    </w:p>
    <w:p w14:paraId="10625469" w14:textId="77777777" w:rsidR="00A25392" w:rsidRPr="00EA4EC3" w:rsidRDefault="00A25392" w:rsidP="00A25392">
      <w:pPr>
        <w:jc w:val="both"/>
        <w:rPr>
          <w:rFonts w:asciiTheme="minorHAnsi" w:hAnsiTheme="minorHAnsi"/>
          <w:u w:val="single"/>
          <w:lang w:val="en-GB"/>
        </w:rPr>
      </w:pPr>
    </w:p>
    <w:p w14:paraId="274CFC64" w14:textId="77777777" w:rsidR="00A25392" w:rsidRPr="00EA4EC3" w:rsidRDefault="00A25392" w:rsidP="00A25392">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1668062" w14:textId="77777777" w:rsidR="001C35D7" w:rsidRPr="00EA4EC3" w:rsidRDefault="001C35D7" w:rsidP="000D795E">
      <w:pPr>
        <w:jc w:val="both"/>
        <w:rPr>
          <w:rFonts w:asciiTheme="minorHAnsi" w:hAnsiTheme="minorHAnsi"/>
          <w:lang w:val="en-GB"/>
        </w:rPr>
      </w:pPr>
    </w:p>
    <w:tbl>
      <w:tblPr>
        <w:tblW w:w="7670" w:type="dxa"/>
        <w:tblInd w:w="55" w:type="dxa"/>
        <w:tblLayout w:type="fixed"/>
        <w:tblCellMar>
          <w:left w:w="70" w:type="dxa"/>
          <w:right w:w="70" w:type="dxa"/>
        </w:tblCellMar>
        <w:tblLook w:val="04A0" w:firstRow="1" w:lastRow="0" w:firstColumn="1" w:lastColumn="0" w:noHBand="0" w:noVBand="1"/>
      </w:tblPr>
      <w:tblGrid>
        <w:gridCol w:w="1300"/>
        <w:gridCol w:w="1300"/>
        <w:gridCol w:w="1300"/>
        <w:gridCol w:w="1300"/>
        <w:gridCol w:w="1300"/>
        <w:gridCol w:w="1170"/>
      </w:tblGrid>
      <w:tr w:rsidR="008E2D11" w:rsidRPr="00EA4EC3" w14:paraId="69FDCD5A" w14:textId="77777777" w:rsidTr="00F664F4">
        <w:trPr>
          <w:trHeight w:val="300"/>
        </w:trPr>
        <w:tc>
          <w:tcPr>
            <w:tcW w:w="1300" w:type="dxa"/>
            <w:tcBorders>
              <w:top w:val="nil"/>
              <w:left w:val="nil"/>
              <w:bottom w:val="single" w:sz="4" w:space="0" w:color="auto"/>
              <w:right w:val="nil"/>
            </w:tcBorders>
            <w:shd w:val="clear" w:color="auto" w:fill="auto"/>
            <w:vAlign w:val="center"/>
            <w:hideMark/>
          </w:tcPr>
          <w:p w14:paraId="217E0A63" w14:textId="77777777" w:rsidR="008E2D11" w:rsidRPr="00EA4EC3" w:rsidRDefault="008E2D11" w:rsidP="006D01A5">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vAlign w:val="center"/>
            <w:hideMark/>
          </w:tcPr>
          <w:p w14:paraId="7B614E34" w14:textId="77777777" w:rsidR="008E2D11" w:rsidRPr="00EA4EC3" w:rsidRDefault="008E2D11" w:rsidP="006D01A5">
            <w:pPr>
              <w:jc w:val="right"/>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center"/>
            <w:hideMark/>
          </w:tcPr>
          <w:p w14:paraId="5F0223B7" w14:textId="77777777" w:rsidR="008E2D11" w:rsidRPr="00EA4EC3" w:rsidRDefault="008E2D11" w:rsidP="006D01A5">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center"/>
            <w:hideMark/>
          </w:tcPr>
          <w:p w14:paraId="70210303" w14:textId="77777777" w:rsidR="008E2D11" w:rsidRPr="00EA4EC3" w:rsidRDefault="008E2D11" w:rsidP="006D01A5">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center"/>
            <w:hideMark/>
          </w:tcPr>
          <w:p w14:paraId="3D7D7AA2" w14:textId="77777777" w:rsidR="008E2D11" w:rsidRPr="00EA4EC3" w:rsidRDefault="008E2D11" w:rsidP="006D01A5">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170" w:type="dxa"/>
            <w:tcBorders>
              <w:top w:val="nil"/>
              <w:left w:val="nil"/>
              <w:bottom w:val="single" w:sz="4" w:space="0" w:color="auto"/>
              <w:right w:val="nil"/>
            </w:tcBorders>
            <w:shd w:val="clear" w:color="auto" w:fill="auto"/>
            <w:vAlign w:val="center"/>
            <w:hideMark/>
          </w:tcPr>
          <w:p w14:paraId="11D66C1A" w14:textId="77777777" w:rsidR="008E2D11" w:rsidRPr="00EA4EC3" w:rsidRDefault="008E2D11" w:rsidP="006D01A5">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8E2D11" w:rsidRPr="00875B91" w14:paraId="61D51376" w14:textId="77777777" w:rsidTr="00F664F4">
        <w:trPr>
          <w:trHeight w:val="300"/>
        </w:trPr>
        <w:tc>
          <w:tcPr>
            <w:tcW w:w="1300" w:type="dxa"/>
            <w:tcBorders>
              <w:top w:val="nil"/>
              <w:left w:val="nil"/>
              <w:bottom w:val="nil"/>
              <w:right w:val="nil"/>
            </w:tcBorders>
            <w:shd w:val="clear" w:color="auto" w:fill="auto"/>
            <w:vAlign w:val="center"/>
            <w:hideMark/>
          </w:tcPr>
          <w:p w14:paraId="48BBE078" w14:textId="02F78BF6" w:rsidR="008E2D11" w:rsidRPr="00875B91" w:rsidRDefault="008E2D11" w:rsidP="006D01A5">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EU_</w:t>
            </w:r>
            <w:r w:rsidR="00875B91" w:rsidRPr="00875B91">
              <w:rPr>
                <w:rFonts w:asciiTheme="minorHAnsi" w:eastAsia="Times New Roman" w:hAnsiTheme="minorHAnsi"/>
                <w:color w:val="000000"/>
                <w:highlight w:val="yellow"/>
                <w:lang w:val="en-GB"/>
              </w:rPr>
              <w:t>MEMB</w:t>
            </w:r>
          </w:p>
        </w:tc>
        <w:tc>
          <w:tcPr>
            <w:tcW w:w="1300" w:type="dxa"/>
            <w:tcBorders>
              <w:top w:val="nil"/>
              <w:left w:val="nil"/>
              <w:bottom w:val="nil"/>
              <w:right w:val="nil"/>
            </w:tcBorders>
            <w:shd w:val="clear" w:color="auto" w:fill="auto"/>
            <w:noWrap/>
            <w:vAlign w:val="bottom"/>
            <w:hideMark/>
          </w:tcPr>
          <w:p w14:paraId="6A9F2F36" w14:textId="48A9ECC2" w:rsidR="008E2D11" w:rsidRPr="00875B91" w:rsidRDefault="008E2D11" w:rsidP="00DA62CC">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3</w:t>
            </w:r>
            <w:r w:rsidR="00DA62CC" w:rsidRPr="00875B91">
              <w:rPr>
                <w:rFonts w:asciiTheme="minorHAnsi" w:eastAsia="Times New Roman" w:hAnsiTheme="minorHAnsi"/>
                <w:color w:val="000000"/>
                <w:highlight w:val="yellow"/>
                <w:lang w:val="en-GB"/>
              </w:rPr>
              <w:t>5</w:t>
            </w:r>
          </w:p>
        </w:tc>
        <w:tc>
          <w:tcPr>
            <w:tcW w:w="1300" w:type="dxa"/>
            <w:tcBorders>
              <w:top w:val="nil"/>
              <w:left w:val="nil"/>
              <w:bottom w:val="nil"/>
              <w:right w:val="nil"/>
            </w:tcBorders>
            <w:shd w:val="clear" w:color="auto" w:fill="auto"/>
            <w:noWrap/>
            <w:vAlign w:val="bottom"/>
            <w:hideMark/>
          </w:tcPr>
          <w:p w14:paraId="77E31FBA" w14:textId="731B1835" w:rsidR="008E2D11" w:rsidRPr="00875B91" w:rsidRDefault="00DA62CC" w:rsidP="006035CD">
            <w:pPr>
              <w:jc w:val="right"/>
              <w:rPr>
                <w:rFonts w:asciiTheme="minorHAnsi" w:eastAsia="Times New Roman" w:hAnsiTheme="minorHAnsi"/>
                <w:color w:val="000000"/>
                <w:highlight w:val="yellow"/>
                <w:lang w:val="en-GB"/>
              </w:rPr>
            </w:pPr>
            <w:r w:rsidRPr="00875B91">
              <w:rPr>
                <w:rFonts w:asciiTheme="minorHAnsi" w:hAnsiTheme="minorHAnsi"/>
                <w:highlight w:val="yellow"/>
                <w:lang w:val="en-GB"/>
              </w:rPr>
              <w:t>49</w:t>
            </w:r>
            <w:r w:rsidR="005C710B" w:rsidRPr="00875B91">
              <w:rPr>
                <w:rFonts w:asciiTheme="minorHAnsi" w:hAnsiTheme="minorHAnsi"/>
                <w:highlight w:val="yellow"/>
                <w:lang w:val="en-GB"/>
              </w:rPr>
              <w:t>2</w:t>
            </w:r>
            <w:r w:rsidRPr="00875B91">
              <w:rPr>
                <w:rFonts w:asciiTheme="minorHAnsi" w:hAnsiTheme="minorHAnsi"/>
                <w:highlight w:val="yellow"/>
                <w:lang w:val="en-GB"/>
              </w:rPr>
              <w:t>.</w:t>
            </w:r>
            <w:r w:rsidR="006035CD" w:rsidRPr="00875B91">
              <w:rPr>
                <w:rFonts w:asciiTheme="minorHAnsi" w:hAnsiTheme="minorHAnsi"/>
                <w:highlight w:val="yellow"/>
                <w:lang w:val="en-GB"/>
              </w:rPr>
              <w:t>6</w:t>
            </w:r>
          </w:p>
        </w:tc>
        <w:tc>
          <w:tcPr>
            <w:tcW w:w="1300" w:type="dxa"/>
            <w:tcBorders>
              <w:top w:val="nil"/>
              <w:left w:val="nil"/>
              <w:bottom w:val="nil"/>
              <w:right w:val="nil"/>
            </w:tcBorders>
            <w:shd w:val="clear" w:color="auto" w:fill="auto"/>
            <w:noWrap/>
            <w:vAlign w:val="bottom"/>
            <w:hideMark/>
          </w:tcPr>
          <w:p w14:paraId="5F451F19" w14:textId="561643E8" w:rsidR="008E2D11" w:rsidRPr="00875B91" w:rsidRDefault="00DA62CC" w:rsidP="006035CD">
            <w:pPr>
              <w:jc w:val="right"/>
              <w:rPr>
                <w:rFonts w:asciiTheme="minorHAnsi" w:eastAsia="Times New Roman" w:hAnsiTheme="minorHAnsi"/>
                <w:color w:val="000000"/>
                <w:highlight w:val="yellow"/>
                <w:lang w:val="en-GB"/>
              </w:rPr>
            </w:pPr>
            <w:r w:rsidRPr="00875B91">
              <w:rPr>
                <w:rFonts w:asciiTheme="minorHAnsi" w:hAnsiTheme="minorHAnsi"/>
                <w:highlight w:val="yellow"/>
                <w:lang w:val="en-GB"/>
              </w:rPr>
              <w:t>80</w:t>
            </w:r>
            <w:r w:rsidR="005C710B" w:rsidRPr="00875B91">
              <w:rPr>
                <w:rFonts w:asciiTheme="minorHAnsi" w:hAnsiTheme="minorHAnsi"/>
                <w:highlight w:val="yellow"/>
                <w:lang w:val="en-GB"/>
              </w:rPr>
              <w:t>8</w:t>
            </w:r>
            <w:r w:rsidRPr="00875B91">
              <w:rPr>
                <w:rFonts w:asciiTheme="minorHAnsi" w:hAnsiTheme="minorHAnsi"/>
                <w:highlight w:val="yellow"/>
                <w:lang w:val="en-GB"/>
              </w:rPr>
              <w:t>.</w:t>
            </w:r>
            <w:r w:rsidR="006035CD" w:rsidRPr="00875B91">
              <w:rPr>
                <w:rFonts w:asciiTheme="minorHAnsi" w:hAnsiTheme="minorHAnsi"/>
                <w:highlight w:val="yellow"/>
                <w:lang w:val="en-GB"/>
              </w:rPr>
              <w:t>398</w:t>
            </w:r>
          </w:p>
        </w:tc>
        <w:tc>
          <w:tcPr>
            <w:tcW w:w="1300" w:type="dxa"/>
            <w:tcBorders>
              <w:top w:val="nil"/>
              <w:left w:val="nil"/>
              <w:bottom w:val="nil"/>
              <w:right w:val="nil"/>
            </w:tcBorders>
            <w:shd w:val="clear" w:color="auto" w:fill="auto"/>
            <w:noWrap/>
            <w:vAlign w:val="bottom"/>
            <w:hideMark/>
          </w:tcPr>
          <w:p w14:paraId="79C6FE16" w14:textId="77777777" w:rsidR="008E2D11" w:rsidRPr="00875B91" w:rsidRDefault="008E2D11" w:rsidP="006D01A5">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10</w:t>
            </w:r>
          </w:p>
        </w:tc>
        <w:tc>
          <w:tcPr>
            <w:tcW w:w="1170" w:type="dxa"/>
            <w:tcBorders>
              <w:top w:val="nil"/>
              <w:left w:val="nil"/>
              <w:bottom w:val="nil"/>
              <w:right w:val="nil"/>
            </w:tcBorders>
            <w:shd w:val="clear" w:color="auto" w:fill="auto"/>
            <w:noWrap/>
            <w:vAlign w:val="bottom"/>
            <w:hideMark/>
          </w:tcPr>
          <w:p w14:paraId="620E836F" w14:textId="77777777" w:rsidR="008E2D11" w:rsidRPr="00875B91" w:rsidRDefault="008E2D11" w:rsidP="006D01A5">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3250</w:t>
            </w:r>
          </w:p>
        </w:tc>
      </w:tr>
    </w:tbl>
    <w:p w14:paraId="04BFCD27" w14:textId="77777777" w:rsidR="0014538D" w:rsidRPr="00EA4EC3" w:rsidRDefault="0014538D" w:rsidP="000D795E">
      <w:pPr>
        <w:jc w:val="both"/>
        <w:rPr>
          <w:rFonts w:asciiTheme="minorHAnsi" w:hAnsiTheme="minorHAnsi"/>
          <w:lang w:val="en-GB"/>
        </w:rPr>
      </w:pPr>
    </w:p>
    <w:p w14:paraId="73D4AA1B" w14:textId="17B1004C" w:rsidR="00F46D52" w:rsidRPr="00EA4EC3" w:rsidRDefault="00F46D52" w:rsidP="00F46D52">
      <w:pPr>
        <w:jc w:val="both"/>
        <w:rPr>
          <w:rFonts w:asciiTheme="minorHAnsi" w:hAnsiTheme="minorHAnsi"/>
          <w:b/>
          <w:lang w:val="en-GB"/>
        </w:rPr>
      </w:pPr>
      <w:commentRangeStart w:id="52"/>
      <w:r w:rsidRPr="00EA4EC3">
        <w:rPr>
          <w:rFonts w:asciiTheme="minorHAnsi" w:hAnsiTheme="minorHAnsi"/>
          <w:b/>
          <w:lang w:val="en-GB"/>
        </w:rPr>
        <w:t>V041</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Source of data </w:t>
      </w:r>
    </w:p>
    <w:p w14:paraId="408EB74F" w14:textId="77777777" w:rsidR="00F46D52" w:rsidRPr="00EA4EC3" w:rsidRDefault="00F46D52" w:rsidP="00F46D52">
      <w:pPr>
        <w:jc w:val="both"/>
        <w:rPr>
          <w:rFonts w:asciiTheme="minorHAnsi" w:hAnsiTheme="minorHAnsi"/>
          <w:lang w:val="en-GB"/>
        </w:rPr>
      </w:pPr>
    </w:p>
    <w:p w14:paraId="3E1B21F3" w14:textId="70B9F734" w:rsidR="00F46D52" w:rsidRPr="00EA4EC3" w:rsidRDefault="00F46D52" w:rsidP="00F46D52">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Source of data about</w:t>
      </w:r>
      <w:r w:rsidRPr="00EA4EC3">
        <w:rPr>
          <w:rFonts w:asciiTheme="minorHAnsi" w:hAnsiTheme="minorHAnsi"/>
          <w:i/>
          <w:lang w:val="en-GB"/>
        </w:rPr>
        <w:t xml:space="preserve"> </w:t>
      </w:r>
      <w:r w:rsidRPr="00EA4EC3">
        <w:rPr>
          <w:rFonts w:asciiTheme="minorHAnsi" w:hAnsiTheme="minorHAnsi"/>
          <w:lang w:val="en-GB"/>
        </w:rPr>
        <w:t>EU_SUM (V040)</w:t>
      </w:r>
    </w:p>
    <w:p w14:paraId="330FAC39" w14:textId="77777777" w:rsidR="00F46D52" w:rsidRPr="00EA4EC3" w:rsidRDefault="00F46D52" w:rsidP="00F46D52">
      <w:pPr>
        <w:jc w:val="both"/>
        <w:rPr>
          <w:rFonts w:asciiTheme="minorHAnsi" w:hAnsiTheme="minorHAnsi"/>
          <w:lang w:val="en-GB"/>
        </w:rPr>
      </w:pPr>
    </w:p>
    <w:p w14:paraId="7B4ECB57" w14:textId="520A9858" w:rsidR="00F46D52" w:rsidRPr="00EA4EC3" w:rsidRDefault="00F46D52" w:rsidP="00F46D52">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7335E" w:rsidRPr="00EA4EC3">
        <w:rPr>
          <w:rFonts w:asciiTheme="minorHAnsi" w:hAnsiTheme="minorHAnsi"/>
          <w:lang w:val="en-GB"/>
        </w:rPr>
        <w:t>Nominal</w:t>
      </w:r>
      <w:r w:rsidRPr="00EA4EC3">
        <w:rPr>
          <w:rFonts w:asciiTheme="minorHAnsi" w:hAnsiTheme="minorHAnsi"/>
          <w:lang w:val="en-GB"/>
        </w:rPr>
        <w:t>/string</w:t>
      </w:r>
    </w:p>
    <w:p w14:paraId="3F2727D0" w14:textId="77777777" w:rsidR="00F46D52" w:rsidRPr="00EA4EC3" w:rsidRDefault="00F46D52" w:rsidP="00F46D52">
      <w:pPr>
        <w:jc w:val="both"/>
        <w:rPr>
          <w:rFonts w:asciiTheme="minorHAnsi" w:hAnsiTheme="minorHAnsi"/>
          <w:u w:val="single"/>
          <w:lang w:val="en-GB"/>
        </w:rPr>
      </w:pPr>
    </w:p>
    <w:p w14:paraId="4B8B5901" w14:textId="2D781F37" w:rsidR="00F46D52" w:rsidRPr="00EA4EC3" w:rsidRDefault="00F46D52" w:rsidP="000D795E">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tbl>
      <w:tblPr>
        <w:tblW w:w="8741" w:type="dxa"/>
        <w:tblCellMar>
          <w:left w:w="70" w:type="dxa"/>
          <w:right w:w="70" w:type="dxa"/>
        </w:tblCellMar>
        <w:tblLook w:val="04A0" w:firstRow="1" w:lastRow="0" w:firstColumn="1" w:lastColumn="0" w:noHBand="0" w:noVBand="1"/>
      </w:tblPr>
      <w:tblGrid>
        <w:gridCol w:w="5605"/>
        <w:gridCol w:w="1568"/>
        <w:gridCol w:w="1568"/>
      </w:tblGrid>
      <w:tr w:rsidR="00B96EB5" w:rsidRPr="00EA4EC3" w14:paraId="74300842" w14:textId="77777777" w:rsidTr="00F664F4">
        <w:trPr>
          <w:trHeight w:val="348"/>
        </w:trPr>
        <w:tc>
          <w:tcPr>
            <w:tcW w:w="5605" w:type="dxa"/>
            <w:tcBorders>
              <w:top w:val="nil"/>
              <w:left w:val="nil"/>
              <w:bottom w:val="single" w:sz="4" w:space="0" w:color="auto"/>
              <w:right w:val="nil"/>
            </w:tcBorders>
            <w:shd w:val="clear" w:color="auto" w:fill="auto"/>
            <w:noWrap/>
            <w:vAlign w:val="bottom"/>
            <w:hideMark/>
          </w:tcPr>
          <w:p w14:paraId="1F063069" w14:textId="77777777" w:rsidR="00B96EB5" w:rsidRPr="00EA4EC3" w:rsidRDefault="00B96EB5" w:rsidP="00B96EB5">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Source</w:t>
            </w:r>
          </w:p>
        </w:tc>
        <w:tc>
          <w:tcPr>
            <w:tcW w:w="1568" w:type="dxa"/>
            <w:tcBorders>
              <w:top w:val="nil"/>
              <w:left w:val="nil"/>
              <w:bottom w:val="single" w:sz="4" w:space="0" w:color="auto"/>
              <w:right w:val="nil"/>
            </w:tcBorders>
            <w:shd w:val="clear" w:color="auto" w:fill="auto"/>
            <w:noWrap/>
            <w:vAlign w:val="bottom"/>
            <w:hideMark/>
          </w:tcPr>
          <w:p w14:paraId="4B7C0024" w14:textId="77777777" w:rsidR="00B96EB5" w:rsidRPr="00EA4EC3" w:rsidRDefault="00B96EB5" w:rsidP="003316C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568" w:type="dxa"/>
            <w:tcBorders>
              <w:top w:val="nil"/>
              <w:left w:val="nil"/>
              <w:bottom w:val="single" w:sz="4" w:space="0" w:color="auto"/>
              <w:right w:val="nil"/>
            </w:tcBorders>
            <w:shd w:val="clear" w:color="auto" w:fill="auto"/>
            <w:noWrap/>
            <w:vAlign w:val="bottom"/>
            <w:hideMark/>
          </w:tcPr>
          <w:p w14:paraId="6F1E304E" w14:textId="04EEACF0" w:rsidR="00B96EB5" w:rsidRPr="00EA4EC3" w:rsidRDefault="00B96EB5" w:rsidP="003316C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 xml:space="preserve">       Percent</w:t>
            </w:r>
          </w:p>
        </w:tc>
      </w:tr>
      <w:tr w:rsidR="00B96EB5" w:rsidRPr="00EA4EC3" w14:paraId="61565C11" w14:textId="77777777" w:rsidTr="00F664F4">
        <w:trPr>
          <w:trHeight w:val="696"/>
        </w:trPr>
        <w:tc>
          <w:tcPr>
            <w:tcW w:w="5605" w:type="dxa"/>
            <w:tcBorders>
              <w:top w:val="single" w:sz="4" w:space="0" w:color="auto"/>
              <w:left w:val="nil"/>
              <w:bottom w:val="nil"/>
              <w:right w:val="nil"/>
            </w:tcBorders>
            <w:shd w:val="clear" w:color="auto" w:fill="auto"/>
            <w:vAlign w:val="bottom"/>
            <w:hideMark/>
          </w:tcPr>
          <w:p w14:paraId="44653069" w14:textId="77777777" w:rsidR="00B96EB5" w:rsidRPr="00EA4EC3" w:rsidRDefault="00B96EB5" w:rsidP="00B96EB5">
            <w:pPr>
              <w:rPr>
                <w:rFonts w:asciiTheme="minorHAnsi" w:eastAsia="Times New Roman" w:hAnsiTheme="minorHAnsi"/>
                <w:color w:val="000000"/>
                <w:lang w:val="en-GB"/>
              </w:rPr>
            </w:pPr>
            <w:r w:rsidRPr="00EA4EC3">
              <w:rPr>
                <w:rFonts w:asciiTheme="minorHAnsi" w:eastAsia="Times New Roman" w:hAnsiTheme="minorHAnsi"/>
                <w:color w:val="000000"/>
                <w:lang w:val="en-GB"/>
              </w:rPr>
              <w:t>EEAS Civilian Planning and Conduct Capability (CPCC) Personnel Figures as of 30/04/2015</w:t>
            </w:r>
          </w:p>
        </w:tc>
        <w:tc>
          <w:tcPr>
            <w:tcW w:w="1568" w:type="dxa"/>
            <w:tcBorders>
              <w:top w:val="single" w:sz="4" w:space="0" w:color="auto"/>
              <w:left w:val="nil"/>
              <w:bottom w:val="nil"/>
              <w:right w:val="nil"/>
            </w:tcBorders>
            <w:shd w:val="clear" w:color="auto" w:fill="auto"/>
            <w:noWrap/>
            <w:vAlign w:val="bottom"/>
            <w:hideMark/>
          </w:tcPr>
          <w:p w14:paraId="78FEF80B" w14:textId="43026311" w:rsidR="00B96EB5" w:rsidRPr="00EA4EC3" w:rsidRDefault="00B96EB5"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568" w:type="dxa"/>
            <w:tcBorders>
              <w:top w:val="single" w:sz="4" w:space="0" w:color="auto"/>
              <w:left w:val="nil"/>
              <w:bottom w:val="nil"/>
              <w:right w:val="nil"/>
            </w:tcBorders>
            <w:shd w:val="clear" w:color="auto" w:fill="auto"/>
            <w:noWrap/>
            <w:vAlign w:val="bottom"/>
            <w:hideMark/>
          </w:tcPr>
          <w:p w14:paraId="687EBE45" w14:textId="1DD44E50" w:rsidR="00B96EB5" w:rsidRPr="00EA4EC3" w:rsidRDefault="00261CEA"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4D1AE1" w:rsidRPr="00EA4EC3" w14:paraId="728777AF" w14:textId="77777777" w:rsidTr="00AC403C">
        <w:trPr>
          <w:trHeight w:val="348"/>
        </w:trPr>
        <w:tc>
          <w:tcPr>
            <w:tcW w:w="5605" w:type="dxa"/>
            <w:tcBorders>
              <w:top w:val="nil"/>
              <w:left w:val="nil"/>
              <w:bottom w:val="nil"/>
              <w:right w:val="nil"/>
            </w:tcBorders>
            <w:shd w:val="clear" w:color="auto" w:fill="auto"/>
            <w:vAlign w:val="bottom"/>
          </w:tcPr>
          <w:p w14:paraId="1BD49727" w14:textId="6E1ED426" w:rsidR="004D1AE1" w:rsidRPr="00EA4EC3" w:rsidRDefault="004D1AE1" w:rsidP="00B96EB5">
            <w:pPr>
              <w:rPr>
                <w:rFonts w:asciiTheme="minorHAnsi" w:eastAsia="Times New Roman" w:hAnsiTheme="minorHAnsi"/>
                <w:color w:val="000000"/>
                <w:lang w:val="en-GB"/>
              </w:rPr>
            </w:pPr>
            <w:proofErr w:type="spellStart"/>
            <w:r w:rsidRPr="00EA4EC3">
              <w:rPr>
                <w:rFonts w:asciiTheme="minorHAnsi" w:eastAsia="Times New Roman" w:hAnsiTheme="minorHAnsi"/>
                <w:color w:val="000000"/>
                <w:lang w:val="en-GB"/>
              </w:rPr>
              <w:t>Besenyő</w:t>
            </w:r>
            <w:proofErr w:type="spellEnd"/>
            <w:r w:rsidRPr="00EA4EC3">
              <w:rPr>
                <w:rFonts w:asciiTheme="minorHAnsi" w:eastAsia="Times New Roman" w:hAnsiTheme="minorHAnsi"/>
                <w:color w:val="000000"/>
                <w:lang w:val="en-GB"/>
              </w:rPr>
              <w:t xml:space="preserve"> J. (2015)</w:t>
            </w:r>
          </w:p>
        </w:tc>
        <w:tc>
          <w:tcPr>
            <w:tcW w:w="1568" w:type="dxa"/>
            <w:tcBorders>
              <w:top w:val="nil"/>
              <w:left w:val="nil"/>
              <w:bottom w:val="nil"/>
              <w:right w:val="nil"/>
            </w:tcBorders>
            <w:shd w:val="clear" w:color="auto" w:fill="auto"/>
            <w:noWrap/>
            <w:vAlign w:val="bottom"/>
          </w:tcPr>
          <w:p w14:paraId="45B77B06" w14:textId="3C0CE945" w:rsidR="004D1AE1" w:rsidRPr="00EA4EC3" w:rsidRDefault="006B40C9"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8" w:type="dxa"/>
            <w:tcBorders>
              <w:top w:val="nil"/>
              <w:left w:val="nil"/>
              <w:bottom w:val="nil"/>
              <w:right w:val="nil"/>
            </w:tcBorders>
            <w:shd w:val="clear" w:color="auto" w:fill="auto"/>
            <w:noWrap/>
            <w:vAlign w:val="bottom"/>
          </w:tcPr>
          <w:p w14:paraId="2AF77670" w14:textId="565DC352" w:rsidR="004D1AE1" w:rsidRPr="00EA4EC3" w:rsidRDefault="006B40C9"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B96EB5" w:rsidRPr="00EA4EC3" w14:paraId="306FC121" w14:textId="77777777" w:rsidTr="00AC403C">
        <w:trPr>
          <w:trHeight w:val="348"/>
        </w:trPr>
        <w:tc>
          <w:tcPr>
            <w:tcW w:w="5605" w:type="dxa"/>
            <w:tcBorders>
              <w:top w:val="nil"/>
              <w:left w:val="nil"/>
              <w:bottom w:val="nil"/>
              <w:right w:val="nil"/>
            </w:tcBorders>
            <w:shd w:val="clear" w:color="auto" w:fill="auto"/>
            <w:vAlign w:val="bottom"/>
            <w:hideMark/>
          </w:tcPr>
          <w:p w14:paraId="4916F3CF" w14:textId="10E9049A" w:rsidR="00B96EB5" w:rsidRPr="00EA4EC3" w:rsidRDefault="00B96EB5" w:rsidP="00B96EB5">
            <w:pPr>
              <w:rPr>
                <w:rFonts w:asciiTheme="minorHAnsi" w:eastAsia="Times New Roman" w:hAnsiTheme="minorHAnsi"/>
                <w:color w:val="000000"/>
                <w:lang w:val="en-GB"/>
              </w:rPr>
            </w:pPr>
            <w:proofErr w:type="spellStart"/>
            <w:r w:rsidRPr="00EA4EC3">
              <w:rPr>
                <w:rFonts w:asciiTheme="minorHAnsi" w:eastAsia="Times New Roman" w:hAnsiTheme="minorHAnsi"/>
                <w:color w:val="000000"/>
                <w:lang w:val="en-GB"/>
              </w:rPr>
              <w:t>Grevi</w:t>
            </w:r>
            <w:proofErr w:type="spellEnd"/>
            <w:r w:rsidRPr="00EA4EC3">
              <w:rPr>
                <w:rFonts w:asciiTheme="minorHAnsi" w:eastAsia="Times New Roman" w:hAnsiTheme="minorHAnsi"/>
                <w:color w:val="000000"/>
                <w:lang w:val="en-GB"/>
              </w:rPr>
              <w:t>, Lynch et al. </w:t>
            </w:r>
            <w:r w:rsidR="00926D97"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2005</w:t>
            </w:r>
            <w:r w:rsidR="00926D97" w:rsidRPr="00EA4EC3">
              <w:rPr>
                <w:rFonts w:asciiTheme="minorHAnsi" w:eastAsia="Times New Roman" w:hAnsiTheme="minorHAnsi"/>
                <w:color w:val="000000"/>
                <w:lang w:val="en-GB"/>
              </w:rPr>
              <w:t>)</w:t>
            </w:r>
          </w:p>
        </w:tc>
        <w:tc>
          <w:tcPr>
            <w:tcW w:w="1568" w:type="dxa"/>
            <w:tcBorders>
              <w:top w:val="nil"/>
              <w:left w:val="nil"/>
              <w:bottom w:val="nil"/>
              <w:right w:val="nil"/>
            </w:tcBorders>
            <w:shd w:val="clear" w:color="auto" w:fill="auto"/>
            <w:noWrap/>
            <w:vAlign w:val="bottom"/>
            <w:hideMark/>
          </w:tcPr>
          <w:p w14:paraId="10941ACD" w14:textId="0ED77C32" w:rsidR="00B96EB5" w:rsidRPr="00EA4EC3" w:rsidRDefault="00B96EB5"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8" w:type="dxa"/>
            <w:tcBorders>
              <w:top w:val="nil"/>
              <w:left w:val="nil"/>
              <w:bottom w:val="nil"/>
              <w:right w:val="nil"/>
            </w:tcBorders>
            <w:shd w:val="clear" w:color="auto" w:fill="auto"/>
            <w:noWrap/>
            <w:vAlign w:val="bottom"/>
            <w:hideMark/>
          </w:tcPr>
          <w:p w14:paraId="1CD4F2B5" w14:textId="70176296" w:rsidR="00B96EB5" w:rsidRPr="00EA4EC3" w:rsidRDefault="00261CEA"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B96EB5" w:rsidRPr="00EA4EC3" w14:paraId="463C480E" w14:textId="77777777" w:rsidTr="00AC403C">
        <w:trPr>
          <w:trHeight w:val="348"/>
        </w:trPr>
        <w:tc>
          <w:tcPr>
            <w:tcW w:w="5605" w:type="dxa"/>
            <w:tcBorders>
              <w:top w:val="nil"/>
              <w:left w:val="nil"/>
              <w:bottom w:val="nil"/>
              <w:right w:val="nil"/>
            </w:tcBorders>
            <w:shd w:val="clear" w:color="auto" w:fill="auto"/>
            <w:vAlign w:val="bottom"/>
            <w:hideMark/>
          </w:tcPr>
          <w:p w14:paraId="4A50CB61" w14:textId="61C8CC40" w:rsidR="00B96EB5" w:rsidRPr="00EA4EC3" w:rsidRDefault="00B96EB5" w:rsidP="001A384E">
            <w:pPr>
              <w:rPr>
                <w:rFonts w:asciiTheme="minorHAnsi" w:eastAsia="Times New Roman" w:hAnsiTheme="minorHAnsi"/>
                <w:color w:val="000000"/>
                <w:lang w:val="en-GB"/>
              </w:rPr>
            </w:pPr>
            <w:r w:rsidRPr="00EA4EC3">
              <w:rPr>
                <w:rFonts w:asciiTheme="minorHAnsi" w:eastAsia="Times New Roman" w:hAnsiTheme="minorHAnsi"/>
                <w:color w:val="000000"/>
                <w:lang w:val="en-GB"/>
              </w:rPr>
              <w:t>ISIS Europe CSDP Map</w:t>
            </w:r>
          </w:p>
        </w:tc>
        <w:tc>
          <w:tcPr>
            <w:tcW w:w="1568" w:type="dxa"/>
            <w:tcBorders>
              <w:top w:val="nil"/>
              <w:left w:val="nil"/>
              <w:bottom w:val="nil"/>
              <w:right w:val="nil"/>
            </w:tcBorders>
            <w:shd w:val="clear" w:color="auto" w:fill="auto"/>
            <w:noWrap/>
            <w:vAlign w:val="bottom"/>
            <w:hideMark/>
          </w:tcPr>
          <w:p w14:paraId="18973184" w14:textId="4937AF33" w:rsidR="00B96EB5" w:rsidRPr="00EA4EC3" w:rsidRDefault="00B96EB5" w:rsidP="001A384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1A384E" w:rsidRPr="00EA4EC3">
              <w:rPr>
                <w:rFonts w:asciiTheme="minorHAnsi" w:eastAsia="Times New Roman" w:hAnsiTheme="minorHAnsi"/>
                <w:color w:val="000000"/>
                <w:lang w:val="en-GB"/>
              </w:rPr>
              <w:t>6</w:t>
            </w:r>
          </w:p>
        </w:tc>
        <w:tc>
          <w:tcPr>
            <w:tcW w:w="1568" w:type="dxa"/>
            <w:tcBorders>
              <w:top w:val="nil"/>
              <w:left w:val="nil"/>
              <w:bottom w:val="nil"/>
              <w:right w:val="nil"/>
            </w:tcBorders>
            <w:shd w:val="clear" w:color="auto" w:fill="auto"/>
            <w:noWrap/>
            <w:vAlign w:val="bottom"/>
            <w:hideMark/>
          </w:tcPr>
          <w:p w14:paraId="7B53504B" w14:textId="3C3BEB90" w:rsidR="00B96EB5" w:rsidRPr="00EA4EC3" w:rsidRDefault="00261CEA" w:rsidP="001A384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r w:rsidR="001A384E" w:rsidRPr="00EA4EC3">
              <w:rPr>
                <w:rFonts w:asciiTheme="minorHAnsi" w:eastAsia="Times New Roman" w:hAnsiTheme="minorHAnsi"/>
                <w:color w:val="000000"/>
                <w:lang w:val="en-GB"/>
              </w:rPr>
              <w:t>5</w:t>
            </w:r>
            <w:r w:rsidR="00B96EB5"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7</w:t>
            </w:r>
            <w:r w:rsidR="001A384E" w:rsidRPr="00EA4EC3">
              <w:rPr>
                <w:rFonts w:asciiTheme="minorHAnsi" w:eastAsia="Times New Roman" w:hAnsiTheme="minorHAnsi"/>
                <w:color w:val="000000"/>
                <w:lang w:val="en-GB"/>
              </w:rPr>
              <w:t>1</w:t>
            </w:r>
          </w:p>
        </w:tc>
      </w:tr>
      <w:tr w:rsidR="001A384E" w:rsidRPr="00EA4EC3" w14:paraId="6D4EF8EA" w14:textId="77777777" w:rsidTr="00AC403C">
        <w:trPr>
          <w:trHeight w:val="348"/>
        </w:trPr>
        <w:tc>
          <w:tcPr>
            <w:tcW w:w="5605" w:type="dxa"/>
            <w:tcBorders>
              <w:top w:val="nil"/>
              <w:left w:val="nil"/>
              <w:bottom w:val="nil"/>
              <w:right w:val="nil"/>
            </w:tcBorders>
            <w:shd w:val="clear" w:color="auto" w:fill="auto"/>
            <w:vAlign w:val="bottom"/>
          </w:tcPr>
          <w:p w14:paraId="6715A2D7" w14:textId="09B0211F" w:rsidR="001A384E" w:rsidRPr="00EA4EC3" w:rsidRDefault="001A384E" w:rsidP="00B96EB5">
            <w:pPr>
              <w:rPr>
                <w:rFonts w:asciiTheme="minorHAnsi" w:eastAsia="Times New Roman" w:hAnsiTheme="minorHAnsi"/>
                <w:color w:val="000000"/>
                <w:lang w:val="en-GB"/>
              </w:rPr>
            </w:pPr>
            <w:r w:rsidRPr="00EA4EC3">
              <w:rPr>
                <w:rFonts w:asciiTheme="minorHAnsi" w:eastAsia="Times New Roman" w:hAnsiTheme="minorHAnsi"/>
                <w:color w:val="000000"/>
                <w:lang w:val="en-GB"/>
              </w:rPr>
              <w:t>Ad Hoc Interview</w:t>
            </w:r>
          </w:p>
        </w:tc>
        <w:tc>
          <w:tcPr>
            <w:tcW w:w="1568" w:type="dxa"/>
            <w:tcBorders>
              <w:top w:val="nil"/>
              <w:left w:val="nil"/>
              <w:bottom w:val="nil"/>
              <w:right w:val="nil"/>
            </w:tcBorders>
            <w:shd w:val="clear" w:color="auto" w:fill="auto"/>
            <w:noWrap/>
            <w:vAlign w:val="bottom"/>
          </w:tcPr>
          <w:p w14:paraId="441512FB" w14:textId="44F35C55" w:rsidR="001A384E" w:rsidRPr="00EA4EC3" w:rsidRDefault="001A384E"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8" w:type="dxa"/>
            <w:tcBorders>
              <w:top w:val="nil"/>
              <w:left w:val="nil"/>
              <w:bottom w:val="nil"/>
              <w:right w:val="nil"/>
            </w:tcBorders>
            <w:shd w:val="clear" w:color="auto" w:fill="auto"/>
            <w:noWrap/>
            <w:vAlign w:val="bottom"/>
          </w:tcPr>
          <w:p w14:paraId="77861134" w14:textId="4729F9F4" w:rsidR="001A384E" w:rsidRPr="00EA4EC3" w:rsidRDefault="001A384E"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B96EB5" w:rsidRPr="00EA4EC3" w14:paraId="463A8D3A" w14:textId="77777777" w:rsidTr="00AC403C">
        <w:trPr>
          <w:trHeight w:val="348"/>
        </w:trPr>
        <w:tc>
          <w:tcPr>
            <w:tcW w:w="5605" w:type="dxa"/>
            <w:tcBorders>
              <w:top w:val="nil"/>
              <w:left w:val="nil"/>
              <w:bottom w:val="nil"/>
              <w:right w:val="nil"/>
            </w:tcBorders>
            <w:shd w:val="clear" w:color="auto" w:fill="auto"/>
            <w:vAlign w:val="bottom"/>
            <w:hideMark/>
          </w:tcPr>
          <w:p w14:paraId="2D182294" w14:textId="7A34CF0F" w:rsidR="00B96EB5" w:rsidRPr="00EA4EC3" w:rsidRDefault="00B96EB5" w:rsidP="00B96EB5">
            <w:pPr>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Operations </w:t>
            </w:r>
            <w:proofErr w:type="spellStart"/>
            <w:r w:rsidRPr="00EA4EC3">
              <w:rPr>
                <w:rFonts w:asciiTheme="minorHAnsi" w:eastAsia="Times New Roman" w:hAnsiTheme="minorHAnsi"/>
                <w:color w:val="000000"/>
                <w:lang w:val="en-GB"/>
              </w:rPr>
              <w:t>Paix</w:t>
            </w:r>
            <w:proofErr w:type="spellEnd"/>
            <w:r w:rsidR="00AC403C" w:rsidRPr="00EA4EC3">
              <w:rPr>
                <w:rStyle w:val="Rimandonotaapidipagina"/>
                <w:rFonts w:asciiTheme="minorHAnsi" w:eastAsia="Times New Roman" w:hAnsiTheme="minorHAnsi"/>
                <w:color w:val="000000"/>
                <w:lang w:val="en-GB"/>
              </w:rPr>
              <w:footnoteReference w:id="4"/>
            </w:r>
          </w:p>
        </w:tc>
        <w:tc>
          <w:tcPr>
            <w:tcW w:w="1568" w:type="dxa"/>
            <w:tcBorders>
              <w:top w:val="nil"/>
              <w:left w:val="nil"/>
              <w:bottom w:val="nil"/>
              <w:right w:val="nil"/>
            </w:tcBorders>
            <w:shd w:val="clear" w:color="auto" w:fill="auto"/>
            <w:noWrap/>
            <w:vAlign w:val="bottom"/>
            <w:hideMark/>
          </w:tcPr>
          <w:p w14:paraId="11F34044" w14:textId="4454D869" w:rsidR="00B96EB5" w:rsidRPr="00EA4EC3" w:rsidRDefault="00AC403C"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568" w:type="dxa"/>
            <w:tcBorders>
              <w:top w:val="nil"/>
              <w:left w:val="nil"/>
              <w:bottom w:val="nil"/>
              <w:right w:val="nil"/>
            </w:tcBorders>
            <w:shd w:val="clear" w:color="auto" w:fill="auto"/>
            <w:noWrap/>
            <w:vAlign w:val="bottom"/>
            <w:hideMark/>
          </w:tcPr>
          <w:p w14:paraId="3BF52288" w14:textId="4BEA6CAB" w:rsidR="00B96EB5" w:rsidRPr="00EA4EC3" w:rsidRDefault="00261CEA"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B96EB5" w:rsidRPr="00EA4EC3" w14:paraId="725A7BA5" w14:textId="77777777" w:rsidTr="001033EC">
        <w:trPr>
          <w:trHeight w:val="236"/>
        </w:trPr>
        <w:tc>
          <w:tcPr>
            <w:tcW w:w="5605" w:type="dxa"/>
            <w:tcBorders>
              <w:top w:val="nil"/>
              <w:left w:val="nil"/>
              <w:bottom w:val="nil"/>
              <w:right w:val="nil"/>
            </w:tcBorders>
            <w:shd w:val="clear" w:color="auto" w:fill="auto"/>
            <w:hideMark/>
          </w:tcPr>
          <w:p w14:paraId="4F48D165" w14:textId="41F0EA02" w:rsidR="00B96EB5" w:rsidRPr="00EA4EC3" w:rsidRDefault="00B96EB5" w:rsidP="001033EC">
            <w:pPr>
              <w:rPr>
                <w:rFonts w:asciiTheme="minorHAnsi" w:eastAsia="Times New Roman" w:hAnsiTheme="minorHAnsi"/>
                <w:color w:val="000000"/>
                <w:lang w:val="en-GB"/>
              </w:rPr>
            </w:pPr>
            <w:proofErr w:type="spellStart"/>
            <w:r w:rsidRPr="00EA4EC3">
              <w:rPr>
                <w:rFonts w:asciiTheme="minorHAnsi" w:eastAsia="Times New Roman" w:hAnsiTheme="minorHAnsi"/>
                <w:color w:val="000000"/>
                <w:lang w:val="en-GB"/>
              </w:rPr>
              <w:t>Koutrakos</w:t>
            </w:r>
            <w:proofErr w:type="spellEnd"/>
            <w:r w:rsidRPr="00EA4EC3">
              <w:rPr>
                <w:rFonts w:asciiTheme="minorHAnsi" w:eastAsia="Times New Roman" w:hAnsiTheme="minorHAnsi"/>
                <w:color w:val="000000"/>
                <w:lang w:val="en-GB"/>
              </w:rPr>
              <w:t xml:space="preserve">, </w:t>
            </w:r>
            <w:r w:rsidR="004D2E35" w:rsidRPr="00EA4EC3">
              <w:rPr>
                <w:rFonts w:asciiTheme="minorHAnsi" w:eastAsia="Times New Roman" w:hAnsiTheme="minorHAnsi"/>
                <w:color w:val="000000"/>
                <w:lang w:val="en-GB"/>
              </w:rPr>
              <w:t xml:space="preserve">P. </w:t>
            </w:r>
            <w:r w:rsidRPr="00EA4EC3">
              <w:rPr>
                <w:rFonts w:asciiTheme="minorHAnsi" w:eastAsia="Times New Roman" w:hAnsiTheme="minorHAnsi"/>
                <w:iCs/>
                <w:color w:val="333333"/>
                <w:lang w:val="en-GB"/>
              </w:rPr>
              <w:t>(2013)</w:t>
            </w:r>
          </w:p>
        </w:tc>
        <w:tc>
          <w:tcPr>
            <w:tcW w:w="1568" w:type="dxa"/>
            <w:tcBorders>
              <w:top w:val="nil"/>
              <w:left w:val="nil"/>
              <w:bottom w:val="nil"/>
              <w:right w:val="nil"/>
            </w:tcBorders>
            <w:shd w:val="clear" w:color="auto" w:fill="auto"/>
            <w:noWrap/>
            <w:hideMark/>
          </w:tcPr>
          <w:p w14:paraId="3795FC0A" w14:textId="257E7985" w:rsidR="00B96EB5" w:rsidRPr="00EA4EC3" w:rsidRDefault="00B96EB5" w:rsidP="001033E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8" w:type="dxa"/>
            <w:tcBorders>
              <w:top w:val="nil"/>
              <w:left w:val="nil"/>
              <w:bottom w:val="nil"/>
              <w:right w:val="nil"/>
            </w:tcBorders>
            <w:shd w:val="clear" w:color="auto" w:fill="auto"/>
            <w:noWrap/>
            <w:hideMark/>
          </w:tcPr>
          <w:p w14:paraId="0FF2D823" w14:textId="329BB90A" w:rsidR="00B96EB5" w:rsidRPr="00EA4EC3" w:rsidRDefault="00261CEA" w:rsidP="001033E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B96EB5" w:rsidRPr="00EA4EC3" w14:paraId="4A2926B8" w14:textId="77777777" w:rsidTr="00261CEA">
        <w:trPr>
          <w:trHeight w:val="348"/>
        </w:trPr>
        <w:tc>
          <w:tcPr>
            <w:tcW w:w="5605" w:type="dxa"/>
            <w:tcBorders>
              <w:top w:val="nil"/>
              <w:left w:val="nil"/>
              <w:right w:val="nil"/>
            </w:tcBorders>
            <w:shd w:val="clear" w:color="auto" w:fill="auto"/>
            <w:vAlign w:val="bottom"/>
            <w:hideMark/>
          </w:tcPr>
          <w:p w14:paraId="14466D58" w14:textId="77777777" w:rsidR="00B96EB5" w:rsidRPr="00EA4EC3" w:rsidRDefault="00B96EB5" w:rsidP="00B96EB5">
            <w:pPr>
              <w:rPr>
                <w:rFonts w:asciiTheme="minorHAnsi" w:eastAsia="Times New Roman" w:hAnsiTheme="minorHAnsi"/>
                <w:color w:val="000000"/>
                <w:lang w:val="en-GB"/>
              </w:rPr>
            </w:pPr>
            <w:r w:rsidRPr="00EA4EC3">
              <w:rPr>
                <w:rFonts w:asciiTheme="minorHAnsi" w:eastAsia="Times New Roman" w:hAnsiTheme="minorHAnsi"/>
                <w:color w:val="000000"/>
                <w:lang w:val="en-GB"/>
              </w:rPr>
              <w:t>SIPRI</w:t>
            </w:r>
          </w:p>
        </w:tc>
        <w:tc>
          <w:tcPr>
            <w:tcW w:w="1568" w:type="dxa"/>
            <w:tcBorders>
              <w:top w:val="nil"/>
              <w:left w:val="nil"/>
              <w:right w:val="nil"/>
            </w:tcBorders>
            <w:shd w:val="clear" w:color="auto" w:fill="auto"/>
            <w:noWrap/>
            <w:vAlign w:val="bottom"/>
            <w:hideMark/>
          </w:tcPr>
          <w:p w14:paraId="6CDD7AF2" w14:textId="699CD5CF" w:rsidR="00B96EB5" w:rsidRPr="00EA4EC3" w:rsidRDefault="001A384E"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1568" w:type="dxa"/>
            <w:tcBorders>
              <w:top w:val="nil"/>
              <w:left w:val="nil"/>
              <w:right w:val="nil"/>
            </w:tcBorders>
            <w:shd w:val="clear" w:color="auto" w:fill="auto"/>
            <w:noWrap/>
            <w:vAlign w:val="bottom"/>
            <w:hideMark/>
          </w:tcPr>
          <w:p w14:paraId="07C275AD" w14:textId="589C4161" w:rsidR="00B96EB5" w:rsidRPr="00EA4EC3" w:rsidRDefault="001A384E" w:rsidP="001A384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w:t>
            </w:r>
            <w:r w:rsidR="00261CEA"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00</w:t>
            </w:r>
          </w:p>
        </w:tc>
      </w:tr>
      <w:tr w:rsidR="00B4265C" w:rsidRPr="00EA4EC3" w14:paraId="50CEB9CF" w14:textId="77777777" w:rsidTr="00261CEA">
        <w:trPr>
          <w:trHeight w:val="348"/>
        </w:trPr>
        <w:tc>
          <w:tcPr>
            <w:tcW w:w="5605" w:type="dxa"/>
            <w:tcBorders>
              <w:top w:val="nil"/>
              <w:left w:val="nil"/>
              <w:right w:val="nil"/>
            </w:tcBorders>
            <w:shd w:val="clear" w:color="auto" w:fill="auto"/>
            <w:vAlign w:val="bottom"/>
          </w:tcPr>
          <w:p w14:paraId="31151DE8" w14:textId="62065BFF" w:rsidR="00B4265C" w:rsidRPr="00EA4EC3" w:rsidRDefault="00B4265C" w:rsidP="00CE75AF">
            <w:pPr>
              <w:rPr>
                <w:rFonts w:asciiTheme="minorHAnsi" w:eastAsia="Times New Roman" w:hAnsiTheme="minorHAnsi"/>
                <w:color w:val="000000"/>
                <w:lang w:val="en-GB"/>
              </w:rPr>
            </w:pPr>
            <w:r w:rsidRPr="00EA4EC3">
              <w:rPr>
                <w:rFonts w:asciiTheme="minorHAnsi" w:eastAsia="Times New Roman" w:hAnsiTheme="minorHAnsi"/>
                <w:color w:val="000000"/>
                <w:lang w:val="en-GB"/>
              </w:rPr>
              <w:t>Mission Factsheet</w:t>
            </w:r>
            <w:r w:rsidR="00926D97" w:rsidRPr="00EA4EC3">
              <w:rPr>
                <w:rFonts w:asciiTheme="minorHAnsi" w:eastAsia="Times New Roman" w:hAnsiTheme="minorHAnsi"/>
                <w:color w:val="000000"/>
                <w:lang w:val="en-GB"/>
              </w:rPr>
              <w:t xml:space="preserve"> (13/12/2016)</w:t>
            </w:r>
          </w:p>
        </w:tc>
        <w:tc>
          <w:tcPr>
            <w:tcW w:w="1568" w:type="dxa"/>
            <w:tcBorders>
              <w:top w:val="nil"/>
              <w:left w:val="nil"/>
              <w:right w:val="nil"/>
            </w:tcBorders>
            <w:shd w:val="clear" w:color="auto" w:fill="auto"/>
            <w:noWrap/>
            <w:vAlign w:val="bottom"/>
          </w:tcPr>
          <w:p w14:paraId="12292D91" w14:textId="434AAB23" w:rsidR="00B4265C" w:rsidRPr="00EA4EC3" w:rsidRDefault="00261CEA"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8" w:type="dxa"/>
            <w:tcBorders>
              <w:top w:val="nil"/>
              <w:left w:val="nil"/>
              <w:right w:val="nil"/>
            </w:tcBorders>
            <w:shd w:val="clear" w:color="auto" w:fill="auto"/>
            <w:noWrap/>
            <w:vAlign w:val="bottom"/>
          </w:tcPr>
          <w:p w14:paraId="50C5D6D0" w14:textId="4C0E2200" w:rsidR="00B4265C" w:rsidRPr="00EA4EC3" w:rsidRDefault="00261CEA"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B96EB5" w:rsidRPr="00EA4EC3" w14:paraId="316D7B07" w14:textId="77777777" w:rsidTr="00261CEA">
        <w:trPr>
          <w:trHeight w:val="348"/>
        </w:trPr>
        <w:tc>
          <w:tcPr>
            <w:tcW w:w="5605" w:type="dxa"/>
            <w:tcBorders>
              <w:left w:val="nil"/>
              <w:bottom w:val="single" w:sz="4" w:space="0" w:color="auto"/>
              <w:right w:val="nil"/>
            </w:tcBorders>
            <w:shd w:val="clear" w:color="auto" w:fill="auto"/>
            <w:vAlign w:val="bottom"/>
            <w:hideMark/>
          </w:tcPr>
          <w:p w14:paraId="27BF3584" w14:textId="0DB2F3AF" w:rsidR="00B96EB5" w:rsidRPr="00EA4EC3" w:rsidRDefault="00B96EB5" w:rsidP="002C61E4">
            <w:pPr>
              <w:rPr>
                <w:rFonts w:asciiTheme="minorHAnsi" w:eastAsia="Times New Roman" w:hAnsiTheme="minorHAnsi"/>
                <w:color w:val="000000"/>
                <w:lang w:val="en-GB"/>
              </w:rPr>
            </w:pPr>
            <w:r w:rsidRPr="00EA4EC3">
              <w:rPr>
                <w:rFonts w:asciiTheme="minorHAnsi" w:eastAsia="Times New Roman" w:hAnsiTheme="minorHAnsi"/>
                <w:color w:val="000000"/>
                <w:lang w:val="en-GB"/>
              </w:rPr>
              <w:t>The I</w:t>
            </w:r>
            <w:r w:rsidR="00B363FB" w:rsidRPr="00EA4EC3">
              <w:rPr>
                <w:rFonts w:asciiTheme="minorHAnsi" w:eastAsia="Times New Roman" w:hAnsiTheme="minorHAnsi"/>
                <w:color w:val="000000"/>
                <w:lang w:val="en-GB"/>
              </w:rPr>
              <w:t>I</w:t>
            </w:r>
            <w:r w:rsidRPr="00EA4EC3">
              <w:rPr>
                <w:rFonts w:asciiTheme="minorHAnsi" w:eastAsia="Times New Roman" w:hAnsiTheme="minorHAnsi"/>
                <w:color w:val="000000"/>
                <w:lang w:val="en-GB"/>
              </w:rPr>
              <w:t>SS Military Balance</w:t>
            </w:r>
          </w:p>
        </w:tc>
        <w:tc>
          <w:tcPr>
            <w:tcW w:w="1568" w:type="dxa"/>
            <w:tcBorders>
              <w:left w:val="nil"/>
              <w:bottom w:val="single" w:sz="4" w:space="0" w:color="auto"/>
              <w:right w:val="nil"/>
            </w:tcBorders>
            <w:shd w:val="clear" w:color="auto" w:fill="auto"/>
            <w:noWrap/>
            <w:vAlign w:val="bottom"/>
            <w:hideMark/>
          </w:tcPr>
          <w:p w14:paraId="6D74C62B" w14:textId="76128663" w:rsidR="00B96EB5" w:rsidRPr="00EA4EC3" w:rsidRDefault="001A384E"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568" w:type="dxa"/>
            <w:tcBorders>
              <w:left w:val="nil"/>
              <w:bottom w:val="single" w:sz="4" w:space="0" w:color="auto"/>
              <w:right w:val="nil"/>
            </w:tcBorders>
            <w:shd w:val="clear" w:color="auto" w:fill="auto"/>
            <w:noWrap/>
            <w:vAlign w:val="bottom"/>
            <w:hideMark/>
          </w:tcPr>
          <w:p w14:paraId="33E348D2" w14:textId="5C226DFB" w:rsidR="00B96EB5" w:rsidRPr="00EA4EC3" w:rsidRDefault="001A384E"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r w:rsidR="00261CEA"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5</w:t>
            </w:r>
            <w:r w:rsidR="00261CEA" w:rsidRPr="00EA4EC3">
              <w:rPr>
                <w:rFonts w:asciiTheme="minorHAnsi" w:eastAsia="Times New Roman" w:hAnsiTheme="minorHAnsi"/>
                <w:color w:val="000000"/>
                <w:lang w:val="en-GB"/>
              </w:rPr>
              <w:t>7</w:t>
            </w:r>
          </w:p>
        </w:tc>
      </w:tr>
      <w:tr w:rsidR="00F664F4" w:rsidRPr="00EA4EC3" w14:paraId="2DCDA497" w14:textId="77777777" w:rsidTr="00F664F4">
        <w:trPr>
          <w:trHeight w:val="348"/>
        </w:trPr>
        <w:tc>
          <w:tcPr>
            <w:tcW w:w="5605" w:type="dxa"/>
            <w:tcBorders>
              <w:top w:val="single" w:sz="4" w:space="0" w:color="auto"/>
              <w:left w:val="nil"/>
              <w:bottom w:val="nil"/>
              <w:right w:val="nil"/>
            </w:tcBorders>
            <w:shd w:val="clear" w:color="auto" w:fill="auto"/>
            <w:vAlign w:val="bottom"/>
            <w:hideMark/>
          </w:tcPr>
          <w:p w14:paraId="114768F7" w14:textId="6037AE42" w:rsidR="00F664F4" w:rsidRPr="00EA4EC3" w:rsidRDefault="00F664F4" w:rsidP="00F664F4">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68" w:type="dxa"/>
            <w:tcBorders>
              <w:top w:val="single" w:sz="4" w:space="0" w:color="auto"/>
              <w:left w:val="nil"/>
              <w:bottom w:val="nil"/>
              <w:right w:val="nil"/>
            </w:tcBorders>
            <w:shd w:val="clear" w:color="auto" w:fill="auto"/>
            <w:noWrap/>
            <w:vAlign w:val="bottom"/>
            <w:hideMark/>
          </w:tcPr>
          <w:p w14:paraId="7B9297DB" w14:textId="00114A0B" w:rsidR="00F664F4" w:rsidRPr="00EA4EC3" w:rsidRDefault="00F664F4" w:rsidP="00261CEA">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261CEA" w:rsidRPr="00EA4EC3">
              <w:rPr>
                <w:rFonts w:asciiTheme="minorHAnsi" w:eastAsia="Times New Roman" w:hAnsiTheme="minorHAnsi"/>
                <w:color w:val="000000"/>
                <w:lang w:val="en-GB"/>
              </w:rPr>
              <w:t>5</w:t>
            </w:r>
          </w:p>
        </w:tc>
        <w:tc>
          <w:tcPr>
            <w:tcW w:w="1568" w:type="dxa"/>
            <w:tcBorders>
              <w:top w:val="single" w:sz="4" w:space="0" w:color="auto"/>
              <w:left w:val="nil"/>
              <w:bottom w:val="nil"/>
              <w:right w:val="nil"/>
            </w:tcBorders>
            <w:shd w:val="clear" w:color="auto" w:fill="auto"/>
            <w:noWrap/>
            <w:vAlign w:val="bottom"/>
            <w:hideMark/>
          </w:tcPr>
          <w:p w14:paraId="41D89B61" w14:textId="0CBE5EE4" w:rsidR="00F664F4" w:rsidRPr="00EA4EC3" w:rsidRDefault="00F664F4" w:rsidP="00F664F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commentRangeEnd w:id="52"/>
    <w:p w14:paraId="4C2E6FD0" w14:textId="77777777" w:rsidR="00F55456" w:rsidRPr="00EA4EC3" w:rsidRDefault="00875B91" w:rsidP="000D795E">
      <w:pPr>
        <w:jc w:val="both"/>
        <w:rPr>
          <w:rFonts w:asciiTheme="minorHAnsi" w:hAnsiTheme="minorHAnsi"/>
          <w:lang w:val="en-GB"/>
        </w:rPr>
      </w:pPr>
      <w:r>
        <w:rPr>
          <w:rStyle w:val="Rimandocommento"/>
        </w:rPr>
        <w:commentReference w:id="52"/>
      </w:r>
    </w:p>
    <w:p w14:paraId="439D9EE9" w14:textId="77777777" w:rsidR="007708E4" w:rsidRPr="00EA4EC3" w:rsidRDefault="007708E4" w:rsidP="000D795E">
      <w:pPr>
        <w:jc w:val="both"/>
        <w:rPr>
          <w:rFonts w:asciiTheme="minorHAnsi" w:hAnsiTheme="minorHAnsi"/>
          <w:lang w:val="en-GB"/>
        </w:rPr>
      </w:pPr>
    </w:p>
    <w:p w14:paraId="3A70A21C" w14:textId="2DE95617" w:rsidR="00754BDC" w:rsidRPr="00EA4EC3" w:rsidRDefault="00754BDC" w:rsidP="00754BDC">
      <w:pPr>
        <w:jc w:val="both"/>
        <w:rPr>
          <w:rFonts w:asciiTheme="minorHAnsi" w:hAnsiTheme="minorHAnsi"/>
          <w:b/>
          <w:lang w:val="en-GB"/>
        </w:rPr>
      </w:pPr>
      <w:r w:rsidRPr="00EA4EC3">
        <w:rPr>
          <w:rFonts w:asciiTheme="minorHAnsi" w:hAnsiTheme="minorHAnsi"/>
          <w:b/>
          <w:lang w:val="en-GB"/>
        </w:rPr>
        <w:t>V0</w:t>
      </w:r>
      <w:r w:rsidR="00CA5D06" w:rsidRPr="00EA4EC3">
        <w:rPr>
          <w:rFonts w:asciiTheme="minorHAnsi" w:hAnsiTheme="minorHAnsi"/>
          <w:b/>
          <w:lang w:val="en-GB"/>
        </w:rPr>
        <w:t>42</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Significantly </w:t>
      </w:r>
      <w:r w:rsidR="006E135A" w:rsidRPr="00EA4EC3">
        <w:rPr>
          <w:rFonts w:asciiTheme="minorHAnsi" w:hAnsiTheme="minorHAnsi"/>
          <w:b/>
          <w:lang w:val="en-GB"/>
        </w:rPr>
        <w:t>unequal troop deployment</w:t>
      </w:r>
    </w:p>
    <w:p w14:paraId="0E07D575" w14:textId="77777777" w:rsidR="00754BDC" w:rsidRPr="00EA4EC3" w:rsidRDefault="00754BDC" w:rsidP="00754BDC">
      <w:pPr>
        <w:jc w:val="both"/>
        <w:rPr>
          <w:rFonts w:asciiTheme="minorHAnsi" w:hAnsiTheme="minorHAnsi"/>
          <w:lang w:val="en-GB"/>
        </w:rPr>
      </w:pPr>
    </w:p>
    <w:p w14:paraId="3B361AF3" w14:textId="77777777" w:rsidR="00875B91" w:rsidRDefault="00754BDC" w:rsidP="00754BDC">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1EF26323" w14:textId="77777777" w:rsidR="00875B91" w:rsidRDefault="00875B91" w:rsidP="00754BDC">
      <w:pPr>
        <w:jc w:val="both"/>
        <w:rPr>
          <w:rFonts w:asciiTheme="minorHAnsi" w:hAnsiTheme="minorHAnsi"/>
          <w:lang w:val="en-GB"/>
        </w:rPr>
      </w:pPr>
    </w:p>
    <w:p w14:paraId="274BF265" w14:textId="42AFFCE7" w:rsidR="00754BDC" w:rsidRPr="00EA4EC3" w:rsidRDefault="00875B91" w:rsidP="00754BDC">
      <w:pPr>
        <w:jc w:val="both"/>
        <w:rPr>
          <w:rFonts w:asciiTheme="minorHAnsi" w:hAnsiTheme="minorHAnsi"/>
          <w:lang w:val="en-GB"/>
        </w:rPr>
      </w:pPr>
      <w:r w:rsidRPr="000A301E">
        <w:rPr>
          <w:rFonts w:asciiTheme="minorHAnsi" w:hAnsiTheme="minorHAnsi"/>
          <w:i/>
          <w:iCs/>
          <w:u w:val="single"/>
          <w:lang w:val="en-GB"/>
        </w:rPr>
        <w:t>Fixed version</w:t>
      </w:r>
      <w:r>
        <w:rPr>
          <w:rFonts w:asciiTheme="minorHAnsi" w:hAnsiTheme="minorHAnsi"/>
          <w:i/>
          <w:iCs/>
          <w:u w:val="single"/>
          <w:lang w:val="en-GB"/>
        </w:rPr>
        <w:t>:</w:t>
      </w:r>
      <w:r w:rsidRPr="00EA4EC3">
        <w:rPr>
          <w:rFonts w:asciiTheme="minorHAnsi" w:hAnsiTheme="minorHAnsi"/>
          <w:lang w:val="en-GB"/>
        </w:rPr>
        <w:t xml:space="preserve"> </w:t>
      </w:r>
      <w:r w:rsidR="00296947" w:rsidRPr="00EA4EC3">
        <w:rPr>
          <w:rFonts w:asciiTheme="minorHAnsi" w:hAnsiTheme="minorHAnsi"/>
          <w:lang w:val="en-GB"/>
        </w:rPr>
        <w:t>T</w:t>
      </w:r>
      <w:r w:rsidR="00594FC1" w:rsidRPr="00EA4EC3">
        <w:rPr>
          <w:rFonts w:asciiTheme="minorHAnsi" w:hAnsiTheme="minorHAnsi"/>
          <w:lang w:val="en-GB"/>
        </w:rPr>
        <w:t xml:space="preserve">his variable reports the </w:t>
      </w:r>
      <w:r w:rsidR="003F3C63" w:rsidRPr="00EA4EC3">
        <w:rPr>
          <w:rFonts w:asciiTheme="minorHAnsi" w:hAnsiTheme="minorHAnsi"/>
          <w:lang w:val="en-GB"/>
        </w:rPr>
        <w:t xml:space="preserve">name (or </w:t>
      </w:r>
      <w:r w:rsidR="00504B3B" w:rsidRPr="00EA4EC3">
        <w:rPr>
          <w:rFonts w:asciiTheme="minorHAnsi" w:hAnsiTheme="minorHAnsi"/>
          <w:lang w:val="en-GB"/>
        </w:rPr>
        <w:t xml:space="preserve">the </w:t>
      </w:r>
      <w:r w:rsidR="003F3C63" w:rsidRPr="00EA4EC3">
        <w:rPr>
          <w:rFonts w:asciiTheme="minorHAnsi" w:hAnsiTheme="minorHAnsi"/>
          <w:lang w:val="en-GB"/>
        </w:rPr>
        <w:t>code according to ISO3166 list)</w:t>
      </w:r>
      <w:r w:rsidR="00594FC1" w:rsidRPr="00EA4EC3">
        <w:rPr>
          <w:rFonts w:asciiTheme="minorHAnsi" w:hAnsiTheme="minorHAnsi"/>
          <w:lang w:val="en-GB"/>
        </w:rPr>
        <w:t xml:space="preserve"> of the country that contributed most to the </w:t>
      </w:r>
      <w:r w:rsidR="00C94542" w:rsidRPr="00EA4EC3">
        <w:rPr>
          <w:rFonts w:asciiTheme="minorHAnsi" w:hAnsiTheme="minorHAnsi"/>
          <w:lang w:val="en-GB"/>
        </w:rPr>
        <w:t xml:space="preserve">operation </w:t>
      </w:r>
      <w:r w:rsidR="004237C4" w:rsidRPr="00EA4EC3">
        <w:rPr>
          <w:rFonts w:asciiTheme="minorHAnsi" w:hAnsiTheme="minorHAnsi"/>
          <w:lang w:val="en-GB"/>
        </w:rPr>
        <w:t>or</w:t>
      </w:r>
      <w:r w:rsidR="00C94542" w:rsidRPr="00EA4EC3">
        <w:rPr>
          <w:rFonts w:asciiTheme="minorHAnsi" w:hAnsiTheme="minorHAnsi"/>
          <w:lang w:val="en-GB"/>
        </w:rPr>
        <w:t xml:space="preserve"> mission</w:t>
      </w:r>
      <w:r>
        <w:rPr>
          <w:rFonts w:asciiTheme="minorHAnsi" w:hAnsiTheme="minorHAnsi"/>
          <w:lang w:val="en-GB"/>
        </w:rPr>
        <w:t xml:space="preserve"> </w:t>
      </w:r>
      <w:r w:rsidRPr="00875B91">
        <w:rPr>
          <w:rFonts w:asciiTheme="minorHAnsi" w:hAnsiTheme="minorHAnsi"/>
          <w:highlight w:val="green"/>
          <w:u w:val="single"/>
          <w:lang w:val="en-GB"/>
        </w:rPr>
        <w:t xml:space="preserve">at </w:t>
      </w:r>
      <w:commentRangeStart w:id="53"/>
      <w:r w:rsidRPr="00875B91">
        <w:rPr>
          <w:rFonts w:asciiTheme="minorHAnsi" w:hAnsiTheme="minorHAnsi"/>
          <w:highlight w:val="green"/>
          <w:u w:val="single"/>
          <w:lang w:val="en-GB"/>
        </w:rPr>
        <w:t>launch</w:t>
      </w:r>
      <w:commentRangeEnd w:id="53"/>
      <w:r w:rsidRPr="00875B91">
        <w:rPr>
          <w:rStyle w:val="Rimandocommento"/>
          <w:u w:val="single"/>
        </w:rPr>
        <w:commentReference w:id="53"/>
      </w:r>
      <w:r w:rsidR="003C4DF7" w:rsidRPr="00EA4EC3">
        <w:rPr>
          <w:rFonts w:asciiTheme="minorHAnsi" w:hAnsiTheme="minorHAnsi"/>
          <w:lang w:val="en-GB"/>
        </w:rPr>
        <w:t>,</w:t>
      </w:r>
      <w:r w:rsidR="00594FC1" w:rsidRPr="00EA4EC3">
        <w:rPr>
          <w:rFonts w:asciiTheme="minorHAnsi" w:hAnsiTheme="minorHAnsi"/>
          <w:lang w:val="en-GB"/>
        </w:rPr>
        <w:t xml:space="preserve"> creating a </w:t>
      </w:r>
      <w:r w:rsidR="00283DCF" w:rsidRPr="00EA4EC3">
        <w:rPr>
          <w:rFonts w:asciiTheme="minorHAnsi" w:hAnsiTheme="minorHAnsi"/>
          <w:lang w:val="en-GB"/>
        </w:rPr>
        <w:t>‘</w:t>
      </w:r>
      <w:r w:rsidR="00594FC1" w:rsidRPr="00EA4EC3">
        <w:rPr>
          <w:rFonts w:asciiTheme="minorHAnsi" w:hAnsiTheme="minorHAnsi"/>
          <w:lang w:val="en-GB"/>
        </w:rPr>
        <w:t>significantly</w:t>
      </w:r>
      <w:r w:rsidR="00283DCF" w:rsidRPr="00EA4EC3">
        <w:rPr>
          <w:rFonts w:asciiTheme="minorHAnsi" w:hAnsiTheme="minorHAnsi"/>
          <w:lang w:val="en-GB"/>
        </w:rPr>
        <w:t>’</w:t>
      </w:r>
      <w:r w:rsidR="00594FC1" w:rsidRPr="00EA4EC3">
        <w:rPr>
          <w:rFonts w:asciiTheme="minorHAnsi" w:hAnsiTheme="minorHAnsi"/>
          <w:lang w:val="en-GB"/>
        </w:rPr>
        <w:t xml:space="preserve"> unequal troop deployment. Those countries deploy higher percentages of personnel</w:t>
      </w:r>
      <w:r>
        <w:rPr>
          <w:rFonts w:asciiTheme="minorHAnsi" w:hAnsiTheme="minorHAnsi"/>
          <w:lang w:val="en-GB"/>
        </w:rPr>
        <w:t xml:space="preserve"> </w:t>
      </w:r>
      <w:r w:rsidRPr="00875B91">
        <w:rPr>
          <w:rFonts w:asciiTheme="minorHAnsi" w:hAnsiTheme="minorHAnsi"/>
          <w:u w:val="single"/>
          <w:lang w:val="en-GB"/>
        </w:rPr>
        <w:t>at launch</w:t>
      </w:r>
      <w:r w:rsidR="00594FC1" w:rsidRPr="00EA4EC3">
        <w:rPr>
          <w:rFonts w:asciiTheme="minorHAnsi" w:hAnsiTheme="minorHAnsi"/>
          <w:lang w:val="en-GB"/>
        </w:rPr>
        <w:t xml:space="preserve"> (above </w:t>
      </w:r>
      <w:r w:rsidR="00CA2182" w:rsidRPr="00EA4EC3">
        <w:rPr>
          <w:rFonts w:asciiTheme="minorHAnsi" w:hAnsiTheme="minorHAnsi"/>
          <w:lang w:val="en-GB"/>
        </w:rPr>
        <w:t>3</w:t>
      </w:r>
      <w:r w:rsidR="00594FC1" w:rsidRPr="00EA4EC3">
        <w:rPr>
          <w:rFonts w:asciiTheme="minorHAnsi" w:hAnsiTheme="minorHAnsi"/>
          <w:lang w:val="en-GB"/>
        </w:rPr>
        <w:t>0%) vis</w:t>
      </w:r>
      <w:r w:rsidR="004237C4" w:rsidRPr="00EA4EC3">
        <w:rPr>
          <w:rFonts w:asciiTheme="minorHAnsi" w:hAnsiTheme="minorHAnsi"/>
          <w:lang w:val="en-GB"/>
        </w:rPr>
        <w:t>-à-v</w:t>
      </w:r>
      <w:r w:rsidR="00594FC1" w:rsidRPr="00EA4EC3">
        <w:rPr>
          <w:rFonts w:asciiTheme="minorHAnsi" w:hAnsiTheme="minorHAnsi"/>
          <w:lang w:val="en-GB"/>
        </w:rPr>
        <w:t>is the other participating countr</w:t>
      </w:r>
      <w:r w:rsidR="00FD1472" w:rsidRPr="00EA4EC3">
        <w:rPr>
          <w:rFonts w:asciiTheme="minorHAnsi" w:hAnsiTheme="minorHAnsi"/>
          <w:lang w:val="en-GB"/>
        </w:rPr>
        <w:t>ies</w:t>
      </w:r>
      <w:r w:rsidR="00594FC1" w:rsidRPr="00EA4EC3">
        <w:rPr>
          <w:rFonts w:asciiTheme="minorHAnsi" w:hAnsiTheme="minorHAnsi"/>
          <w:lang w:val="en-GB"/>
        </w:rPr>
        <w:t xml:space="preserve">.  </w:t>
      </w:r>
    </w:p>
    <w:p w14:paraId="279ED4D9" w14:textId="368AC5E9" w:rsidR="00754BDC" w:rsidRDefault="00754BDC" w:rsidP="00754BDC">
      <w:pPr>
        <w:jc w:val="both"/>
        <w:rPr>
          <w:rFonts w:asciiTheme="minorHAnsi" w:hAnsiTheme="minorHAnsi"/>
          <w:lang w:val="en-GB"/>
        </w:rPr>
      </w:pPr>
    </w:p>
    <w:p w14:paraId="04D75A48" w14:textId="0AF5C1EE" w:rsidR="00875B91" w:rsidRDefault="00875B91" w:rsidP="00754BDC">
      <w:pPr>
        <w:jc w:val="both"/>
        <w:rPr>
          <w:rFonts w:asciiTheme="minorHAnsi" w:hAnsiTheme="minorHAnsi"/>
          <w:lang w:val="en-GB"/>
        </w:rPr>
      </w:pPr>
      <w:r>
        <w:rPr>
          <w:rFonts w:asciiTheme="minorHAnsi" w:hAnsiTheme="minorHAnsi"/>
          <w:i/>
          <w:iCs/>
          <w:u w:val="single"/>
          <w:lang w:val="en-GB"/>
        </w:rPr>
        <w:t>Yearly</w:t>
      </w:r>
      <w:r w:rsidRPr="000A301E">
        <w:rPr>
          <w:rFonts w:asciiTheme="minorHAnsi" w:hAnsiTheme="minorHAnsi"/>
          <w:i/>
          <w:iCs/>
          <w:u w:val="single"/>
          <w:lang w:val="en-GB"/>
        </w:rPr>
        <w:t xml:space="preserve"> version</w:t>
      </w:r>
      <w:r>
        <w:rPr>
          <w:rFonts w:asciiTheme="minorHAnsi" w:hAnsiTheme="minorHAnsi"/>
          <w:i/>
          <w:iCs/>
          <w:u w:val="single"/>
          <w:lang w:val="en-GB"/>
        </w:rPr>
        <w:t xml:space="preserve">: </w:t>
      </w:r>
      <w:r w:rsidRPr="00EA4EC3">
        <w:rPr>
          <w:rFonts w:asciiTheme="minorHAnsi" w:hAnsiTheme="minorHAnsi"/>
          <w:lang w:val="en-GB"/>
        </w:rPr>
        <w:t>This variable reports the name (or the code according to ISO3166 list) of the country that contributed most to the operation or mission</w:t>
      </w:r>
      <w:r>
        <w:rPr>
          <w:rFonts w:asciiTheme="minorHAnsi" w:hAnsiTheme="minorHAnsi"/>
          <w:lang w:val="en-GB"/>
        </w:rPr>
        <w:t xml:space="preserve"> </w:t>
      </w:r>
      <w:r w:rsidRPr="00875B91">
        <w:rPr>
          <w:rFonts w:asciiTheme="minorHAnsi" w:hAnsiTheme="minorHAnsi"/>
          <w:highlight w:val="green"/>
          <w:u w:val="single"/>
          <w:lang w:val="en-GB"/>
        </w:rPr>
        <w:t>at year</w:t>
      </w:r>
      <w:r>
        <w:rPr>
          <w:rFonts w:asciiTheme="minorHAnsi" w:hAnsiTheme="minorHAnsi"/>
          <w:lang w:val="en-GB"/>
        </w:rPr>
        <w:t xml:space="preserve">, </w:t>
      </w:r>
      <w:r w:rsidRPr="00EA4EC3">
        <w:rPr>
          <w:rFonts w:asciiTheme="minorHAnsi" w:hAnsiTheme="minorHAnsi"/>
          <w:lang w:val="en-GB"/>
        </w:rPr>
        <w:t>creating a ‘significantly’ unequal troop deployment. Those countries deploy higher percentages of personnel</w:t>
      </w:r>
      <w:r>
        <w:rPr>
          <w:rFonts w:asciiTheme="minorHAnsi" w:hAnsiTheme="minorHAnsi"/>
          <w:lang w:val="en-GB"/>
        </w:rPr>
        <w:t xml:space="preserve"> </w:t>
      </w:r>
      <w:r w:rsidRPr="00875B91">
        <w:rPr>
          <w:rFonts w:asciiTheme="minorHAnsi" w:hAnsiTheme="minorHAnsi"/>
          <w:highlight w:val="green"/>
          <w:u w:val="single"/>
          <w:lang w:val="en-GB"/>
        </w:rPr>
        <w:t>at year</w:t>
      </w:r>
      <w:r w:rsidRPr="00EA4EC3">
        <w:rPr>
          <w:rFonts w:asciiTheme="minorHAnsi" w:hAnsiTheme="minorHAnsi"/>
          <w:lang w:val="en-GB"/>
        </w:rPr>
        <w:t xml:space="preserve"> (above 30%) vis-à-vis the other participating countries.</w:t>
      </w:r>
    </w:p>
    <w:p w14:paraId="6221B03C" w14:textId="4172D400" w:rsidR="00875B91" w:rsidRDefault="00875B91" w:rsidP="00754BDC">
      <w:pPr>
        <w:jc w:val="both"/>
        <w:rPr>
          <w:rFonts w:asciiTheme="minorHAnsi" w:hAnsiTheme="minorHAnsi"/>
          <w:lang w:val="en-GB"/>
        </w:rPr>
      </w:pPr>
    </w:p>
    <w:p w14:paraId="6D3BD48C" w14:textId="77777777" w:rsidR="00875B91" w:rsidRPr="00EA4EC3" w:rsidRDefault="00875B91" w:rsidP="00754BDC">
      <w:pPr>
        <w:jc w:val="both"/>
        <w:rPr>
          <w:rFonts w:asciiTheme="minorHAnsi" w:hAnsiTheme="minorHAnsi"/>
          <w:lang w:val="en-GB"/>
        </w:rPr>
      </w:pPr>
    </w:p>
    <w:p w14:paraId="40585775" w14:textId="48B0226F" w:rsidR="00754BDC" w:rsidRPr="00EA4EC3" w:rsidRDefault="00754BDC" w:rsidP="00754BDC">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w:t>
      </w:r>
      <w:r w:rsidR="002E460D" w:rsidRPr="00EA4EC3">
        <w:rPr>
          <w:rFonts w:asciiTheme="minorHAnsi" w:hAnsiTheme="minorHAnsi"/>
          <w:lang w:val="en-GB"/>
        </w:rPr>
        <w:t>string/</w:t>
      </w:r>
      <w:r w:rsidRPr="00EA4EC3">
        <w:rPr>
          <w:rFonts w:asciiTheme="minorHAnsi" w:hAnsiTheme="minorHAnsi"/>
          <w:lang w:val="en-GB"/>
        </w:rPr>
        <w:t>numeric</w:t>
      </w:r>
    </w:p>
    <w:p w14:paraId="18200C68" w14:textId="77777777" w:rsidR="00754BDC" w:rsidRPr="00EA4EC3" w:rsidRDefault="00754BDC" w:rsidP="00754BDC">
      <w:pPr>
        <w:jc w:val="both"/>
        <w:rPr>
          <w:rFonts w:asciiTheme="minorHAnsi" w:hAnsiTheme="minorHAnsi"/>
          <w:u w:val="single"/>
          <w:lang w:val="en-GB"/>
        </w:rPr>
      </w:pPr>
    </w:p>
    <w:p w14:paraId="2088B0A6" w14:textId="77777777" w:rsidR="00754BDC" w:rsidRPr="00EA4EC3" w:rsidRDefault="00754BDC" w:rsidP="00754BDC">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6ED92FE" w14:textId="77777777" w:rsidR="00754BDC" w:rsidRPr="00EA4EC3" w:rsidRDefault="00754BDC" w:rsidP="00754BDC">
      <w:pPr>
        <w:jc w:val="both"/>
        <w:rPr>
          <w:rFonts w:asciiTheme="minorHAnsi" w:hAnsiTheme="minorHAnsi"/>
          <w:lang w:val="en-GB"/>
        </w:rPr>
      </w:pPr>
    </w:p>
    <w:p w14:paraId="532CE713" w14:textId="7CA4B2D9" w:rsidR="00754BDC" w:rsidRPr="00EA4EC3" w:rsidRDefault="002E460D" w:rsidP="00754BDC">
      <w:pPr>
        <w:jc w:val="both"/>
        <w:rPr>
          <w:rFonts w:asciiTheme="minorHAnsi" w:hAnsiTheme="minorHAnsi"/>
          <w:lang w:val="en-GB"/>
        </w:rPr>
      </w:pPr>
      <w:r w:rsidRPr="00EA4EC3">
        <w:rPr>
          <w:rFonts w:asciiTheme="minorHAnsi" w:hAnsiTheme="minorHAnsi"/>
          <w:lang w:val="en-GB"/>
        </w:rPr>
        <w:t>0 is assigned when there is no significant unequal troop deployment</w:t>
      </w:r>
    </w:p>
    <w:p w14:paraId="6F20F3C1" w14:textId="77777777" w:rsidR="00A25392" w:rsidRPr="00EA4EC3" w:rsidRDefault="00A25392" w:rsidP="000D795E">
      <w:pPr>
        <w:jc w:val="both"/>
        <w:rPr>
          <w:rFonts w:asciiTheme="minorHAnsi" w:hAnsiTheme="minorHAnsi"/>
          <w:lang w:val="en-GB"/>
        </w:rPr>
      </w:pPr>
    </w:p>
    <w:tbl>
      <w:tblPr>
        <w:tblW w:w="6536" w:type="dxa"/>
        <w:tblInd w:w="55" w:type="dxa"/>
        <w:tblLayout w:type="fixed"/>
        <w:tblCellMar>
          <w:left w:w="70" w:type="dxa"/>
          <w:right w:w="70" w:type="dxa"/>
        </w:tblCellMar>
        <w:tblLook w:val="04A0" w:firstRow="1" w:lastRow="0" w:firstColumn="1" w:lastColumn="0" w:noHBand="0" w:noVBand="1"/>
      </w:tblPr>
      <w:tblGrid>
        <w:gridCol w:w="3701"/>
        <w:gridCol w:w="1535"/>
        <w:gridCol w:w="1300"/>
      </w:tblGrid>
      <w:tr w:rsidR="00E671A4" w:rsidRPr="00EA4EC3" w14:paraId="6C702B46" w14:textId="77777777" w:rsidTr="003316C7">
        <w:trPr>
          <w:trHeight w:val="664"/>
        </w:trPr>
        <w:tc>
          <w:tcPr>
            <w:tcW w:w="3701" w:type="dxa"/>
            <w:tcBorders>
              <w:top w:val="nil"/>
              <w:left w:val="nil"/>
              <w:bottom w:val="single" w:sz="4" w:space="0" w:color="auto"/>
              <w:right w:val="nil"/>
            </w:tcBorders>
            <w:shd w:val="clear" w:color="auto" w:fill="auto"/>
            <w:hideMark/>
          </w:tcPr>
          <w:p w14:paraId="421CAB2C" w14:textId="47547508" w:rsidR="00935E44" w:rsidRPr="00EA4EC3" w:rsidRDefault="00935E44" w:rsidP="00F664F4">
            <w:pPr>
              <w:ind w:right="-345"/>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 xml:space="preserve">Significantly </w:t>
            </w:r>
            <w:r w:rsidR="006E135A" w:rsidRPr="00EA4EC3">
              <w:rPr>
                <w:rFonts w:asciiTheme="minorHAnsi" w:eastAsia="Times New Roman" w:hAnsiTheme="minorHAnsi"/>
                <w:b/>
                <w:bCs/>
                <w:color w:val="000000"/>
                <w:lang w:val="en-GB"/>
              </w:rPr>
              <w:t xml:space="preserve">unequal </w:t>
            </w:r>
            <w:r w:rsidRPr="00EA4EC3">
              <w:rPr>
                <w:rFonts w:asciiTheme="minorHAnsi" w:eastAsia="Times New Roman" w:hAnsiTheme="minorHAnsi"/>
                <w:b/>
                <w:bCs/>
                <w:color w:val="000000"/>
                <w:lang w:val="en-GB"/>
              </w:rPr>
              <w:t xml:space="preserve">troop </w:t>
            </w:r>
            <w:r w:rsidR="006E135A" w:rsidRPr="00EA4EC3">
              <w:rPr>
                <w:rFonts w:asciiTheme="minorHAnsi" w:eastAsia="Times New Roman" w:hAnsiTheme="minorHAnsi"/>
                <w:b/>
                <w:bCs/>
                <w:color w:val="000000"/>
                <w:lang w:val="en-GB"/>
              </w:rPr>
              <w:t>deployment</w:t>
            </w:r>
          </w:p>
        </w:tc>
        <w:tc>
          <w:tcPr>
            <w:tcW w:w="1535" w:type="dxa"/>
            <w:tcBorders>
              <w:top w:val="nil"/>
              <w:left w:val="nil"/>
              <w:bottom w:val="single" w:sz="4" w:space="0" w:color="auto"/>
              <w:right w:val="nil"/>
            </w:tcBorders>
            <w:shd w:val="clear" w:color="auto" w:fill="auto"/>
            <w:hideMark/>
          </w:tcPr>
          <w:p w14:paraId="60DF93BE" w14:textId="77777777" w:rsidR="00935E44" w:rsidRPr="00EA4EC3" w:rsidRDefault="00935E44" w:rsidP="003316C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300" w:type="dxa"/>
            <w:tcBorders>
              <w:top w:val="nil"/>
              <w:left w:val="nil"/>
              <w:bottom w:val="single" w:sz="4" w:space="0" w:color="auto"/>
              <w:right w:val="nil"/>
            </w:tcBorders>
            <w:shd w:val="clear" w:color="auto" w:fill="auto"/>
            <w:hideMark/>
          </w:tcPr>
          <w:p w14:paraId="7C33DB47" w14:textId="77777777" w:rsidR="00935E44" w:rsidRPr="00EA4EC3" w:rsidRDefault="00935E44" w:rsidP="003316C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E671A4" w:rsidRPr="00875B91" w14:paraId="57624CEA" w14:textId="77777777" w:rsidTr="00E671A4">
        <w:trPr>
          <w:trHeight w:val="300"/>
        </w:trPr>
        <w:tc>
          <w:tcPr>
            <w:tcW w:w="3701" w:type="dxa"/>
            <w:tcBorders>
              <w:top w:val="nil"/>
              <w:left w:val="nil"/>
              <w:bottom w:val="nil"/>
              <w:right w:val="nil"/>
            </w:tcBorders>
            <w:shd w:val="clear" w:color="auto" w:fill="auto"/>
            <w:noWrap/>
            <w:vAlign w:val="bottom"/>
            <w:hideMark/>
          </w:tcPr>
          <w:p w14:paraId="26391FA2" w14:textId="3DE57D7F" w:rsidR="00935E44" w:rsidRPr="00875B91" w:rsidRDefault="00D25016" w:rsidP="00935E44">
            <w:pPr>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N</w:t>
            </w:r>
            <w:r w:rsidR="00935E44" w:rsidRPr="00875B91">
              <w:rPr>
                <w:rFonts w:asciiTheme="minorHAnsi" w:eastAsia="Times New Roman" w:hAnsiTheme="minorHAnsi"/>
                <w:color w:val="000000"/>
                <w:highlight w:val="yellow"/>
                <w:lang w:val="en-GB"/>
              </w:rPr>
              <w:t>one</w:t>
            </w:r>
          </w:p>
        </w:tc>
        <w:tc>
          <w:tcPr>
            <w:tcW w:w="1535" w:type="dxa"/>
            <w:tcBorders>
              <w:top w:val="nil"/>
              <w:left w:val="nil"/>
              <w:bottom w:val="nil"/>
              <w:right w:val="nil"/>
            </w:tcBorders>
            <w:shd w:val="clear" w:color="auto" w:fill="auto"/>
            <w:noWrap/>
            <w:vAlign w:val="bottom"/>
            <w:hideMark/>
          </w:tcPr>
          <w:p w14:paraId="787F3F6C" w14:textId="32DDE4A8" w:rsidR="00935E44" w:rsidRPr="00875B91" w:rsidRDefault="00935E44"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1</w:t>
            </w:r>
            <w:r w:rsidR="00362ED6" w:rsidRPr="00875B91">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vAlign w:val="bottom"/>
            <w:hideMark/>
          </w:tcPr>
          <w:p w14:paraId="44B10D91" w14:textId="53FE833A" w:rsidR="00362ED6" w:rsidRPr="00875B91" w:rsidRDefault="00935E44" w:rsidP="00946828">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5</w:t>
            </w:r>
            <w:r w:rsidR="00946828" w:rsidRPr="00875B91">
              <w:rPr>
                <w:rFonts w:asciiTheme="minorHAnsi" w:eastAsia="Times New Roman" w:hAnsiTheme="minorHAnsi"/>
                <w:color w:val="000000"/>
                <w:highlight w:val="yellow"/>
                <w:lang w:val="en-GB"/>
              </w:rPr>
              <w:t>4.29</w:t>
            </w:r>
          </w:p>
        </w:tc>
      </w:tr>
      <w:tr w:rsidR="00E671A4" w:rsidRPr="00875B91" w14:paraId="2241D876" w14:textId="77777777" w:rsidTr="00E671A4">
        <w:trPr>
          <w:trHeight w:val="300"/>
        </w:trPr>
        <w:tc>
          <w:tcPr>
            <w:tcW w:w="3701" w:type="dxa"/>
            <w:tcBorders>
              <w:top w:val="nil"/>
              <w:left w:val="nil"/>
              <w:bottom w:val="nil"/>
              <w:right w:val="nil"/>
            </w:tcBorders>
            <w:shd w:val="clear" w:color="auto" w:fill="auto"/>
            <w:noWrap/>
            <w:vAlign w:val="bottom"/>
            <w:hideMark/>
          </w:tcPr>
          <w:p w14:paraId="712D93A8" w14:textId="316EEA08" w:rsidR="00935E44" w:rsidRPr="00875B91" w:rsidRDefault="00935E44" w:rsidP="00935E44">
            <w:pPr>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France</w:t>
            </w:r>
          </w:p>
        </w:tc>
        <w:tc>
          <w:tcPr>
            <w:tcW w:w="1535" w:type="dxa"/>
            <w:tcBorders>
              <w:top w:val="nil"/>
              <w:left w:val="nil"/>
              <w:bottom w:val="nil"/>
              <w:right w:val="nil"/>
            </w:tcBorders>
            <w:shd w:val="clear" w:color="auto" w:fill="auto"/>
            <w:noWrap/>
            <w:vAlign w:val="bottom"/>
            <w:hideMark/>
          </w:tcPr>
          <w:p w14:paraId="7C868E63" w14:textId="42E2AA25" w:rsidR="00935E44" w:rsidRPr="00875B91" w:rsidRDefault="00935E44" w:rsidP="00F4782D">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1</w:t>
            </w:r>
            <w:r w:rsidR="00F4782D" w:rsidRPr="00875B91">
              <w:rPr>
                <w:rFonts w:asciiTheme="minorHAnsi" w:eastAsia="Times New Roman" w:hAnsiTheme="minorHAnsi"/>
                <w:color w:val="000000"/>
                <w:highlight w:val="yellow"/>
                <w:lang w:val="en-GB"/>
              </w:rPr>
              <w:t>2</w:t>
            </w:r>
          </w:p>
        </w:tc>
        <w:tc>
          <w:tcPr>
            <w:tcW w:w="1300" w:type="dxa"/>
            <w:tcBorders>
              <w:top w:val="nil"/>
              <w:left w:val="nil"/>
              <w:bottom w:val="nil"/>
              <w:right w:val="nil"/>
            </w:tcBorders>
            <w:shd w:val="clear" w:color="auto" w:fill="auto"/>
            <w:noWrap/>
            <w:vAlign w:val="bottom"/>
            <w:hideMark/>
          </w:tcPr>
          <w:p w14:paraId="51115DA1" w14:textId="69169C5B" w:rsidR="00935E44" w:rsidRPr="00875B91" w:rsidRDefault="00935E44" w:rsidP="00F4782D">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3</w:t>
            </w:r>
            <w:r w:rsidR="00F4782D" w:rsidRPr="00875B91">
              <w:rPr>
                <w:rFonts w:asciiTheme="minorHAnsi" w:eastAsia="Times New Roman" w:hAnsiTheme="minorHAnsi"/>
                <w:color w:val="000000"/>
                <w:highlight w:val="yellow"/>
                <w:lang w:val="en-GB"/>
              </w:rPr>
              <w:t>4</w:t>
            </w:r>
            <w:r w:rsidR="00946828" w:rsidRPr="00875B91">
              <w:rPr>
                <w:rFonts w:asciiTheme="minorHAnsi" w:eastAsia="Times New Roman" w:hAnsiTheme="minorHAnsi"/>
                <w:color w:val="000000"/>
                <w:highlight w:val="yellow"/>
                <w:lang w:val="en-GB"/>
              </w:rPr>
              <w:t>.</w:t>
            </w:r>
            <w:r w:rsidR="00F4782D" w:rsidRPr="00875B91">
              <w:rPr>
                <w:rFonts w:asciiTheme="minorHAnsi" w:eastAsia="Times New Roman" w:hAnsiTheme="minorHAnsi"/>
                <w:color w:val="000000"/>
                <w:highlight w:val="yellow"/>
                <w:lang w:val="en-GB"/>
              </w:rPr>
              <w:t>29</w:t>
            </w:r>
          </w:p>
        </w:tc>
      </w:tr>
      <w:tr w:rsidR="00E671A4" w:rsidRPr="00875B91" w14:paraId="4F48D055" w14:textId="77777777" w:rsidTr="00E671A4">
        <w:trPr>
          <w:trHeight w:val="300"/>
        </w:trPr>
        <w:tc>
          <w:tcPr>
            <w:tcW w:w="3701" w:type="dxa"/>
            <w:tcBorders>
              <w:top w:val="nil"/>
              <w:left w:val="nil"/>
              <w:bottom w:val="nil"/>
              <w:right w:val="nil"/>
            </w:tcBorders>
            <w:shd w:val="clear" w:color="auto" w:fill="auto"/>
            <w:noWrap/>
            <w:vAlign w:val="bottom"/>
            <w:hideMark/>
          </w:tcPr>
          <w:p w14:paraId="5319DAB7" w14:textId="2733378D" w:rsidR="00935E44" w:rsidRPr="00875B91" w:rsidRDefault="00946828" w:rsidP="00946828">
            <w:pPr>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 xml:space="preserve">Italy </w:t>
            </w:r>
          </w:p>
        </w:tc>
        <w:tc>
          <w:tcPr>
            <w:tcW w:w="1535" w:type="dxa"/>
            <w:tcBorders>
              <w:top w:val="nil"/>
              <w:left w:val="nil"/>
              <w:bottom w:val="nil"/>
              <w:right w:val="nil"/>
            </w:tcBorders>
            <w:shd w:val="clear" w:color="auto" w:fill="auto"/>
            <w:noWrap/>
            <w:vAlign w:val="bottom"/>
            <w:hideMark/>
          </w:tcPr>
          <w:p w14:paraId="21E892FF" w14:textId="2E3824D3" w:rsidR="00935E44" w:rsidRPr="00875B91" w:rsidRDefault="00946828"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2</w:t>
            </w:r>
          </w:p>
        </w:tc>
        <w:tc>
          <w:tcPr>
            <w:tcW w:w="1300" w:type="dxa"/>
            <w:tcBorders>
              <w:top w:val="nil"/>
              <w:left w:val="nil"/>
              <w:bottom w:val="nil"/>
              <w:right w:val="nil"/>
            </w:tcBorders>
            <w:shd w:val="clear" w:color="auto" w:fill="auto"/>
            <w:noWrap/>
            <w:vAlign w:val="bottom"/>
            <w:hideMark/>
          </w:tcPr>
          <w:p w14:paraId="725C056B" w14:textId="2CB40FF7" w:rsidR="00935E44" w:rsidRPr="00875B91" w:rsidRDefault="00946828"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5.71</w:t>
            </w:r>
          </w:p>
        </w:tc>
      </w:tr>
      <w:tr w:rsidR="00F4782D" w:rsidRPr="00875B91" w14:paraId="5082CD76" w14:textId="77777777" w:rsidTr="00E671A4">
        <w:trPr>
          <w:trHeight w:val="300"/>
        </w:trPr>
        <w:tc>
          <w:tcPr>
            <w:tcW w:w="3701" w:type="dxa"/>
            <w:tcBorders>
              <w:top w:val="nil"/>
              <w:left w:val="nil"/>
              <w:bottom w:val="nil"/>
              <w:right w:val="nil"/>
            </w:tcBorders>
            <w:shd w:val="clear" w:color="auto" w:fill="auto"/>
            <w:noWrap/>
            <w:vAlign w:val="bottom"/>
          </w:tcPr>
          <w:p w14:paraId="0E9675C6" w14:textId="57D90D2C" w:rsidR="00F4782D" w:rsidRPr="00875B91" w:rsidRDefault="00F4782D" w:rsidP="00935E44">
            <w:pPr>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Spain</w:t>
            </w:r>
            <w:r w:rsidRPr="00875B91">
              <w:rPr>
                <w:rStyle w:val="Rimandonotaapidipagina"/>
                <w:rFonts w:asciiTheme="minorHAnsi" w:eastAsia="Times New Roman" w:hAnsiTheme="minorHAnsi"/>
                <w:color w:val="000000"/>
                <w:highlight w:val="yellow"/>
                <w:lang w:val="en-GB"/>
              </w:rPr>
              <w:footnoteReference w:id="5"/>
            </w:r>
          </w:p>
        </w:tc>
        <w:tc>
          <w:tcPr>
            <w:tcW w:w="1535" w:type="dxa"/>
            <w:tcBorders>
              <w:top w:val="nil"/>
              <w:left w:val="nil"/>
              <w:bottom w:val="nil"/>
              <w:right w:val="nil"/>
            </w:tcBorders>
            <w:shd w:val="clear" w:color="auto" w:fill="auto"/>
            <w:noWrap/>
            <w:vAlign w:val="bottom"/>
          </w:tcPr>
          <w:p w14:paraId="3D30F037" w14:textId="3716DE77" w:rsidR="00F4782D" w:rsidRPr="00875B91" w:rsidRDefault="00F4782D"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1</w:t>
            </w:r>
          </w:p>
        </w:tc>
        <w:tc>
          <w:tcPr>
            <w:tcW w:w="1300" w:type="dxa"/>
            <w:tcBorders>
              <w:top w:val="nil"/>
              <w:left w:val="nil"/>
              <w:bottom w:val="nil"/>
              <w:right w:val="nil"/>
            </w:tcBorders>
            <w:shd w:val="clear" w:color="auto" w:fill="auto"/>
            <w:noWrap/>
            <w:vAlign w:val="bottom"/>
          </w:tcPr>
          <w:p w14:paraId="197C4C2B" w14:textId="03613A8D" w:rsidR="00F4782D" w:rsidRPr="00875B91" w:rsidRDefault="00F4782D"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2.86</w:t>
            </w:r>
          </w:p>
        </w:tc>
      </w:tr>
      <w:tr w:rsidR="00E671A4" w:rsidRPr="00EA4EC3" w14:paraId="640AEF84" w14:textId="77777777" w:rsidTr="00E671A4">
        <w:trPr>
          <w:trHeight w:val="300"/>
        </w:trPr>
        <w:tc>
          <w:tcPr>
            <w:tcW w:w="3701" w:type="dxa"/>
            <w:tcBorders>
              <w:top w:val="nil"/>
              <w:left w:val="nil"/>
              <w:bottom w:val="nil"/>
              <w:right w:val="nil"/>
            </w:tcBorders>
            <w:shd w:val="clear" w:color="auto" w:fill="auto"/>
            <w:noWrap/>
            <w:vAlign w:val="bottom"/>
            <w:hideMark/>
          </w:tcPr>
          <w:p w14:paraId="376D2D76" w14:textId="1CC62BAD" w:rsidR="00935E44" w:rsidRPr="00875B91" w:rsidRDefault="00946828" w:rsidP="00935E44">
            <w:pPr>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Portugal</w:t>
            </w:r>
          </w:p>
        </w:tc>
        <w:tc>
          <w:tcPr>
            <w:tcW w:w="1535" w:type="dxa"/>
            <w:tcBorders>
              <w:top w:val="nil"/>
              <w:left w:val="nil"/>
              <w:bottom w:val="nil"/>
              <w:right w:val="nil"/>
            </w:tcBorders>
            <w:shd w:val="clear" w:color="auto" w:fill="auto"/>
            <w:noWrap/>
            <w:vAlign w:val="bottom"/>
            <w:hideMark/>
          </w:tcPr>
          <w:p w14:paraId="7275E6E0" w14:textId="77777777" w:rsidR="00935E44" w:rsidRPr="00875B91" w:rsidRDefault="00935E44" w:rsidP="003316C7">
            <w:pPr>
              <w:jc w:val="right"/>
              <w:rPr>
                <w:rFonts w:asciiTheme="minorHAnsi" w:eastAsia="Times New Roman" w:hAnsiTheme="minorHAnsi"/>
                <w:color w:val="000000"/>
                <w:highlight w:val="yellow"/>
                <w:lang w:val="en-GB"/>
              </w:rPr>
            </w:pPr>
            <w:r w:rsidRPr="00875B91">
              <w:rPr>
                <w:rFonts w:asciiTheme="minorHAnsi" w:eastAsia="Times New Roman" w:hAnsiTheme="minorHAnsi"/>
                <w:color w:val="000000"/>
                <w:highlight w:val="yellow"/>
                <w:lang w:val="en-GB"/>
              </w:rPr>
              <w:t>1</w:t>
            </w:r>
          </w:p>
        </w:tc>
        <w:tc>
          <w:tcPr>
            <w:tcW w:w="1300" w:type="dxa"/>
            <w:tcBorders>
              <w:top w:val="nil"/>
              <w:left w:val="nil"/>
              <w:bottom w:val="nil"/>
              <w:right w:val="nil"/>
            </w:tcBorders>
            <w:shd w:val="clear" w:color="auto" w:fill="auto"/>
            <w:noWrap/>
            <w:vAlign w:val="bottom"/>
            <w:hideMark/>
          </w:tcPr>
          <w:p w14:paraId="30270581" w14:textId="19282941" w:rsidR="00935E44" w:rsidRPr="00EA4EC3" w:rsidRDefault="00946828" w:rsidP="003316C7">
            <w:pPr>
              <w:jc w:val="right"/>
              <w:rPr>
                <w:rFonts w:asciiTheme="minorHAnsi" w:eastAsia="Times New Roman" w:hAnsiTheme="minorHAnsi"/>
                <w:color w:val="000000"/>
                <w:lang w:val="en-GB"/>
              </w:rPr>
            </w:pPr>
            <w:r w:rsidRPr="00875B91">
              <w:rPr>
                <w:rFonts w:asciiTheme="minorHAnsi" w:eastAsia="Times New Roman" w:hAnsiTheme="minorHAnsi"/>
                <w:color w:val="000000"/>
                <w:highlight w:val="yellow"/>
                <w:lang w:val="en-GB"/>
              </w:rPr>
              <w:t>2.86</w:t>
            </w:r>
          </w:p>
        </w:tc>
      </w:tr>
      <w:tr w:rsidR="00E671A4" w:rsidRPr="00EA4EC3" w14:paraId="43EA702B" w14:textId="77777777" w:rsidTr="00E671A4">
        <w:trPr>
          <w:trHeight w:val="300"/>
        </w:trPr>
        <w:tc>
          <w:tcPr>
            <w:tcW w:w="3701" w:type="dxa"/>
            <w:tcBorders>
              <w:top w:val="single" w:sz="4" w:space="0" w:color="auto"/>
              <w:left w:val="nil"/>
              <w:bottom w:val="nil"/>
              <w:right w:val="nil"/>
            </w:tcBorders>
            <w:shd w:val="clear" w:color="auto" w:fill="auto"/>
            <w:noWrap/>
            <w:vAlign w:val="bottom"/>
            <w:hideMark/>
          </w:tcPr>
          <w:p w14:paraId="79626ADA" w14:textId="77777777" w:rsidR="00935E44" w:rsidRPr="00EA4EC3" w:rsidRDefault="00935E44" w:rsidP="003316C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35" w:type="dxa"/>
            <w:tcBorders>
              <w:top w:val="single" w:sz="4" w:space="0" w:color="auto"/>
              <w:left w:val="nil"/>
              <w:bottom w:val="nil"/>
              <w:right w:val="nil"/>
            </w:tcBorders>
            <w:shd w:val="clear" w:color="auto" w:fill="auto"/>
            <w:noWrap/>
            <w:vAlign w:val="bottom"/>
            <w:hideMark/>
          </w:tcPr>
          <w:p w14:paraId="4FAA1F76" w14:textId="44CA8207" w:rsidR="00935E44" w:rsidRPr="00EA4EC3" w:rsidRDefault="00935E44" w:rsidP="00946828">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946828"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vAlign w:val="bottom"/>
            <w:hideMark/>
          </w:tcPr>
          <w:p w14:paraId="4C85CBDB" w14:textId="77777777" w:rsidR="00935E44" w:rsidRPr="00EA4EC3" w:rsidRDefault="00935E44" w:rsidP="003316C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3AE3BF78" w14:textId="77777777" w:rsidR="00DA5FD0" w:rsidRPr="00EA4EC3" w:rsidRDefault="00DA5FD0" w:rsidP="000D795E">
      <w:pPr>
        <w:jc w:val="both"/>
        <w:rPr>
          <w:rFonts w:asciiTheme="minorHAnsi" w:hAnsiTheme="minorHAnsi"/>
          <w:lang w:val="en-GB"/>
        </w:rPr>
      </w:pPr>
    </w:p>
    <w:p w14:paraId="21F53FF1" w14:textId="77777777" w:rsidR="006A53BD" w:rsidRPr="00EA4EC3" w:rsidRDefault="006A53BD" w:rsidP="000D795E">
      <w:pPr>
        <w:jc w:val="both"/>
        <w:rPr>
          <w:rFonts w:asciiTheme="minorHAnsi" w:hAnsiTheme="minorHAnsi"/>
          <w:lang w:val="en-GB"/>
        </w:rPr>
      </w:pPr>
    </w:p>
    <w:p w14:paraId="7BAA7F3E" w14:textId="478CF178" w:rsidR="00C91366" w:rsidRPr="00EA4EC3" w:rsidRDefault="00C91366" w:rsidP="00C91366">
      <w:pPr>
        <w:jc w:val="both"/>
        <w:rPr>
          <w:rFonts w:asciiTheme="minorHAnsi" w:hAnsiTheme="minorHAnsi"/>
          <w:b/>
          <w:lang w:val="en-GB"/>
        </w:rPr>
      </w:pPr>
      <w:r w:rsidRPr="00EA4EC3">
        <w:rPr>
          <w:rFonts w:asciiTheme="minorHAnsi" w:hAnsiTheme="minorHAnsi"/>
          <w:b/>
          <w:lang w:val="en-GB"/>
        </w:rPr>
        <w:t>V0</w:t>
      </w:r>
      <w:r w:rsidR="00ED6D61" w:rsidRPr="00EA4EC3">
        <w:rPr>
          <w:rFonts w:asciiTheme="minorHAnsi" w:hAnsiTheme="minorHAnsi"/>
          <w:b/>
          <w:lang w:val="en-GB"/>
        </w:rPr>
        <w:t>43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Mission Goal 1</w:t>
      </w:r>
    </w:p>
    <w:p w14:paraId="56E0602A" w14:textId="77777777" w:rsidR="00C91366" w:rsidRPr="00EA4EC3" w:rsidRDefault="00C91366" w:rsidP="00C91366">
      <w:pPr>
        <w:jc w:val="both"/>
        <w:rPr>
          <w:rFonts w:asciiTheme="minorHAnsi" w:hAnsiTheme="minorHAnsi"/>
          <w:lang w:val="en-GB"/>
        </w:rPr>
      </w:pPr>
    </w:p>
    <w:p w14:paraId="450FE772" w14:textId="62643F84"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296947" w:rsidRPr="00EA4EC3">
        <w:rPr>
          <w:rFonts w:asciiTheme="minorHAnsi" w:hAnsiTheme="minorHAnsi"/>
          <w:lang w:val="en-GB"/>
        </w:rPr>
        <w:t>T</w:t>
      </w:r>
      <w:r w:rsidRPr="00EA4EC3">
        <w:rPr>
          <w:rFonts w:asciiTheme="minorHAnsi" w:hAnsiTheme="minorHAnsi"/>
          <w:lang w:val="en-GB"/>
        </w:rPr>
        <w:t xml:space="preserve">his variable reports the first aim of the </w:t>
      </w:r>
      <w:r w:rsidR="00C94542" w:rsidRPr="00EA4EC3">
        <w:rPr>
          <w:rFonts w:asciiTheme="minorHAnsi" w:hAnsiTheme="minorHAnsi"/>
          <w:lang w:val="en-GB"/>
        </w:rPr>
        <w:t xml:space="preserve">operation </w:t>
      </w:r>
      <w:r w:rsidR="004237C4" w:rsidRPr="00EA4EC3">
        <w:rPr>
          <w:rFonts w:asciiTheme="minorHAnsi" w:hAnsiTheme="minorHAnsi"/>
          <w:lang w:val="en-GB"/>
        </w:rPr>
        <w:t>or</w:t>
      </w:r>
      <w:r w:rsidR="00C94542" w:rsidRPr="00EA4EC3">
        <w:rPr>
          <w:rFonts w:asciiTheme="minorHAnsi" w:hAnsiTheme="minorHAnsi"/>
          <w:lang w:val="en-GB"/>
        </w:rPr>
        <w:t xml:space="preserve"> mission</w:t>
      </w:r>
      <w:r w:rsidRPr="00EA4EC3">
        <w:rPr>
          <w:rFonts w:asciiTheme="minorHAnsi" w:hAnsiTheme="minorHAnsi"/>
          <w:lang w:val="en-GB"/>
        </w:rPr>
        <w:t xml:space="preserve"> as described in official EU documents. </w:t>
      </w:r>
      <w:r w:rsidR="004237C4" w:rsidRPr="00EA4EC3">
        <w:rPr>
          <w:rFonts w:asciiTheme="minorHAnsi" w:hAnsiTheme="minorHAnsi"/>
          <w:lang w:val="en-GB"/>
        </w:rPr>
        <w:t>G</w:t>
      </w:r>
      <w:r w:rsidRPr="00EA4EC3">
        <w:rPr>
          <w:rFonts w:asciiTheme="minorHAnsi" w:hAnsiTheme="minorHAnsi"/>
          <w:lang w:val="en-GB"/>
        </w:rPr>
        <w:t xml:space="preserve">oals of the </w:t>
      </w:r>
      <w:r w:rsidR="00C94542" w:rsidRPr="00EA4EC3">
        <w:rPr>
          <w:rFonts w:asciiTheme="minorHAnsi" w:hAnsiTheme="minorHAnsi"/>
          <w:lang w:val="en-GB"/>
        </w:rPr>
        <w:t>operations and mission</w:t>
      </w:r>
      <w:r w:rsidRPr="00EA4EC3">
        <w:rPr>
          <w:rFonts w:asciiTheme="minorHAnsi" w:hAnsiTheme="minorHAnsi"/>
          <w:lang w:val="en-GB"/>
        </w:rPr>
        <w:t xml:space="preserve">s are </w:t>
      </w:r>
      <w:r w:rsidR="004237C4" w:rsidRPr="00EA4EC3">
        <w:rPr>
          <w:rFonts w:asciiTheme="minorHAnsi" w:hAnsiTheme="minorHAnsi"/>
          <w:lang w:val="en-GB"/>
        </w:rPr>
        <w:t xml:space="preserve">generally </w:t>
      </w:r>
      <w:r w:rsidRPr="00EA4EC3">
        <w:rPr>
          <w:rFonts w:asciiTheme="minorHAnsi" w:hAnsiTheme="minorHAnsi"/>
          <w:lang w:val="en-GB"/>
        </w:rPr>
        <w:t xml:space="preserve">specified in the mandate of the Council.  </w:t>
      </w:r>
    </w:p>
    <w:p w14:paraId="0E2ECF77" w14:textId="5370A974" w:rsidR="00C91366" w:rsidRDefault="00C91366" w:rsidP="00C91366">
      <w:pPr>
        <w:jc w:val="both"/>
        <w:rPr>
          <w:rFonts w:asciiTheme="minorHAnsi" w:hAnsiTheme="minorHAnsi"/>
          <w:lang w:val="en-GB"/>
        </w:rPr>
      </w:pPr>
    </w:p>
    <w:p w14:paraId="3D3CFFE9"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2421BC2E" w14:textId="77777777" w:rsidR="007C36FC" w:rsidRDefault="007C36FC" w:rsidP="00C91366">
      <w:pPr>
        <w:jc w:val="both"/>
        <w:rPr>
          <w:rFonts w:asciiTheme="minorHAnsi" w:hAnsiTheme="minorHAnsi"/>
          <w:lang w:val="en-GB"/>
        </w:rPr>
      </w:pPr>
    </w:p>
    <w:p w14:paraId="2469E736" w14:textId="77777777" w:rsidR="00875B91" w:rsidRPr="00EA4EC3" w:rsidRDefault="00875B91" w:rsidP="00C91366">
      <w:pPr>
        <w:jc w:val="both"/>
        <w:rPr>
          <w:rFonts w:asciiTheme="minorHAnsi" w:hAnsiTheme="minorHAnsi"/>
          <w:lang w:val="en-GB"/>
        </w:rPr>
      </w:pPr>
    </w:p>
    <w:p w14:paraId="34D9D3E9" w14:textId="51533B60"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/string</w:t>
      </w:r>
    </w:p>
    <w:p w14:paraId="1EF0730D" w14:textId="77777777" w:rsidR="00C91366" w:rsidRDefault="00C91366" w:rsidP="000D795E">
      <w:pPr>
        <w:jc w:val="both"/>
        <w:rPr>
          <w:rFonts w:asciiTheme="minorHAnsi" w:hAnsiTheme="minorHAnsi"/>
          <w:lang w:val="en-GB"/>
        </w:rPr>
      </w:pPr>
    </w:p>
    <w:p w14:paraId="4E530649" w14:textId="77777777" w:rsidR="001033EC" w:rsidRDefault="001033EC" w:rsidP="000D795E">
      <w:pPr>
        <w:jc w:val="both"/>
        <w:rPr>
          <w:rFonts w:asciiTheme="minorHAnsi" w:hAnsiTheme="minorHAnsi"/>
          <w:lang w:val="en-GB"/>
        </w:rPr>
      </w:pPr>
    </w:p>
    <w:p w14:paraId="6224EEC4" w14:textId="77777777" w:rsidR="001033EC" w:rsidRPr="00EA4EC3" w:rsidRDefault="001033EC" w:rsidP="000D795E">
      <w:pPr>
        <w:jc w:val="both"/>
        <w:rPr>
          <w:rFonts w:asciiTheme="minorHAnsi" w:hAnsiTheme="minorHAnsi"/>
          <w:lang w:val="en-GB"/>
        </w:rPr>
      </w:pPr>
    </w:p>
    <w:p w14:paraId="562E11EE" w14:textId="77777777" w:rsidR="007708E4" w:rsidRPr="00EA4EC3" w:rsidRDefault="007708E4" w:rsidP="000D795E">
      <w:pPr>
        <w:jc w:val="both"/>
        <w:rPr>
          <w:rFonts w:asciiTheme="minorHAnsi" w:hAnsiTheme="minorHAnsi"/>
          <w:lang w:val="en-GB"/>
        </w:rPr>
      </w:pPr>
    </w:p>
    <w:p w14:paraId="34D1DFBC" w14:textId="125FDB31" w:rsidR="00C91366" w:rsidRPr="00EA4EC3" w:rsidRDefault="00C91366" w:rsidP="00C91366">
      <w:pPr>
        <w:jc w:val="both"/>
        <w:rPr>
          <w:rFonts w:asciiTheme="minorHAnsi" w:hAnsiTheme="minorHAnsi"/>
          <w:b/>
          <w:lang w:val="en-GB"/>
        </w:rPr>
      </w:pPr>
      <w:r w:rsidRPr="00EA4EC3">
        <w:rPr>
          <w:rFonts w:asciiTheme="minorHAnsi" w:hAnsiTheme="minorHAnsi"/>
          <w:b/>
          <w:lang w:val="en-GB"/>
        </w:rPr>
        <w:t>V0</w:t>
      </w:r>
      <w:r w:rsidR="00ED6D61" w:rsidRPr="00EA4EC3">
        <w:rPr>
          <w:rFonts w:asciiTheme="minorHAnsi" w:hAnsiTheme="minorHAnsi"/>
          <w:b/>
          <w:lang w:val="en-GB"/>
        </w:rPr>
        <w:t>44</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Mission Goal 2</w:t>
      </w:r>
    </w:p>
    <w:p w14:paraId="72810AC8" w14:textId="77777777" w:rsidR="00C91366" w:rsidRPr="00EA4EC3" w:rsidRDefault="00C91366" w:rsidP="00C91366">
      <w:pPr>
        <w:jc w:val="both"/>
        <w:rPr>
          <w:rFonts w:asciiTheme="minorHAnsi" w:hAnsiTheme="minorHAnsi"/>
          <w:lang w:val="en-GB"/>
        </w:rPr>
      </w:pPr>
    </w:p>
    <w:p w14:paraId="5B87928A" w14:textId="55E1EDD8"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830FA9" w:rsidRPr="00EA4EC3">
        <w:rPr>
          <w:rFonts w:asciiTheme="minorHAnsi" w:hAnsiTheme="minorHAnsi"/>
          <w:lang w:val="en-GB"/>
        </w:rPr>
        <w:t xml:space="preserve">This </w:t>
      </w:r>
      <w:r w:rsidRPr="00EA4EC3">
        <w:rPr>
          <w:rFonts w:asciiTheme="minorHAnsi" w:hAnsiTheme="minorHAnsi"/>
          <w:lang w:val="en-GB"/>
        </w:rPr>
        <w:t xml:space="preserve">variable reports the second aim of the </w:t>
      </w:r>
      <w:r w:rsidR="009B1639" w:rsidRPr="00EA4EC3">
        <w:rPr>
          <w:rFonts w:asciiTheme="minorHAnsi" w:hAnsiTheme="minorHAnsi"/>
          <w:lang w:val="en-GB"/>
        </w:rPr>
        <w:t xml:space="preserve">operation and </w:t>
      </w:r>
      <w:r w:rsidRPr="00EA4EC3">
        <w:rPr>
          <w:rFonts w:asciiTheme="minorHAnsi" w:hAnsiTheme="minorHAnsi"/>
          <w:lang w:val="en-GB"/>
        </w:rPr>
        <w:t xml:space="preserve">mission as described in official EU documents. </w:t>
      </w:r>
      <w:r w:rsidR="004237C4" w:rsidRPr="00EA4EC3">
        <w:rPr>
          <w:rFonts w:asciiTheme="minorHAnsi" w:hAnsiTheme="minorHAnsi"/>
          <w:lang w:val="en-GB"/>
        </w:rPr>
        <w:t>G</w:t>
      </w:r>
      <w:r w:rsidRPr="00EA4EC3">
        <w:rPr>
          <w:rFonts w:asciiTheme="minorHAnsi" w:hAnsiTheme="minorHAnsi"/>
          <w:lang w:val="en-GB"/>
        </w:rPr>
        <w:t xml:space="preserve">oals of the </w:t>
      </w:r>
      <w:r w:rsidR="009B1639" w:rsidRPr="00EA4EC3">
        <w:rPr>
          <w:rFonts w:asciiTheme="minorHAnsi" w:hAnsiTheme="minorHAnsi"/>
          <w:lang w:val="en-GB"/>
        </w:rPr>
        <w:t>operations and mission</w:t>
      </w:r>
      <w:r w:rsidRPr="00EA4EC3">
        <w:rPr>
          <w:rFonts w:asciiTheme="minorHAnsi" w:hAnsiTheme="minorHAnsi"/>
          <w:lang w:val="en-GB"/>
        </w:rPr>
        <w:t xml:space="preserve">s are </w:t>
      </w:r>
      <w:r w:rsidR="004237C4" w:rsidRPr="00EA4EC3">
        <w:rPr>
          <w:rFonts w:asciiTheme="minorHAnsi" w:hAnsiTheme="minorHAnsi"/>
          <w:lang w:val="en-GB"/>
        </w:rPr>
        <w:t xml:space="preserve">generally </w:t>
      </w:r>
      <w:r w:rsidRPr="00EA4EC3">
        <w:rPr>
          <w:rFonts w:asciiTheme="minorHAnsi" w:hAnsiTheme="minorHAnsi"/>
          <w:lang w:val="en-GB"/>
        </w:rPr>
        <w:t xml:space="preserve">specified in the mandate of the Council.  </w:t>
      </w:r>
    </w:p>
    <w:p w14:paraId="7B0DA9F2" w14:textId="68326742" w:rsidR="00C91366" w:rsidRDefault="00C91366" w:rsidP="00C91366">
      <w:pPr>
        <w:jc w:val="both"/>
        <w:rPr>
          <w:rFonts w:asciiTheme="minorHAnsi" w:hAnsiTheme="minorHAnsi"/>
          <w:lang w:val="en-GB"/>
        </w:rPr>
      </w:pPr>
    </w:p>
    <w:p w14:paraId="32C0E891"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70B0321B" w14:textId="327F1B90" w:rsidR="007C36FC" w:rsidRDefault="007C36FC" w:rsidP="00C91366">
      <w:pPr>
        <w:jc w:val="both"/>
        <w:rPr>
          <w:rFonts w:asciiTheme="minorHAnsi" w:hAnsiTheme="minorHAnsi"/>
          <w:lang w:val="en-GB"/>
        </w:rPr>
      </w:pPr>
    </w:p>
    <w:p w14:paraId="51513090" w14:textId="77777777" w:rsidR="007C36FC" w:rsidRPr="00EA4EC3" w:rsidRDefault="007C36FC" w:rsidP="00C91366">
      <w:pPr>
        <w:jc w:val="both"/>
        <w:rPr>
          <w:rFonts w:asciiTheme="minorHAnsi" w:hAnsiTheme="minorHAnsi"/>
          <w:lang w:val="en-GB"/>
        </w:rPr>
      </w:pPr>
    </w:p>
    <w:p w14:paraId="563DA5BE" w14:textId="4F95ABE5"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/string</w:t>
      </w:r>
    </w:p>
    <w:p w14:paraId="394BC8BC" w14:textId="77777777" w:rsidR="00C91366" w:rsidRPr="00EA4EC3" w:rsidRDefault="00C91366" w:rsidP="000D795E">
      <w:pPr>
        <w:jc w:val="both"/>
        <w:rPr>
          <w:rFonts w:asciiTheme="minorHAnsi" w:hAnsiTheme="minorHAnsi"/>
          <w:lang w:val="en-GB"/>
        </w:rPr>
      </w:pPr>
    </w:p>
    <w:p w14:paraId="12623D99" w14:textId="77777777" w:rsidR="007708E4" w:rsidRPr="00EA4EC3" w:rsidRDefault="007708E4" w:rsidP="000D795E">
      <w:pPr>
        <w:jc w:val="both"/>
        <w:rPr>
          <w:rFonts w:asciiTheme="minorHAnsi" w:hAnsiTheme="minorHAnsi"/>
          <w:lang w:val="en-GB"/>
        </w:rPr>
      </w:pPr>
    </w:p>
    <w:p w14:paraId="7E0AD5F7" w14:textId="01A2EB17" w:rsidR="00C91366" w:rsidRPr="00EA4EC3" w:rsidRDefault="00C91366" w:rsidP="00C91366">
      <w:pPr>
        <w:jc w:val="both"/>
        <w:rPr>
          <w:rFonts w:asciiTheme="minorHAnsi" w:hAnsiTheme="minorHAnsi"/>
          <w:b/>
          <w:lang w:val="en-GB"/>
        </w:rPr>
      </w:pPr>
      <w:r w:rsidRPr="00EA4EC3">
        <w:rPr>
          <w:rFonts w:asciiTheme="minorHAnsi" w:hAnsiTheme="minorHAnsi"/>
          <w:b/>
          <w:lang w:val="en-GB"/>
        </w:rPr>
        <w:t>V0</w:t>
      </w:r>
      <w:r w:rsidR="00ED6D61" w:rsidRPr="00EA4EC3">
        <w:rPr>
          <w:rFonts w:asciiTheme="minorHAnsi" w:hAnsiTheme="minorHAnsi"/>
          <w:b/>
          <w:lang w:val="en-GB"/>
        </w:rPr>
        <w:t>45</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Mission Goal 3</w:t>
      </w:r>
    </w:p>
    <w:p w14:paraId="00BF7259" w14:textId="77777777" w:rsidR="00C91366" w:rsidRPr="00EA4EC3" w:rsidRDefault="00C91366" w:rsidP="00C91366">
      <w:pPr>
        <w:jc w:val="both"/>
        <w:rPr>
          <w:rFonts w:asciiTheme="minorHAnsi" w:hAnsiTheme="minorHAnsi"/>
          <w:lang w:val="en-GB"/>
        </w:rPr>
      </w:pPr>
    </w:p>
    <w:p w14:paraId="4B927F7F" w14:textId="5868267D"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830FA9" w:rsidRPr="00EA4EC3">
        <w:rPr>
          <w:rFonts w:asciiTheme="minorHAnsi" w:hAnsiTheme="minorHAnsi"/>
          <w:lang w:val="en-GB"/>
        </w:rPr>
        <w:t xml:space="preserve">This </w:t>
      </w:r>
      <w:r w:rsidRPr="00EA4EC3">
        <w:rPr>
          <w:rFonts w:asciiTheme="minorHAnsi" w:hAnsiTheme="minorHAnsi"/>
          <w:lang w:val="en-GB"/>
        </w:rPr>
        <w:t xml:space="preserve">variable reports the third aim of the </w:t>
      </w:r>
      <w:r w:rsidR="009B1639" w:rsidRPr="00EA4EC3">
        <w:rPr>
          <w:rFonts w:asciiTheme="minorHAnsi" w:hAnsiTheme="minorHAnsi"/>
          <w:lang w:val="en-GB"/>
        </w:rPr>
        <w:t>operation and mission</w:t>
      </w:r>
      <w:r w:rsidRPr="00EA4EC3">
        <w:rPr>
          <w:rFonts w:asciiTheme="minorHAnsi" w:hAnsiTheme="minorHAnsi"/>
          <w:lang w:val="en-GB"/>
        </w:rPr>
        <w:t xml:space="preserve"> as described in official EU documents. </w:t>
      </w:r>
      <w:r w:rsidR="004237C4" w:rsidRPr="00EA4EC3">
        <w:rPr>
          <w:rFonts w:asciiTheme="minorHAnsi" w:hAnsiTheme="minorHAnsi"/>
          <w:lang w:val="en-GB"/>
        </w:rPr>
        <w:t>G</w:t>
      </w:r>
      <w:r w:rsidRPr="00EA4EC3">
        <w:rPr>
          <w:rFonts w:asciiTheme="minorHAnsi" w:hAnsiTheme="minorHAnsi"/>
          <w:lang w:val="en-GB"/>
        </w:rPr>
        <w:t xml:space="preserve">oals of the </w:t>
      </w:r>
      <w:r w:rsidR="009B1639" w:rsidRPr="00EA4EC3">
        <w:rPr>
          <w:rFonts w:asciiTheme="minorHAnsi" w:hAnsiTheme="minorHAnsi"/>
          <w:lang w:val="en-GB"/>
        </w:rPr>
        <w:t>operations and mission</w:t>
      </w:r>
      <w:r w:rsidRPr="00EA4EC3">
        <w:rPr>
          <w:rFonts w:asciiTheme="minorHAnsi" w:hAnsiTheme="minorHAnsi"/>
          <w:lang w:val="en-GB"/>
        </w:rPr>
        <w:t xml:space="preserve">s are </w:t>
      </w:r>
      <w:r w:rsidR="004237C4" w:rsidRPr="00EA4EC3">
        <w:rPr>
          <w:rFonts w:asciiTheme="minorHAnsi" w:hAnsiTheme="minorHAnsi"/>
          <w:lang w:val="en-GB"/>
        </w:rPr>
        <w:t xml:space="preserve">generally </w:t>
      </w:r>
      <w:r w:rsidRPr="00EA4EC3">
        <w:rPr>
          <w:rFonts w:asciiTheme="minorHAnsi" w:hAnsiTheme="minorHAnsi"/>
          <w:lang w:val="en-GB"/>
        </w:rPr>
        <w:t xml:space="preserve">specified in the mandate of the Council.  </w:t>
      </w:r>
    </w:p>
    <w:p w14:paraId="4E3209B2" w14:textId="77777777" w:rsidR="00C91366" w:rsidRPr="00EA4EC3" w:rsidRDefault="00C91366" w:rsidP="00C91366">
      <w:pPr>
        <w:jc w:val="both"/>
        <w:rPr>
          <w:rFonts w:asciiTheme="minorHAnsi" w:hAnsiTheme="minorHAnsi"/>
          <w:lang w:val="en-GB"/>
        </w:rPr>
      </w:pPr>
    </w:p>
    <w:p w14:paraId="321976FA"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lastRenderedPageBreak/>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759A434B" w14:textId="77777777" w:rsidR="007C36FC" w:rsidRDefault="007C36FC" w:rsidP="00C91366">
      <w:pPr>
        <w:jc w:val="both"/>
        <w:rPr>
          <w:rFonts w:asciiTheme="minorHAnsi" w:hAnsiTheme="minorHAnsi"/>
          <w:u w:val="single"/>
          <w:lang w:val="en-GB"/>
        </w:rPr>
      </w:pPr>
    </w:p>
    <w:p w14:paraId="42E04DE7" w14:textId="77777777" w:rsidR="007C36FC" w:rsidRDefault="007C36FC" w:rsidP="00C91366">
      <w:pPr>
        <w:jc w:val="both"/>
        <w:rPr>
          <w:rFonts w:asciiTheme="minorHAnsi" w:hAnsiTheme="minorHAnsi"/>
          <w:u w:val="single"/>
          <w:lang w:val="en-GB"/>
        </w:rPr>
      </w:pPr>
    </w:p>
    <w:p w14:paraId="70AADFCE" w14:textId="3A14968C"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/string</w:t>
      </w:r>
    </w:p>
    <w:p w14:paraId="53283B47" w14:textId="77777777" w:rsidR="00C91366" w:rsidRPr="00EA4EC3" w:rsidRDefault="00C91366" w:rsidP="000D795E">
      <w:pPr>
        <w:jc w:val="both"/>
        <w:rPr>
          <w:rFonts w:asciiTheme="minorHAnsi" w:hAnsiTheme="minorHAnsi"/>
          <w:lang w:val="en-GB"/>
        </w:rPr>
      </w:pPr>
    </w:p>
    <w:p w14:paraId="39FBF2B4" w14:textId="77777777" w:rsidR="007708E4" w:rsidRPr="00EA4EC3" w:rsidRDefault="007708E4" w:rsidP="000D795E">
      <w:pPr>
        <w:jc w:val="both"/>
        <w:rPr>
          <w:rFonts w:asciiTheme="minorHAnsi" w:hAnsiTheme="minorHAnsi"/>
          <w:lang w:val="en-GB"/>
        </w:rPr>
      </w:pPr>
    </w:p>
    <w:p w14:paraId="743DFF0D" w14:textId="3AEC084F" w:rsidR="00C91366" w:rsidRPr="00EA4EC3" w:rsidRDefault="00C91366" w:rsidP="00C91366">
      <w:pPr>
        <w:jc w:val="both"/>
        <w:rPr>
          <w:rFonts w:asciiTheme="minorHAnsi" w:hAnsiTheme="minorHAnsi"/>
          <w:b/>
          <w:lang w:val="en-GB"/>
        </w:rPr>
      </w:pPr>
      <w:r w:rsidRPr="00EA4EC3">
        <w:rPr>
          <w:rFonts w:asciiTheme="minorHAnsi" w:hAnsiTheme="minorHAnsi"/>
          <w:b/>
          <w:lang w:val="en-GB"/>
        </w:rPr>
        <w:t>V0</w:t>
      </w:r>
      <w:r w:rsidR="00ED6D61" w:rsidRPr="00EA4EC3">
        <w:rPr>
          <w:rFonts w:asciiTheme="minorHAnsi" w:hAnsiTheme="minorHAnsi"/>
          <w:b/>
          <w:lang w:val="en-GB"/>
        </w:rPr>
        <w:t>46</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Mission Goal 4</w:t>
      </w:r>
    </w:p>
    <w:p w14:paraId="096E9BEC" w14:textId="77777777" w:rsidR="00C91366" w:rsidRPr="00EA4EC3" w:rsidRDefault="00C91366" w:rsidP="00C91366">
      <w:pPr>
        <w:jc w:val="both"/>
        <w:rPr>
          <w:rFonts w:asciiTheme="minorHAnsi" w:hAnsiTheme="minorHAnsi"/>
          <w:lang w:val="en-GB"/>
        </w:rPr>
      </w:pPr>
    </w:p>
    <w:p w14:paraId="73606C7F" w14:textId="4EAF3258"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830FA9" w:rsidRPr="00EA4EC3">
        <w:rPr>
          <w:rFonts w:asciiTheme="minorHAnsi" w:hAnsiTheme="minorHAnsi"/>
          <w:lang w:val="en-GB"/>
        </w:rPr>
        <w:t xml:space="preserve">This </w:t>
      </w:r>
      <w:r w:rsidRPr="00EA4EC3">
        <w:rPr>
          <w:rFonts w:asciiTheme="minorHAnsi" w:hAnsiTheme="minorHAnsi"/>
          <w:lang w:val="en-GB"/>
        </w:rPr>
        <w:t xml:space="preserve">variable reports the fourth aim of the </w:t>
      </w:r>
      <w:r w:rsidR="009B1639" w:rsidRPr="00EA4EC3">
        <w:rPr>
          <w:rFonts w:asciiTheme="minorHAnsi" w:hAnsiTheme="minorHAnsi"/>
          <w:lang w:val="en-GB"/>
        </w:rPr>
        <w:t>operation and mission</w:t>
      </w:r>
      <w:r w:rsidRPr="00EA4EC3">
        <w:rPr>
          <w:rFonts w:asciiTheme="minorHAnsi" w:hAnsiTheme="minorHAnsi"/>
          <w:lang w:val="en-GB"/>
        </w:rPr>
        <w:t xml:space="preserve"> as described in official EU documents. </w:t>
      </w:r>
      <w:r w:rsidR="004237C4" w:rsidRPr="00EA4EC3">
        <w:rPr>
          <w:rFonts w:asciiTheme="minorHAnsi" w:hAnsiTheme="minorHAnsi"/>
          <w:lang w:val="en-GB"/>
        </w:rPr>
        <w:t>G</w:t>
      </w:r>
      <w:r w:rsidRPr="00EA4EC3">
        <w:rPr>
          <w:rFonts w:asciiTheme="minorHAnsi" w:hAnsiTheme="minorHAnsi"/>
          <w:lang w:val="en-GB"/>
        </w:rPr>
        <w:t xml:space="preserve">oals of the </w:t>
      </w:r>
      <w:r w:rsidR="005B45E9" w:rsidRPr="00EA4EC3">
        <w:rPr>
          <w:rFonts w:asciiTheme="minorHAnsi" w:hAnsiTheme="minorHAnsi"/>
          <w:lang w:val="en-GB"/>
        </w:rPr>
        <w:t>operations and mission</w:t>
      </w:r>
      <w:r w:rsidRPr="00EA4EC3">
        <w:rPr>
          <w:rFonts w:asciiTheme="minorHAnsi" w:hAnsiTheme="minorHAnsi"/>
          <w:lang w:val="en-GB"/>
        </w:rPr>
        <w:t xml:space="preserve">s are </w:t>
      </w:r>
      <w:r w:rsidR="004237C4" w:rsidRPr="00EA4EC3">
        <w:rPr>
          <w:rFonts w:asciiTheme="minorHAnsi" w:hAnsiTheme="minorHAnsi"/>
          <w:lang w:val="en-GB"/>
        </w:rPr>
        <w:t xml:space="preserve">generally </w:t>
      </w:r>
      <w:r w:rsidRPr="00EA4EC3">
        <w:rPr>
          <w:rFonts w:asciiTheme="minorHAnsi" w:hAnsiTheme="minorHAnsi"/>
          <w:lang w:val="en-GB"/>
        </w:rPr>
        <w:t xml:space="preserve">specified in the mandate of the Council.  </w:t>
      </w:r>
    </w:p>
    <w:p w14:paraId="552F3414" w14:textId="77777777" w:rsidR="00C91366" w:rsidRPr="00EA4EC3" w:rsidRDefault="00C91366" w:rsidP="00C91366">
      <w:pPr>
        <w:jc w:val="both"/>
        <w:rPr>
          <w:rFonts w:asciiTheme="minorHAnsi" w:hAnsiTheme="minorHAnsi"/>
          <w:lang w:val="en-GB"/>
        </w:rPr>
      </w:pPr>
    </w:p>
    <w:p w14:paraId="4CBB81D7"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1F9FA41F" w14:textId="77777777" w:rsidR="007C36FC" w:rsidRDefault="007C36FC" w:rsidP="00C91366">
      <w:pPr>
        <w:jc w:val="both"/>
        <w:rPr>
          <w:rFonts w:asciiTheme="minorHAnsi" w:hAnsiTheme="minorHAnsi"/>
          <w:u w:val="single"/>
          <w:lang w:val="en-GB"/>
        </w:rPr>
      </w:pPr>
    </w:p>
    <w:p w14:paraId="12DD3EB6" w14:textId="77777777" w:rsidR="007C36FC" w:rsidRDefault="007C36FC" w:rsidP="00C91366">
      <w:pPr>
        <w:jc w:val="both"/>
        <w:rPr>
          <w:rFonts w:asciiTheme="minorHAnsi" w:hAnsiTheme="minorHAnsi"/>
          <w:u w:val="single"/>
          <w:lang w:val="en-GB"/>
        </w:rPr>
      </w:pPr>
    </w:p>
    <w:p w14:paraId="0EEDCB7F" w14:textId="4A680038" w:rsidR="00C91366" w:rsidRPr="00EA4EC3" w:rsidRDefault="00C91366" w:rsidP="00C91366">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/string</w:t>
      </w:r>
    </w:p>
    <w:p w14:paraId="7660091C" w14:textId="77777777" w:rsidR="00C91366" w:rsidRPr="00EA4EC3" w:rsidRDefault="00C91366" w:rsidP="00C91366">
      <w:pPr>
        <w:jc w:val="both"/>
        <w:rPr>
          <w:rFonts w:asciiTheme="minorHAnsi" w:hAnsiTheme="minorHAnsi"/>
          <w:lang w:val="en-GB"/>
        </w:rPr>
      </w:pPr>
    </w:p>
    <w:p w14:paraId="5792B7DD" w14:textId="77777777" w:rsidR="007708E4" w:rsidRPr="00EA4EC3" w:rsidRDefault="007708E4" w:rsidP="00C91366">
      <w:pPr>
        <w:jc w:val="both"/>
        <w:rPr>
          <w:rFonts w:asciiTheme="minorHAnsi" w:hAnsiTheme="minorHAnsi"/>
          <w:lang w:val="en-GB"/>
        </w:rPr>
      </w:pPr>
    </w:p>
    <w:p w14:paraId="431EFDAE" w14:textId="1765DAFC" w:rsidR="00352A23" w:rsidRPr="00EA4EC3" w:rsidRDefault="00352A23" w:rsidP="00352A23">
      <w:pPr>
        <w:jc w:val="both"/>
        <w:rPr>
          <w:rFonts w:asciiTheme="minorHAnsi" w:hAnsiTheme="minorHAnsi"/>
          <w:b/>
          <w:lang w:val="en-GB"/>
        </w:rPr>
      </w:pPr>
      <w:r w:rsidRPr="00EA4EC3">
        <w:rPr>
          <w:rFonts w:asciiTheme="minorHAnsi" w:hAnsiTheme="minorHAnsi"/>
          <w:b/>
          <w:lang w:val="en-GB"/>
        </w:rPr>
        <w:t>V0</w:t>
      </w:r>
      <w:r w:rsidR="00ED6D61" w:rsidRPr="00EA4EC3">
        <w:rPr>
          <w:rFonts w:asciiTheme="minorHAnsi" w:hAnsiTheme="minorHAnsi"/>
          <w:b/>
          <w:lang w:val="en-GB"/>
        </w:rPr>
        <w:t>47</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Mission Goal 5</w:t>
      </w:r>
    </w:p>
    <w:p w14:paraId="16F6E7BC" w14:textId="77777777" w:rsidR="00352A23" w:rsidRPr="00EA4EC3" w:rsidRDefault="00352A23" w:rsidP="00352A23">
      <w:pPr>
        <w:jc w:val="both"/>
        <w:rPr>
          <w:rFonts w:asciiTheme="minorHAnsi" w:hAnsiTheme="minorHAnsi"/>
          <w:lang w:val="en-GB"/>
        </w:rPr>
      </w:pPr>
    </w:p>
    <w:p w14:paraId="1924E3E0" w14:textId="2AA2DF84" w:rsidR="00352A23" w:rsidRPr="00EA4EC3" w:rsidRDefault="00352A23" w:rsidP="00352A23">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830FA9" w:rsidRPr="00EA4EC3">
        <w:rPr>
          <w:rFonts w:asciiTheme="minorHAnsi" w:hAnsiTheme="minorHAnsi"/>
          <w:lang w:val="en-GB"/>
        </w:rPr>
        <w:t xml:space="preserve">This </w:t>
      </w:r>
      <w:r w:rsidRPr="00EA4EC3">
        <w:rPr>
          <w:rFonts w:asciiTheme="minorHAnsi" w:hAnsiTheme="minorHAnsi"/>
          <w:lang w:val="en-GB"/>
        </w:rPr>
        <w:t xml:space="preserve">variable reports the </w:t>
      </w:r>
      <w:r w:rsidR="000D11F5" w:rsidRPr="00EA4EC3">
        <w:rPr>
          <w:rFonts w:asciiTheme="minorHAnsi" w:hAnsiTheme="minorHAnsi"/>
          <w:lang w:val="en-GB"/>
        </w:rPr>
        <w:t>fifth</w:t>
      </w:r>
      <w:r w:rsidRPr="00EA4EC3">
        <w:rPr>
          <w:rFonts w:asciiTheme="minorHAnsi" w:hAnsiTheme="minorHAnsi"/>
          <w:lang w:val="en-GB"/>
        </w:rPr>
        <w:t xml:space="preserve"> aim of the </w:t>
      </w:r>
      <w:r w:rsidR="005B45E9" w:rsidRPr="00EA4EC3">
        <w:rPr>
          <w:rFonts w:asciiTheme="minorHAnsi" w:hAnsiTheme="minorHAnsi"/>
          <w:lang w:val="en-GB"/>
        </w:rPr>
        <w:t>operation and mission</w:t>
      </w:r>
      <w:r w:rsidRPr="00EA4EC3">
        <w:rPr>
          <w:rFonts w:asciiTheme="minorHAnsi" w:hAnsiTheme="minorHAnsi"/>
          <w:lang w:val="en-GB"/>
        </w:rPr>
        <w:t xml:space="preserve"> as described in official EU documents. </w:t>
      </w:r>
      <w:r w:rsidR="00830FA9" w:rsidRPr="00EA4EC3">
        <w:rPr>
          <w:rFonts w:asciiTheme="minorHAnsi" w:hAnsiTheme="minorHAnsi"/>
          <w:lang w:val="en-GB"/>
        </w:rPr>
        <w:t>T</w:t>
      </w:r>
      <w:r w:rsidRPr="00EA4EC3">
        <w:rPr>
          <w:rFonts w:asciiTheme="minorHAnsi" w:hAnsiTheme="minorHAnsi"/>
          <w:lang w:val="en-GB"/>
        </w:rPr>
        <w:t xml:space="preserve">he goals of the </w:t>
      </w:r>
      <w:r w:rsidR="005B45E9" w:rsidRPr="00EA4EC3">
        <w:rPr>
          <w:rFonts w:asciiTheme="minorHAnsi" w:hAnsiTheme="minorHAnsi"/>
          <w:lang w:val="en-GB"/>
        </w:rPr>
        <w:t>operations and mission</w:t>
      </w:r>
      <w:r w:rsidRPr="00EA4EC3">
        <w:rPr>
          <w:rFonts w:asciiTheme="minorHAnsi" w:hAnsiTheme="minorHAnsi"/>
          <w:lang w:val="en-GB"/>
        </w:rPr>
        <w:t xml:space="preserve">s are </w:t>
      </w:r>
      <w:r w:rsidR="00830FA9" w:rsidRPr="00EA4EC3">
        <w:rPr>
          <w:rFonts w:asciiTheme="minorHAnsi" w:hAnsiTheme="minorHAnsi"/>
          <w:lang w:val="en-GB"/>
        </w:rPr>
        <w:t xml:space="preserve">generally </w:t>
      </w:r>
      <w:r w:rsidRPr="00EA4EC3">
        <w:rPr>
          <w:rFonts w:asciiTheme="minorHAnsi" w:hAnsiTheme="minorHAnsi"/>
          <w:lang w:val="en-GB"/>
        </w:rPr>
        <w:t xml:space="preserve">specified in the mandate of the Council.  </w:t>
      </w:r>
    </w:p>
    <w:p w14:paraId="3746D447" w14:textId="5070F803" w:rsidR="00352A23" w:rsidRDefault="00352A23" w:rsidP="00352A23">
      <w:pPr>
        <w:jc w:val="both"/>
        <w:rPr>
          <w:rFonts w:asciiTheme="minorHAnsi" w:hAnsiTheme="minorHAnsi"/>
          <w:lang w:val="en-GB"/>
        </w:rPr>
      </w:pPr>
    </w:p>
    <w:p w14:paraId="65F08BFD"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18E75BF1" w14:textId="7EBEDFA6" w:rsidR="007C36FC" w:rsidRDefault="007C36FC" w:rsidP="00352A23">
      <w:pPr>
        <w:jc w:val="both"/>
        <w:rPr>
          <w:rFonts w:asciiTheme="minorHAnsi" w:hAnsiTheme="minorHAnsi"/>
          <w:lang w:val="en-GB"/>
        </w:rPr>
      </w:pPr>
    </w:p>
    <w:p w14:paraId="7B96DEDC" w14:textId="77777777" w:rsidR="007C36FC" w:rsidRPr="00EA4EC3" w:rsidRDefault="007C36FC" w:rsidP="00352A23">
      <w:pPr>
        <w:jc w:val="both"/>
        <w:rPr>
          <w:rFonts w:asciiTheme="minorHAnsi" w:hAnsiTheme="minorHAnsi"/>
          <w:lang w:val="en-GB"/>
        </w:rPr>
      </w:pPr>
    </w:p>
    <w:p w14:paraId="334A81B5" w14:textId="10AE72A5" w:rsidR="00352A23" w:rsidRPr="00EA4EC3" w:rsidRDefault="00352A23" w:rsidP="00352A23">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Nominal</w:t>
      </w:r>
      <w:r w:rsidRPr="00EA4EC3">
        <w:rPr>
          <w:rFonts w:asciiTheme="minorHAnsi" w:hAnsiTheme="minorHAnsi"/>
          <w:lang w:val="en-GB"/>
        </w:rPr>
        <w:t>/string</w:t>
      </w:r>
    </w:p>
    <w:p w14:paraId="5E5A33F5" w14:textId="77777777" w:rsidR="00EA712F" w:rsidRPr="00EA4EC3" w:rsidRDefault="00EA712F" w:rsidP="00EA712F">
      <w:pPr>
        <w:jc w:val="both"/>
        <w:rPr>
          <w:rFonts w:asciiTheme="minorHAnsi" w:hAnsiTheme="minorHAnsi"/>
          <w:b/>
          <w:lang w:val="en-GB"/>
        </w:rPr>
      </w:pPr>
    </w:p>
    <w:p w14:paraId="32A47C6B" w14:textId="77777777" w:rsidR="007708E4" w:rsidRPr="00EA4EC3" w:rsidRDefault="007708E4" w:rsidP="00EA712F">
      <w:pPr>
        <w:jc w:val="both"/>
        <w:rPr>
          <w:rFonts w:asciiTheme="minorHAnsi" w:hAnsiTheme="minorHAnsi"/>
          <w:b/>
          <w:lang w:val="en-GB"/>
        </w:rPr>
      </w:pPr>
    </w:p>
    <w:p w14:paraId="1DB67E93" w14:textId="28BCE685" w:rsidR="00EA712F" w:rsidRPr="00EA4EC3" w:rsidRDefault="00EA712F" w:rsidP="00EA712F">
      <w:pPr>
        <w:jc w:val="both"/>
        <w:rPr>
          <w:rFonts w:asciiTheme="minorHAnsi" w:hAnsiTheme="minorHAnsi"/>
          <w:b/>
          <w:lang w:val="en-GB"/>
        </w:rPr>
      </w:pPr>
      <w:r w:rsidRPr="00EA4EC3">
        <w:rPr>
          <w:rFonts w:asciiTheme="minorHAnsi" w:hAnsiTheme="minorHAnsi"/>
          <w:b/>
          <w:lang w:val="en-GB"/>
        </w:rPr>
        <w:t>V0</w:t>
      </w:r>
      <w:r w:rsidR="00FD7054" w:rsidRPr="00EA4EC3">
        <w:rPr>
          <w:rFonts w:asciiTheme="minorHAnsi" w:hAnsiTheme="minorHAnsi"/>
          <w:b/>
          <w:lang w:val="en-GB"/>
        </w:rPr>
        <w:t>48</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Mission </w:t>
      </w:r>
      <w:proofErr w:type="spellStart"/>
      <w:r w:rsidRPr="00EA4EC3">
        <w:rPr>
          <w:rFonts w:asciiTheme="minorHAnsi" w:hAnsiTheme="minorHAnsi"/>
          <w:b/>
          <w:lang w:val="en-GB"/>
        </w:rPr>
        <w:t>Goals_Cat</w:t>
      </w:r>
      <w:proofErr w:type="spellEnd"/>
    </w:p>
    <w:p w14:paraId="7D22A284" w14:textId="77777777" w:rsidR="00EA712F" w:rsidRPr="00EA4EC3" w:rsidRDefault="00EA712F" w:rsidP="00EA712F">
      <w:pPr>
        <w:jc w:val="both"/>
        <w:rPr>
          <w:rFonts w:asciiTheme="minorHAnsi" w:hAnsiTheme="minorHAnsi"/>
          <w:lang w:val="en-GB"/>
        </w:rPr>
      </w:pPr>
    </w:p>
    <w:p w14:paraId="05709385" w14:textId="2D820EB3" w:rsidR="00EA712F" w:rsidRPr="00EA4EC3" w:rsidRDefault="00EA712F" w:rsidP="00EA712F">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830FA9" w:rsidRPr="00EA4EC3">
        <w:rPr>
          <w:rFonts w:asciiTheme="minorHAnsi" w:hAnsiTheme="minorHAnsi"/>
          <w:lang w:val="en-GB"/>
        </w:rPr>
        <w:t>T</w:t>
      </w:r>
      <w:r w:rsidRPr="00EA4EC3">
        <w:rPr>
          <w:rFonts w:asciiTheme="minorHAnsi" w:hAnsiTheme="minorHAnsi"/>
          <w:lang w:val="en-GB"/>
        </w:rPr>
        <w:t xml:space="preserve">his variable reports the first aim of the </w:t>
      </w:r>
      <w:r w:rsidR="00CD50F9" w:rsidRPr="00EA4EC3">
        <w:rPr>
          <w:rFonts w:asciiTheme="minorHAnsi" w:hAnsiTheme="minorHAnsi"/>
          <w:lang w:val="en-GB"/>
        </w:rPr>
        <w:t>operations and missions</w:t>
      </w:r>
      <w:r w:rsidRPr="00EA4EC3">
        <w:rPr>
          <w:rFonts w:asciiTheme="minorHAnsi" w:hAnsiTheme="minorHAnsi"/>
          <w:lang w:val="en-GB"/>
        </w:rPr>
        <w:t xml:space="preserve"> (as described in the EU mandate) according to </w:t>
      </w:r>
      <w:r w:rsidR="006B0F6E">
        <w:rPr>
          <w:rFonts w:asciiTheme="minorHAnsi" w:hAnsiTheme="minorHAnsi"/>
          <w:lang w:val="en-GB"/>
        </w:rPr>
        <w:t>five</w:t>
      </w:r>
      <w:r w:rsidR="006B0F6E" w:rsidRPr="00EA4EC3">
        <w:rPr>
          <w:rFonts w:asciiTheme="minorHAnsi" w:hAnsiTheme="minorHAnsi"/>
          <w:lang w:val="en-GB"/>
        </w:rPr>
        <w:t xml:space="preserve"> </w:t>
      </w:r>
      <w:r w:rsidRPr="00EA4EC3">
        <w:rPr>
          <w:rFonts w:asciiTheme="minorHAnsi" w:hAnsiTheme="minorHAnsi"/>
          <w:lang w:val="en-GB"/>
        </w:rPr>
        <w:t>categories.</w:t>
      </w:r>
      <w:r w:rsidR="00E16F39" w:rsidRPr="00EA4EC3">
        <w:rPr>
          <w:rFonts w:asciiTheme="minorHAnsi" w:hAnsiTheme="minorHAnsi"/>
          <w:lang w:val="en-GB"/>
        </w:rPr>
        <w:t xml:space="preserve"> The first (Border Control) defines </w:t>
      </w:r>
      <w:r w:rsidR="00CD50F9" w:rsidRPr="00EA4EC3">
        <w:rPr>
          <w:rFonts w:asciiTheme="minorHAnsi" w:hAnsiTheme="minorHAnsi"/>
          <w:lang w:val="en-GB"/>
        </w:rPr>
        <w:t>operations and mission</w:t>
      </w:r>
      <w:r w:rsidR="00E16F39" w:rsidRPr="00EA4EC3">
        <w:rPr>
          <w:rFonts w:asciiTheme="minorHAnsi" w:hAnsiTheme="minorHAnsi"/>
          <w:lang w:val="en-GB"/>
        </w:rPr>
        <w:t xml:space="preserve">s aimed at monitoring and controlling borders. The second (Security) </w:t>
      </w:r>
      <w:r w:rsidR="00425F8D" w:rsidRPr="00EA4EC3">
        <w:rPr>
          <w:rFonts w:asciiTheme="minorHAnsi" w:hAnsiTheme="minorHAnsi"/>
          <w:lang w:val="en-GB"/>
        </w:rPr>
        <w:t>concerns</w:t>
      </w:r>
      <w:r w:rsidR="00E16F39" w:rsidRPr="00EA4EC3">
        <w:rPr>
          <w:rFonts w:asciiTheme="minorHAnsi" w:hAnsiTheme="minorHAnsi"/>
          <w:lang w:val="en-GB"/>
        </w:rPr>
        <w:t xml:space="preserve"> all the </w:t>
      </w:r>
      <w:r w:rsidR="00CD50F9" w:rsidRPr="00EA4EC3">
        <w:rPr>
          <w:rFonts w:asciiTheme="minorHAnsi" w:hAnsiTheme="minorHAnsi"/>
          <w:lang w:val="en-GB"/>
        </w:rPr>
        <w:t>operations and mission</w:t>
      </w:r>
      <w:r w:rsidR="00E16F39" w:rsidRPr="00EA4EC3">
        <w:rPr>
          <w:rFonts w:asciiTheme="minorHAnsi" w:hAnsiTheme="minorHAnsi"/>
          <w:lang w:val="en-GB"/>
        </w:rPr>
        <w:t xml:space="preserve">s aimed </w:t>
      </w:r>
      <w:r w:rsidR="009C521E" w:rsidRPr="00EA4EC3">
        <w:rPr>
          <w:rFonts w:asciiTheme="minorHAnsi" w:hAnsiTheme="minorHAnsi"/>
          <w:lang w:val="en-GB"/>
        </w:rPr>
        <w:t xml:space="preserve">at </w:t>
      </w:r>
      <w:r w:rsidR="00425F8D" w:rsidRPr="00EA4EC3">
        <w:rPr>
          <w:rFonts w:asciiTheme="minorHAnsi" w:hAnsiTheme="minorHAnsi"/>
          <w:lang w:val="en-GB"/>
        </w:rPr>
        <w:t>provid</w:t>
      </w:r>
      <w:r w:rsidR="009C521E" w:rsidRPr="00EA4EC3">
        <w:rPr>
          <w:rFonts w:asciiTheme="minorHAnsi" w:hAnsiTheme="minorHAnsi"/>
          <w:lang w:val="en-GB"/>
        </w:rPr>
        <w:t>ing</w:t>
      </w:r>
      <w:r w:rsidR="00E16F39" w:rsidRPr="00EA4EC3">
        <w:rPr>
          <w:rFonts w:asciiTheme="minorHAnsi" w:hAnsiTheme="minorHAnsi"/>
          <w:lang w:val="en-GB"/>
        </w:rPr>
        <w:t xml:space="preserve"> security and pacification. Th</w:t>
      </w:r>
      <w:r w:rsidR="004237C4" w:rsidRPr="00EA4EC3">
        <w:rPr>
          <w:rFonts w:asciiTheme="minorHAnsi" w:hAnsiTheme="minorHAnsi"/>
          <w:lang w:val="en-GB"/>
        </w:rPr>
        <w:t>ese</w:t>
      </w:r>
      <w:r w:rsidR="00E16F39" w:rsidRPr="00EA4EC3">
        <w:rPr>
          <w:rFonts w:asciiTheme="minorHAnsi" w:hAnsiTheme="minorHAnsi"/>
          <w:lang w:val="en-GB"/>
        </w:rPr>
        <w:t xml:space="preserve"> are</w:t>
      </w:r>
      <w:r w:rsidR="004237C4" w:rsidRPr="00EA4EC3">
        <w:rPr>
          <w:rFonts w:asciiTheme="minorHAnsi" w:hAnsiTheme="minorHAnsi"/>
          <w:lang w:val="en-GB"/>
        </w:rPr>
        <w:t xml:space="preserve"> all</w:t>
      </w:r>
      <w:r w:rsidR="00E16F39" w:rsidRPr="00EA4EC3">
        <w:rPr>
          <w:rFonts w:asciiTheme="minorHAnsi" w:hAnsiTheme="minorHAnsi"/>
          <w:lang w:val="en-GB"/>
        </w:rPr>
        <w:t xml:space="preserve"> military missions. ‘Support policy reforms’ represents category number three. It </w:t>
      </w:r>
      <w:r w:rsidR="00CD50F9" w:rsidRPr="00EA4EC3">
        <w:rPr>
          <w:rFonts w:asciiTheme="minorHAnsi" w:hAnsiTheme="minorHAnsi"/>
          <w:lang w:val="en-GB"/>
        </w:rPr>
        <w:t>includes</w:t>
      </w:r>
      <w:r w:rsidR="00E16F39" w:rsidRPr="00EA4EC3">
        <w:rPr>
          <w:rFonts w:asciiTheme="minorHAnsi" w:hAnsiTheme="minorHAnsi"/>
          <w:lang w:val="en-GB"/>
        </w:rPr>
        <w:t xml:space="preserve"> all the </w:t>
      </w:r>
      <w:r w:rsidR="00CD50F9" w:rsidRPr="00EA4EC3">
        <w:rPr>
          <w:rFonts w:asciiTheme="minorHAnsi" w:hAnsiTheme="minorHAnsi"/>
          <w:lang w:val="en-GB"/>
        </w:rPr>
        <w:t xml:space="preserve">operations and </w:t>
      </w:r>
      <w:r w:rsidR="00E16F39" w:rsidRPr="00EA4EC3">
        <w:rPr>
          <w:rFonts w:asciiTheme="minorHAnsi" w:hAnsiTheme="minorHAnsi"/>
          <w:lang w:val="en-GB"/>
        </w:rPr>
        <w:t>missions aimed at support</w:t>
      </w:r>
      <w:r w:rsidR="00425F8D" w:rsidRPr="00EA4EC3">
        <w:rPr>
          <w:rFonts w:asciiTheme="minorHAnsi" w:hAnsiTheme="minorHAnsi"/>
          <w:lang w:val="en-GB"/>
        </w:rPr>
        <w:t>ing</w:t>
      </w:r>
      <w:r w:rsidR="00E16F39" w:rsidRPr="00EA4EC3">
        <w:rPr>
          <w:rFonts w:asciiTheme="minorHAnsi" w:hAnsiTheme="minorHAnsi"/>
          <w:lang w:val="en-GB"/>
        </w:rPr>
        <w:t xml:space="preserve"> policy reforms, mainly in the military and police sectors. Category four concerns </w:t>
      </w:r>
      <w:r w:rsidR="00CD50F9" w:rsidRPr="00EA4EC3">
        <w:rPr>
          <w:rFonts w:asciiTheme="minorHAnsi" w:hAnsiTheme="minorHAnsi"/>
          <w:lang w:val="en-GB"/>
        </w:rPr>
        <w:t>operations and mission</w:t>
      </w:r>
      <w:r w:rsidR="00E16F39" w:rsidRPr="00EA4EC3">
        <w:rPr>
          <w:rFonts w:asciiTheme="minorHAnsi" w:hAnsiTheme="minorHAnsi"/>
          <w:lang w:val="en-GB"/>
        </w:rPr>
        <w:t xml:space="preserve">s aimed at training personnel of the target country (policy, officers, administrative personnel, etc.). Finally, category five concerns all the </w:t>
      </w:r>
      <w:r w:rsidR="00CD50F9" w:rsidRPr="00EA4EC3">
        <w:rPr>
          <w:rFonts w:asciiTheme="minorHAnsi" w:hAnsiTheme="minorHAnsi"/>
          <w:lang w:val="en-GB"/>
        </w:rPr>
        <w:t>operations and mission</w:t>
      </w:r>
      <w:r w:rsidR="00E16F39" w:rsidRPr="00EA4EC3">
        <w:rPr>
          <w:rFonts w:asciiTheme="minorHAnsi" w:hAnsiTheme="minorHAnsi"/>
          <w:lang w:val="en-GB"/>
        </w:rPr>
        <w:t>s dealing mainly with compliance with agreements between the part</w:t>
      </w:r>
      <w:r w:rsidR="00D150A5" w:rsidRPr="00EA4EC3">
        <w:rPr>
          <w:rFonts w:asciiTheme="minorHAnsi" w:hAnsiTheme="minorHAnsi"/>
          <w:lang w:val="en-GB"/>
        </w:rPr>
        <w:t>ie</w:t>
      </w:r>
      <w:r w:rsidR="00E16F39" w:rsidRPr="00EA4EC3">
        <w:rPr>
          <w:rFonts w:asciiTheme="minorHAnsi" w:hAnsiTheme="minorHAnsi"/>
          <w:lang w:val="en-GB"/>
        </w:rPr>
        <w:t xml:space="preserve">s in conflict. </w:t>
      </w:r>
    </w:p>
    <w:p w14:paraId="52C4253E" w14:textId="583762AB" w:rsidR="00E16F39" w:rsidRDefault="00E16F39" w:rsidP="00EA712F">
      <w:pPr>
        <w:jc w:val="both"/>
        <w:rPr>
          <w:rFonts w:asciiTheme="minorHAnsi" w:hAnsiTheme="minorHAnsi"/>
          <w:lang w:val="en-GB"/>
        </w:rPr>
      </w:pPr>
    </w:p>
    <w:p w14:paraId="20F370CB"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5FD11A54" w14:textId="73EBEB0B" w:rsidR="007C36FC" w:rsidRDefault="007C36FC" w:rsidP="00EA712F">
      <w:pPr>
        <w:jc w:val="both"/>
        <w:rPr>
          <w:rFonts w:asciiTheme="minorHAnsi" w:hAnsiTheme="minorHAnsi"/>
          <w:lang w:val="en-GB"/>
        </w:rPr>
      </w:pPr>
    </w:p>
    <w:p w14:paraId="3CA4FFBB" w14:textId="77777777" w:rsidR="007C36FC" w:rsidRPr="00EA4EC3" w:rsidRDefault="007C36FC" w:rsidP="00EA712F">
      <w:pPr>
        <w:jc w:val="both"/>
        <w:rPr>
          <w:rFonts w:asciiTheme="minorHAnsi" w:hAnsiTheme="minorHAnsi"/>
          <w:lang w:val="en-GB"/>
        </w:rPr>
      </w:pPr>
    </w:p>
    <w:p w14:paraId="4AD812E8" w14:textId="47D6B68D" w:rsidR="00EA712F" w:rsidRPr="00EA4EC3" w:rsidRDefault="00EA712F" w:rsidP="00EA712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Categorical/numeric</w:t>
      </w:r>
    </w:p>
    <w:p w14:paraId="4976F912" w14:textId="77777777" w:rsidR="00C91366" w:rsidRPr="00EA4EC3" w:rsidRDefault="00C91366" w:rsidP="000D795E">
      <w:pPr>
        <w:jc w:val="both"/>
        <w:rPr>
          <w:rFonts w:asciiTheme="minorHAnsi" w:hAnsiTheme="minorHAnsi"/>
          <w:lang w:val="en-GB"/>
        </w:rPr>
      </w:pPr>
    </w:p>
    <w:p w14:paraId="1D67F233" w14:textId="0B86B728" w:rsidR="00B22B32" w:rsidRPr="00EA4EC3" w:rsidRDefault="00903B74" w:rsidP="000D795E">
      <w:pPr>
        <w:jc w:val="both"/>
        <w:rPr>
          <w:rFonts w:asciiTheme="minorHAnsi" w:hAnsiTheme="minorHAnsi"/>
          <w:lang w:val="en-GB"/>
        </w:rPr>
      </w:pPr>
      <w:r w:rsidRPr="00EA4EC3">
        <w:rPr>
          <w:rFonts w:asciiTheme="minorHAnsi" w:hAnsiTheme="minorHAnsi"/>
          <w:u w:val="single"/>
          <w:lang w:val="en-GB"/>
        </w:rPr>
        <w:t>Values:</w:t>
      </w:r>
    </w:p>
    <w:p w14:paraId="33C93685" w14:textId="77777777" w:rsidR="00903B74" w:rsidRPr="00EA4EC3" w:rsidRDefault="00903B74" w:rsidP="000D795E">
      <w:pPr>
        <w:jc w:val="both"/>
        <w:rPr>
          <w:rFonts w:asciiTheme="minorHAnsi" w:hAnsiTheme="minorHAnsi"/>
          <w:lang w:val="en-GB"/>
        </w:rPr>
      </w:pPr>
    </w:p>
    <w:p w14:paraId="4AA75732" w14:textId="17372BC0" w:rsidR="0083553D" w:rsidRPr="00EA4EC3" w:rsidRDefault="0083553D" w:rsidP="000D795E">
      <w:pPr>
        <w:jc w:val="both"/>
        <w:rPr>
          <w:rFonts w:asciiTheme="minorHAnsi" w:hAnsiTheme="minorHAnsi"/>
          <w:lang w:val="en-GB"/>
        </w:rPr>
      </w:pPr>
      <w:r w:rsidRPr="00EA4EC3">
        <w:rPr>
          <w:rFonts w:asciiTheme="minorHAnsi" w:hAnsiTheme="minorHAnsi"/>
          <w:lang w:val="en-GB"/>
        </w:rPr>
        <w:lastRenderedPageBreak/>
        <w:t>Border Control=1</w:t>
      </w:r>
    </w:p>
    <w:p w14:paraId="10C8FED8" w14:textId="2D23441D" w:rsidR="0083553D" w:rsidRPr="00EA4EC3" w:rsidRDefault="0083553D" w:rsidP="000D795E">
      <w:pPr>
        <w:jc w:val="both"/>
        <w:rPr>
          <w:rFonts w:asciiTheme="minorHAnsi" w:hAnsiTheme="minorHAnsi"/>
          <w:lang w:val="en-GB"/>
        </w:rPr>
      </w:pPr>
      <w:r w:rsidRPr="00EA4EC3">
        <w:rPr>
          <w:rFonts w:asciiTheme="minorHAnsi" w:hAnsiTheme="minorHAnsi"/>
          <w:lang w:val="en-GB"/>
        </w:rPr>
        <w:t>Security=2</w:t>
      </w:r>
    </w:p>
    <w:p w14:paraId="3A962557" w14:textId="30742594" w:rsidR="0083553D" w:rsidRPr="00EA4EC3" w:rsidRDefault="00CF036E" w:rsidP="000D795E">
      <w:pPr>
        <w:jc w:val="both"/>
        <w:rPr>
          <w:rFonts w:asciiTheme="minorHAnsi" w:hAnsiTheme="minorHAnsi"/>
          <w:lang w:val="en-GB"/>
        </w:rPr>
      </w:pPr>
      <w:r w:rsidRPr="00EA4EC3">
        <w:rPr>
          <w:rFonts w:asciiTheme="minorHAnsi" w:hAnsiTheme="minorHAnsi"/>
          <w:lang w:val="en-GB"/>
        </w:rPr>
        <w:t>Support policy reforms=3</w:t>
      </w:r>
    </w:p>
    <w:p w14:paraId="497BE104" w14:textId="55CB3299" w:rsidR="00CF036E" w:rsidRPr="00EA4EC3" w:rsidRDefault="005C71AA" w:rsidP="000D795E">
      <w:pPr>
        <w:jc w:val="both"/>
        <w:rPr>
          <w:rFonts w:asciiTheme="minorHAnsi" w:hAnsiTheme="minorHAnsi"/>
          <w:lang w:val="en-GB"/>
        </w:rPr>
      </w:pPr>
      <w:r w:rsidRPr="00EA4EC3">
        <w:rPr>
          <w:rFonts w:asciiTheme="minorHAnsi" w:hAnsiTheme="minorHAnsi"/>
          <w:lang w:val="en-GB"/>
        </w:rPr>
        <w:t>Training=4</w:t>
      </w:r>
    </w:p>
    <w:p w14:paraId="06BEA3CF" w14:textId="07DE3FC2" w:rsidR="001D43AD" w:rsidRPr="00EA4EC3" w:rsidRDefault="001D43AD" w:rsidP="000D795E">
      <w:pPr>
        <w:jc w:val="both"/>
        <w:rPr>
          <w:rFonts w:asciiTheme="minorHAnsi" w:hAnsiTheme="minorHAnsi"/>
          <w:lang w:val="en-GB"/>
        </w:rPr>
      </w:pPr>
      <w:r w:rsidRPr="00EA4EC3">
        <w:rPr>
          <w:rFonts w:asciiTheme="minorHAnsi" w:hAnsiTheme="minorHAnsi"/>
          <w:lang w:val="en-GB"/>
        </w:rPr>
        <w:t>Monitor and ensure compliance with agreements:</w:t>
      </w:r>
      <w:r w:rsidR="009C1371" w:rsidRPr="00EA4EC3">
        <w:rPr>
          <w:rFonts w:asciiTheme="minorHAnsi" w:hAnsiTheme="minorHAnsi"/>
          <w:lang w:val="en-GB"/>
        </w:rPr>
        <w:t xml:space="preserve"> </w:t>
      </w:r>
      <w:r w:rsidRPr="00EA4EC3">
        <w:rPr>
          <w:rFonts w:asciiTheme="minorHAnsi" w:hAnsiTheme="minorHAnsi"/>
          <w:lang w:val="en-GB"/>
        </w:rPr>
        <w:t>5</w:t>
      </w:r>
    </w:p>
    <w:p w14:paraId="06DF42A9" w14:textId="77777777" w:rsidR="0083553D" w:rsidRPr="00EA4EC3" w:rsidRDefault="0083553D" w:rsidP="000D795E">
      <w:pPr>
        <w:jc w:val="both"/>
        <w:rPr>
          <w:rFonts w:asciiTheme="minorHAnsi" w:hAnsiTheme="minorHAnsi"/>
          <w:lang w:val="en-GB"/>
        </w:rPr>
      </w:pPr>
    </w:p>
    <w:p w14:paraId="493D560C" w14:textId="31BCC50C" w:rsidR="00903B74" w:rsidRPr="00EA4EC3" w:rsidRDefault="00903B74" w:rsidP="000D795E">
      <w:pPr>
        <w:jc w:val="both"/>
        <w:rPr>
          <w:rFonts w:asciiTheme="minorHAnsi" w:hAnsiTheme="minorHAnsi"/>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w:t>
      </w:r>
    </w:p>
    <w:p w14:paraId="511ADA02" w14:textId="77777777" w:rsidR="00903B74" w:rsidRPr="00EA4EC3" w:rsidRDefault="00903B74" w:rsidP="000D795E">
      <w:pPr>
        <w:jc w:val="both"/>
        <w:rPr>
          <w:rFonts w:asciiTheme="minorHAnsi" w:hAnsiTheme="minorHAnsi"/>
          <w:lang w:val="en-GB"/>
        </w:rPr>
      </w:pPr>
    </w:p>
    <w:tbl>
      <w:tblPr>
        <w:tblW w:w="6015" w:type="dxa"/>
        <w:tblInd w:w="55" w:type="dxa"/>
        <w:tblCellMar>
          <w:left w:w="70" w:type="dxa"/>
          <w:right w:w="70" w:type="dxa"/>
        </w:tblCellMar>
        <w:tblLook w:val="04A0" w:firstRow="1" w:lastRow="0" w:firstColumn="1" w:lastColumn="0" w:noHBand="0" w:noVBand="1"/>
      </w:tblPr>
      <w:tblGrid>
        <w:gridCol w:w="3417"/>
        <w:gridCol w:w="1299"/>
        <w:gridCol w:w="1299"/>
      </w:tblGrid>
      <w:tr w:rsidR="00B907EB" w:rsidRPr="00EA4EC3" w14:paraId="38F0943A" w14:textId="77777777" w:rsidTr="00843DBE">
        <w:trPr>
          <w:trHeight w:val="635"/>
        </w:trPr>
        <w:tc>
          <w:tcPr>
            <w:tcW w:w="3417" w:type="dxa"/>
            <w:tcBorders>
              <w:top w:val="nil"/>
              <w:left w:val="nil"/>
              <w:bottom w:val="single" w:sz="4" w:space="0" w:color="auto"/>
              <w:right w:val="nil"/>
            </w:tcBorders>
            <w:shd w:val="clear" w:color="auto" w:fill="auto"/>
            <w:hideMark/>
          </w:tcPr>
          <w:p w14:paraId="084A16AA" w14:textId="77777777" w:rsidR="00B907EB" w:rsidRPr="00EA4EC3" w:rsidRDefault="00B907EB" w:rsidP="00B907EB">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 xml:space="preserve">Mission </w:t>
            </w:r>
            <w:proofErr w:type="spellStart"/>
            <w:r w:rsidRPr="00EA4EC3">
              <w:rPr>
                <w:rFonts w:asciiTheme="minorHAnsi" w:eastAsia="Times New Roman" w:hAnsiTheme="minorHAnsi"/>
                <w:b/>
                <w:bCs/>
                <w:color w:val="000000"/>
                <w:lang w:val="en-GB"/>
              </w:rPr>
              <w:t>Goals_Cat</w:t>
            </w:r>
            <w:proofErr w:type="spellEnd"/>
          </w:p>
        </w:tc>
        <w:tc>
          <w:tcPr>
            <w:tcW w:w="1299" w:type="dxa"/>
            <w:tcBorders>
              <w:top w:val="nil"/>
              <w:left w:val="nil"/>
              <w:bottom w:val="single" w:sz="4" w:space="0" w:color="auto"/>
              <w:right w:val="nil"/>
            </w:tcBorders>
            <w:shd w:val="clear" w:color="auto" w:fill="auto"/>
            <w:hideMark/>
          </w:tcPr>
          <w:p w14:paraId="1D543EF1" w14:textId="77777777" w:rsidR="00B907EB" w:rsidRPr="00EA4EC3" w:rsidRDefault="00B907EB" w:rsidP="009029C2">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299" w:type="dxa"/>
            <w:tcBorders>
              <w:top w:val="nil"/>
              <w:left w:val="nil"/>
              <w:bottom w:val="single" w:sz="4" w:space="0" w:color="auto"/>
              <w:right w:val="nil"/>
            </w:tcBorders>
            <w:shd w:val="clear" w:color="auto" w:fill="auto"/>
            <w:hideMark/>
          </w:tcPr>
          <w:p w14:paraId="43FF6C75" w14:textId="77777777" w:rsidR="00B907EB" w:rsidRPr="00EA4EC3" w:rsidRDefault="00B907EB" w:rsidP="009029C2">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B907EB" w:rsidRPr="00EA4EC3" w14:paraId="24A97531" w14:textId="77777777" w:rsidTr="00425F8D">
        <w:trPr>
          <w:trHeight w:val="239"/>
        </w:trPr>
        <w:tc>
          <w:tcPr>
            <w:tcW w:w="3417" w:type="dxa"/>
            <w:tcBorders>
              <w:top w:val="nil"/>
              <w:left w:val="nil"/>
              <w:bottom w:val="nil"/>
              <w:right w:val="nil"/>
            </w:tcBorders>
            <w:shd w:val="clear" w:color="auto" w:fill="auto"/>
            <w:hideMark/>
          </w:tcPr>
          <w:p w14:paraId="0073591B"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Border Control</w:t>
            </w:r>
          </w:p>
        </w:tc>
        <w:tc>
          <w:tcPr>
            <w:tcW w:w="1299" w:type="dxa"/>
            <w:tcBorders>
              <w:top w:val="nil"/>
              <w:left w:val="nil"/>
              <w:bottom w:val="nil"/>
              <w:right w:val="nil"/>
            </w:tcBorders>
            <w:shd w:val="clear" w:color="auto" w:fill="auto"/>
            <w:hideMark/>
          </w:tcPr>
          <w:p w14:paraId="642E00BA" w14:textId="77777777" w:rsidR="00B907EB" w:rsidRPr="00EA4EC3" w:rsidRDefault="00B907EB"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299" w:type="dxa"/>
            <w:tcBorders>
              <w:top w:val="nil"/>
              <w:left w:val="nil"/>
              <w:bottom w:val="nil"/>
              <w:right w:val="nil"/>
            </w:tcBorders>
            <w:shd w:val="clear" w:color="auto" w:fill="auto"/>
            <w:hideMark/>
          </w:tcPr>
          <w:p w14:paraId="53DEC7F2" w14:textId="51E44005" w:rsidR="00B907EB" w:rsidRPr="007C36FC" w:rsidRDefault="005862AE" w:rsidP="009029C2">
            <w:pPr>
              <w:jc w:val="right"/>
              <w:rPr>
                <w:rFonts w:asciiTheme="minorHAnsi" w:eastAsia="Times New Roman" w:hAnsiTheme="minorHAnsi"/>
                <w:color w:val="000000"/>
                <w:highlight w:val="yellow"/>
                <w:lang w:val="en-GB"/>
              </w:rPr>
            </w:pPr>
            <w:r w:rsidRPr="007C36FC">
              <w:rPr>
                <w:rFonts w:asciiTheme="minorHAnsi" w:eastAsia="Times New Roman" w:hAnsiTheme="minorHAnsi"/>
                <w:color w:val="000000"/>
                <w:highlight w:val="yellow"/>
                <w:lang w:val="en-GB"/>
              </w:rPr>
              <w:t>8.57</w:t>
            </w:r>
          </w:p>
        </w:tc>
      </w:tr>
      <w:tr w:rsidR="00B907EB" w:rsidRPr="00EA4EC3" w14:paraId="14B42285" w14:textId="77777777" w:rsidTr="00425F8D">
        <w:trPr>
          <w:trHeight w:val="300"/>
        </w:trPr>
        <w:tc>
          <w:tcPr>
            <w:tcW w:w="3417" w:type="dxa"/>
            <w:tcBorders>
              <w:top w:val="nil"/>
              <w:left w:val="nil"/>
              <w:bottom w:val="nil"/>
              <w:right w:val="nil"/>
            </w:tcBorders>
            <w:shd w:val="clear" w:color="auto" w:fill="auto"/>
            <w:hideMark/>
          </w:tcPr>
          <w:p w14:paraId="1401B052"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Security</w:t>
            </w:r>
          </w:p>
        </w:tc>
        <w:tc>
          <w:tcPr>
            <w:tcW w:w="1299" w:type="dxa"/>
            <w:tcBorders>
              <w:top w:val="nil"/>
              <w:left w:val="nil"/>
              <w:bottom w:val="nil"/>
              <w:right w:val="nil"/>
            </w:tcBorders>
            <w:shd w:val="clear" w:color="auto" w:fill="auto"/>
            <w:hideMark/>
          </w:tcPr>
          <w:p w14:paraId="1FD5F343" w14:textId="57A52C91" w:rsidR="00B907EB" w:rsidRPr="00EA4EC3" w:rsidRDefault="00B907EB" w:rsidP="005862A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5862AE" w:rsidRPr="00EA4EC3">
              <w:rPr>
                <w:rFonts w:asciiTheme="minorHAnsi" w:eastAsia="Times New Roman" w:hAnsiTheme="minorHAnsi"/>
                <w:color w:val="000000"/>
                <w:lang w:val="en-GB"/>
              </w:rPr>
              <w:t>2</w:t>
            </w:r>
          </w:p>
        </w:tc>
        <w:tc>
          <w:tcPr>
            <w:tcW w:w="1299" w:type="dxa"/>
            <w:tcBorders>
              <w:top w:val="nil"/>
              <w:left w:val="nil"/>
              <w:bottom w:val="nil"/>
              <w:right w:val="nil"/>
            </w:tcBorders>
            <w:shd w:val="clear" w:color="auto" w:fill="auto"/>
            <w:hideMark/>
          </w:tcPr>
          <w:p w14:paraId="6DE21107" w14:textId="066A8F5E" w:rsidR="00B907EB" w:rsidRPr="007C36FC" w:rsidRDefault="00B907EB" w:rsidP="005862AE">
            <w:pPr>
              <w:jc w:val="right"/>
              <w:rPr>
                <w:rFonts w:asciiTheme="minorHAnsi" w:eastAsia="Times New Roman" w:hAnsiTheme="minorHAnsi"/>
                <w:color w:val="000000"/>
                <w:highlight w:val="yellow"/>
                <w:lang w:val="en-GB"/>
              </w:rPr>
            </w:pPr>
            <w:r w:rsidRPr="007C36FC">
              <w:rPr>
                <w:rFonts w:asciiTheme="minorHAnsi" w:eastAsia="Times New Roman" w:hAnsiTheme="minorHAnsi"/>
                <w:color w:val="000000"/>
                <w:highlight w:val="yellow"/>
                <w:lang w:val="en-GB"/>
              </w:rPr>
              <w:t>34.</w:t>
            </w:r>
            <w:r w:rsidR="005862AE" w:rsidRPr="007C36FC">
              <w:rPr>
                <w:rFonts w:asciiTheme="minorHAnsi" w:eastAsia="Times New Roman" w:hAnsiTheme="minorHAnsi"/>
                <w:color w:val="000000"/>
                <w:highlight w:val="yellow"/>
                <w:lang w:val="en-GB"/>
              </w:rPr>
              <w:t>29</w:t>
            </w:r>
          </w:p>
        </w:tc>
      </w:tr>
      <w:tr w:rsidR="00B907EB" w:rsidRPr="00EA4EC3" w14:paraId="069AD086" w14:textId="77777777" w:rsidTr="00425F8D">
        <w:trPr>
          <w:trHeight w:val="215"/>
        </w:trPr>
        <w:tc>
          <w:tcPr>
            <w:tcW w:w="3417" w:type="dxa"/>
            <w:tcBorders>
              <w:top w:val="nil"/>
              <w:left w:val="nil"/>
              <w:bottom w:val="nil"/>
              <w:right w:val="nil"/>
            </w:tcBorders>
            <w:shd w:val="clear" w:color="auto" w:fill="auto"/>
            <w:hideMark/>
          </w:tcPr>
          <w:p w14:paraId="5D9D0E39"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Support Policy Reforms</w:t>
            </w:r>
          </w:p>
        </w:tc>
        <w:tc>
          <w:tcPr>
            <w:tcW w:w="1299" w:type="dxa"/>
            <w:tcBorders>
              <w:top w:val="nil"/>
              <w:left w:val="nil"/>
              <w:bottom w:val="nil"/>
              <w:right w:val="nil"/>
            </w:tcBorders>
            <w:shd w:val="clear" w:color="auto" w:fill="auto"/>
            <w:hideMark/>
          </w:tcPr>
          <w:p w14:paraId="6D378C9A" w14:textId="77179F4D" w:rsidR="00B907EB" w:rsidRPr="00EA4EC3" w:rsidRDefault="00B907EB" w:rsidP="009029C2">
            <w:pPr>
              <w:ind w:left="339"/>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  10</w:t>
            </w:r>
          </w:p>
        </w:tc>
        <w:tc>
          <w:tcPr>
            <w:tcW w:w="1299" w:type="dxa"/>
            <w:tcBorders>
              <w:top w:val="nil"/>
              <w:left w:val="nil"/>
              <w:bottom w:val="nil"/>
              <w:right w:val="nil"/>
            </w:tcBorders>
            <w:shd w:val="clear" w:color="auto" w:fill="auto"/>
            <w:hideMark/>
          </w:tcPr>
          <w:p w14:paraId="0719DF5E" w14:textId="52D0C4DC" w:rsidR="00B907EB" w:rsidRPr="007C36FC" w:rsidRDefault="005862AE" w:rsidP="009029C2">
            <w:pPr>
              <w:jc w:val="right"/>
              <w:rPr>
                <w:rFonts w:asciiTheme="minorHAnsi" w:eastAsia="Times New Roman" w:hAnsiTheme="minorHAnsi"/>
                <w:color w:val="000000"/>
                <w:highlight w:val="yellow"/>
                <w:lang w:val="en-GB"/>
              </w:rPr>
            </w:pPr>
            <w:r w:rsidRPr="007C36FC">
              <w:rPr>
                <w:rFonts w:asciiTheme="minorHAnsi" w:eastAsia="Times New Roman" w:hAnsiTheme="minorHAnsi"/>
                <w:color w:val="000000"/>
                <w:highlight w:val="yellow"/>
                <w:lang w:val="en-GB"/>
              </w:rPr>
              <w:t>28.57</w:t>
            </w:r>
          </w:p>
        </w:tc>
      </w:tr>
      <w:tr w:rsidR="00B907EB" w:rsidRPr="00EA4EC3" w14:paraId="09B85C63" w14:textId="77777777" w:rsidTr="00425F8D">
        <w:trPr>
          <w:trHeight w:val="347"/>
        </w:trPr>
        <w:tc>
          <w:tcPr>
            <w:tcW w:w="3417" w:type="dxa"/>
            <w:tcBorders>
              <w:top w:val="nil"/>
              <w:left w:val="nil"/>
              <w:bottom w:val="nil"/>
              <w:right w:val="nil"/>
            </w:tcBorders>
            <w:shd w:val="clear" w:color="auto" w:fill="auto"/>
            <w:hideMark/>
          </w:tcPr>
          <w:p w14:paraId="7C3E6112"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Training</w:t>
            </w:r>
          </w:p>
        </w:tc>
        <w:tc>
          <w:tcPr>
            <w:tcW w:w="1299" w:type="dxa"/>
            <w:tcBorders>
              <w:top w:val="nil"/>
              <w:left w:val="nil"/>
              <w:bottom w:val="nil"/>
              <w:right w:val="nil"/>
            </w:tcBorders>
            <w:shd w:val="clear" w:color="auto" w:fill="auto"/>
            <w:hideMark/>
          </w:tcPr>
          <w:p w14:paraId="001ED8D1" w14:textId="31DC06B5" w:rsidR="00B907EB" w:rsidRPr="00EA4EC3" w:rsidRDefault="005862AE"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1299" w:type="dxa"/>
            <w:tcBorders>
              <w:top w:val="nil"/>
              <w:left w:val="nil"/>
              <w:bottom w:val="nil"/>
              <w:right w:val="nil"/>
            </w:tcBorders>
            <w:shd w:val="clear" w:color="auto" w:fill="auto"/>
            <w:hideMark/>
          </w:tcPr>
          <w:p w14:paraId="3A708558" w14:textId="3B39AF94" w:rsidR="00B907EB" w:rsidRPr="007C36FC" w:rsidRDefault="00B907EB" w:rsidP="005862AE">
            <w:pPr>
              <w:jc w:val="right"/>
              <w:rPr>
                <w:rFonts w:asciiTheme="minorHAnsi" w:eastAsia="Times New Roman" w:hAnsiTheme="minorHAnsi"/>
                <w:color w:val="000000"/>
                <w:highlight w:val="yellow"/>
                <w:lang w:val="en-GB"/>
              </w:rPr>
            </w:pPr>
            <w:r w:rsidRPr="007C36FC">
              <w:rPr>
                <w:rFonts w:asciiTheme="minorHAnsi" w:eastAsia="Times New Roman" w:hAnsiTheme="minorHAnsi"/>
                <w:color w:val="000000"/>
                <w:highlight w:val="yellow"/>
                <w:lang w:val="en-GB"/>
              </w:rPr>
              <w:t>1</w:t>
            </w:r>
            <w:r w:rsidR="005862AE" w:rsidRPr="007C36FC">
              <w:rPr>
                <w:rFonts w:asciiTheme="minorHAnsi" w:eastAsia="Times New Roman" w:hAnsiTheme="minorHAnsi"/>
                <w:color w:val="000000"/>
                <w:highlight w:val="yellow"/>
                <w:lang w:val="en-GB"/>
              </w:rPr>
              <w:t>7</w:t>
            </w:r>
            <w:r w:rsidRPr="007C36FC">
              <w:rPr>
                <w:rFonts w:asciiTheme="minorHAnsi" w:eastAsia="Times New Roman" w:hAnsiTheme="minorHAnsi"/>
                <w:color w:val="000000"/>
                <w:highlight w:val="yellow"/>
                <w:lang w:val="en-GB"/>
              </w:rPr>
              <w:t>.</w:t>
            </w:r>
            <w:r w:rsidR="005862AE" w:rsidRPr="007C36FC">
              <w:rPr>
                <w:rFonts w:asciiTheme="minorHAnsi" w:eastAsia="Times New Roman" w:hAnsiTheme="minorHAnsi"/>
                <w:color w:val="000000"/>
                <w:highlight w:val="yellow"/>
                <w:lang w:val="en-GB"/>
              </w:rPr>
              <w:t>14</w:t>
            </w:r>
          </w:p>
        </w:tc>
      </w:tr>
      <w:tr w:rsidR="00B907EB" w:rsidRPr="00EA4EC3" w14:paraId="6A2D97FC" w14:textId="77777777" w:rsidTr="00425F8D">
        <w:trPr>
          <w:trHeight w:val="551"/>
        </w:trPr>
        <w:tc>
          <w:tcPr>
            <w:tcW w:w="3417" w:type="dxa"/>
            <w:tcBorders>
              <w:top w:val="nil"/>
              <w:left w:val="nil"/>
              <w:bottom w:val="nil"/>
              <w:right w:val="nil"/>
            </w:tcBorders>
            <w:shd w:val="clear" w:color="auto" w:fill="auto"/>
            <w:hideMark/>
          </w:tcPr>
          <w:p w14:paraId="00BCF48C"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Compliance with agreements</w:t>
            </w:r>
          </w:p>
        </w:tc>
        <w:tc>
          <w:tcPr>
            <w:tcW w:w="1299" w:type="dxa"/>
            <w:tcBorders>
              <w:top w:val="nil"/>
              <w:left w:val="nil"/>
              <w:bottom w:val="nil"/>
              <w:right w:val="nil"/>
            </w:tcBorders>
            <w:shd w:val="clear" w:color="auto" w:fill="auto"/>
            <w:hideMark/>
          </w:tcPr>
          <w:p w14:paraId="6BFE4346" w14:textId="77777777" w:rsidR="00B907EB" w:rsidRPr="00EA4EC3" w:rsidRDefault="00B907EB"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1299" w:type="dxa"/>
            <w:tcBorders>
              <w:top w:val="nil"/>
              <w:left w:val="nil"/>
              <w:bottom w:val="nil"/>
              <w:right w:val="nil"/>
            </w:tcBorders>
            <w:shd w:val="clear" w:color="auto" w:fill="auto"/>
            <w:hideMark/>
          </w:tcPr>
          <w:p w14:paraId="1467B8EA" w14:textId="52D7CD4C" w:rsidR="00B907EB" w:rsidRPr="007C36FC" w:rsidRDefault="005862AE" w:rsidP="009029C2">
            <w:pPr>
              <w:jc w:val="right"/>
              <w:rPr>
                <w:rFonts w:asciiTheme="minorHAnsi" w:eastAsia="Times New Roman" w:hAnsiTheme="minorHAnsi"/>
                <w:color w:val="000000"/>
                <w:highlight w:val="yellow"/>
                <w:lang w:val="en-GB"/>
              </w:rPr>
            </w:pPr>
            <w:r w:rsidRPr="007C36FC">
              <w:rPr>
                <w:rFonts w:asciiTheme="minorHAnsi" w:eastAsia="Times New Roman" w:hAnsiTheme="minorHAnsi"/>
                <w:color w:val="000000"/>
                <w:highlight w:val="yellow"/>
                <w:lang w:val="en-GB"/>
              </w:rPr>
              <w:t>11.43</w:t>
            </w:r>
          </w:p>
        </w:tc>
      </w:tr>
      <w:tr w:rsidR="00B907EB" w:rsidRPr="00EA4EC3" w14:paraId="095759AB" w14:textId="77777777" w:rsidTr="00B907EB">
        <w:trPr>
          <w:trHeight w:val="300"/>
        </w:trPr>
        <w:tc>
          <w:tcPr>
            <w:tcW w:w="3417" w:type="dxa"/>
            <w:tcBorders>
              <w:top w:val="single" w:sz="4" w:space="0" w:color="auto"/>
              <w:left w:val="nil"/>
              <w:bottom w:val="nil"/>
              <w:right w:val="nil"/>
            </w:tcBorders>
            <w:shd w:val="clear" w:color="auto" w:fill="auto"/>
            <w:vAlign w:val="bottom"/>
            <w:hideMark/>
          </w:tcPr>
          <w:p w14:paraId="722C9A7A" w14:textId="77777777" w:rsidR="00B907EB" w:rsidRPr="00EA4EC3" w:rsidRDefault="00B907EB" w:rsidP="00B907EB">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299" w:type="dxa"/>
            <w:tcBorders>
              <w:top w:val="single" w:sz="4" w:space="0" w:color="auto"/>
              <w:left w:val="nil"/>
              <w:bottom w:val="nil"/>
              <w:right w:val="nil"/>
            </w:tcBorders>
            <w:shd w:val="clear" w:color="auto" w:fill="auto"/>
            <w:vAlign w:val="bottom"/>
            <w:hideMark/>
          </w:tcPr>
          <w:p w14:paraId="342F24CB" w14:textId="77B6C4EC" w:rsidR="00B907EB" w:rsidRPr="00EA4EC3" w:rsidRDefault="00B907EB" w:rsidP="005862AE">
            <w:pPr>
              <w:jc w:val="right"/>
              <w:rPr>
                <w:rFonts w:asciiTheme="minorHAnsi" w:eastAsia="Times New Roman" w:hAnsiTheme="minorHAnsi"/>
                <w:color w:val="000000"/>
                <w:lang w:val="en-GB"/>
              </w:rPr>
            </w:pPr>
            <w:r w:rsidRPr="007C36FC">
              <w:rPr>
                <w:rFonts w:asciiTheme="minorHAnsi" w:eastAsia="Times New Roman" w:hAnsiTheme="minorHAnsi"/>
                <w:color w:val="000000"/>
                <w:highlight w:val="yellow"/>
                <w:lang w:val="en-GB"/>
              </w:rPr>
              <w:t>3</w:t>
            </w:r>
            <w:r w:rsidR="005862AE" w:rsidRPr="007C36FC">
              <w:rPr>
                <w:rFonts w:asciiTheme="minorHAnsi" w:eastAsia="Times New Roman" w:hAnsiTheme="minorHAnsi"/>
                <w:color w:val="000000"/>
                <w:highlight w:val="yellow"/>
                <w:lang w:val="en-GB"/>
              </w:rPr>
              <w:t>5</w:t>
            </w:r>
          </w:p>
        </w:tc>
        <w:tc>
          <w:tcPr>
            <w:tcW w:w="1299" w:type="dxa"/>
            <w:tcBorders>
              <w:top w:val="single" w:sz="4" w:space="0" w:color="auto"/>
              <w:left w:val="nil"/>
              <w:bottom w:val="nil"/>
              <w:right w:val="nil"/>
            </w:tcBorders>
            <w:shd w:val="clear" w:color="auto" w:fill="auto"/>
            <w:vAlign w:val="bottom"/>
            <w:hideMark/>
          </w:tcPr>
          <w:p w14:paraId="0FA35DEF" w14:textId="77777777" w:rsidR="00B907EB" w:rsidRPr="00EA4EC3" w:rsidRDefault="00B907EB"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E2A5BCA" w14:textId="77777777" w:rsidR="00903B74" w:rsidRPr="00EA4EC3" w:rsidRDefault="00903B74" w:rsidP="000D795E">
      <w:pPr>
        <w:jc w:val="both"/>
        <w:rPr>
          <w:rFonts w:asciiTheme="minorHAnsi" w:hAnsiTheme="minorHAnsi"/>
          <w:lang w:val="en-GB"/>
        </w:rPr>
      </w:pPr>
    </w:p>
    <w:p w14:paraId="23F44B7F" w14:textId="77777777" w:rsidR="007708E4" w:rsidRPr="00EA4EC3" w:rsidRDefault="007708E4" w:rsidP="000D795E">
      <w:pPr>
        <w:jc w:val="both"/>
        <w:rPr>
          <w:rFonts w:asciiTheme="minorHAnsi" w:hAnsiTheme="minorHAnsi"/>
          <w:lang w:val="en-GB"/>
        </w:rPr>
      </w:pPr>
    </w:p>
    <w:p w14:paraId="51FA24D4" w14:textId="30D5776A" w:rsidR="00A076B0" w:rsidRPr="00EA4EC3" w:rsidRDefault="00A076B0" w:rsidP="00A076B0">
      <w:pPr>
        <w:jc w:val="both"/>
        <w:rPr>
          <w:rFonts w:asciiTheme="minorHAnsi" w:hAnsiTheme="minorHAnsi"/>
          <w:b/>
          <w:lang w:val="en-GB"/>
        </w:rPr>
      </w:pPr>
      <w:r w:rsidRPr="00EA4EC3">
        <w:rPr>
          <w:rFonts w:asciiTheme="minorHAnsi" w:hAnsiTheme="minorHAnsi"/>
          <w:b/>
          <w:lang w:val="en-GB"/>
        </w:rPr>
        <w:t>V0</w:t>
      </w:r>
      <w:r w:rsidR="005F4846" w:rsidRPr="00EA4EC3">
        <w:rPr>
          <w:rFonts w:asciiTheme="minorHAnsi" w:hAnsiTheme="minorHAnsi"/>
          <w:b/>
          <w:lang w:val="en-GB"/>
        </w:rPr>
        <w:t>49</w:t>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Coop_OSCE</w:t>
      </w:r>
      <w:proofErr w:type="spellEnd"/>
    </w:p>
    <w:p w14:paraId="374528AE" w14:textId="77777777" w:rsidR="00A076B0" w:rsidRPr="00EA4EC3" w:rsidRDefault="00A076B0" w:rsidP="00A076B0">
      <w:pPr>
        <w:jc w:val="both"/>
        <w:rPr>
          <w:rFonts w:asciiTheme="minorHAnsi" w:hAnsiTheme="minorHAnsi"/>
          <w:u w:val="single"/>
          <w:lang w:val="en-GB"/>
        </w:rPr>
      </w:pPr>
    </w:p>
    <w:p w14:paraId="73367173" w14:textId="66906EB4" w:rsidR="00A076B0" w:rsidRPr="00EA4EC3" w:rsidRDefault="00A076B0" w:rsidP="00A076B0">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roofErr w:type="gramStart"/>
      <w:r w:rsidR="00830FA9" w:rsidRPr="00EA4EC3">
        <w:rPr>
          <w:rFonts w:asciiTheme="minorHAnsi" w:hAnsiTheme="minorHAnsi"/>
          <w:lang w:val="en-GB"/>
        </w:rPr>
        <w:t xml:space="preserve">This </w:t>
      </w:r>
      <w:r w:rsidRPr="00EA4EC3">
        <w:rPr>
          <w:rFonts w:asciiTheme="minorHAnsi" w:hAnsiTheme="minorHAnsi"/>
          <w:lang w:val="en-GB"/>
        </w:rPr>
        <w:t>binary variable reports</w:t>
      </w:r>
      <w:proofErr w:type="gramEnd"/>
      <w:r w:rsidRPr="00EA4EC3">
        <w:rPr>
          <w:rFonts w:asciiTheme="minorHAnsi" w:hAnsiTheme="minorHAnsi"/>
          <w:lang w:val="en-GB"/>
        </w:rPr>
        <w:t xml:space="preserve"> whether there has been cooperation with </w:t>
      </w:r>
      <w:r w:rsidR="00972C2F" w:rsidRPr="00EA4EC3">
        <w:rPr>
          <w:rFonts w:asciiTheme="minorHAnsi" w:hAnsiTheme="minorHAnsi"/>
          <w:lang w:val="en-GB"/>
        </w:rPr>
        <w:t>the Organization for Security and Co-</w:t>
      </w:r>
      <w:r w:rsidR="006E135A" w:rsidRPr="00EA4EC3">
        <w:rPr>
          <w:rFonts w:asciiTheme="minorHAnsi" w:hAnsiTheme="minorHAnsi"/>
          <w:lang w:val="en-GB"/>
        </w:rPr>
        <w:t>o</w:t>
      </w:r>
      <w:r w:rsidR="00972C2F" w:rsidRPr="00EA4EC3">
        <w:rPr>
          <w:rFonts w:asciiTheme="minorHAnsi" w:hAnsiTheme="minorHAnsi"/>
          <w:lang w:val="en-GB"/>
        </w:rPr>
        <w:t>peration in Europe (OSCE)</w:t>
      </w:r>
      <w:r w:rsidRPr="00EA4EC3">
        <w:rPr>
          <w:rFonts w:asciiTheme="minorHAnsi" w:hAnsiTheme="minorHAnsi"/>
          <w:lang w:val="en-GB"/>
        </w:rPr>
        <w:t xml:space="preserve">.  </w:t>
      </w:r>
    </w:p>
    <w:p w14:paraId="0AAB4B9B" w14:textId="363AD6A4" w:rsidR="00A076B0" w:rsidRDefault="00A076B0" w:rsidP="00A076B0">
      <w:pPr>
        <w:jc w:val="both"/>
        <w:rPr>
          <w:rFonts w:asciiTheme="minorHAnsi" w:hAnsiTheme="minorHAnsi"/>
          <w:u w:val="single"/>
          <w:lang w:val="en-GB"/>
        </w:rPr>
      </w:pPr>
    </w:p>
    <w:p w14:paraId="7B8AB4C3"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0A492294" w14:textId="32C048CE" w:rsidR="007C36FC" w:rsidRDefault="007C36FC" w:rsidP="00A076B0">
      <w:pPr>
        <w:jc w:val="both"/>
        <w:rPr>
          <w:rFonts w:asciiTheme="minorHAnsi" w:hAnsiTheme="minorHAnsi"/>
          <w:u w:val="single"/>
          <w:lang w:val="en-GB"/>
        </w:rPr>
      </w:pPr>
    </w:p>
    <w:p w14:paraId="15B5D3CA" w14:textId="77777777" w:rsidR="007C36FC" w:rsidRPr="00EA4EC3" w:rsidRDefault="007C36FC" w:rsidP="00A076B0">
      <w:pPr>
        <w:jc w:val="both"/>
        <w:rPr>
          <w:rFonts w:asciiTheme="minorHAnsi" w:hAnsiTheme="minorHAnsi"/>
          <w:u w:val="single"/>
          <w:lang w:val="en-GB"/>
        </w:rPr>
      </w:pPr>
    </w:p>
    <w:p w14:paraId="6880327A" w14:textId="77777777" w:rsidR="00A076B0" w:rsidRPr="00EA4EC3" w:rsidRDefault="00A076B0" w:rsidP="00A076B0">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Binary/numeric </w:t>
      </w:r>
    </w:p>
    <w:p w14:paraId="191D62DE" w14:textId="77777777" w:rsidR="00A076B0" w:rsidRPr="00EA4EC3" w:rsidRDefault="00A076B0" w:rsidP="00A076B0">
      <w:pPr>
        <w:jc w:val="both"/>
        <w:rPr>
          <w:rFonts w:asciiTheme="minorHAnsi" w:hAnsiTheme="minorHAnsi"/>
          <w:u w:val="single"/>
          <w:lang w:val="en-GB"/>
        </w:rPr>
      </w:pPr>
    </w:p>
    <w:p w14:paraId="17668B62" w14:textId="25375A2F" w:rsidR="00A076B0" w:rsidRPr="00EA4EC3" w:rsidRDefault="00A076B0" w:rsidP="00A076B0">
      <w:pPr>
        <w:jc w:val="both"/>
        <w:rPr>
          <w:rFonts w:asciiTheme="minorHAnsi" w:hAnsiTheme="minorHAnsi"/>
          <w:u w:val="single"/>
          <w:lang w:val="en-GB"/>
        </w:rPr>
      </w:pPr>
      <w:r w:rsidRPr="00EA4EC3">
        <w:rPr>
          <w:rFonts w:asciiTheme="minorHAnsi" w:hAnsiTheme="minorHAnsi"/>
          <w:u w:val="single"/>
          <w:lang w:val="en-GB"/>
        </w:rPr>
        <w:t>Values:</w:t>
      </w:r>
      <w:r w:rsidRPr="00EA4EC3">
        <w:rPr>
          <w:rFonts w:asciiTheme="minorHAnsi" w:hAnsiTheme="minorHAnsi"/>
          <w:lang w:val="en-GB"/>
        </w:rPr>
        <w:t xml:space="preserve"> </w:t>
      </w:r>
      <w:r w:rsidR="00E073D1" w:rsidRPr="00EA4EC3">
        <w:rPr>
          <w:rFonts w:asciiTheme="minorHAnsi" w:hAnsiTheme="minorHAnsi"/>
          <w:lang w:val="en-GB"/>
        </w:rPr>
        <w:t>NO cooperation</w:t>
      </w:r>
      <w:r w:rsidRPr="00EA4EC3">
        <w:rPr>
          <w:rFonts w:asciiTheme="minorHAnsi" w:hAnsiTheme="minorHAnsi"/>
          <w:lang w:val="en-GB"/>
        </w:rPr>
        <w:t xml:space="preserve">=0 </w:t>
      </w:r>
      <w:r w:rsidR="00E073D1" w:rsidRPr="00EA4EC3">
        <w:rPr>
          <w:rFonts w:asciiTheme="minorHAnsi" w:hAnsiTheme="minorHAnsi"/>
          <w:lang w:val="en-GB"/>
        </w:rPr>
        <w:t>Cooperation</w:t>
      </w:r>
      <w:r w:rsidRPr="00EA4EC3">
        <w:rPr>
          <w:rFonts w:asciiTheme="minorHAnsi" w:hAnsiTheme="minorHAnsi"/>
          <w:lang w:val="en-GB"/>
        </w:rPr>
        <w:t>=1</w:t>
      </w:r>
    </w:p>
    <w:p w14:paraId="53FDF2EF" w14:textId="77777777" w:rsidR="00A076B0" w:rsidRPr="00EA4EC3" w:rsidRDefault="00A076B0" w:rsidP="00A076B0">
      <w:pPr>
        <w:jc w:val="both"/>
        <w:rPr>
          <w:rFonts w:asciiTheme="minorHAnsi" w:hAnsiTheme="minorHAnsi"/>
          <w:u w:val="single"/>
          <w:lang w:val="en-GB"/>
        </w:rPr>
      </w:pPr>
    </w:p>
    <w:p w14:paraId="505DADD7" w14:textId="77777777" w:rsidR="00A076B0" w:rsidRPr="00EA4EC3" w:rsidRDefault="00A076B0" w:rsidP="00A076B0">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4E2E3FA" w14:textId="77777777" w:rsidR="00A076B0" w:rsidRPr="00EA4EC3" w:rsidRDefault="00A076B0" w:rsidP="00A076B0">
      <w:pPr>
        <w:jc w:val="both"/>
        <w:rPr>
          <w:rFonts w:asciiTheme="minorHAnsi" w:hAnsiTheme="minorHAnsi"/>
          <w:lang w:val="en-GB"/>
        </w:rPr>
      </w:pPr>
    </w:p>
    <w:p w14:paraId="7F50C39C" w14:textId="77777777" w:rsidR="00A076B0" w:rsidRPr="00EA4EC3" w:rsidRDefault="00A076B0" w:rsidP="00A076B0">
      <w:pPr>
        <w:jc w:val="both"/>
        <w:rPr>
          <w:rFonts w:asciiTheme="minorHAnsi" w:hAnsiTheme="minorHAnsi"/>
          <w:lang w:val="en-GB"/>
        </w:rPr>
      </w:pPr>
      <w:r w:rsidRPr="00EA4EC3">
        <w:rPr>
          <w:rFonts w:asciiTheme="minorHAnsi" w:hAnsiTheme="minorHAnsi"/>
          <w:lang w:val="en-GB"/>
        </w:rPr>
        <w:t>Range: 0 to 1</w:t>
      </w:r>
    </w:p>
    <w:p w14:paraId="70E5BF77" w14:textId="77777777" w:rsidR="00A076B0" w:rsidRPr="00EA4EC3" w:rsidRDefault="00A076B0" w:rsidP="00A076B0">
      <w:pPr>
        <w:jc w:val="both"/>
        <w:rPr>
          <w:rFonts w:asciiTheme="minorHAnsi" w:hAnsiTheme="minorHAnsi"/>
          <w:lang w:val="en-GB"/>
        </w:rPr>
      </w:pPr>
    </w:p>
    <w:tbl>
      <w:tblPr>
        <w:tblW w:w="4603" w:type="dxa"/>
        <w:tblInd w:w="55" w:type="dxa"/>
        <w:tblCellMar>
          <w:left w:w="70" w:type="dxa"/>
          <w:right w:w="70" w:type="dxa"/>
        </w:tblCellMar>
        <w:tblLook w:val="04A0" w:firstRow="1" w:lastRow="0" w:firstColumn="1" w:lastColumn="0" w:noHBand="0" w:noVBand="1"/>
      </w:tblPr>
      <w:tblGrid>
        <w:gridCol w:w="2283"/>
        <w:gridCol w:w="1131"/>
        <w:gridCol w:w="1189"/>
      </w:tblGrid>
      <w:tr w:rsidR="009C1787" w:rsidRPr="00EA4EC3" w14:paraId="5B120EBA" w14:textId="77777777" w:rsidTr="006A5B07">
        <w:trPr>
          <w:trHeight w:val="300"/>
        </w:trPr>
        <w:tc>
          <w:tcPr>
            <w:tcW w:w="2283" w:type="dxa"/>
            <w:tcBorders>
              <w:top w:val="nil"/>
              <w:left w:val="nil"/>
              <w:bottom w:val="single" w:sz="4" w:space="0" w:color="auto"/>
              <w:right w:val="nil"/>
            </w:tcBorders>
            <w:shd w:val="clear" w:color="auto" w:fill="auto"/>
            <w:hideMark/>
          </w:tcPr>
          <w:p w14:paraId="5D08DFA4" w14:textId="77777777" w:rsidR="009C1787" w:rsidRPr="00EA4EC3" w:rsidRDefault="009C1787" w:rsidP="009C1787">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Coop_OSCE</w:t>
            </w:r>
            <w:proofErr w:type="spellEnd"/>
          </w:p>
        </w:tc>
        <w:tc>
          <w:tcPr>
            <w:tcW w:w="1131" w:type="dxa"/>
            <w:tcBorders>
              <w:top w:val="nil"/>
              <w:left w:val="nil"/>
              <w:bottom w:val="single" w:sz="4" w:space="0" w:color="auto"/>
              <w:right w:val="nil"/>
            </w:tcBorders>
            <w:shd w:val="clear" w:color="auto" w:fill="auto"/>
            <w:hideMark/>
          </w:tcPr>
          <w:p w14:paraId="38786E78" w14:textId="77777777" w:rsidR="009C1787" w:rsidRPr="00EA4EC3" w:rsidRDefault="009C1787" w:rsidP="009029C2">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189" w:type="dxa"/>
            <w:tcBorders>
              <w:top w:val="nil"/>
              <w:left w:val="nil"/>
              <w:bottom w:val="single" w:sz="4" w:space="0" w:color="auto"/>
              <w:right w:val="nil"/>
            </w:tcBorders>
            <w:shd w:val="clear" w:color="auto" w:fill="auto"/>
            <w:hideMark/>
          </w:tcPr>
          <w:p w14:paraId="7F32CDE7" w14:textId="77777777" w:rsidR="009C1787" w:rsidRPr="00EA4EC3" w:rsidRDefault="009C1787" w:rsidP="009029C2">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9C1787" w:rsidRPr="00EA4EC3" w14:paraId="39B4BEE2" w14:textId="77777777" w:rsidTr="006A5B07">
        <w:trPr>
          <w:trHeight w:val="300"/>
        </w:trPr>
        <w:tc>
          <w:tcPr>
            <w:tcW w:w="2283" w:type="dxa"/>
            <w:tcBorders>
              <w:top w:val="nil"/>
              <w:left w:val="nil"/>
              <w:bottom w:val="nil"/>
              <w:right w:val="nil"/>
            </w:tcBorders>
            <w:shd w:val="clear" w:color="auto" w:fill="auto"/>
            <w:noWrap/>
            <w:vAlign w:val="bottom"/>
            <w:hideMark/>
          </w:tcPr>
          <w:p w14:paraId="5ECBE07E" w14:textId="77777777" w:rsidR="009C1787" w:rsidRPr="00EA4EC3" w:rsidRDefault="009C1787" w:rsidP="009C1787">
            <w:pPr>
              <w:rPr>
                <w:rFonts w:asciiTheme="minorHAnsi" w:eastAsia="Times New Roman" w:hAnsiTheme="minorHAnsi"/>
                <w:color w:val="000000"/>
                <w:lang w:val="en-GB"/>
              </w:rPr>
            </w:pPr>
            <w:r w:rsidRPr="00EA4EC3">
              <w:rPr>
                <w:rFonts w:asciiTheme="minorHAnsi" w:eastAsia="Times New Roman" w:hAnsiTheme="minorHAnsi"/>
                <w:color w:val="000000"/>
                <w:lang w:val="en-GB"/>
              </w:rPr>
              <w:t>No Cooperation</w:t>
            </w:r>
          </w:p>
        </w:tc>
        <w:tc>
          <w:tcPr>
            <w:tcW w:w="1131" w:type="dxa"/>
            <w:tcBorders>
              <w:top w:val="nil"/>
              <w:left w:val="nil"/>
              <w:bottom w:val="nil"/>
              <w:right w:val="nil"/>
            </w:tcBorders>
            <w:shd w:val="clear" w:color="auto" w:fill="auto"/>
            <w:noWrap/>
            <w:hideMark/>
          </w:tcPr>
          <w:p w14:paraId="4E702354" w14:textId="3008D623" w:rsidR="009C1787" w:rsidRPr="00EA4EC3" w:rsidRDefault="00526F23" w:rsidP="00CA128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CA128E" w:rsidRPr="00EA4EC3">
              <w:rPr>
                <w:rFonts w:asciiTheme="minorHAnsi" w:eastAsia="Times New Roman" w:hAnsiTheme="minorHAnsi"/>
                <w:color w:val="000000"/>
                <w:lang w:val="en-GB"/>
              </w:rPr>
              <w:t>9</w:t>
            </w:r>
          </w:p>
        </w:tc>
        <w:tc>
          <w:tcPr>
            <w:tcW w:w="1189" w:type="dxa"/>
            <w:tcBorders>
              <w:top w:val="nil"/>
              <w:left w:val="nil"/>
              <w:bottom w:val="nil"/>
              <w:right w:val="nil"/>
            </w:tcBorders>
            <w:shd w:val="clear" w:color="auto" w:fill="auto"/>
            <w:noWrap/>
            <w:hideMark/>
          </w:tcPr>
          <w:p w14:paraId="3F083A63" w14:textId="76A9C219" w:rsidR="009C1787" w:rsidRPr="00EA4EC3" w:rsidRDefault="00526F23" w:rsidP="00CA128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r w:rsidR="00CA128E" w:rsidRPr="00EA4EC3">
              <w:rPr>
                <w:rFonts w:asciiTheme="minorHAnsi" w:eastAsia="Times New Roman" w:hAnsiTheme="minorHAnsi"/>
                <w:color w:val="000000"/>
                <w:lang w:val="en-GB"/>
              </w:rPr>
              <w:t>2</w:t>
            </w:r>
            <w:r w:rsidR="009C1787" w:rsidRPr="00EA4EC3">
              <w:rPr>
                <w:rFonts w:asciiTheme="minorHAnsi" w:eastAsia="Times New Roman" w:hAnsiTheme="minorHAnsi"/>
                <w:color w:val="000000"/>
                <w:lang w:val="en-GB"/>
              </w:rPr>
              <w:t>.</w:t>
            </w:r>
            <w:r w:rsidR="00CA128E" w:rsidRPr="00EA4EC3">
              <w:rPr>
                <w:rFonts w:asciiTheme="minorHAnsi" w:eastAsia="Times New Roman" w:hAnsiTheme="minorHAnsi"/>
                <w:color w:val="000000"/>
                <w:lang w:val="en-GB"/>
              </w:rPr>
              <w:t>86</w:t>
            </w:r>
          </w:p>
        </w:tc>
      </w:tr>
      <w:tr w:rsidR="009C1787" w:rsidRPr="00EA4EC3" w14:paraId="651F9A7C" w14:textId="77777777" w:rsidTr="006A5B07">
        <w:trPr>
          <w:trHeight w:val="300"/>
        </w:trPr>
        <w:tc>
          <w:tcPr>
            <w:tcW w:w="2283" w:type="dxa"/>
            <w:tcBorders>
              <w:top w:val="nil"/>
              <w:left w:val="nil"/>
              <w:bottom w:val="nil"/>
              <w:right w:val="nil"/>
            </w:tcBorders>
            <w:shd w:val="clear" w:color="auto" w:fill="auto"/>
            <w:noWrap/>
            <w:vAlign w:val="bottom"/>
            <w:hideMark/>
          </w:tcPr>
          <w:p w14:paraId="660BB28D" w14:textId="77777777" w:rsidR="009C1787" w:rsidRPr="00EA4EC3" w:rsidRDefault="009C1787" w:rsidP="009C1787">
            <w:pPr>
              <w:rPr>
                <w:rFonts w:asciiTheme="minorHAnsi" w:eastAsia="Times New Roman" w:hAnsiTheme="minorHAnsi"/>
                <w:color w:val="000000"/>
                <w:lang w:val="en-GB"/>
              </w:rPr>
            </w:pPr>
            <w:r w:rsidRPr="00EA4EC3">
              <w:rPr>
                <w:rFonts w:asciiTheme="minorHAnsi" w:eastAsia="Times New Roman" w:hAnsiTheme="minorHAnsi"/>
                <w:color w:val="000000"/>
                <w:lang w:val="en-GB"/>
              </w:rPr>
              <w:t>Cooperation</w:t>
            </w:r>
          </w:p>
        </w:tc>
        <w:tc>
          <w:tcPr>
            <w:tcW w:w="1131" w:type="dxa"/>
            <w:tcBorders>
              <w:top w:val="nil"/>
              <w:left w:val="nil"/>
              <w:bottom w:val="nil"/>
              <w:right w:val="nil"/>
            </w:tcBorders>
            <w:shd w:val="clear" w:color="auto" w:fill="auto"/>
            <w:noWrap/>
            <w:hideMark/>
          </w:tcPr>
          <w:p w14:paraId="69CDABE1" w14:textId="300F8689" w:rsidR="009C1787" w:rsidRPr="00EA4EC3" w:rsidRDefault="00526F23"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1189" w:type="dxa"/>
            <w:tcBorders>
              <w:top w:val="nil"/>
              <w:left w:val="nil"/>
              <w:bottom w:val="nil"/>
              <w:right w:val="nil"/>
            </w:tcBorders>
            <w:shd w:val="clear" w:color="auto" w:fill="auto"/>
            <w:noWrap/>
            <w:hideMark/>
          </w:tcPr>
          <w:p w14:paraId="1247BCB8" w14:textId="1E2A6A79" w:rsidR="009C1787" w:rsidRPr="00EA4EC3" w:rsidRDefault="00526F23" w:rsidP="00CA128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CA128E" w:rsidRPr="00EA4EC3">
              <w:rPr>
                <w:rFonts w:asciiTheme="minorHAnsi" w:eastAsia="Times New Roman" w:hAnsiTheme="minorHAnsi"/>
                <w:color w:val="000000"/>
                <w:lang w:val="en-GB"/>
              </w:rPr>
              <w:t>7</w:t>
            </w:r>
            <w:r w:rsidR="009C1787" w:rsidRPr="00EA4EC3">
              <w:rPr>
                <w:rFonts w:asciiTheme="minorHAnsi" w:eastAsia="Times New Roman" w:hAnsiTheme="minorHAnsi"/>
                <w:color w:val="000000"/>
                <w:lang w:val="en-GB"/>
              </w:rPr>
              <w:t>.</w:t>
            </w:r>
            <w:r w:rsidR="00CA128E" w:rsidRPr="00EA4EC3">
              <w:rPr>
                <w:rFonts w:asciiTheme="minorHAnsi" w:eastAsia="Times New Roman" w:hAnsiTheme="minorHAnsi"/>
                <w:color w:val="000000"/>
                <w:lang w:val="en-GB"/>
              </w:rPr>
              <w:t>14</w:t>
            </w:r>
          </w:p>
        </w:tc>
      </w:tr>
      <w:tr w:rsidR="009C1787" w:rsidRPr="00EA4EC3" w14:paraId="58B574DD" w14:textId="77777777" w:rsidTr="006A5B07">
        <w:trPr>
          <w:trHeight w:val="300"/>
        </w:trPr>
        <w:tc>
          <w:tcPr>
            <w:tcW w:w="2283" w:type="dxa"/>
            <w:tcBorders>
              <w:top w:val="single" w:sz="4" w:space="0" w:color="auto"/>
              <w:left w:val="nil"/>
              <w:bottom w:val="nil"/>
              <w:right w:val="nil"/>
            </w:tcBorders>
            <w:shd w:val="clear" w:color="auto" w:fill="auto"/>
            <w:vAlign w:val="bottom"/>
            <w:hideMark/>
          </w:tcPr>
          <w:p w14:paraId="0876775E" w14:textId="77777777" w:rsidR="009C1787" w:rsidRPr="00EA4EC3" w:rsidRDefault="009C1787" w:rsidP="009C178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131" w:type="dxa"/>
            <w:tcBorders>
              <w:top w:val="single" w:sz="4" w:space="0" w:color="auto"/>
              <w:left w:val="nil"/>
              <w:bottom w:val="nil"/>
              <w:right w:val="nil"/>
            </w:tcBorders>
            <w:shd w:val="clear" w:color="auto" w:fill="auto"/>
            <w:vAlign w:val="bottom"/>
            <w:hideMark/>
          </w:tcPr>
          <w:p w14:paraId="43CE0F57" w14:textId="219A4B2D" w:rsidR="009C1787" w:rsidRPr="00EA4EC3" w:rsidRDefault="009C1787" w:rsidP="00CA128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CA128E" w:rsidRPr="00EA4EC3">
              <w:rPr>
                <w:rFonts w:asciiTheme="minorHAnsi" w:eastAsia="Times New Roman" w:hAnsiTheme="minorHAnsi"/>
                <w:color w:val="000000"/>
                <w:lang w:val="en-GB"/>
              </w:rPr>
              <w:t>5</w:t>
            </w:r>
          </w:p>
        </w:tc>
        <w:tc>
          <w:tcPr>
            <w:tcW w:w="1189" w:type="dxa"/>
            <w:tcBorders>
              <w:top w:val="single" w:sz="4" w:space="0" w:color="auto"/>
              <w:left w:val="nil"/>
              <w:bottom w:val="nil"/>
              <w:right w:val="nil"/>
            </w:tcBorders>
            <w:shd w:val="clear" w:color="auto" w:fill="auto"/>
            <w:vAlign w:val="bottom"/>
            <w:hideMark/>
          </w:tcPr>
          <w:p w14:paraId="532F4D4D" w14:textId="44511FB9" w:rsidR="009C1787" w:rsidRPr="00EA4EC3" w:rsidRDefault="009C1787" w:rsidP="009029C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  100.00</w:t>
            </w:r>
          </w:p>
        </w:tc>
      </w:tr>
    </w:tbl>
    <w:p w14:paraId="1CA39A06" w14:textId="77777777" w:rsidR="00972C2F" w:rsidRPr="00EA4EC3" w:rsidRDefault="00972C2F" w:rsidP="00972C2F">
      <w:pPr>
        <w:jc w:val="both"/>
        <w:rPr>
          <w:rFonts w:asciiTheme="minorHAnsi" w:hAnsiTheme="minorHAnsi"/>
          <w:b/>
          <w:lang w:val="en-GB"/>
        </w:rPr>
      </w:pPr>
    </w:p>
    <w:p w14:paraId="24611CBD" w14:textId="77777777" w:rsidR="007708E4" w:rsidRPr="00EA4EC3" w:rsidRDefault="007708E4" w:rsidP="00972C2F">
      <w:pPr>
        <w:jc w:val="both"/>
        <w:rPr>
          <w:rFonts w:asciiTheme="minorHAnsi" w:hAnsiTheme="minorHAnsi"/>
          <w:b/>
          <w:lang w:val="en-GB"/>
        </w:rPr>
      </w:pPr>
    </w:p>
    <w:p w14:paraId="45DA1AFF" w14:textId="29BA42F2" w:rsidR="00972C2F" w:rsidRPr="00EA4EC3" w:rsidRDefault="00972C2F" w:rsidP="00972C2F">
      <w:pPr>
        <w:jc w:val="both"/>
        <w:rPr>
          <w:rFonts w:asciiTheme="minorHAnsi" w:hAnsiTheme="minorHAnsi"/>
          <w:b/>
          <w:lang w:val="en-GB"/>
        </w:rPr>
      </w:pPr>
      <w:r w:rsidRPr="00EA4EC3">
        <w:rPr>
          <w:rFonts w:asciiTheme="minorHAnsi" w:hAnsiTheme="minorHAnsi"/>
          <w:b/>
          <w:lang w:val="en-GB"/>
        </w:rPr>
        <w:t>V0</w:t>
      </w:r>
      <w:r w:rsidR="00441DEA" w:rsidRPr="00EA4EC3">
        <w:rPr>
          <w:rFonts w:asciiTheme="minorHAnsi" w:hAnsiTheme="minorHAnsi"/>
          <w:b/>
          <w:lang w:val="en-GB"/>
        </w:rPr>
        <w:t>50</w:t>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Coop_UN</w:t>
      </w:r>
      <w:proofErr w:type="spellEnd"/>
    </w:p>
    <w:p w14:paraId="5B4A7237" w14:textId="77777777" w:rsidR="00972C2F" w:rsidRPr="00EA4EC3" w:rsidRDefault="00972C2F" w:rsidP="00972C2F">
      <w:pPr>
        <w:jc w:val="both"/>
        <w:rPr>
          <w:rFonts w:asciiTheme="minorHAnsi" w:hAnsiTheme="minorHAnsi"/>
          <w:u w:val="single"/>
          <w:lang w:val="en-GB"/>
        </w:rPr>
      </w:pPr>
    </w:p>
    <w:p w14:paraId="4B6F1BFB" w14:textId="0FA789FF"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roofErr w:type="gramStart"/>
      <w:r w:rsidR="006E135A" w:rsidRPr="00EA4EC3">
        <w:rPr>
          <w:rFonts w:asciiTheme="minorHAnsi" w:hAnsiTheme="minorHAnsi"/>
          <w:lang w:val="en-GB"/>
        </w:rPr>
        <w:t>T</w:t>
      </w:r>
      <w:r w:rsidRPr="00EA4EC3">
        <w:rPr>
          <w:rFonts w:asciiTheme="minorHAnsi" w:hAnsiTheme="minorHAnsi"/>
          <w:lang w:val="en-GB"/>
        </w:rPr>
        <w:t>his binary variable reports</w:t>
      </w:r>
      <w:proofErr w:type="gramEnd"/>
      <w:r w:rsidRPr="00EA4EC3">
        <w:rPr>
          <w:rFonts w:asciiTheme="minorHAnsi" w:hAnsiTheme="minorHAnsi"/>
          <w:lang w:val="en-GB"/>
        </w:rPr>
        <w:t xml:space="preserve"> whether there has been cooperation with </w:t>
      </w:r>
      <w:r w:rsidR="006E135A" w:rsidRPr="00EA4EC3">
        <w:rPr>
          <w:rFonts w:asciiTheme="minorHAnsi" w:hAnsiTheme="minorHAnsi"/>
          <w:lang w:val="en-GB"/>
        </w:rPr>
        <w:t xml:space="preserve">the </w:t>
      </w:r>
      <w:r w:rsidRPr="00EA4EC3">
        <w:rPr>
          <w:rFonts w:asciiTheme="minorHAnsi" w:hAnsiTheme="minorHAnsi"/>
          <w:lang w:val="en-GB"/>
        </w:rPr>
        <w:t xml:space="preserve">United Nations (UN).  </w:t>
      </w:r>
    </w:p>
    <w:p w14:paraId="00915B3B" w14:textId="37488357" w:rsidR="00972C2F" w:rsidRDefault="00972C2F" w:rsidP="00972C2F">
      <w:pPr>
        <w:jc w:val="both"/>
        <w:rPr>
          <w:rFonts w:asciiTheme="minorHAnsi" w:hAnsiTheme="minorHAnsi"/>
          <w:u w:val="single"/>
          <w:lang w:val="en-GB"/>
        </w:rPr>
      </w:pPr>
    </w:p>
    <w:p w14:paraId="785EBEC6"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73E37725" w14:textId="77777777" w:rsidR="007C36FC" w:rsidRDefault="007C36FC" w:rsidP="00972C2F">
      <w:pPr>
        <w:jc w:val="both"/>
        <w:rPr>
          <w:rFonts w:asciiTheme="minorHAnsi" w:hAnsiTheme="minorHAnsi"/>
          <w:u w:val="single"/>
          <w:lang w:val="en-GB"/>
        </w:rPr>
      </w:pPr>
    </w:p>
    <w:p w14:paraId="6D92E42D" w14:textId="77777777" w:rsidR="007C36FC" w:rsidRPr="00EA4EC3" w:rsidRDefault="007C36FC" w:rsidP="00972C2F">
      <w:pPr>
        <w:jc w:val="both"/>
        <w:rPr>
          <w:rFonts w:asciiTheme="minorHAnsi" w:hAnsiTheme="minorHAnsi"/>
          <w:u w:val="single"/>
          <w:lang w:val="en-GB"/>
        </w:rPr>
      </w:pPr>
    </w:p>
    <w:p w14:paraId="6365A140" w14:textId="77777777"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lastRenderedPageBreak/>
        <w:t>Type:</w:t>
      </w:r>
      <w:r w:rsidRPr="00EA4EC3">
        <w:rPr>
          <w:rFonts w:asciiTheme="minorHAnsi" w:hAnsiTheme="minorHAnsi"/>
          <w:lang w:val="en-GB"/>
        </w:rPr>
        <w:t xml:space="preserve"> Binary/numeric </w:t>
      </w:r>
    </w:p>
    <w:p w14:paraId="4CE804A5" w14:textId="77777777" w:rsidR="00972C2F" w:rsidRPr="00EA4EC3" w:rsidRDefault="00972C2F" w:rsidP="00972C2F">
      <w:pPr>
        <w:jc w:val="both"/>
        <w:rPr>
          <w:rFonts w:asciiTheme="minorHAnsi" w:hAnsiTheme="minorHAnsi"/>
          <w:u w:val="single"/>
          <w:lang w:val="en-GB"/>
        </w:rPr>
      </w:pPr>
    </w:p>
    <w:p w14:paraId="7C06FE90" w14:textId="6B01C90A" w:rsidR="00972C2F" w:rsidRPr="00EA4EC3" w:rsidRDefault="00972C2F" w:rsidP="00972C2F">
      <w:pPr>
        <w:jc w:val="both"/>
        <w:rPr>
          <w:rFonts w:asciiTheme="minorHAnsi" w:hAnsiTheme="minorHAnsi"/>
          <w:u w:val="single"/>
          <w:lang w:val="en-GB"/>
        </w:rPr>
      </w:pPr>
      <w:r w:rsidRPr="00EA4EC3">
        <w:rPr>
          <w:rFonts w:asciiTheme="minorHAnsi" w:hAnsiTheme="minorHAnsi"/>
          <w:u w:val="single"/>
          <w:lang w:val="en-GB"/>
        </w:rPr>
        <w:t xml:space="preserve">Values: </w:t>
      </w:r>
      <w:r w:rsidRPr="00EA4EC3">
        <w:rPr>
          <w:rFonts w:asciiTheme="minorHAnsi" w:hAnsiTheme="minorHAnsi"/>
          <w:lang w:val="en-GB"/>
        </w:rPr>
        <w:t>N</w:t>
      </w:r>
      <w:r w:rsidR="00DF2C8C" w:rsidRPr="00EA4EC3">
        <w:rPr>
          <w:rFonts w:asciiTheme="minorHAnsi" w:hAnsiTheme="minorHAnsi"/>
          <w:lang w:val="en-GB"/>
        </w:rPr>
        <w:t>o</w:t>
      </w:r>
      <w:r w:rsidRPr="00EA4EC3">
        <w:rPr>
          <w:rFonts w:asciiTheme="minorHAnsi" w:hAnsiTheme="minorHAnsi"/>
          <w:lang w:val="en-GB"/>
        </w:rPr>
        <w:t xml:space="preserve"> cooperation=0</w:t>
      </w:r>
      <w:r w:rsidR="00DF2C8C" w:rsidRPr="00EA4EC3">
        <w:rPr>
          <w:rFonts w:asciiTheme="minorHAnsi" w:hAnsiTheme="minorHAnsi"/>
          <w:lang w:val="en-GB"/>
        </w:rPr>
        <w:t>;</w:t>
      </w:r>
      <w:r w:rsidRPr="00EA4EC3">
        <w:rPr>
          <w:rFonts w:asciiTheme="minorHAnsi" w:hAnsiTheme="minorHAnsi"/>
          <w:lang w:val="en-GB"/>
        </w:rPr>
        <w:t xml:space="preserve"> Cooperation=1</w:t>
      </w:r>
    </w:p>
    <w:p w14:paraId="3360C53C" w14:textId="77777777" w:rsidR="00972C2F" w:rsidRPr="00EA4EC3" w:rsidRDefault="00972C2F" w:rsidP="00972C2F">
      <w:pPr>
        <w:jc w:val="both"/>
        <w:rPr>
          <w:rFonts w:asciiTheme="minorHAnsi" w:hAnsiTheme="minorHAnsi"/>
          <w:u w:val="single"/>
          <w:lang w:val="en-GB"/>
        </w:rPr>
      </w:pPr>
    </w:p>
    <w:p w14:paraId="227B706E" w14:textId="77777777" w:rsidR="00972C2F" w:rsidRPr="00EA4EC3" w:rsidRDefault="00972C2F" w:rsidP="00972C2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494F96F" w14:textId="77777777" w:rsidR="00972C2F" w:rsidRPr="00EA4EC3" w:rsidRDefault="00972C2F" w:rsidP="00972C2F">
      <w:pPr>
        <w:jc w:val="both"/>
        <w:rPr>
          <w:rFonts w:asciiTheme="minorHAnsi" w:hAnsiTheme="minorHAnsi"/>
          <w:lang w:val="en-GB"/>
        </w:rPr>
      </w:pPr>
    </w:p>
    <w:p w14:paraId="1232107D" w14:textId="77777777" w:rsidR="00972C2F" w:rsidRPr="00EA4EC3" w:rsidRDefault="00972C2F" w:rsidP="00972C2F">
      <w:pPr>
        <w:jc w:val="both"/>
        <w:rPr>
          <w:rFonts w:asciiTheme="minorHAnsi" w:hAnsiTheme="minorHAnsi"/>
          <w:lang w:val="en-GB"/>
        </w:rPr>
      </w:pPr>
      <w:r w:rsidRPr="00EA4EC3">
        <w:rPr>
          <w:rFonts w:asciiTheme="minorHAnsi" w:hAnsiTheme="minorHAnsi"/>
          <w:lang w:val="en-GB"/>
        </w:rPr>
        <w:t>Range: 0 to 1</w:t>
      </w:r>
    </w:p>
    <w:p w14:paraId="4D68AF05" w14:textId="77777777" w:rsidR="00972C2F" w:rsidRPr="00EA4EC3" w:rsidRDefault="00972C2F" w:rsidP="00972C2F">
      <w:pPr>
        <w:jc w:val="both"/>
        <w:rPr>
          <w:rFonts w:asciiTheme="minorHAnsi" w:hAnsiTheme="minorHAnsi"/>
          <w:lang w:val="en-GB"/>
        </w:rPr>
      </w:pPr>
    </w:p>
    <w:tbl>
      <w:tblPr>
        <w:tblW w:w="4551" w:type="dxa"/>
        <w:tblInd w:w="55" w:type="dxa"/>
        <w:tblLayout w:type="fixed"/>
        <w:tblCellMar>
          <w:left w:w="70" w:type="dxa"/>
          <w:right w:w="70" w:type="dxa"/>
        </w:tblCellMar>
        <w:tblLook w:val="04A0" w:firstRow="1" w:lastRow="0" w:firstColumn="1" w:lastColumn="0" w:noHBand="0" w:noVBand="1"/>
      </w:tblPr>
      <w:tblGrid>
        <w:gridCol w:w="2000"/>
        <w:gridCol w:w="1276"/>
        <w:gridCol w:w="1275"/>
      </w:tblGrid>
      <w:tr w:rsidR="00D655BE" w:rsidRPr="00EA4EC3" w14:paraId="516EF710" w14:textId="77777777" w:rsidTr="006036FD">
        <w:trPr>
          <w:trHeight w:val="300"/>
        </w:trPr>
        <w:tc>
          <w:tcPr>
            <w:tcW w:w="2000" w:type="dxa"/>
            <w:tcBorders>
              <w:top w:val="nil"/>
              <w:left w:val="nil"/>
              <w:bottom w:val="single" w:sz="4" w:space="0" w:color="auto"/>
              <w:right w:val="nil"/>
            </w:tcBorders>
            <w:shd w:val="clear" w:color="auto" w:fill="auto"/>
            <w:hideMark/>
          </w:tcPr>
          <w:p w14:paraId="15A073CC" w14:textId="77777777" w:rsidR="00D655BE" w:rsidRPr="00EA4EC3" w:rsidRDefault="00D655BE" w:rsidP="006036FD">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Coop_UN</w:t>
            </w:r>
            <w:proofErr w:type="spellEnd"/>
          </w:p>
        </w:tc>
        <w:tc>
          <w:tcPr>
            <w:tcW w:w="1276" w:type="dxa"/>
            <w:tcBorders>
              <w:top w:val="nil"/>
              <w:left w:val="nil"/>
              <w:bottom w:val="single" w:sz="4" w:space="0" w:color="auto"/>
              <w:right w:val="nil"/>
            </w:tcBorders>
            <w:shd w:val="clear" w:color="auto" w:fill="auto"/>
            <w:hideMark/>
          </w:tcPr>
          <w:p w14:paraId="47871E1E" w14:textId="77777777" w:rsidR="00D655BE" w:rsidRPr="00EA4EC3" w:rsidRDefault="00D655BE" w:rsidP="006036FD">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275" w:type="dxa"/>
            <w:tcBorders>
              <w:top w:val="nil"/>
              <w:left w:val="nil"/>
              <w:bottom w:val="single" w:sz="4" w:space="0" w:color="auto"/>
              <w:right w:val="nil"/>
            </w:tcBorders>
            <w:shd w:val="clear" w:color="auto" w:fill="auto"/>
            <w:hideMark/>
          </w:tcPr>
          <w:p w14:paraId="259B49E7" w14:textId="77777777" w:rsidR="00D655BE" w:rsidRPr="00EA4EC3" w:rsidRDefault="00D655BE" w:rsidP="006036FD">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D655BE" w:rsidRPr="00EA4EC3" w14:paraId="7522C709" w14:textId="77777777" w:rsidTr="006036FD">
        <w:trPr>
          <w:trHeight w:val="300"/>
        </w:trPr>
        <w:tc>
          <w:tcPr>
            <w:tcW w:w="2000" w:type="dxa"/>
            <w:tcBorders>
              <w:top w:val="nil"/>
              <w:left w:val="nil"/>
              <w:bottom w:val="nil"/>
              <w:right w:val="nil"/>
            </w:tcBorders>
            <w:shd w:val="clear" w:color="auto" w:fill="auto"/>
            <w:noWrap/>
            <w:vAlign w:val="bottom"/>
            <w:hideMark/>
          </w:tcPr>
          <w:p w14:paraId="2908F9FB" w14:textId="77777777" w:rsidR="00D655BE" w:rsidRPr="00EA4EC3" w:rsidRDefault="00D655BE"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No Cooperation</w:t>
            </w:r>
          </w:p>
        </w:tc>
        <w:tc>
          <w:tcPr>
            <w:tcW w:w="1276" w:type="dxa"/>
            <w:tcBorders>
              <w:top w:val="nil"/>
              <w:left w:val="nil"/>
              <w:bottom w:val="nil"/>
              <w:right w:val="nil"/>
            </w:tcBorders>
            <w:shd w:val="clear" w:color="auto" w:fill="auto"/>
            <w:noWrap/>
            <w:hideMark/>
          </w:tcPr>
          <w:p w14:paraId="586ACB81" w14:textId="0FEED398" w:rsidR="00D655BE" w:rsidRPr="00EA4EC3" w:rsidRDefault="00441DEA" w:rsidP="005E2288">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5E2288">
              <w:rPr>
                <w:rFonts w:asciiTheme="minorHAnsi" w:eastAsia="Times New Roman" w:hAnsiTheme="minorHAnsi"/>
                <w:color w:val="000000"/>
                <w:lang w:val="en-GB"/>
              </w:rPr>
              <w:t>8</w:t>
            </w:r>
          </w:p>
        </w:tc>
        <w:tc>
          <w:tcPr>
            <w:tcW w:w="1275" w:type="dxa"/>
            <w:tcBorders>
              <w:top w:val="nil"/>
              <w:left w:val="nil"/>
              <w:bottom w:val="nil"/>
              <w:right w:val="nil"/>
            </w:tcBorders>
            <w:shd w:val="clear" w:color="auto" w:fill="auto"/>
            <w:noWrap/>
            <w:hideMark/>
          </w:tcPr>
          <w:p w14:paraId="140DEBFB" w14:textId="5F66D1F7" w:rsidR="00D655BE" w:rsidRPr="00EA4EC3" w:rsidRDefault="00441DEA" w:rsidP="005E2288">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r w:rsidR="005E2288">
              <w:rPr>
                <w:rFonts w:asciiTheme="minorHAnsi" w:eastAsia="Times New Roman" w:hAnsiTheme="minorHAnsi"/>
                <w:color w:val="000000"/>
                <w:lang w:val="en-GB"/>
              </w:rPr>
              <w:t>1.</w:t>
            </w:r>
            <w:r w:rsidR="00450FC5" w:rsidRPr="00EA4EC3">
              <w:rPr>
                <w:rFonts w:asciiTheme="minorHAnsi" w:eastAsia="Times New Roman" w:hAnsiTheme="minorHAnsi"/>
                <w:color w:val="000000"/>
                <w:lang w:val="en-GB"/>
              </w:rPr>
              <w:t>4</w:t>
            </w:r>
            <w:r w:rsidR="005E2288">
              <w:rPr>
                <w:rFonts w:asciiTheme="minorHAnsi" w:eastAsia="Times New Roman" w:hAnsiTheme="minorHAnsi"/>
                <w:color w:val="000000"/>
                <w:lang w:val="en-GB"/>
              </w:rPr>
              <w:t>3</w:t>
            </w:r>
          </w:p>
        </w:tc>
      </w:tr>
      <w:tr w:rsidR="00D655BE" w:rsidRPr="00EA4EC3" w14:paraId="48860594" w14:textId="77777777" w:rsidTr="006036FD">
        <w:trPr>
          <w:trHeight w:val="300"/>
        </w:trPr>
        <w:tc>
          <w:tcPr>
            <w:tcW w:w="2000" w:type="dxa"/>
            <w:tcBorders>
              <w:top w:val="nil"/>
              <w:left w:val="nil"/>
              <w:bottom w:val="nil"/>
              <w:right w:val="nil"/>
            </w:tcBorders>
            <w:shd w:val="clear" w:color="auto" w:fill="auto"/>
            <w:noWrap/>
            <w:vAlign w:val="bottom"/>
            <w:hideMark/>
          </w:tcPr>
          <w:p w14:paraId="523A8FB7" w14:textId="77777777" w:rsidR="00D655BE" w:rsidRPr="00EA4EC3" w:rsidRDefault="00D655BE"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Cooperation</w:t>
            </w:r>
          </w:p>
        </w:tc>
        <w:tc>
          <w:tcPr>
            <w:tcW w:w="1276" w:type="dxa"/>
            <w:tcBorders>
              <w:top w:val="nil"/>
              <w:left w:val="nil"/>
              <w:bottom w:val="nil"/>
              <w:right w:val="nil"/>
            </w:tcBorders>
            <w:shd w:val="clear" w:color="auto" w:fill="auto"/>
            <w:noWrap/>
            <w:hideMark/>
          </w:tcPr>
          <w:p w14:paraId="2BA84B9B" w14:textId="7E076FF2" w:rsidR="00D655BE" w:rsidRPr="00EA4EC3" w:rsidRDefault="00D655BE" w:rsidP="005E2288">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5E2288">
              <w:rPr>
                <w:rFonts w:asciiTheme="minorHAnsi" w:eastAsia="Times New Roman" w:hAnsiTheme="minorHAnsi"/>
                <w:color w:val="000000"/>
                <w:lang w:val="en-GB"/>
              </w:rPr>
              <w:t>7</w:t>
            </w:r>
          </w:p>
        </w:tc>
        <w:tc>
          <w:tcPr>
            <w:tcW w:w="1275" w:type="dxa"/>
            <w:tcBorders>
              <w:top w:val="nil"/>
              <w:left w:val="nil"/>
              <w:bottom w:val="nil"/>
              <w:right w:val="nil"/>
            </w:tcBorders>
            <w:shd w:val="clear" w:color="auto" w:fill="auto"/>
            <w:noWrap/>
            <w:hideMark/>
          </w:tcPr>
          <w:p w14:paraId="726930E7" w14:textId="4A85A806" w:rsidR="00D655BE" w:rsidRPr="00EA4EC3" w:rsidRDefault="00441DEA" w:rsidP="005E2288">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r w:rsidR="005E2288">
              <w:rPr>
                <w:rFonts w:asciiTheme="minorHAnsi" w:eastAsia="Times New Roman" w:hAnsiTheme="minorHAnsi"/>
                <w:color w:val="000000"/>
                <w:lang w:val="en-GB"/>
              </w:rPr>
              <w:t>8</w:t>
            </w:r>
            <w:r w:rsidR="00D655BE" w:rsidRPr="00EA4EC3">
              <w:rPr>
                <w:rFonts w:asciiTheme="minorHAnsi" w:eastAsia="Times New Roman" w:hAnsiTheme="minorHAnsi"/>
                <w:color w:val="000000"/>
                <w:lang w:val="en-GB"/>
              </w:rPr>
              <w:t>.</w:t>
            </w:r>
            <w:r w:rsidR="005E2288">
              <w:rPr>
                <w:rFonts w:asciiTheme="minorHAnsi" w:eastAsia="Times New Roman" w:hAnsiTheme="minorHAnsi"/>
                <w:color w:val="000000"/>
                <w:lang w:val="en-GB"/>
              </w:rPr>
              <w:t>5</w:t>
            </w:r>
            <w:r w:rsidRPr="00EA4EC3">
              <w:rPr>
                <w:rFonts w:asciiTheme="minorHAnsi" w:eastAsia="Times New Roman" w:hAnsiTheme="minorHAnsi"/>
                <w:color w:val="000000"/>
                <w:lang w:val="en-GB"/>
              </w:rPr>
              <w:t>7</w:t>
            </w:r>
          </w:p>
        </w:tc>
      </w:tr>
      <w:tr w:rsidR="00D655BE" w:rsidRPr="00EA4EC3" w14:paraId="1080B726" w14:textId="77777777" w:rsidTr="006036FD">
        <w:trPr>
          <w:trHeight w:val="300"/>
        </w:trPr>
        <w:tc>
          <w:tcPr>
            <w:tcW w:w="2000" w:type="dxa"/>
            <w:tcBorders>
              <w:top w:val="single" w:sz="4" w:space="0" w:color="auto"/>
              <w:left w:val="nil"/>
              <w:bottom w:val="nil"/>
              <w:right w:val="nil"/>
            </w:tcBorders>
            <w:shd w:val="clear" w:color="auto" w:fill="auto"/>
            <w:vAlign w:val="bottom"/>
            <w:hideMark/>
          </w:tcPr>
          <w:p w14:paraId="5890DBC0" w14:textId="77777777" w:rsidR="00D655BE" w:rsidRPr="00EA4EC3" w:rsidRDefault="00D655BE"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276" w:type="dxa"/>
            <w:tcBorders>
              <w:top w:val="single" w:sz="4" w:space="0" w:color="auto"/>
              <w:left w:val="nil"/>
              <w:bottom w:val="nil"/>
              <w:right w:val="nil"/>
            </w:tcBorders>
            <w:shd w:val="clear" w:color="auto" w:fill="auto"/>
            <w:vAlign w:val="bottom"/>
            <w:hideMark/>
          </w:tcPr>
          <w:p w14:paraId="484B3E8C" w14:textId="130F097F" w:rsidR="00D655BE" w:rsidRPr="00EA4EC3" w:rsidRDefault="00D655BE" w:rsidP="00450FC5">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450FC5" w:rsidRPr="00EA4EC3">
              <w:rPr>
                <w:rFonts w:asciiTheme="minorHAnsi" w:eastAsia="Times New Roman" w:hAnsiTheme="minorHAnsi"/>
                <w:color w:val="000000"/>
                <w:lang w:val="en-GB"/>
              </w:rPr>
              <w:t>5</w:t>
            </w:r>
          </w:p>
        </w:tc>
        <w:tc>
          <w:tcPr>
            <w:tcW w:w="1275" w:type="dxa"/>
            <w:tcBorders>
              <w:top w:val="single" w:sz="4" w:space="0" w:color="auto"/>
              <w:left w:val="nil"/>
              <w:bottom w:val="nil"/>
              <w:right w:val="nil"/>
            </w:tcBorders>
            <w:shd w:val="clear" w:color="auto" w:fill="auto"/>
            <w:vAlign w:val="bottom"/>
            <w:hideMark/>
          </w:tcPr>
          <w:p w14:paraId="09AB6CFC" w14:textId="77777777" w:rsidR="00D655BE" w:rsidRPr="00EA4EC3" w:rsidRDefault="00D655BE" w:rsidP="006036FD">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649E5595" w14:textId="77777777" w:rsidR="00A076B0" w:rsidRPr="00EA4EC3" w:rsidRDefault="00A076B0" w:rsidP="00A076B0">
      <w:pPr>
        <w:jc w:val="both"/>
        <w:rPr>
          <w:rFonts w:asciiTheme="minorHAnsi" w:hAnsiTheme="minorHAnsi"/>
          <w:lang w:val="en-GB"/>
        </w:rPr>
      </w:pPr>
    </w:p>
    <w:p w14:paraId="63999A7B" w14:textId="77777777" w:rsidR="007708E4" w:rsidRPr="00EA4EC3" w:rsidRDefault="007708E4" w:rsidP="00A076B0">
      <w:pPr>
        <w:jc w:val="both"/>
        <w:rPr>
          <w:rFonts w:asciiTheme="minorHAnsi" w:hAnsiTheme="minorHAnsi"/>
          <w:lang w:val="en-GB"/>
        </w:rPr>
      </w:pPr>
    </w:p>
    <w:p w14:paraId="4B589638" w14:textId="3730EF5B" w:rsidR="00972C2F" w:rsidRPr="00EA4EC3" w:rsidRDefault="00972C2F" w:rsidP="00972C2F">
      <w:pPr>
        <w:jc w:val="both"/>
        <w:rPr>
          <w:rFonts w:asciiTheme="minorHAnsi" w:hAnsiTheme="minorHAnsi"/>
          <w:b/>
          <w:lang w:val="en-GB"/>
        </w:rPr>
      </w:pPr>
      <w:r w:rsidRPr="00EA4EC3">
        <w:rPr>
          <w:rFonts w:asciiTheme="minorHAnsi" w:hAnsiTheme="minorHAnsi"/>
          <w:b/>
          <w:lang w:val="en-GB"/>
        </w:rPr>
        <w:t>V0</w:t>
      </w:r>
      <w:r w:rsidR="000D40AA" w:rsidRPr="00EA4EC3">
        <w:rPr>
          <w:rFonts w:asciiTheme="minorHAnsi" w:hAnsiTheme="minorHAnsi"/>
          <w:b/>
          <w:lang w:val="en-GB"/>
        </w:rPr>
        <w:t>51</w:t>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Coop_NATO</w:t>
      </w:r>
      <w:proofErr w:type="spellEnd"/>
    </w:p>
    <w:p w14:paraId="48836279" w14:textId="77777777" w:rsidR="00972C2F" w:rsidRPr="00EA4EC3" w:rsidRDefault="00972C2F" w:rsidP="00972C2F">
      <w:pPr>
        <w:jc w:val="both"/>
        <w:rPr>
          <w:rFonts w:asciiTheme="minorHAnsi" w:hAnsiTheme="minorHAnsi"/>
          <w:u w:val="single"/>
          <w:lang w:val="en-GB"/>
        </w:rPr>
      </w:pPr>
    </w:p>
    <w:p w14:paraId="736589E1" w14:textId="73DB374E"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roofErr w:type="gramStart"/>
      <w:r w:rsidR="00830FA9" w:rsidRPr="00EA4EC3">
        <w:rPr>
          <w:rFonts w:asciiTheme="minorHAnsi" w:hAnsiTheme="minorHAnsi"/>
          <w:lang w:val="en-GB"/>
        </w:rPr>
        <w:t>T</w:t>
      </w:r>
      <w:r w:rsidRPr="00EA4EC3">
        <w:rPr>
          <w:rFonts w:asciiTheme="minorHAnsi" w:hAnsiTheme="minorHAnsi"/>
          <w:lang w:val="en-GB"/>
        </w:rPr>
        <w:t>his binary variable reports</w:t>
      </w:r>
      <w:proofErr w:type="gramEnd"/>
      <w:r w:rsidRPr="00EA4EC3">
        <w:rPr>
          <w:rFonts w:asciiTheme="minorHAnsi" w:hAnsiTheme="minorHAnsi"/>
          <w:lang w:val="en-GB"/>
        </w:rPr>
        <w:t xml:space="preserve"> whether there has been cooperation with </w:t>
      </w:r>
      <w:r w:rsidR="006E135A" w:rsidRPr="00EA4EC3">
        <w:rPr>
          <w:rFonts w:asciiTheme="minorHAnsi" w:hAnsiTheme="minorHAnsi"/>
          <w:lang w:val="en-GB"/>
        </w:rPr>
        <w:t xml:space="preserve">the </w:t>
      </w:r>
      <w:r w:rsidRPr="00EA4EC3">
        <w:rPr>
          <w:rFonts w:asciiTheme="minorHAnsi" w:hAnsiTheme="minorHAnsi"/>
          <w:lang w:val="en-GB"/>
        </w:rPr>
        <w:t xml:space="preserve">North Atlantic Treaty Organization (NATO).  </w:t>
      </w:r>
    </w:p>
    <w:p w14:paraId="19677959" w14:textId="77777777" w:rsidR="00972C2F" w:rsidRPr="00EA4EC3" w:rsidRDefault="00972C2F" w:rsidP="00972C2F">
      <w:pPr>
        <w:jc w:val="both"/>
        <w:rPr>
          <w:rFonts w:asciiTheme="minorHAnsi" w:hAnsiTheme="minorHAnsi"/>
          <w:u w:val="single"/>
          <w:lang w:val="en-GB"/>
        </w:rPr>
      </w:pPr>
    </w:p>
    <w:p w14:paraId="2EBD9586"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0425A6BA" w14:textId="77777777" w:rsidR="007C36FC" w:rsidRDefault="007C36FC" w:rsidP="00972C2F">
      <w:pPr>
        <w:jc w:val="both"/>
        <w:rPr>
          <w:rFonts w:asciiTheme="minorHAnsi" w:hAnsiTheme="minorHAnsi"/>
          <w:u w:val="single"/>
          <w:lang w:val="en-GB"/>
        </w:rPr>
      </w:pPr>
    </w:p>
    <w:p w14:paraId="63A792F4" w14:textId="77777777" w:rsidR="007C36FC" w:rsidRDefault="007C36FC" w:rsidP="00972C2F">
      <w:pPr>
        <w:jc w:val="both"/>
        <w:rPr>
          <w:rFonts w:asciiTheme="minorHAnsi" w:hAnsiTheme="minorHAnsi"/>
          <w:u w:val="single"/>
          <w:lang w:val="en-GB"/>
        </w:rPr>
      </w:pPr>
    </w:p>
    <w:p w14:paraId="31A70182" w14:textId="3379D32F"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Binary/numeric </w:t>
      </w:r>
    </w:p>
    <w:p w14:paraId="6EF19836" w14:textId="77777777" w:rsidR="00972C2F" w:rsidRPr="00EA4EC3" w:rsidRDefault="00972C2F" w:rsidP="00972C2F">
      <w:pPr>
        <w:jc w:val="both"/>
        <w:rPr>
          <w:rFonts w:asciiTheme="minorHAnsi" w:hAnsiTheme="minorHAnsi"/>
          <w:u w:val="single"/>
          <w:lang w:val="en-GB"/>
        </w:rPr>
      </w:pPr>
    </w:p>
    <w:p w14:paraId="45695477" w14:textId="77777777" w:rsidR="00972C2F" w:rsidRPr="00EA4EC3" w:rsidRDefault="00972C2F" w:rsidP="00972C2F">
      <w:pPr>
        <w:jc w:val="both"/>
        <w:rPr>
          <w:rFonts w:asciiTheme="minorHAnsi" w:hAnsiTheme="minorHAnsi"/>
          <w:u w:val="single"/>
          <w:lang w:val="en-GB"/>
        </w:rPr>
      </w:pPr>
      <w:r w:rsidRPr="00EA4EC3">
        <w:rPr>
          <w:rFonts w:asciiTheme="minorHAnsi" w:hAnsiTheme="minorHAnsi"/>
          <w:u w:val="single"/>
          <w:lang w:val="en-GB"/>
        </w:rPr>
        <w:t xml:space="preserve">Values: </w:t>
      </w:r>
      <w:r w:rsidRPr="00EA4EC3">
        <w:rPr>
          <w:rFonts w:asciiTheme="minorHAnsi" w:hAnsiTheme="minorHAnsi"/>
          <w:lang w:val="en-GB"/>
        </w:rPr>
        <w:t>NO cooperation=0 Cooperation=1</w:t>
      </w:r>
    </w:p>
    <w:p w14:paraId="74DA3504" w14:textId="77777777" w:rsidR="00972C2F" w:rsidRPr="00EA4EC3" w:rsidRDefault="00972C2F" w:rsidP="00972C2F">
      <w:pPr>
        <w:jc w:val="both"/>
        <w:rPr>
          <w:rFonts w:asciiTheme="minorHAnsi" w:hAnsiTheme="minorHAnsi"/>
          <w:u w:val="single"/>
          <w:lang w:val="en-GB"/>
        </w:rPr>
      </w:pPr>
    </w:p>
    <w:p w14:paraId="7230C7D8" w14:textId="77777777" w:rsidR="00972C2F" w:rsidRPr="00EA4EC3" w:rsidRDefault="00972C2F" w:rsidP="00972C2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46FB12A" w14:textId="77777777" w:rsidR="00972C2F" w:rsidRPr="00EA4EC3" w:rsidRDefault="00972C2F" w:rsidP="00972C2F">
      <w:pPr>
        <w:jc w:val="both"/>
        <w:rPr>
          <w:rFonts w:asciiTheme="minorHAnsi" w:hAnsiTheme="minorHAnsi"/>
          <w:lang w:val="en-GB"/>
        </w:rPr>
      </w:pPr>
    </w:p>
    <w:p w14:paraId="5BEC704C" w14:textId="77777777" w:rsidR="00972C2F" w:rsidRPr="00EA4EC3" w:rsidRDefault="00972C2F" w:rsidP="00972C2F">
      <w:pPr>
        <w:jc w:val="both"/>
        <w:rPr>
          <w:rFonts w:asciiTheme="minorHAnsi" w:hAnsiTheme="minorHAnsi"/>
          <w:lang w:val="en-GB"/>
        </w:rPr>
      </w:pPr>
      <w:r w:rsidRPr="00EA4EC3">
        <w:rPr>
          <w:rFonts w:asciiTheme="minorHAnsi" w:hAnsiTheme="minorHAnsi"/>
          <w:lang w:val="en-GB"/>
        </w:rPr>
        <w:t>Range: 0 to 1</w:t>
      </w:r>
    </w:p>
    <w:p w14:paraId="59C3AA20" w14:textId="77777777" w:rsidR="00972C2F" w:rsidRPr="00EA4EC3" w:rsidRDefault="00972C2F" w:rsidP="00972C2F">
      <w:pPr>
        <w:jc w:val="both"/>
        <w:rPr>
          <w:rFonts w:asciiTheme="minorHAnsi" w:hAnsiTheme="minorHAnsi"/>
          <w:lang w:val="en-GB"/>
        </w:rPr>
      </w:pPr>
    </w:p>
    <w:tbl>
      <w:tblPr>
        <w:tblW w:w="4340" w:type="dxa"/>
        <w:tblInd w:w="55" w:type="dxa"/>
        <w:tblCellMar>
          <w:left w:w="70" w:type="dxa"/>
          <w:right w:w="70" w:type="dxa"/>
        </w:tblCellMar>
        <w:tblLook w:val="04A0" w:firstRow="1" w:lastRow="0" w:firstColumn="1" w:lastColumn="0" w:noHBand="0" w:noVBand="1"/>
      </w:tblPr>
      <w:tblGrid>
        <w:gridCol w:w="1740"/>
        <w:gridCol w:w="1300"/>
        <w:gridCol w:w="1300"/>
      </w:tblGrid>
      <w:tr w:rsidR="00E441BB" w:rsidRPr="00EA4EC3" w14:paraId="7BE91711" w14:textId="77777777" w:rsidTr="00E441BB">
        <w:trPr>
          <w:trHeight w:val="300"/>
        </w:trPr>
        <w:tc>
          <w:tcPr>
            <w:tcW w:w="1740" w:type="dxa"/>
            <w:tcBorders>
              <w:top w:val="nil"/>
              <w:left w:val="nil"/>
              <w:bottom w:val="single" w:sz="4" w:space="0" w:color="auto"/>
              <w:right w:val="nil"/>
            </w:tcBorders>
            <w:shd w:val="clear" w:color="auto" w:fill="auto"/>
            <w:hideMark/>
          </w:tcPr>
          <w:p w14:paraId="1B81028B" w14:textId="77777777" w:rsidR="00E441BB" w:rsidRPr="00EA4EC3" w:rsidRDefault="00E441BB" w:rsidP="006036FD">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Coop_NATO</w:t>
            </w:r>
            <w:proofErr w:type="spellEnd"/>
          </w:p>
        </w:tc>
        <w:tc>
          <w:tcPr>
            <w:tcW w:w="1300" w:type="dxa"/>
            <w:tcBorders>
              <w:top w:val="nil"/>
              <w:left w:val="nil"/>
              <w:bottom w:val="single" w:sz="4" w:space="0" w:color="auto"/>
              <w:right w:val="nil"/>
            </w:tcBorders>
            <w:shd w:val="clear" w:color="auto" w:fill="auto"/>
            <w:hideMark/>
          </w:tcPr>
          <w:p w14:paraId="3F4B4C76" w14:textId="77777777" w:rsidR="00E441BB" w:rsidRPr="00EA4EC3" w:rsidRDefault="00E441BB" w:rsidP="006036FD">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300" w:type="dxa"/>
            <w:tcBorders>
              <w:top w:val="nil"/>
              <w:left w:val="nil"/>
              <w:bottom w:val="single" w:sz="4" w:space="0" w:color="auto"/>
              <w:right w:val="nil"/>
            </w:tcBorders>
            <w:shd w:val="clear" w:color="auto" w:fill="auto"/>
            <w:hideMark/>
          </w:tcPr>
          <w:p w14:paraId="46C12D06" w14:textId="77777777" w:rsidR="00E441BB" w:rsidRPr="00EA4EC3" w:rsidRDefault="00E441BB" w:rsidP="006036FD">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E441BB" w:rsidRPr="00EA4EC3" w14:paraId="017CDF31" w14:textId="77777777" w:rsidTr="00E441BB">
        <w:trPr>
          <w:trHeight w:val="300"/>
        </w:trPr>
        <w:tc>
          <w:tcPr>
            <w:tcW w:w="1740" w:type="dxa"/>
            <w:tcBorders>
              <w:top w:val="nil"/>
              <w:left w:val="nil"/>
              <w:bottom w:val="nil"/>
              <w:right w:val="nil"/>
            </w:tcBorders>
            <w:shd w:val="clear" w:color="auto" w:fill="auto"/>
            <w:noWrap/>
            <w:vAlign w:val="bottom"/>
            <w:hideMark/>
          </w:tcPr>
          <w:p w14:paraId="3826E9DA" w14:textId="77777777" w:rsidR="00E441BB" w:rsidRPr="00EA4EC3" w:rsidRDefault="00E441BB"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No Cooperation</w:t>
            </w:r>
          </w:p>
        </w:tc>
        <w:tc>
          <w:tcPr>
            <w:tcW w:w="1300" w:type="dxa"/>
            <w:tcBorders>
              <w:top w:val="nil"/>
              <w:left w:val="nil"/>
              <w:bottom w:val="nil"/>
              <w:right w:val="nil"/>
            </w:tcBorders>
            <w:shd w:val="clear" w:color="auto" w:fill="auto"/>
            <w:noWrap/>
            <w:hideMark/>
          </w:tcPr>
          <w:p w14:paraId="47E621A4" w14:textId="21CC739F" w:rsidR="00E441BB" w:rsidRPr="00EA4EC3" w:rsidRDefault="00B8645C" w:rsidP="006036FD">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w:t>
            </w:r>
          </w:p>
        </w:tc>
        <w:tc>
          <w:tcPr>
            <w:tcW w:w="1300" w:type="dxa"/>
            <w:tcBorders>
              <w:top w:val="nil"/>
              <w:left w:val="nil"/>
              <w:bottom w:val="nil"/>
              <w:right w:val="nil"/>
            </w:tcBorders>
            <w:shd w:val="clear" w:color="auto" w:fill="auto"/>
            <w:noWrap/>
            <w:hideMark/>
          </w:tcPr>
          <w:p w14:paraId="62A57B6D" w14:textId="0ED1BE9A" w:rsidR="00E441BB" w:rsidRPr="00EA4EC3" w:rsidRDefault="00014B15" w:rsidP="00B8645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r w:rsidR="00B8645C" w:rsidRPr="00EA4EC3">
              <w:rPr>
                <w:rFonts w:asciiTheme="minorHAnsi" w:eastAsia="Times New Roman" w:hAnsiTheme="minorHAnsi"/>
                <w:color w:val="000000"/>
                <w:lang w:val="en-GB"/>
              </w:rPr>
              <w:t>5</w:t>
            </w:r>
            <w:r w:rsidRPr="00EA4EC3">
              <w:rPr>
                <w:rFonts w:asciiTheme="minorHAnsi" w:eastAsia="Times New Roman" w:hAnsiTheme="minorHAnsi"/>
                <w:color w:val="000000"/>
                <w:lang w:val="en-GB"/>
              </w:rPr>
              <w:t>.</w:t>
            </w:r>
            <w:r w:rsidR="00B8645C" w:rsidRPr="00EA4EC3">
              <w:rPr>
                <w:rFonts w:asciiTheme="minorHAnsi" w:eastAsia="Times New Roman" w:hAnsiTheme="minorHAnsi"/>
                <w:color w:val="000000"/>
                <w:lang w:val="en-GB"/>
              </w:rPr>
              <w:t>71</w:t>
            </w:r>
          </w:p>
        </w:tc>
      </w:tr>
      <w:tr w:rsidR="00E441BB" w:rsidRPr="00EA4EC3" w14:paraId="5EC69DF9" w14:textId="77777777" w:rsidTr="00E441BB">
        <w:trPr>
          <w:trHeight w:val="300"/>
        </w:trPr>
        <w:tc>
          <w:tcPr>
            <w:tcW w:w="1740" w:type="dxa"/>
            <w:tcBorders>
              <w:top w:val="nil"/>
              <w:left w:val="nil"/>
              <w:bottom w:val="nil"/>
              <w:right w:val="nil"/>
            </w:tcBorders>
            <w:shd w:val="clear" w:color="auto" w:fill="auto"/>
            <w:noWrap/>
            <w:vAlign w:val="bottom"/>
            <w:hideMark/>
          </w:tcPr>
          <w:p w14:paraId="2E8AFF11" w14:textId="77777777" w:rsidR="00E441BB" w:rsidRPr="00EA4EC3" w:rsidRDefault="00E441BB"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Cooperation</w:t>
            </w:r>
          </w:p>
        </w:tc>
        <w:tc>
          <w:tcPr>
            <w:tcW w:w="1300" w:type="dxa"/>
            <w:tcBorders>
              <w:top w:val="nil"/>
              <w:left w:val="nil"/>
              <w:bottom w:val="nil"/>
              <w:right w:val="nil"/>
            </w:tcBorders>
            <w:shd w:val="clear" w:color="auto" w:fill="auto"/>
            <w:noWrap/>
            <w:hideMark/>
          </w:tcPr>
          <w:p w14:paraId="256805B9" w14:textId="21752C78" w:rsidR="00E441BB" w:rsidRPr="00EA4EC3" w:rsidRDefault="00B8645C" w:rsidP="006036FD">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noWrap/>
            <w:hideMark/>
          </w:tcPr>
          <w:p w14:paraId="22B04152" w14:textId="0AFB8801" w:rsidR="00E441BB" w:rsidRPr="00EA4EC3" w:rsidRDefault="00E441BB" w:rsidP="00B8645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B8645C" w:rsidRPr="00EA4EC3">
              <w:rPr>
                <w:rFonts w:asciiTheme="minorHAnsi" w:eastAsia="Times New Roman" w:hAnsiTheme="minorHAnsi"/>
                <w:color w:val="000000"/>
                <w:lang w:val="en-GB"/>
              </w:rPr>
              <w:t>4</w:t>
            </w:r>
            <w:r w:rsidR="00014B15" w:rsidRPr="00EA4EC3">
              <w:rPr>
                <w:rFonts w:asciiTheme="minorHAnsi" w:eastAsia="Times New Roman" w:hAnsiTheme="minorHAnsi"/>
                <w:color w:val="000000"/>
                <w:lang w:val="en-GB"/>
              </w:rPr>
              <w:t>.</w:t>
            </w:r>
            <w:r w:rsidR="00B8645C" w:rsidRPr="00EA4EC3">
              <w:rPr>
                <w:rFonts w:asciiTheme="minorHAnsi" w:eastAsia="Times New Roman" w:hAnsiTheme="minorHAnsi"/>
                <w:color w:val="000000"/>
                <w:lang w:val="en-GB"/>
              </w:rPr>
              <w:t>29</w:t>
            </w:r>
          </w:p>
        </w:tc>
      </w:tr>
      <w:tr w:rsidR="00E441BB" w:rsidRPr="00EA4EC3" w14:paraId="44000C09" w14:textId="77777777" w:rsidTr="00E441BB">
        <w:trPr>
          <w:trHeight w:val="300"/>
        </w:trPr>
        <w:tc>
          <w:tcPr>
            <w:tcW w:w="1740" w:type="dxa"/>
            <w:tcBorders>
              <w:top w:val="single" w:sz="4" w:space="0" w:color="auto"/>
              <w:left w:val="nil"/>
              <w:bottom w:val="nil"/>
              <w:right w:val="nil"/>
            </w:tcBorders>
            <w:shd w:val="clear" w:color="auto" w:fill="auto"/>
            <w:vAlign w:val="bottom"/>
            <w:hideMark/>
          </w:tcPr>
          <w:p w14:paraId="04A73DFA" w14:textId="77777777" w:rsidR="00E441BB" w:rsidRPr="00EA4EC3" w:rsidRDefault="00E441BB" w:rsidP="006036FD">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vAlign w:val="bottom"/>
            <w:hideMark/>
          </w:tcPr>
          <w:p w14:paraId="1F0159D1" w14:textId="2D72ED92" w:rsidR="00E441BB" w:rsidRPr="00EA4EC3" w:rsidRDefault="00E441BB" w:rsidP="00B8645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B8645C"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vAlign w:val="bottom"/>
            <w:hideMark/>
          </w:tcPr>
          <w:p w14:paraId="11DF7108" w14:textId="77777777" w:rsidR="00E441BB" w:rsidRPr="00EA4EC3" w:rsidRDefault="00E441BB" w:rsidP="006036FD">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399D8723" w14:textId="77777777" w:rsidR="00972C2F" w:rsidRPr="00EA4EC3" w:rsidRDefault="00972C2F" w:rsidP="000D795E">
      <w:pPr>
        <w:jc w:val="both"/>
        <w:rPr>
          <w:rFonts w:asciiTheme="minorHAnsi" w:hAnsiTheme="minorHAnsi"/>
          <w:lang w:val="en-GB"/>
        </w:rPr>
      </w:pPr>
    </w:p>
    <w:p w14:paraId="45B7E1A0" w14:textId="77777777" w:rsidR="00540156" w:rsidRPr="00EA4EC3" w:rsidRDefault="00540156" w:rsidP="000D795E">
      <w:pPr>
        <w:jc w:val="both"/>
        <w:rPr>
          <w:rFonts w:asciiTheme="minorHAnsi" w:hAnsiTheme="minorHAnsi"/>
          <w:lang w:val="en-GB"/>
        </w:rPr>
      </w:pPr>
    </w:p>
    <w:p w14:paraId="627F31AE" w14:textId="30716628" w:rsidR="00972C2F" w:rsidRPr="00EA4EC3" w:rsidRDefault="00972C2F" w:rsidP="00972C2F">
      <w:pPr>
        <w:jc w:val="both"/>
        <w:rPr>
          <w:rFonts w:asciiTheme="minorHAnsi" w:hAnsiTheme="minorHAnsi"/>
          <w:b/>
          <w:lang w:val="en-GB"/>
        </w:rPr>
      </w:pPr>
      <w:r w:rsidRPr="00EA4EC3">
        <w:rPr>
          <w:rFonts w:asciiTheme="minorHAnsi" w:hAnsiTheme="minorHAnsi"/>
          <w:b/>
          <w:lang w:val="en-GB"/>
        </w:rPr>
        <w:t>V0</w:t>
      </w:r>
      <w:r w:rsidR="00EE46CE" w:rsidRPr="00EA4EC3">
        <w:rPr>
          <w:rFonts w:asciiTheme="minorHAnsi" w:hAnsiTheme="minorHAnsi"/>
          <w:b/>
          <w:lang w:val="en-GB"/>
        </w:rPr>
        <w:t>52</w:t>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Coop_ASEAN</w:t>
      </w:r>
      <w:proofErr w:type="spellEnd"/>
    </w:p>
    <w:p w14:paraId="1812A076" w14:textId="77777777" w:rsidR="00972C2F" w:rsidRPr="00EA4EC3" w:rsidRDefault="00972C2F" w:rsidP="00972C2F">
      <w:pPr>
        <w:jc w:val="both"/>
        <w:rPr>
          <w:rFonts w:asciiTheme="minorHAnsi" w:hAnsiTheme="minorHAnsi"/>
          <w:u w:val="single"/>
          <w:lang w:val="en-GB"/>
        </w:rPr>
      </w:pPr>
    </w:p>
    <w:p w14:paraId="1DA297B3" w14:textId="7903C88F"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roofErr w:type="gramStart"/>
      <w:r w:rsidR="00830FA9" w:rsidRPr="00EA4EC3">
        <w:rPr>
          <w:rFonts w:asciiTheme="minorHAnsi" w:hAnsiTheme="minorHAnsi"/>
          <w:lang w:val="en-GB"/>
        </w:rPr>
        <w:t>T</w:t>
      </w:r>
      <w:r w:rsidRPr="00EA4EC3">
        <w:rPr>
          <w:rFonts w:asciiTheme="minorHAnsi" w:hAnsiTheme="minorHAnsi"/>
          <w:lang w:val="en-GB"/>
        </w:rPr>
        <w:t>his binary variable reports</w:t>
      </w:r>
      <w:proofErr w:type="gramEnd"/>
      <w:r w:rsidRPr="00EA4EC3">
        <w:rPr>
          <w:rFonts w:asciiTheme="minorHAnsi" w:hAnsiTheme="minorHAnsi"/>
          <w:lang w:val="en-GB"/>
        </w:rPr>
        <w:t xml:space="preserve"> whether there has been cooperation with the Association of Southeast Asian Nations (ASEAN).  </w:t>
      </w:r>
    </w:p>
    <w:p w14:paraId="2DA53A3B" w14:textId="77777777" w:rsidR="007C36FC" w:rsidRDefault="007C36FC" w:rsidP="00972C2F">
      <w:pPr>
        <w:jc w:val="both"/>
        <w:rPr>
          <w:rFonts w:asciiTheme="minorHAnsi" w:hAnsiTheme="minorHAnsi"/>
          <w:u w:val="single"/>
          <w:lang w:val="en-GB"/>
        </w:rPr>
      </w:pPr>
    </w:p>
    <w:p w14:paraId="630E609D"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42D0E5D8" w14:textId="77777777" w:rsidR="007C36FC" w:rsidRDefault="007C36FC" w:rsidP="00972C2F">
      <w:pPr>
        <w:jc w:val="both"/>
        <w:rPr>
          <w:rFonts w:asciiTheme="minorHAnsi" w:hAnsiTheme="minorHAnsi"/>
          <w:u w:val="single"/>
          <w:lang w:val="en-GB"/>
        </w:rPr>
      </w:pPr>
    </w:p>
    <w:p w14:paraId="50B3BECE" w14:textId="36B7C36C"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Binary/numeric </w:t>
      </w:r>
    </w:p>
    <w:p w14:paraId="1AABD11C" w14:textId="77777777" w:rsidR="00972C2F" w:rsidRPr="00EA4EC3" w:rsidRDefault="00972C2F" w:rsidP="00972C2F">
      <w:pPr>
        <w:jc w:val="both"/>
        <w:rPr>
          <w:rFonts w:asciiTheme="minorHAnsi" w:hAnsiTheme="minorHAnsi"/>
          <w:u w:val="single"/>
          <w:lang w:val="en-GB"/>
        </w:rPr>
      </w:pPr>
    </w:p>
    <w:p w14:paraId="4C81F02B" w14:textId="77777777" w:rsidR="00972C2F" w:rsidRPr="00EA4EC3" w:rsidRDefault="00972C2F" w:rsidP="00972C2F">
      <w:pPr>
        <w:jc w:val="both"/>
        <w:rPr>
          <w:rFonts w:asciiTheme="minorHAnsi" w:hAnsiTheme="minorHAnsi"/>
          <w:u w:val="single"/>
          <w:lang w:val="en-GB"/>
        </w:rPr>
      </w:pPr>
      <w:r w:rsidRPr="00EA4EC3">
        <w:rPr>
          <w:rFonts w:asciiTheme="minorHAnsi" w:hAnsiTheme="minorHAnsi"/>
          <w:u w:val="single"/>
          <w:lang w:val="en-GB"/>
        </w:rPr>
        <w:t>Values:</w:t>
      </w:r>
      <w:r w:rsidRPr="00EA4EC3">
        <w:rPr>
          <w:rFonts w:asciiTheme="minorHAnsi" w:hAnsiTheme="minorHAnsi"/>
          <w:lang w:val="en-GB"/>
        </w:rPr>
        <w:t xml:space="preserve"> NO cooperation=0 Cooperation=1</w:t>
      </w:r>
    </w:p>
    <w:p w14:paraId="2FE78906" w14:textId="77777777" w:rsidR="00972C2F" w:rsidRPr="00EA4EC3" w:rsidRDefault="00972C2F" w:rsidP="00972C2F">
      <w:pPr>
        <w:jc w:val="both"/>
        <w:rPr>
          <w:rFonts w:asciiTheme="minorHAnsi" w:hAnsiTheme="minorHAnsi"/>
          <w:u w:val="single"/>
          <w:lang w:val="en-GB"/>
        </w:rPr>
      </w:pPr>
    </w:p>
    <w:p w14:paraId="60807821" w14:textId="77777777" w:rsidR="00972C2F" w:rsidRPr="00EA4EC3" w:rsidRDefault="00972C2F" w:rsidP="00972C2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B8D78BC" w14:textId="77777777" w:rsidR="00972C2F" w:rsidRPr="00EA4EC3" w:rsidRDefault="00972C2F" w:rsidP="00972C2F">
      <w:pPr>
        <w:jc w:val="both"/>
        <w:rPr>
          <w:rFonts w:asciiTheme="minorHAnsi" w:hAnsiTheme="minorHAnsi"/>
          <w:lang w:val="en-GB"/>
        </w:rPr>
      </w:pPr>
    </w:p>
    <w:p w14:paraId="3D5D899B" w14:textId="77777777" w:rsidR="00972C2F" w:rsidRPr="00EA4EC3" w:rsidRDefault="00972C2F" w:rsidP="00972C2F">
      <w:pPr>
        <w:jc w:val="both"/>
        <w:rPr>
          <w:rFonts w:asciiTheme="minorHAnsi" w:hAnsiTheme="minorHAnsi"/>
          <w:lang w:val="en-GB"/>
        </w:rPr>
      </w:pPr>
      <w:r w:rsidRPr="00EA4EC3">
        <w:rPr>
          <w:rFonts w:asciiTheme="minorHAnsi" w:hAnsiTheme="minorHAnsi"/>
          <w:lang w:val="en-GB"/>
        </w:rPr>
        <w:lastRenderedPageBreak/>
        <w:t>Range: 0 to 1</w:t>
      </w:r>
    </w:p>
    <w:p w14:paraId="4874D9D2" w14:textId="77777777" w:rsidR="00972C2F" w:rsidRPr="00EA4EC3" w:rsidRDefault="00972C2F" w:rsidP="00972C2F">
      <w:pPr>
        <w:jc w:val="both"/>
        <w:rPr>
          <w:rFonts w:asciiTheme="minorHAnsi" w:hAnsiTheme="minorHAnsi"/>
          <w:lang w:val="en-GB"/>
        </w:rPr>
      </w:pPr>
    </w:p>
    <w:tbl>
      <w:tblPr>
        <w:tblW w:w="4898" w:type="dxa"/>
        <w:tblInd w:w="55" w:type="dxa"/>
        <w:tblCellMar>
          <w:left w:w="70" w:type="dxa"/>
          <w:right w:w="70" w:type="dxa"/>
        </w:tblCellMar>
        <w:tblLook w:val="04A0" w:firstRow="1" w:lastRow="0" w:firstColumn="1" w:lastColumn="0" w:noHBand="0" w:noVBand="1"/>
      </w:tblPr>
      <w:tblGrid>
        <w:gridCol w:w="1860"/>
        <w:gridCol w:w="1517"/>
        <w:gridCol w:w="1521"/>
      </w:tblGrid>
      <w:tr w:rsidR="00E441BB" w:rsidRPr="00EA4EC3" w14:paraId="1B8D2869" w14:textId="77777777" w:rsidTr="00CF056F">
        <w:trPr>
          <w:trHeight w:val="317"/>
        </w:trPr>
        <w:tc>
          <w:tcPr>
            <w:tcW w:w="1860" w:type="dxa"/>
            <w:tcBorders>
              <w:top w:val="nil"/>
              <w:left w:val="nil"/>
              <w:bottom w:val="single" w:sz="4" w:space="0" w:color="auto"/>
              <w:right w:val="nil"/>
            </w:tcBorders>
            <w:shd w:val="clear" w:color="auto" w:fill="auto"/>
            <w:hideMark/>
          </w:tcPr>
          <w:p w14:paraId="0879EE55" w14:textId="77777777" w:rsidR="00E441BB" w:rsidRPr="00EA4EC3" w:rsidRDefault="00E441BB" w:rsidP="0071068C">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Coop_ASEAN</w:t>
            </w:r>
            <w:proofErr w:type="spellEnd"/>
          </w:p>
        </w:tc>
        <w:tc>
          <w:tcPr>
            <w:tcW w:w="1517" w:type="dxa"/>
            <w:tcBorders>
              <w:top w:val="nil"/>
              <w:left w:val="nil"/>
              <w:bottom w:val="single" w:sz="4" w:space="0" w:color="auto"/>
              <w:right w:val="nil"/>
            </w:tcBorders>
            <w:shd w:val="clear" w:color="auto" w:fill="auto"/>
            <w:hideMark/>
          </w:tcPr>
          <w:p w14:paraId="48B8F351" w14:textId="77777777" w:rsidR="00E441BB" w:rsidRPr="00EA4EC3" w:rsidRDefault="00E441BB"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521" w:type="dxa"/>
            <w:tcBorders>
              <w:top w:val="nil"/>
              <w:left w:val="nil"/>
              <w:bottom w:val="single" w:sz="4" w:space="0" w:color="auto"/>
              <w:right w:val="nil"/>
            </w:tcBorders>
            <w:shd w:val="clear" w:color="auto" w:fill="auto"/>
            <w:hideMark/>
          </w:tcPr>
          <w:p w14:paraId="7A5B4C5B" w14:textId="77777777" w:rsidR="00E441BB" w:rsidRPr="00EA4EC3" w:rsidRDefault="00E441BB"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E441BB" w:rsidRPr="00EA4EC3" w14:paraId="65F0F242" w14:textId="77777777" w:rsidTr="00CF056F">
        <w:trPr>
          <w:trHeight w:val="317"/>
        </w:trPr>
        <w:tc>
          <w:tcPr>
            <w:tcW w:w="1860" w:type="dxa"/>
            <w:tcBorders>
              <w:top w:val="nil"/>
              <w:left w:val="nil"/>
              <w:bottom w:val="nil"/>
              <w:right w:val="nil"/>
            </w:tcBorders>
            <w:shd w:val="clear" w:color="auto" w:fill="auto"/>
            <w:noWrap/>
            <w:vAlign w:val="bottom"/>
            <w:hideMark/>
          </w:tcPr>
          <w:p w14:paraId="1154069C" w14:textId="77777777" w:rsidR="00E441BB" w:rsidRPr="00EA4EC3" w:rsidRDefault="00E441BB"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No Cooperation</w:t>
            </w:r>
          </w:p>
        </w:tc>
        <w:tc>
          <w:tcPr>
            <w:tcW w:w="1517" w:type="dxa"/>
            <w:tcBorders>
              <w:top w:val="nil"/>
              <w:left w:val="nil"/>
              <w:bottom w:val="nil"/>
              <w:right w:val="nil"/>
            </w:tcBorders>
            <w:shd w:val="clear" w:color="auto" w:fill="auto"/>
            <w:noWrap/>
            <w:hideMark/>
          </w:tcPr>
          <w:p w14:paraId="5F8E4691" w14:textId="1F626D91" w:rsidR="00E441BB" w:rsidRPr="00EA4EC3" w:rsidRDefault="00E441BB" w:rsidP="00A6752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A6752C" w:rsidRPr="00EA4EC3">
              <w:rPr>
                <w:rFonts w:asciiTheme="minorHAnsi" w:eastAsia="Times New Roman" w:hAnsiTheme="minorHAnsi"/>
                <w:color w:val="000000"/>
                <w:lang w:val="en-GB"/>
              </w:rPr>
              <w:t>4</w:t>
            </w:r>
          </w:p>
        </w:tc>
        <w:tc>
          <w:tcPr>
            <w:tcW w:w="1521" w:type="dxa"/>
            <w:tcBorders>
              <w:top w:val="nil"/>
              <w:left w:val="nil"/>
              <w:bottom w:val="nil"/>
              <w:right w:val="nil"/>
            </w:tcBorders>
            <w:shd w:val="clear" w:color="auto" w:fill="auto"/>
            <w:noWrap/>
            <w:hideMark/>
          </w:tcPr>
          <w:p w14:paraId="703615D8" w14:textId="0CD1FE0F" w:rsidR="00E441BB" w:rsidRPr="00EA4EC3" w:rsidRDefault="00E441BB" w:rsidP="00A6752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r w:rsidR="00A6752C" w:rsidRPr="00EA4EC3">
              <w:rPr>
                <w:rFonts w:asciiTheme="minorHAnsi" w:eastAsia="Times New Roman" w:hAnsiTheme="minorHAnsi"/>
                <w:color w:val="000000"/>
                <w:lang w:val="en-GB"/>
              </w:rPr>
              <w:t>7</w:t>
            </w:r>
            <w:r w:rsidRPr="00EA4EC3">
              <w:rPr>
                <w:rFonts w:asciiTheme="minorHAnsi" w:eastAsia="Times New Roman" w:hAnsiTheme="minorHAnsi"/>
                <w:color w:val="000000"/>
                <w:lang w:val="en-GB"/>
              </w:rPr>
              <w:t>.</w:t>
            </w:r>
            <w:r w:rsidR="00A6752C" w:rsidRPr="00EA4EC3">
              <w:rPr>
                <w:rFonts w:asciiTheme="minorHAnsi" w:eastAsia="Times New Roman" w:hAnsiTheme="minorHAnsi"/>
                <w:color w:val="000000"/>
                <w:lang w:val="en-GB"/>
              </w:rPr>
              <w:t>14</w:t>
            </w:r>
          </w:p>
        </w:tc>
      </w:tr>
      <w:tr w:rsidR="00E441BB" w:rsidRPr="00EA4EC3" w14:paraId="19FCA712" w14:textId="77777777" w:rsidTr="00CF056F">
        <w:trPr>
          <w:trHeight w:val="317"/>
        </w:trPr>
        <w:tc>
          <w:tcPr>
            <w:tcW w:w="1860" w:type="dxa"/>
            <w:tcBorders>
              <w:top w:val="nil"/>
              <w:left w:val="nil"/>
              <w:bottom w:val="nil"/>
              <w:right w:val="nil"/>
            </w:tcBorders>
            <w:shd w:val="clear" w:color="auto" w:fill="auto"/>
            <w:noWrap/>
            <w:vAlign w:val="bottom"/>
            <w:hideMark/>
          </w:tcPr>
          <w:p w14:paraId="678AB24E" w14:textId="77777777" w:rsidR="00E441BB" w:rsidRPr="00EA4EC3" w:rsidRDefault="00E441BB"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Cooperation</w:t>
            </w:r>
          </w:p>
        </w:tc>
        <w:tc>
          <w:tcPr>
            <w:tcW w:w="1517" w:type="dxa"/>
            <w:tcBorders>
              <w:top w:val="nil"/>
              <w:left w:val="nil"/>
              <w:bottom w:val="nil"/>
              <w:right w:val="nil"/>
            </w:tcBorders>
            <w:shd w:val="clear" w:color="auto" w:fill="auto"/>
            <w:noWrap/>
            <w:hideMark/>
          </w:tcPr>
          <w:p w14:paraId="4EE73C7E" w14:textId="77777777" w:rsidR="00E441BB" w:rsidRPr="00EA4EC3" w:rsidRDefault="00E441BB"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21" w:type="dxa"/>
            <w:tcBorders>
              <w:top w:val="nil"/>
              <w:left w:val="nil"/>
              <w:bottom w:val="nil"/>
              <w:right w:val="nil"/>
            </w:tcBorders>
            <w:shd w:val="clear" w:color="auto" w:fill="auto"/>
            <w:noWrap/>
            <w:hideMark/>
          </w:tcPr>
          <w:p w14:paraId="180885AB" w14:textId="346FB76D" w:rsidR="00E441BB" w:rsidRPr="00EA4EC3" w:rsidRDefault="00A6752C"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E441BB" w:rsidRPr="00EA4EC3" w14:paraId="102C01CA" w14:textId="77777777" w:rsidTr="00CF056F">
        <w:trPr>
          <w:trHeight w:val="317"/>
        </w:trPr>
        <w:tc>
          <w:tcPr>
            <w:tcW w:w="1860" w:type="dxa"/>
            <w:tcBorders>
              <w:top w:val="single" w:sz="4" w:space="0" w:color="auto"/>
              <w:left w:val="nil"/>
              <w:bottom w:val="nil"/>
              <w:right w:val="nil"/>
            </w:tcBorders>
            <w:shd w:val="clear" w:color="auto" w:fill="auto"/>
            <w:vAlign w:val="bottom"/>
            <w:hideMark/>
          </w:tcPr>
          <w:p w14:paraId="0CA22EFD" w14:textId="77777777" w:rsidR="00E441BB" w:rsidRPr="00EA4EC3" w:rsidRDefault="00E441BB"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17" w:type="dxa"/>
            <w:tcBorders>
              <w:top w:val="single" w:sz="4" w:space="0" w:color="auto"/>
              <w:left w:val="nil"/>
              <w:bottom w:val="nil"/>
              <w:right w:val="nil"/>
            </w:tcBorders>
            <w:shd w:val="clear" w:color="auto" w:fill="auto"/>
            <w:vAlign w:val="bottom"/>
            <w:hideMark/>
          </w:tcPr>
          <w:p w14:paraId="44F16465" w14:textId="258FB874" w:rsidR="00E441BB" w:rsidRPr="00EA4EC3" w:rsidRDefault="00E441BB" w:rsidP="00A6752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A6752C" w:rsidRPr="00EA4EC3">
              <w:rPr>
                <w:rFonts w:asciiTheme="minorHAnsi" w:eastAsia="Times New Roman" w:hAnsiTheme="minorHAnsi"/>
                <w:color w:val="000000"/>
                <w:lang w:val="en-GB"/>
              </w:rPr>
              <w:t>5</w:t>
            </w:r>
          </w:p>
        </w:tc>
        <w:tc>
          <w:tcPr>
            <w:tcW w:w="1521" w:type="dxa"/>
            <w:tcBorders>
              <w:top w:val="single" w:sz="4" w:space="0" w:color="auto"/>
              <w:left w:val="nil"/>
              <w:bottom w:val="nil"/>
              <w:right w:val="nil"/>
            </w:tcBorders>
            <w:shd w:val="clear" w:color="auto" w:fill="auto"/>
            <w:vAlign w:val="bottom"/>
            <w:hideMark/>
          </w:tcPr>
          <w:p w14:paraId="7BA55147" w14:textId="77777777" w:rsidR="00E441BB" w:rsidRPr="00EA4EC3" w:rsidRDefault="00E441BB"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6B5622BA" w14:textId="77777777" w:rsidR="00972C2F" w:rsidRPr="00EA4EC3" w:rsidRDefault="00972C2F" w:rsidP="000D795E">
      <w:pPr>
        <w:jc w:val="both"/>
        <w:rPr>
          <w:rFonts w:asciiTheme="minorHAnsi" w:hAnsiTheme="minorHAnsi"/>
          <w:lang w:val="en-GB"/>
        </w:rPr>
      </w:pPr>
    </w:p>
    <w:p w14:paraId="7B36AE4E" w14:textId="77777777" w:rsidR="00540156" w:rsidRPr="00EA4EC3" w:rsidRDefault="00540156" w:rsidP="000D795E">
      <w:pPr>
        <w:jc w:val="both"/>
        <w:rPr>
          <w:rFonts w:asciiTheme="minorHAnsi" w:hAnsiTheme="minorHAnsi"/>
          <w:lang w:val="en-GB"/>
        </w:rPr>
      </w:pPr>
    </w:p>
    <w:p w14:paraId="68A150DC" w14:textId="4E94DBD8" w:rsidR="00972C2F" w:rsidRPr="00EA4EC3" w:rsidRDefault="00972C2F" w:rsidP="00972C2F">
      <w:pPr>
        <w:jc w:val="both"/>
        <w:rPr>
          <w:rFonts w:asciiTheme="minorHAnsi" w:hAnsiTheme="minorHAnsi"/>
          <w:b/>
          <w:lang w:val="en-GB"/>
        </w:rPr>
      </w:pPr>
      <w:r w:rsidRPr="00EA4EC3">
        <w:rPr>
          <w:rFonts w:asciiTheme="minorHAnsi" w:hAnsiTheme="minorHAnsi"/>
          <w:b/>
          <w:lang w:val="en-GB"/>
        </w:rPr>
        <w:t>V0</w:t>
      </w:r>
      <w:r w:rsidR="000D4828" w:rsidRPr="00EA4EC3">
        <w:rPr>
          <w:rFonts w:asciiTheme="minorHAnsi" w:hAnsiTheme="minorHAnsi"/>
          <w:b/>
          <w:lang w:val="en-GB"/>
        </w:rPr>
        <w:t>53</w:t>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Coop_AU</w:t>
      </w:r>
      <w:proofErr w:type="spellEnd"/>
    </w:p>
    <w:p w14:paraId="278EE79C" w14:textId="77777777" w:rsidR="00972C2F" w:rsidRPr="00EA4EC3" w:rsidRDefault="00972C2F" w:rsidP="00972C2F">
      <w:pPr>
        <w:jc w:val="both"/>
        <w:rPr>
          <w:rFonts w:asciiTheme="minorHAnsi" w:hAnsiTheme="minorHAnsi"/>
          <w:u w:val="single"/>
          <w:lang w:val="en-GB"/>
        </w:rPr>
      </w:pPr>
    </w:p>
    <w:p w14:paraId="30580D89" w14:textId="75D87D4D"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roofErr w:type="gramStart"/>
      <w:r w:rsidR="00830FA9" w:rsidRPr="00EA4EC3">
        <w:rPr>
          <w:rFonts w:asciiTheme="minorHAnsi" w:hAnsiTheme="minorHAnsi"/>
          <w:lang w:val="en-GB"/>
        </w:rPr>
        <w:t>T</w:t>
      </w:r>
      <w:r w:rsidRPr="00EA4EC3">
        <w:rPr>
          <w:rFonts w:asciiTheme="minorHAnsi" w:hAnsiTheme="minorHAnsi"/>
          <w:lang w:val="en-GB"/>
        </w:rPr>
        <w:t>his binary variable reports</w:t>
      </w:r>
      <w:proofErr w:type="gramEnd"/>
      <w:r w:rsidRPr="00EA4EC3">
        <w:rPr>
          <w:rFonts w:asciiTheme="minorHAnsi" w:hAnsiTheme="minorHAnsi"/>
          <w:lang w:val="en-GB"/>
        </w:rPr>
        <w:t xml:space="preserve"> whether there has been cooperation with</w:t>
      </w:r>
      <w:r w:rsidR="00830FA9" w:rsidRPr="00EA4EC3">
        <w:rPr>
          <w:rFonts w:asciiTheme="minorHAnsi" w:hAnsiTheme="minorHAnsi"/>
          <w:lang w:val="en-GB"/>
        </w:rPr>
        <w:t xml:space="preserve"> the</w:t>
      </w:r>
      <w:r w:rsidRPr="00EA4EC3">
        <w:rPr>
          <w:rFonts w:asciiTheme="minorHAnsi" w:hAnsiTheme="minorHAnsi"/>
          <w:lang w:val="en-GB"/>
        </w:rPr>
        <w:t xml:space="preserve"> African Union (AU). </w:t>
      </w:r>
    </w:p>
    <w:p w14:paraId="3D0C0DA5" w14:textId="77777777" w:rsidR="00972C2F" w:rsidRPr="00EA4EC3" w:rsidRDefault="00972C2F" w:rsidP="00972C2F">
      <w:pPr>
        <w:jc w:val="both"/>
        <w:rPr>
          <w:rFonts w:asciiTheme="minorHAnsi" w:hAnsiTheme="minorHAnsi"/>
          <w:u w:val="single"/>
          <w:lang w:val="en-GB"/>
        </w:rPr>
      </w:pPr>
    </w:p>
    <w:p w14:paraId="399D5C60" w14:textId="77777777" w:rsidR="007C36FC" w:rsidRPr="000A301E" w:rsidRDefault="007C36FC" w:rsidP="007C36FC">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0943AAA0" w14:textId="77777777" w:rsidR="007C36FC" w:rsidRDefault="007C36FC" w:rsidP="00972C2F">
      <w:pPr>
        <w:jc w:val="both"/>
        <w:rPr>
          <w:rFonts w:asciiTheme="minorHAnsi" w:hAnsiTheme="minorHAnsi"/>
          <w:u w:val="single"/>
          <w:lang w:val="en-GB"/>
        </w:rPr>
      </w:pPr>
    </w:p>
    <w:p w14:paraId="12745AB8" w14:textId="64ED9395" w:rsidR="00972C2F" w:rsidRPr="00EA4EC3" w:rsidRDefault="00972C2F" w:rsidP="00972C2F">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Binary/numeric </w:t>
      </w:r>
    </w:p>
    <w:p w14:paraId="14C90E47" w14:textId="77777777" w:rsidR="00972C2F" w:rsidRPr="00EA4EC3" w:rsidRDefault="00972C2F" w:rsidP="00972C2F">
      <w:pPr>
        <w:jc w:val="both"/>
        <w:rPr>
          <w:rFonts w:asciiTheme="minorHAnsi" w:hAnsiTheme="minorHAnsi"/>
          <w:u w:val="single"/>
          <w:lang w:val="en-GB"/>
        </w:rPr>
      </w:pPr>
    </w:p>
    <w:p w14:paraId="00356D93" w14:textId="77777777" w:rsidR="00972C2F" w:rsidRPr="00EA4EC3" w:rsidRDefault="00972C2F" w:rsidP="00972C2F">
      <w:pPr>
        <w:jc w:val="both"/>
        <w:rPr>
          <w:rFonts w:asciiTheme="minorHAnsi" w:hAnsiTheme="minorHAnsi"/>
          <w:u w:val="single"/>
          <w:lang w:val="en-GB"/>
        </w:rPr>
      </w:pPr>
      <w:r w:rsidRPr="00EA4EC3">
        <w:rPr>
          <w:rFonts w:asciiTheme="minorHAnsi" w:hAnsiTheme="minorHAnsi"/>
          <w:u w:val="single"/>
          <w:lang w:val="en-GB"/>
        </w:rPr>
        <w:t>Values:</w:t>
      </w:r>
      <w:r w:rsidRPr="00EA4EC3">
        <w:rPr>
          <w:rFonts w:asciiTheme="minorHAnsi" w:hAnsiTheme="minorHAnsi"/>
          <w:lang w:val="en-GB"/>
        </w:rPr>
        <w:t xml:space="preserve"> NO cooperation=0 Cooperation=1</w:t>
      </w:r>
    </w:p>
    <w:p w14:paraId="1CB94139" w14:textId="77777777" w:rsidR="00972C2F" w:rsidRPr="00EA4EC3" w:rsidRDefault="00972C2F" w:rsidP="00972C2F">
      <w:pPr>
        <w:jc w:val="both"/>
        <w:rPr>
          <w:rFonts w:asciiTheme="minorHAnsi" w:hAnsiTheme="minorHAnsi"/>
          <w:u w:val="single"/>
          <w:lang w:val="en-GB"/>
        </w:rPr>
      </w:pPr>
    </w:p>
    <w:p w14:paraId="0A07F09E" w14:textId="77777777" w:rsidR="00972C2F" w:rsidRPr="00EA4EC3" w:rsidRDefault="00972C2F" w:rsidP="00972C2F">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DA69525" w14:textId="77777777" w:rsidR="00972C2F" w:rsidRPr="00EA4EC3" w:rsidRDefault="00972C2F" w:rsidP="00972C2F">
      <w:pPr>
        <w:jc w:val="both"/>
        <w:rPr>
          <w:rFonts w:asciiTheme="minorHAnsi" w:hAnsiTheme="minorHAnsi"/>
          <w:lang w:val="en-GB"/>
        </w:rPr>
      </w:pPr>
    </w:p>
    <w:p w14:paraId="2AB48BAD" w14:textId="77777777" w:rsidR="00972C2F" w:rsidRPr="00EA4EC3" w:rsidRDefault="00972C2F" w:rsidP="00972C2F">
      <w:pPr>
        <w:jc w:val="both"/>
        <w:rPr>
          <w:rFonts w:asciiTheme="minorHAnsi" w:hAnsiTheme="minorHAnsi"/>
          <w:lang w:val="en-GB"/>
        </w:rPr>
      </w:pPr>
      <w:r w:rsidRPr="00EA4EC3">
        <w:rPr>
          <w:rFonts w:asciiTheme="minorHAnsi" w:hAnsiTheme="minorHAnsi"/>
          <w:lang w:val="en-GB"/>
        </w:rPr>
        <w:t>Range: 0 to 1</w:t>
      </w:r>
    </w:p>
    <w:p w14:paraId="403DCB67" w14:textId="77777777" w:rsidR="00972C2F" w:rsidRPr="00EA4EC3" w:rsidRDefault="00972C2F" w:rsidP="00972C2F">
      <w:pPr>
        <w:jc w:val="both"/>
        <w:rPr>
          <w:rFonts w:asciiTheme="minorHAnsi" w:hAnsiTheme="minorHAnsi"/>
          <w:lang w:val="en-GB"/>
        </w:rPr>
      </w:pPr>
    </w:p>
    <w:tbl>
      <w:tblPr>
        <w:tblW w:w="4745" w:type="dxa"/>
        <w:tblInd w:w="55" w:type="dxa"/>
        <w:tblCellMar>
          <w:left w:w="70" w:type="dxa"/>
          <w:right w:w="70" w:type="dxa"/>
        </w:tblCellMar>
        <w:tblLook w:val="04A0" w:firstRow="1" w:lastRow="0" w:firstColumn="1" w:lastColumn="0" w:noHBand="0" w:noVBand="1"/>
      </w:tblPr>
      <w:tblGrid>
        <w:gridCol w:w="2425"/>
        <w:gridCol w:w="1131"/>
        <w:gridCol w:w="1189"/>
      </w:tblGrid>
      <w:tr w:rsidR="004D4864" w:rsidRPr="00EA4EC3" w14:paraId="6EEB4ABA" w14:textId="77777777" w:rsidTr="004D4864">
        <w:trPr>
          <w:trHeight w:val="300"/>
        </w:trPr>
        <w:tc>
          <w:tcPr>
            <w:tcW w:w="2425" w:type="dxa"/>
            <w:tcBorders>
              <w:top w:val="nil"/>
              <w:left w:val="nil"/>
              <w:bottom w:val="single" w:sz="4" w:space="0" w:color="auto"/>
              <w:right w:val="nil"/>
            </w:tcBorders>
            <w:shd w:val="clear" w:color="auto" w:fill="auto"/>
            <w:hideMark/>
          </w:tcPr>
          <w:p w14:paraId="54D36450" w14:textId="77777777" w:rsidR="004D4864" w:rsidRPr="00EA4EC3" w:rsidRDefault="004D4864" w:rsidP="0071068C">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Coop_AU</w:t>
            </w:r>
            <w:proofErr w:type="spellEnd"/>
          </w:p>
        </w:tc>
        <w:tc>
          <w:tcPr>
            <w:tcW w:w="1131" w:type="dxa"/>
            <w:tcBorders>
              <w:top w:val="nil"/>
              <w:left w:val="nil"/>
              <w:bottom w:val="single" w:sz="4" w:space="0" w:color="auto"/>
              <w:right w:val="nil"/>
            </w:tcBorders>
            <w:shd w:val="clear" w:color="auto" w:fill="auto"/>
            <w:hideMark/>
          </w:tcPr>
          <w:p w14:paraId="4CBC2CA0" w14:textId="77777777" w:rsidR="004D4864" w:rsidRPr="00EA4EC3" w:rsidRDefault="004D4864"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w:t>
            </w:r>
          </w:p>
        </w:tc>
        <w:tc>
          <w:tcPr>
            <w:tcW w:w="1189" w:type="dxa"/>
            <w:tcBorders>
              <w:top w:val="nil"/>
              <w:left w:val="nil"/>
              <w:bottom w:val="single" w:sz="4" w:space="0" w:color="auto"/>
              <w:right w:val="nil"/>
            </w:tcBorders>
            <w:shd w:val="clear" w:color="auto" w:fill="auto"/>
            <w:hideMark/>
          </w:tcPr>
          <w:p w14:paraId="6A08CE9D" w14:textId="77777777" w:rsidR="004D4864" w:rsidRPr="00EA4EC3" w:rsidRDefault="004D4864"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4D4864" w:rsidRPr="00EA4EC3" w14:paraId="6835963F" w14:textId="77777777" w:rsidTr="004D4864">
        <w:trPr>
          <w:trHeight w:val="300"/>
        </w:trPr>
        <w:tc>
          <w:tcPr>
            <w:tcW w:w="2425" w:type="dxa"/>
            <w:tcBorders>
              <w:top w:val="nil"/>
              <w:left w:val="nil"/>
              <w:bottom w:val="nil"/>
              <w:right w:val="nil"/>
            </w:tcBorders>
            <w:shd w:val="clear" w:color="auto" w:fill="auto"/>
            <w:noWrap/>
            <w:vAlign w:val="bottom"/>
            <w:hideMark/>
          </w:tcPr>
          <w:p w14:paraId="539EBEC6" w14:textId="77777777" w:rsidR="004D4864" w:rsidRPr="00EA4EC3" w:rsidRDefault="004D4864"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No Cooperation</w:t>
            </w:r>
          </w:p>
        </w:tc>
        <w:tc>
          <w:tcPr>
            <w:tcW w:w="1131" w:type="dxa"/>
            <w:tcBorders>
              <w:top w:val="nil"/>
              <w:left w:val="nil"/>
              <w:bottom w:val="nil"/>
              <w:right w:val="nil"/>
            </w:tcBorders>
            <w:shd w:val="clear" w:color="auto" w:fill="auto"/>
            <w:noWrap/>
            <w:hideMark/>
          </w:tcPr>
          <w:p w14:paraId="0C099FDA" w14:textId="1A4BC8E2" w:rsidR="004D4864" w:rsidRPr="00EA4EC3" w:rsidRDefault="005C108C" w:rsidP="0071068C">
            <w:pPr>
              <w:jc w:val="right"/>
              <w:rPr>
                <w:rFonts w:asciiTheme="minorHAnsi" w:eastAsia="Times New Roman" w:hAnsiTheme="minorHAnsi"/>
                <w:color w:val="000000"/>
                <w:lang w:val="en-GB"/>
              </w:rPr>
            </w:pPr>
            <w:r>
              <w:rPr>
                <w:rFonts w:asciiTheme="minorHAnsi" w:eastAsia="Times New Roman" w:hAnsiTheme="minorHAnsi"/>
                <w:color w:val="000000"/>
                <w:lang w:val="en-GB"/>
              </w:rPr>
              <w:t>29</w:t>
            </w:r>
          </w:p>
        </w:tc>
        <w:tc>
          <w:tcPr>
            <w:tcW w:w="1189" w:type="dxa"/>
            <w:tcBorders>
              <w:top w:val="nil"/>
              <w:left w:val="nil"/>
              <w:bottom w:val="nil"/>
              <w:right w:val="nil"/>
            </w:tcBorders>
            <w:shd w:val="clear" w:color="auto" w:fill="auto"/>
            <w:noWrap/>
            <w:hideMark/>
          </w:tcPr>
          <w:p w14:paraId="68463394" w14:textId="2C0889B9" w:rsidR="004D4864" w:rsidRPr="00EA4EC3" w:rsidRDefault="000D4828" w:rsidP="005C10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r w:rsidR="005C108C">
              <w:rPr>
                <w:rFonts w:asciiTheme="minorHAnsi" w:eastAsia="Times New Roman" w:hAnsiTheme="minorHAnsi"/>
                <w:color w:val="000000"/>
                <w:lang w:val="en-GB"/>
              </w:rPr>
              <w:t>2</w:t>
            </w:r>
            <w:r w:rsidR="004D4864" w:rsidRPr="00EA4EC3">
              <w:rPr>
                <w:rFonts w:asciiTheme="minorHAnsi" w:eastAsia="Times New Roman" w:hAnsiTheme="minorHAnsi"/>
                <w:color w:val="000000"/>
                <w:lang w:val="en-GB"/>
              </w:rPr>
              <w:t>.</w:t>
            </w:r>
            <w:r w:rsidR="005C108C">
              <w:rPr>
                <w:rFonts w:asciiTheme="minorHAnsi" w:eastAsia="Times New Roman" w:hAnsiTheme="minorHAnsi"/>
                <w:color w:val="000000"/>
                <w:lang w:val="en-GB"/>
              </w:rPr>
              <w:t>86</w:t>
            </w:r>
          </w:p>
        </w:tc>
      </w:tr>
      <w:tr w:rsidR="004D4864" w:rsidRPr="00EA4EC3" w14:paraId="0D66C7C1" w14:textId="77777777" w:rsidTr="004D4864">
        <w:trPr>
          <w:trHeight w:val="300"/>
        </w:trPr>
        <w:tc>
          <w:tcPr>
            <w:tcW w:w="2425" w:type="dxa"/>
            <w:tcBorders>
              <w:top w:val="nil"/>
              <w:left w:val="nil"/>
              <w:bottom w:val="nil"/>
              <w:right w:val="nil"/>
            </w:tcBorders>
            <w:shd w:val="clear" w:color="auto" w:fill="auto"/>
            <w:noWrap/>
            <w:vAlign w:val="bottom"/>
            <w:hideMark/>
          </w:tcPr>
          <w:p w14:paraId="6AD1D4C9" w14:textId="77777777" w:rsidR="004D4864" w:rsidRPr="00EA4EC3" w:rsidRDefault="004D4864"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Cooperation</w:t>
            </w:r>
          </w:p>
        </w:tc>
        <w:tc>
          <w:tcPr>
            <w:tcW w:w="1131" w:type="dxa"/>
            <w:tcBorders>
              <w:top w:val="nil"/>
              <w:left w:val="nil"/>
              <w:bottom w:val="nil"/>
              <w:right w:val="nil"/>
            </w:tcBorders>
            <w:shd w:val="clear" w:color="auto" w:fill="auto"/>
            <w:noWrap/>
            <w:hideMark/>
          </w:tcPr>
          <w:p w14:paraId="0EDD246D" w14:textId="360EE52E" w:rsidR="004D4864" w:rsidRPr="00EA4EC3" w:rsidRDefault="005C108C" w:rsidP="0071068C">
            <w:pPr>
              <w:jc w:val="right"/>
              <w:rPr>
                <w:rFonts w:asciiTheme="minorHAnsi" w:eastAsia="Times New Roman" w:hAnsiTheme="minorHAnsi"/>
                <w:color w:val="000000"/>
                <w:lang w:val="en-GB"/>
              </w:rPr>
            </w:pPr>
            <w:r>
              <w:rPr>
                <w:rFonts w:asciiTheme="minorHAnsi" w:eastAsia="Times New Roman" w:hAnsiTheme="minorHAnsi"/>
                <w:color w:val="000000"/>
                <w:lang w:val="en-GB"/>
              </w:rPr>
              <w:t>6</w:t>
            </w:r>
          </w:p>
        </w:tc>
        <w:tc>
          <w:tcPr>
            <w:tcW w:w="1189" w:type="dxa"/>
            <w:tcBorders>
              <w:top w:val="nil"/>
              <w:left w:val="nil"/>
              <w:bottom w:val="nil"/>
              <w:right w:val="nil"/>
            </w:tcBorders>
            <w:shd w:val="clear" w:color="auto" w:fill="auto"/>
            <w:noWrap/>
            <w:hideMark/>
          </w:tcPr>
          <w:p w14:paraId="54CB1162" w14:textId="0EB117DB" w:rsidR="004D4864" w:rsidRPr="00EA4EC3" w:rsidRDefault="000D4828" w:rsidP="005C10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5C108C">
              <w:rPr>
                <w:rFonts w:asciiTheme="minorHAnsi" w:eastAsia="Times New Roman" w:hAnsiTheme="minorHAnsi"/>
                <w:color w:val="000000"/>
                <w:lang w:val="en-GB"/>
              </w:rPr>
              <w:t>7</w:t>
            </w:r>
            <w:r w:rsidR="004D4864" w:rsidRPr="00EA4EC3">
              <w:rPr>
                <w:rFonts w:asciiTheme="minorHAnsi" w:eastAsia="Times New Roman" w:hAnsiTheme="minorHAnsi"/>
                <w:color w:val="000000"/>
                <w:lang w:val="en-GB"/>
              </w:rPr>
              <w:t>.</w:t>
            </w:r>
            <w:r w:rsidR="005C108C">
              <w:rPr>
                <w:rFonts w:asciiTheme="minorHAnsi" w:eastAsia="Times New Roman" w:hAnsiTheme="minorHAnsi"/>
                <w:color w:val="000000"/>
                <w:lang w:val="en-GB"/>
              </w:rPr>
              <w:t>14</w:t>
            </w:r>
          </w:p>
        </w:tc>
      </w:tr>
      <w:tr w:rsidR="004D4864" w:rsidRPr="00EA4EC3" w14:paraId="7E590E30" w14:textId="77777777" w:rsidTr="004D4864">
        <w:trPr>
          <w:trHeight w:val="300"/>
        </w:trPr>
        <w:tc>
          <w:tcPr>
            <w:tcW w:w="2425" w:type="dxa"/>
            <w:tcBorders>
              <w:top w:val="single" w:sz="4" w:space="0" w:color="auto"/>
              <w:left w:val="nil"/>
              <w:bottom w:val="nil"/>
              <w:right w:val="nil"/>
            </w:tcBorders>
            <w:shd w:val="clear" w:color="auto" w:fill="auto"/>
            <w:vAlign w:val="bottom"/>
            <w:hideMark/>
          </w:tcPr>
          <w:p w14:paraId="3B09E0D9" w14:textId="77777777" w:rsidR="004D4864" w:rsidRPr="00EA4EC3" w:rsidRDefault="004D4864"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131" w:type="dxa"/>
            <w:tcBorders>
              <w:top w:val="single" w:sz="4" w:space="0" w:color="auto"/>
              <w:left w:val="nil"/>
              <w:bottom w:val="nil"/>
              <w:right w:val="nil"/>
            </w:tcBorders>
            <w:shd w:val="clear" w:color="auto" w:fill="auto"/>
            <w:vAlign w:val="bottom"/>
            <w:hideMark/>
          </w:tcPr>
          <w:p w14:paraId="0503C558" w14:textId="327739FC" w:rsidR="004D4864" w:rsidRPr="00EA4EC3" w:rsidRDefault="004D4864" w:rsidP="00AE07D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AE07D1" w:rsidRPr="00EA4EC3">
              <w:rPr>
                <w:rFonts w:asciiTheme="minorHAnsi" w:eastAsia="Times New Roman" w:hAnsiTheme="minorHAnsi"/>
                <w:color w:val="000000"/>
                <w:lang w:val="en-GB"/>
              </w:rPr>
              <w:t>5</w:t>
            </w:r>
          </w:p>
        </w:tc>
        <w:tc>
          <w:tcPr>
            <w:tcW w:w="1189" w:type="dxa"/>
            <w:tcBorders>
              <w:top w:val="single" w:sz="4" w:space="0" w:color="auto"/>
              <w:left w:val="nil"/>
              <w:bottom w:val="nil"/>
              <w:right w:val="nil"/>
            </w:tcBorders>
            <w:shd w:val="clear" w:color="auto" w:fill="auto"/>
            <w:vAlign w:val="bottom"/>
            <w:hideMark/>
          </w:tcPr>
          <w:p w14:paraId="7CB672A5" w14:textId="77777777" w:rsidR="004D4864" w:rsidRPr="00EA4EC3" w:rsidRDefault="004D4864"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4ECFB906" w14:textId="77777777" w:rsidR="000C736A" w:rsidRPr="00EA4EC3" w:rsidRDefault="000C736A" w:rsidP="000D795E">
      <w:pPr>
        <w:jc w:val="both"/>
        <w:rPr>
          <w:rFonts w:asciiTheme="minorHAnsi" w:hAnsiTheme="minorHAnsi"/>
          <w:lang w:val="en-GB"/>
        </w:rPr>
      </w:pPr>
    </w:p>
    <w:p w14:paraId="1E802F20" w14:textId="77777777" w:rsidR="00540156" w:rsidRPr="00EA4EC3" w:rsidRDefault="00540156" w:rsidP="000D795E">
      <w:pPr>
        <w:jc w:val="both"/>
        <w:rPr>
          <w:rFonts w:asciiTheme="minorHAnsi" w:hAnsiTheme="minorHAnsi"/>
          <w:lang w:val="en-GB"/>
        </w:rPr>
      </w:pPr>
    </w:p>
    <w:p w14:paraId="710978E1" w14:textId="439FFB27" w:rsidR="000C736A" w:rsidRPr="00EA4EC3" w:rsidRDefault="007A541C" w:rsidP="000C736A">
      <w:pPr>
        <w:jc w:val="both"/>
        <w:rPr>
          <w:rFonts w:asciiTheme="minorHAnsi" w:hAnsiTheme="minorHAnsi"/>
          <w:b/>
          <w:lang w:val="en-GB"/>
        </w:rPr>
      </w:pPr>
      <w:r w:rsidRPr="00EA4EC3">
        <w:rPr>
          <w:rFonts w:asciiTheme="minorHAnsi" w:hAnsiTheme="minorHAnsi"/>
          <w:b/>
          <w:lang w:val="en-GB"/>
        </w:rPr>
        <w:t>V054</w:t>
      </w:r>
      <w:r w:rsidR="000C736A" w:rsidRPr="00EA4EC3">
        <w:rPr>
          <w:rFonts w:asciiTheme="minorHAnsi" w:hAnsiTheme="minorHAnsi"/>
          <w:b/>
          <w:lang w:val="en-GB"/>
        </w:rPr>
        <w:tab/>
      </w:r>
      <w:r w:rsidR="000C736A" w:rsidRPr="00EA4EC3">
        <w:rPr>
          <w:rFonts w:asciiTheme="minorHAnsi" w:hAnsiTheme="minorHAnsi"/>
          <w:b/>
          <w:lang w:val="en-GB"/>
        </w:rPr>
        <w:tab/>
        <w:t>Engagement Level (nominal)</w:t>
      </w:r>
    </w:p>
    <w:p w14:paraId="20331AF2" w14:textId="77777777" w:rsidR="000C736A" w:rsidRPr="00EA4EC3" w:rsidRDefault="000C736A" w:rsidP="000C736A">
      <w:pPr>
        <w:jc w:val="both"/>
        <w:rPr>
          <w:rFonts w:asciiTheme="minorHAnsi" w:hAnsiTheme="minorHAnsi"/>
          <w:u w:val="single"/>
          <w:lang w:val="en-GB"/>
        </w:rPr>
      </w:pPr>
    </w:p>
    <w:p w14:paraId="6C44E819" w14:textId="77777777" w:rsidR="00894FEE" w:rsidRDefault="000C736A" w:rsidP="000C736A">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60E746F2" w14:textId="77777777" w:rsidR="00894FEE" w:rsidRDefault="00894FEE" w:rsidP="000C736A">
      <w:pPr>
        <w:jc w:val="both"/>
        <w:rPr>
          <w:rFonts w:asciiTheme="minorHAnsi" w:hAnsiTheme="minorHAnsi"/>
          <w:lang w:val="en-GB"/>
        </w:rPr>
      </w:pPr>
    </w:p>
    <w:p w14:paraId="75BAC87C" w14:textId="06AE5220" w:rsidR="00894FEE" w:rsidRPr="00A43D64" w:rsidRDefault="00894FEE" w:rsidP="00894FEE">
      <w:pPr>
        <w:jc w:val="both"/>
        <w:rPr>
          <w:rFonts w:asciiTheme="minorHAnsi" w:hAnsiTheme="minorHAnsi"/>
          <w:lang w:val="en-GB"/>
        </w:rPr>
      </w:pPr>
      <w:r w:rsidRPr="00A43D64">
        <w:rPr>
          <w:rFonts w:asciiTheme="minorHAnsi" w:hAnsiTheme="minorHAnsi"/>
          <w:i/>
          <w:iCs/>
          <w:highlight w:val="green"/>
          <w:u w:val="single"/>
          <w:lang w:val="en-GB"/>
        </w:rPr>
        <w:t>Fixed version</w:t>
      </w:r>
      <w:r w:rsidRPr="00A43D64">
        <w:rPr>
          <w:rFonts w:asciiTheme="minorHAnsi" w:hAnsiTheme="minorHAnsi"/>
          <w:i/>
          <w:iCs/>
          <w:lang w:val="en-GB"/>
        </w:rPr>
        <w:t>:</w:t>
      </w:r>
      <w:r w:rsidRPr="00A43D64">
        <w:rPr>
          <w:rFonts w:asciiTheme="minorHAnsi" w:hAnsiTheme="minorHAnsi"/>
          <w:lang w:val="en-GB"/>
        </w:rPr>
        <w:t xml:space="preserve">  this variable reports the level of engagement according to three categories: low, medium, and high. It categorizes the variable </w:t>
      </w:r>
      <w:r w:rsidRPr="00A43D64">
        <w:rPr>
          <w:rFonts w:asciiTheme="minorHAnsi" w:hAnsiTheme="minorHAnsi"/>
          <w:i/>
          <w:lang w:val="en-GB"/>
        </w:rPr>
        <w:t xml:space="preserve">Engagement </w:t>
      </w:r>
      <w:proofErr w:type="spellStart"/>
      <w:r w:rsidRPr="00A43D64">
        <w:rPr>
          <w:rFonts w:asciiTheme="minorHAnsi" w:hAnsiTheme="minorHAnsi"/>
          <w:i/>
          <w:lang w:val="en-GB"/>
        </w:rPr>
        <w:t>IndexTOT</w:t>
      </w:r>
      <w:proofErr w:type="spellEnd"/>
      <w:r w:rsidRPr="00A43D64">
        <w:rPr>
          <w:rFonts w:asciiTheme="minorHAnsi" w:hAnsiTheme="minorHAnsi"/>
          <w:i/>
          <w:lang w:val="en-GB"/>
        </w:rPr>
        <w:t xml:space="preserve"> </w:t>
      </w:r>
      <w:r w:rsidRPr="00A43D64">
        <w:rPr>
          <w:rFonts w:asciiTheme="minorHAnsi" w:hAnsiTheme="minorHAnsi"/>
          <w:lang w:val="en-GB"/>
        </w:rPr>
        <w:t xml:space="preserve">according to the following criteria: 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less than 2, engagement is low; </w:t>
      </w:r>
      <w:r w:rsidRPr="00A43D64">
        <w:rPr>
          <w:rFonts w:asciiTheme="minorHAnsi" w:hAnsiTheme="minorHAnsi"/>
          <w:lang w:val="en-GB"/>
        </w:rPr>
        <w:t xml:space="preserve">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equal to 2 or 2.33, engagement is medium; </w:t>
      </w:r>
      <w:r w:rsidRPr="00A43D64">
        <w:rPr>
          <w:rFonts w:asciiTheme="minorHAnsi" w:hAnsiTheme="minorHAnsi"/>
          <w:lang w:val="en-GB"/>
        </w:rPr>
        <w:t xml:space="preserve">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equal to 2.67 or 3, engagement is high. </w:t>
      </w:r>
    </w:p>
    <w:p w14:paraId="784C8C64" w14:textId="19AA3C0E" w:rsidR="00894FEE" w:rsidRPr="00A43D64" w:rsidRDefault="00894FEE" w:rsidP="00894FEE">
      <w:pPr>
        <w:jc w:val="both"/>
        <w:rPr>
          <w:rFonts w:asciiTheme="minorHAnsi" w:hAnsiTheme="minorHAnsi"/>
          <w:lang w:val="en-GB"/>
        </w:rPr>
      </w:pPr>
    </w:p>
    <w:p w14:paraId="3A1325BF" w14:textId="64B1A6A3" w:rsidR="00894FEE" w:rsidRPr="00EA4EC3" w:rsidRDefault="00894FEE" w:rsidP="00894FEE">
      <w:pPr>
        <w:jc w:val="both"/>
        <w:rPr>
          <w:rFonts w:asciiTheme="minorHAnsi" w:hAnsiTheme="minorHAnsi"/>
          <w:lang w:val="en-GB"/>
        </w:rPr>
      </w:pPr>
      <w:r w:rsidRPr="00A43D64">
        <w:rPr>
          <w:rFonts w:asciiTheme="minorHAnsi" w:hAnsiTheme="minorHAnsi"/>
          <w:i/>
          <w:iCs/>
          <w:highlight w:val="green"/>
          <w:u w:val="single"/>
          <w:lang w:val="en-GB"/>
        </w:rPr>
        <w:t>Yearly version:</w:t>
      </w:r>
      <w:r w:rsidRPr="00A43D64">
        <w:rPr>
          <w:rFonts w:asciiTheme="minorHAnsi" w:hAnsiTheme="minorHAnsi"/>
          <w:i/>
          <w:iCs/>
          <w:lang w:val="en-GB"/>
        </w:rPr>
        <w:t xml:space="preserve"> </w:t>
      </w:r>
      <w:r w:rsidRPr="00A43D64">
        <w:rPr>
          <w:rFonts w:asciiTheme="minorHAnsi" w:hAnsiTheme="minorHAnsi"/>
          <w:lang w:val="en-GB"/>
        </w:rPr>
        <w:t>this variable reports the level of engagement (</w:t>
      </w:r>
      <w:r w:rsidRPr="00A43D64">
        <w:rPr>
          <w:rFonts w:asciiTheme="minorHAnsi" w:hAnsiTheme="minorHAnsi"/>
          <w:highlight w:val="green"/>
          <w:lang w:val="en-GB"/>
        </w:rPr>
        <w:t>yearly basis</w:t>
      </w:r>
      <w:r w:rsidRPr="00A43D64">
        <w:rPr>
          <w:rFonts w:asciiTheme="minorHAnsi" w:hAnsiTheme="minorHAnsi"/>
          <w:lang w:val="en-GB"/>
        </w:rPr>
        <w:t xml:space="preserve">) according to three categories: low, medium, and high. It categorizes the variable </w:t>
      </w:r>
      <w:r w:rsidRPr="00A43D64">
        <w:rPr>
          <w:rFonts w:asciiTheme="minorHAnsi" w:hAnsiTheme="minorHAnsi"/>
          <w:i/>
          <w:lang w:val="en-GB"/>
        </w:rPr>
        <w:t xml:space="preserve">Engagement </w:t>
      </w:r>
      <w:proofErr w:type="spellStart"/>
      <w:r w:rsidRPr="00A43D64">
        <w:rPr>
          <w:rFonts w:asciiTheme="minorHAnsi" w:hAnsiTheme="minorHAnsi"/>
          <w:i/>
          <w:lang w:val="en-GB"/>
        </w:rPr>
        <w:t>IndexTOT</w:t>
      </w:r>
      <w:proofErr w:type="spellEnd"/>
      <w:r w:rsidRPr="00A43D64">
        <w:rPr>
          <w:rFonts w:asciiTheme="minorHAnsi" w:hAnsiTheme="minorHAnsi"/>
          <w:i/>
          <w:lang w:val="en-GB"/>
        </w:rPr>
        <w:t xml:space="preserve"> </w:t>
      </w:r>
      <w:r w:rsidRPr="00A43D64">
        <w:rPr>
          <w:rFonts w:asciiTheme="minorHAnsi" w:hAnsiTheme="minorHAnsi"/>
          <w:lang w:val="en-GB"/>
        </w:rPr>
        <w:t xml:space="preserve">according to the following criteria: 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less than 2, engagement is low; </w:t>
      </w:r>
      <w:r w:rsidRPr="00A43D64">
        <w:rPr>
          <w:rFonts w:asciiTheme="minorHAnsi" w:hAnsiTheme="minorHAnsi"/>
          <w:lang w:val="en-GB"/>
        </w:rPr>
        <w:t xml:space="preserve">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equal to 2 or 2.33, engagement is medium; </w:t>
      </w:r>
      <w:r w:rsidRPr="00A43D64">
        <w:rPr>
          <w:rFonts w:asciiTheme="minorHAnsi" w:hAnsiTheme="minorHAnsi"/>
          <w:lang w:val="en-GB"/>
        </w:rPr>
        <w:t xml:space="preserve">if </w:t>
      </w:r>
      <w:r w:rsidRPr="00A43D64">
        <w:rPr>
          <w:rFonts w:asciiTheme="minorHAnsi" w:hAnsiTheme="minorHAnsi"/>
          <w:i/>
          <w:color w:val="000000"/>
          <w:lang w:val="en-GB"/>
        </w:rPr>
        <w:t xml:space="preserve">Engagement </w:t>
      </w:r>
      <w:proofErr w:type="spellStart"/>
      <w:r w:rsidRPr="00A43D64">
        <w:rPr>
          <w:rFonts w:asciiTheme="minorHAnsi" w:hAnsiTheme="minorHAnsi"/>
          <w:i/>
          <w:color w:val="000000"/>
          <w:lang w:val="en-GB"/>
        </w:rPr>
        <w:t>IndexTOT</w:t>
      </w:r>
      <w:proofErr w:type="spellEnd"/>
      <w:r w:rsidRPr="00A43D64">
        <w:rPr>
          <w:rFonts w:asciiTheme="minorHAnsi" w:hAnsiTheme="minorHAnsi"/>
          <w:color w:val="000000"/>
          <w:lang w:val="en-GB"/>
        </w:rPr>
        <w:t xml:space="preserve"> is equal to 2.67 or 3, engagement is high.</w:t>
      </w:r>
      <w:r w:rsidRPr="00EA4EC3">
        <w:rPr>
          <w:rFonts w:asciiTheme="minorHAnsi" w:hAnsiTheme="minorHAnsi"/>
          <w:color w:val="000000"/>
          <w:lang w:val="en-GB"/>
        </w:rPr>
        <w:t xml:space="preserve"> </w:t>
      </w:r>
    </w:p>
    <w:p w14:paraId="2BB2C9D9" w14:textId="0B9BD480" w:rsidR="00894FEE" w:rsidRDefault="00894FEE" w:rsidP="00894FEE">
      <w:pPr>
        <w:jc w:val="both"/>
        <w:rPr>
          <w:rFonts w:asciiTheme="minorHAnsi" w:hAnsiTheme="minorHAnsi"/>
          <w:i/>
          <w:iCs/>
          <w:lang w:val="en-GB"/>
        </w:rPr>
      </w:pPr>
    </w:p>
    <w:p w14:paraId="76AEC4F4" w14:textId="77777777" w:rsidR="00894FEE" w:rsidRDefault="00894FEE" w:rsidP="000C736A">
      <w:pPr>
        <w:jc w:val="both"/>
        <w:rPr>
          <w:rFonts w:asciiTheme="minorHAnsi" w:hAnsiTheme="minorHAnsi"/>
          <w:lang w:val="en-GB"/>
        </w:rPr>
      </w:pPr>
    </w:p>
    <w:p w14:paraId="2DC07AE0" w14:textId="77777777" w:rsidR="000C736A" w:rsidRPr="00EA4EC3" w:rsidRDefault="000C736A" w:rsidP="000C736A">
      <w:pPr>
        <w:jc w:val="both"/>
        <w:rPr>
          <w:rFonts w:asciiTheme="minorHAnsi" w:hAnsiTheme="minorHAnsi"/>
          <w:u w:val="single"/>
          <w:lang w:val="en-GB"/>
        </w:rPr>
      </w:pPr>
    </w:p>
    <w:p w14:paraId="4C36A4F0" w14:textId="6CEF3C86" w:rsidR="000C736A" w:rsidRPr="00EA4EC3" w:rsidRDefault="000C736A" w:rsidP="000C736A">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C61C6A" w:rsidRPr="00EA4EC3">
        <w:rPr>
          <w:rFonts w:asciiTheme="minorHAnsi" w:hAnsiTheme="minorHAnsi"/>
          <w:lang w:val="en-GB"/>
        </w:rPr>
        <w:t>categorical</w:t>
      </w:r>
      <w:r w:rsidRPr="00EA4EC3">
        <w:rPr>
          <w:rFonts w:asciiTheme="minorHAnsi" w:hAnsiTheme="minorHAnsi"/>
          <w:lang w:val="en-GB"/>
        </w:rPr>
        <w:t>/</w:t>
      </w:r>
      <w:r w:rsidR="00C61C6A" w:rsidRPr="00EA4EC3">
        <w:rPr>
          <w:rFonts w:asciiTheme="minorHAnsi" w:hAnsiTheme="minorHAnsi"/>
          <w:lang w:val="en-GB"/>
        </w:rPr>
        <w:t>string</w:t>
      </w:r>
      <w:r w:rsidRPr="00EA4EC3">
        <w:rPr>
          <w:rFonts w:asciiTheme="minorHAnsi" w:hAnsiTheme="minorHAnsi"/>
          <w:lang w:val="en-GB"/>
        </w:rPr>
        <w:t xml:space="preserve"> </w:t>
      </w:r>
    </w:p>
    <w:p w14:paraId="6762628D" w14:textId="77777777" w:rsidR="000C736A" w:rsidRPr="00EA4EC3" w:rsidRDefault="000C736A" w:rsidP="000C736A">
      <w:pPr>
        <w:jc w:val="both"/>
        <w:rPr>
          <w:rFonts w:asciiTheme="minorHAnsi" w:hAnsiTheme="minorHAnsi"/>
          <w:u w:val="single"/>
          <w:lang w:val="en-GB"/>
        </w:rPr>
      </w:pPr>
    </w:p>
    <w:p w14:paraId="446BB37C" w14:textId="0A57F96E" w:rsidR="000C736A" w:rsidRPr="00EA4EC3" w:rsidRDefault="000C736A" w:rsidP="000C736A">
      <w:pPr>
        <w:jc w:val="both"/>
        <w:rPr>
          <w:rFonts w:asciiTheme="minorHAnsi" w:hAnsiTheme="minorHAnsi"/>
          <w:lang w:val="en-GB"/>
        </w:rPr>
      </w:pPr>
      <w:r w:rsidRPr="00EA4EC3">
        <w:rPr>
          <w:rFonts w:asciiTheme="minorHAnsi" w:hAnsiTheme="minorHAnsi"/>
          <w:u w:val="single"/>
          <w:lang w:val="en-GB"/>
        </w:rPr>
        <w:lastRenderedPageBreak/>
        <w:t>Values:</w:t>
      </w:r>
      <w:r w:rsidRPr="00EA4EC3">
        <w:rPr>
          <w:rFonts w:asciiTheme="minorHAnsi" w:hAnsiTheme="minorHAnsi"/>
          <w:lang w:val="en-GB"/>
        </w:rPr>
        <w:t xml:space="preserve"> </w:t>
      </w:r>
      <w:r w:rsidR="00C61C6A" w:rsidRPr="00EA4EC3">
        <w:rPr>
          <w:rFonts w:asciiTheme="minorHAnsi" w:hAnsiTheme="minorHAnsi"/>
          <w:lang w:val="en-GB"/>
        </w:rPr>
        <w:t xml:space="preserve">low, medium and high. </w:t>
      </w:r>
    </w:p>
    <w:p w14:paraId="0DEE4EF6" w14:textId="77777777" w:rsidR="00C61C6A" w:rsidRPr="00EA4EC3" w:rsidRDefault="00C61C6A" w:rsidP="000C736A">
      <w:pPr>
        <w:jc w:val="both"/>
        <w:rPr>
          <w:rFonts w:asciiTheme="minorHAnsi" w:hAnsiTheme="minorHAnsi"/>
          <w:u w:val="single"/>
          <w:lang w:val="en-GB"/>
        </w:rPr>
      </w:pPr>
    </w:p>
    <w:p w14:paraId="65F5560B" w14:textId="77777777" w:rsidR="000C736A" w:rsidRPr="00EA4EC3" w:rsidRDefault="000C736A" w:rsidP="000C736A">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EC92083" w14:textId="77777777" w:rsidR="000C736A" w:rsidRPr="00EA4EC3" w:rsidRDefault="000C736A" w:rsidP="000D795E">
      <w:pPr>
        <w:jc w:val="both"/>
        <w:rPr>
          <w:rFonts w:asciiTheme="minorHAnsi" w:hAnsiTheme="minorHAnsi"/>
          <w:lang w:val="en-GB"/>
        </w:rPr>
      </w:pPr>
    </w:p>
    <w:tbl>
      <w:tblPr>
        <w:tblW w:w="3900" w:type="dxa"/>
        <w:tblInd w:w="55" w:type="dxa"/>
        <w:tblCellMar>
          <w:left w:w="70" w:type="dxa"/>
          <w:right w:w="70" w:type="dxa"/>
        </w:tblCellMar>
        <w:tblLook w:val="04A0" w:firstRow="1" w:lastRow="0" w:firstColumn="1" w:lastColumn="0" w:noHBand="0" w:noVBand="1"/>
      </w:tblPr>
      <w:tblGrid>
        <w:gridCol w:w="1503"/>
        <w:gridCol w:w="1308"/>
        <w:gridCol w:w="1300"/>
      </w:tblGrid>
      <w:tr w:rsidR="00166BCB" w:rsidRPr="00EA4EC3" w14:paraId="2836BC97" w14:textId="77777777" w:rsidTr="00166BCB">
        <w:trPr>
          <w:trHeight w:val="900"/>
        </w:trPr>
        <w:tc>
          <w:tcPr>
            <w:tcW w:w="1300" w:type="dxa"/>
            <w:tcBorders>
              <w:top w:val="nil"/>
              <w:left w:val="nil"/>
              <w:bottom w:val="single" w:sz="4" w:space="0" w:color="auto"/>
              <w:right w:val="nil"/>
            </w:tcBorders>
            <w:shd w:val="clear" w:color="auto" w:fill="auto"/>
            <w:hideMark/>
          </w:tcPr>
          <w:p w14:paraId="481ED8BB" w14:textId="77777777" w:rsidR="00166BCB" w:rsidRPr="00EA4EC3" w:rsidRDefault="00166BCB" w:rsidP="0071068C">
            <w:pPr>
              <w:jc w:val="both"/>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Engagement Level (Nominal)</w:t>
            </w:r>
          </w:p>
        </w:tc>
        <w:tc>
          <w:tcPr>
            <w:tcW w:w="1300" w:type="dxa"/>
            <w:tcBorders>
              <w:top w:val="nil"/>
              <w:left w:val="nil"/>
              <w:bottom w:val="single" w:sz="4" w:space="0" w:color="auto"/>
              <w:right w:val="nil"/>
            </w:tcBorders>
            <w:shd w:val="clear" w:color="auto" w:fill="auto"/>
            <w:hideMark/>
          </w:tcPr>
          <w:p w14:paraId="626D5DC4" w14:textId="14AB3CA3" w:rsidR="00166BCB" w:rsidRPr="00EA4EC3" w:rsidRDefault="00166BCB"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18B30E42" w14:textId="77777777" w:rsidR="00166BCB" w:rsidRPr="00EA4EC3" w:rsidRDefault="00166BCB"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166BCB" w:rsidRPr="00894FEE" w14:paraId="782B8716" w14:textId="77777777" w:rsidTr="00166BCB">
        <w:trPr>
          <w:trHeight w:val="300"/>
        </w:trPr>
        <w:tc>
          <w:tcPr>
            <w:tcW w:w="1300" w:type="dxa"/>
            <w:tcBorders>
              <w:top w:val="nil"/>
              <w:left w:val="nil"/>
              <w:bottom w:val="nil"/>
              <w:right w:val="nil"/>
            </w:tcBorders>
            <w:shd w:val="clear" w:color="auto" w:fill="auto"/>
            <w:noWrap/>
            <w:vAlign w:val="bottom"/>
            <w:hideMark/>
          </w:tcPr>
          <w:p w14:paraId="56EDB2B0" w14:textId="77777777" w:rsidR="00166BCB" w:rsidRPr="00894FEE" w:rsidRDefault="00166BCB" w:rsidP="0071068C">
            <w:pPr>
              <w:jc w:val="both"/>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High</w:t>
            </w:r>
          </w:p>
        </w:tc>
        <w:tc>
          <w:tcPr>
            <w:tcW w:w="1300" w:type="dxa"/>
            <w:tcBorders>
              <w:top w:val="nil"/>
              <w:left w:val="nil"/>
              <w:bottom w:val="nil"/>
              <w:right w:val="nil"/>
            </w:tcBorders>
            <w:shd w:val="clear" w:color="auto" w:fill="auto"/>
            <w:noWrap/>
            <w:vAlign w:val="bottom"/>
            <w:hideMark/>
          </w:tcPr>
          <w:p w14:paraId="77ECEEDD" w14:textId="55320A09" w:rsidR="00166BCB" w:rsidRPr="00894FEE" w:rsidRDefault="00317DC4"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vAlign w:val="bottom"/>
            <w:hideMark/>
          </w:tcPr>
          <w:p w14:paraId="579487D3" w14:textId="7BB7D88D" w:rsidR="00166BCB" w:rsidRPr="00894FEE" w:rsidRDefault="004065C6"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25</w:t>
            </w:r>
            <w:r w:rsidR="00317DC4" w:rsidRPr="00894FEE">
              <w:rPr>
                <w:rFonts w:asciiTheme="minorHAnsi" w:eastAsia="Times New Roman" w:hAnsiTheme="minorHAnsi"/>
                <w:color w:val="000000"/>
                <w:highlight w:val="yellow"/>
                <w:lang w:val="en-GB"/>
              </w:rPr>
              <w:t>.71</w:t>
            </w:r>
          </w:p>
        </w:tc>
      </w:tr>
      <w:tr w:rsidR="00166BCB" w:rsidRPr="00894FEE" w14:paraId="5737900F" w14:textId="77777777" w:rsidTr="00166BCB">
        <w:trPr>
          <w:trHeight w:val="300"/>
        </w:trPr>
        <w:tc>
          <w:tcPr>
            <w:tcW w:w="1300" w:type="dxa"/>
            <w:tcBorders>
              <w:top w:val="nil"/>
              <w:left w:val="nil"/>
              <w:bottom w:val="nil"/>
              <w:right w:val="nil"/>
            </w:tcBorders>
            <w:shd w:val="clear" w:color="auto" w:fill="auto"/>
            <w:noWrap/>
            <w:vAlign w:val="bottom"/>
            <w:hideMark/>
          </w:tcPr>
          <w:p w14:paraId="38EA443D" w14:textId="77777777" w:rsidR="00166BCB" w:rsidRPr="00894FEE" w:rsidRDefault="00166BCB" w:rsidP="0071068C">
            <w:pPr>
              <w:jc w:val="both"/>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Medium</w:t>
            </w:r>
          </w:p>
        </w:tc>
        <w:tc>
          <w:tcPr>
            <w:tcW w:w="1300" w:type="dxa"/>
            <w:tcBorders>
              <w:top w:val="nil"/>
              <w:left w:val="nil"/>
              <w:bottom w:val="nil"/>
              <w:right w:val="nil"/>
            </w:tcBorders>
            <w:shd w:val="clear" w:color="auto" w:fill="auto"/>
            <w:noWrap/>
            <w:vAlign w:val="bottom"/>
            <w:hideMark/>
          </w:tcPr>
          <w:p w14:paraId="0E48ABB5" w14:textId="2B444D90" w:rsidR="00166BCB" w:rsidRPr="00894FEE" w:rsidRDefault="00166BCB"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1</w:t>
            </w:r>
            <w:r w:rsidR="004065C6" w:rsidRPr="00894FEE">
              <w:rPr>
                <w:rFonts w:asciiTheme="minorHAnsi" w:eastAsia="Times New Roman" w:hAnsiTheme="minorHAnsi"/>
                <w:color w:val="000000"/>
                <w:highlight w:val="yellow"/>
                <w:lang w:val="en-GB"/>
              </w:rPr>
              <w:t>6</w:t>
            </w:r>
          </w:p>
        </w:tc>
        <w:tc>
          <w:tcPr>
            <w:tcW w:w="1300" w:type="dxa"/>
            <w:tcBorders>
              <w:top w:val="nil"/>
              <w:left w:val="nil"/>
              <w:bottom w:val="nil"/>
              <w:right w:val="nil"/>
            </w:tcBorders>
            <w:shd w:val="clear" w:color="auto" w:fill="auto"/>
            <w:noWrap/>
            <w:vAlign w:val="bottom"/>
            <w:hideMark/>
          </w:tcPr>
          <w:p w14:paraId="14F0068A" w14:textId="0E0B92D5" w:rsidR="00166BCB" w:rsidRPr="00894FEE" w:rsidRDefault="00317DC4"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45.71</w:t>
            </w:r>
          </w:p>
        </w:tc>
      </w:tr>
      <w:tr w:rsidR="00166BCB" w:rsidRPr="00EA4EC3" w14:paraId="38BD5D46" w14:textId="77777777" w:rsidTr="00166BCB">
        <w:trPr>
          <w:trHeight w:val="300"/>
        </w:trPr>
        <w:tc>
          <w:tcPr>
            <w:tcW w:w="1300" w:type="dxa"/>
            <w:tcBorders>
              <w:top w:val="nil"/>
              <w:left w:val="nil"/>
              <w:bottom w:val="nil"/>
              <w:right w:val="nil"/>
            </w:tcBorders>
            <w:shd w:val="clear" w:color="auto" w:fill="auto"/>
            <w:noWrap/>
            <w:vAlign w:val="bottom"/>
            <w:hideMark/>
          </w:tcPr>
          <w:p w14:paraId="099E6492" w14:textId="77777777" w:rsidR="00166BCB" w:rsidRPr="00894FEE" w:rsidRDefault="00166BCB" w:rsidP="0071068C">
            <w:pPr>
              <w:jc w:val="both"/>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Low</w:t>
            </w:r>
          </w:p>
        </w:tc>
        <w:tc>
          <w:tcPr>
            <w:tcW w:w="1300" w:type="dxa"/>
            <w:tcBorders>
              <w:top w:val="nil"/>
              <w:left w:val="nil"/>
              <w:bottom w:val="nil"/>
              <w:right w:val="nil"/>
            </w:tcBorders>
            <w:shd w:val="clear" w:color="auto" w:fill="auto"/>
            <w:noWrap/>
            <w:vAlign w:val="bottom"/>
            <w:hideMark/>
          </w:tcPr>
          <w:p w14:paraId="1C84F5B4" w14:textId="4336FEF5" w:rsidR="00166BCB" w:rsidRPr="00894FEE" w:rsidRDefault="00317DC4"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10</w:t>
            </w:r>
          </w:p>
        </w:tc>
        <w:tc>
          <w:tcPr>
            <w:tcW w:w="1300" w:type="dxa"/>
            <w:tcBorders>
              <w:top w:val="nil"/>
              <w:left w:val="nil"/>
              <w:bottom w:val="nil"/>
              <w:right w:val="nil"/>
            </w:tcBorders>
            <w:shd w:val="clear" w:color="auto" w:fill="auto"/>
            <w:noWrap/>
            <w:vAlign w:val="bottom"/>
            <w:hideMark/>
          </w:tcPr>
          <w:p w14:paraId="33D2CADD" w14:textId="1A8E4189" w:rsidR="00166BCB" w:rsidRPr="00EA4EC3" w:rsidRDefault="00317DC4" w:rsidP="0071068C">
            <w:pPr>
              <w:jc w:val="right"/>
              <w:rPr>
                <w:rFonts w:asciiTheme="minorHAnsi" w:eastAsia="Times New Roman" w:hAnsiTheme="minorHAnsi"/>
                <w:color w:val="000000"/>
                <w:lang w:val="en-GB"/>
              </w:rPr>
            </w:pPr>
            <w:r w:rsidRPr="00894FEE">
              <w:rPr>
                <w:rFonts w:asciiTheme="minorHAnsi" w:eastAsia="Times New Roman" w:hAnsiTheme="minorHAnsi"/>
                <w:color w:val="000000"/>
                <w:highlight w:val="yellow"/>
                <w:lang w:val="en-GB"/>
              </w:rPr>
              <w:t>28.57</w:t>
            </w:r>
          </w:p>
        </w:tc>
      </w:tr>
      <w:tr w:rsidR="00166BCB" w:rsidRPr="00EA4EC3" w14:paraId="0C911853" w14:textId="77777777" w:rsidTr="00166BCB">
        <w:trPr>
          <w:trHeight w:val="300"/>
        </w:trPr>
        <w:tc>
          <w:tcPr>
            <w:tcW w:w="1300" w:type="dxa"/>
            <w:tcBorders>
              <w:top w:val="single" w:sz="4" w:space="0" w:color="auto"/>
              <w:left w:val="nil"/>
              <w:bottom w:val="nil"/>
              <w:right w:val="nil"/>
            </w:tcBorders>
            <w:shd w:val="clear" w:color="auto" w:fill="auto"/>
            <w:noWrap/>
            <w:vAlign w:val="bottom"/>
            <w:hideMark/>
          </w:tcPr>
          <w:p w14:paraId="53B009DD" w14:textId="77777777" w:rsidR="00166BCB" w:rsidRPr="00EA4EC3" w:rsidRDefault="00166BCB" w:rsidP="0071068C">
            <w:pPr>
              <w:jc w:val="both"/>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vAlign w:val="bottom"/>
            <w:hideMark/>
          </w:tcPr>
          <w:p w14:paraId="23774F69" w14:textId="7A938882" w:rsidR="00166BCB" w:rsidRPr="00EA4EC3" w:rsidRDefault="00166BCB" w:rsidP="00DF373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DF3730"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vAlign w:val="bottom"/>
            <w:hideMark/>
          </w:tcPr>
          <w:p w14:paraId="332E26BE" w14:textId="77777777" w:rsidR="00166BCB" w:rsidRPr="00EA4EC3" w:rsidRDefault="00166BCB"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4D9E3CD" w14:textId="77777777" w:rsidR="00C61C6A" w:rsidRPr="00EA4EC3" w:rsidRDefault="00C61C6A" w:rsidP="000D795E">
      <w:pPr>
        <w:jc w:val="both"/>
        <w:rPr>
          <w:rFonts w:asciiTheme="minorHAnsi" w:hAnsiTheme="minorHAnsi"/>
          <w:lang w:val="en-GB"/>
        </w:rPr>
      </w:pPr>
    </w:p>
    <w:p w14:paraId="369C98C5" w14:textId="77777777" w:rsidR="00540156" w:rsidRPr="00EA4EC3" w:rsidRDefault="00540156" w:rsidP="000D795E">
      <w:pPr>
        <w:jc w:val="both"/>
        <w:rPr>
          <w:rFonts w:asciiTheme="minorHAnsi" w:hAnsiTheme="minorHAnsi"/>
          <w:lang w:val="en-GB"/>
        </w:rPr>
      </w:pPr>
    </w:p>
    <w:p w14:paraId="47425E4D" w14:textId="452CE91F" w:rsidR="00C35412" w:rsidRPr="00EA4EC3" w:rsidRDefault="00C35412" w:rsidP="00C35412">
      <w:pPr>
        <w:jc w:val="both"/>
        <w:rPr>
          <w:rFonts w:asciiTheme="minorHAnsi" w:hAnsiTheme="minorHAnsi"/>
          <w:b/>
          <w:lang w:val="en-GB"/>
        </w:rPr>
      </w:pPr>
      <w:r w:rsidRPr="00EA4EC3">
        <w:rPr>
          <w:rFonts w:asciiTheme="minorHAnsi" w:hAnsiTheme="minorHAnsi"/>
          <w:b/>
          <w:lang w:val="en-GB"/>
        </w:rPr>
        <w:t>V0</w:t>
      </w:r>
      <w:r w:rsidR="00D12B16" w:rsidRPr="00EA4EC3">
        <w:rPr>
          <w:rFonts w:asciiTheme="minorHAnsi" w:hAnsiTheme="minorHAnsi"/>
          <w:b/>
          <w:lang w:val="en-GB"/>
        </w:rPr>
        <w:t>55</w:t>
      </w:r>
      <w:r w:rsidRPr="00EA4EC3">
        <w:rPr>
          <w:rFonts w:asciiTheme="minorHAnsi" w:hAnsiTheme="minorHAnsi"/>
          <w:b/>
          <w:lang w:val="en-GB"/>
        </w:rPr>
        <w:tab/>
      </w:r>
      <w:r w:rsidRPr="00EA4EC3">
        <w:rPr>
          <w:rFonts w:asciiTheme="minorHAnsi" w:hAnsiTheme="minorHAnsi"/>
          <w:b/>
          <w:lang w:val="en-GB"/>
        </w:rPr>
        <w:tab/>
        <w:t xml:space="preserve">Engagement Index_1 </w:t>
      </w:r>
    </w:p>
    <w:p w14:paraId="598B4ED8" w14:textId="77777777" w:rsidR="00C35412" w:rsidRPr="00EA4EC3" w:rsidRDefault="00C35412" w:rsidP="00C35412">
      <w:pPr>
        <w:jc w:val="both"/>
        <w:rPr>
          <w:rFonts w:asciiTheme="minorHAnsi" w:hAnsiTheme="minorHAnsi"/>
          <w:u w:val="single"/>
          <w:lang w:val="en-GB"/>
        </w:rPr>
      </w:pPr>
    </w:p>
    <w:p w14:paraId="11E7E35B" w14:textId="77777777" w:rsidR="00894FEE" w:rsidRDefault="00C35412" w:rsidP="00AE0BB4">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7B27720D" w14:textId="77777777" w:rsidR="00894FEE" w:rsidRDefault="00894FEE" w:rsidP="00AE0BB4">
      <w:pPr>
        <w:jc w:val="both"/>
        <w:rPr>
          <w:rFonts w:asciiTheme="minorHAnsi" w:hAnsiTheme="minorHAnsi"/>
          <w:lang w:val="en-GB"/>
        </w:rPr>
      </w:pPr>
    </w:p>
    <w:p w14:paraId="04C137E3" w14:textId="77777777" w:rsidR="00894FEE" w:rsidRDefault="00894FEE" w:rsidP="00AE0BB4">
      <w:pPr>
        <w:jc w:val="both"/>
        <w:rPr>
          <w:rFonts w:asciiTheme="minorHAnsi" w:hAnsiTheme="minorHAnsi"/>
          <w:lang w:val="en-GB"/>
        </w:rPr>
      </w:pPr>
    </w:p>
    <w:p w14:paraId="0B504CEA" w14:textId="309CA5AD" w:rsidR="00C35412" w:rsidRDefault="00894FEE" w:rsidP="00AE0BB4">
      <w:pPr>
        <w:jc w:val="both"/>
        <w:rPr>
          <w:rFonts w:asciiTheme="minorHAnsi" w:hAnsiTheme="minorHAnsi"/>
          <w:iCs/>
          <w:lang w:val="en-GB"/>
        </w:rPr>
      </w:pPr>
      <w:r w:rsidRPr="00894FEE">
        <w:rPr>
          <w:rFonts w:asciiTheme="minorHAnsi" w:hAnsiTheme="minorHAnsi"/>
          <w:i/>
          <w:iCs/>
          <w:highlight w:val="green"/>
          <w:u w:val="single"/>
          <w:lang w:val="en-GB"/>
        </w:rPr>
        <w:t>Fixed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r>
        <w:rPr>
          <w:rFonts w:asciiTheme="minorHAnsi" w:hAnsiTheme="minorHAnsi"/>
          <w:lang w:val="en-GB"/>
        </w:rPr>
        <w:t>t</w:t>
      </w:r>
      <w:r w:rsidR="00C35412" w:rsidRPr="00EA4EC3">
        <w:rPr>
          <w:rFonts w:asciiTheme="minorHAnsi" w:hAnsiTheme="minorHAnsi"/>
          <w:lang w:val="en-GB"/>
        </w:rPr>
        <w:t>his variable reports the level of engagement</w:t>
      </w:r>
      <w:r w:rsidR="00AE0BB4" w:rsidRPr="00EA4EC3">
        <w:rPr>
          <w:rFonts w:asciiTheme="minorHAnsi" w:hAnsiTheme="minorHAnsi"/>
          <w:lang w:val="en-GB"/>
        </w:rPr>
        <w:t xml:space="preserve"> by measuring the proportional number of </w:t>
      </w:r>
      <w:r w:rsidR="009C521E" w:rsidRPr="00EA4EC3">
        <w:rPr>
          <w:rFonts w:asciiTheme="minorHAnsi" w:hAnsiTheme="minorHAnsi"/>
          <w:lang w:val="en-GB"/>
        </w:rPr>
        <w:t xml:space="preserve">Member States </w:t>
      </w:r>
      <w:r w:rsidR="00AE0BB4" w:rsidRPr="00EA4EC3">
        <w:rPr>
          <w:rFonts w:asciiTheme="minorHAnsi" w:hAnsiTheme="minorHAnsi"/>
          <w:lang w:val="en-GB"/>
        </w:rPr>
        <w:t>that participate</w:t>
      </w:r>
      <w:r w:rsidR="009C521E" w:rsidRPr="00EA4EC3">
        <w:rPr>
          <w:rFonts w:asciiTheme="minorHAnsi" w:hAnsiTheme="minorHAnsi"/>
          <w:lang w:val="en-GB"/>
        </w:rPr>
        <w:t>d</w:t>
      </w:r>
      <w:r w:rsidR="00AE0BB4" w:rsidRPr="00EA4EC3">
        <w:rPr>
          <w:rFonts w:asciiTheme="minorHAnsi" w:hAnsiTheme="minorHAnsi"/>
          <w:lang w:val="en-GB"/>
        </w:rPr>
        <w:t xml:space="preserve"> </w:t>
      </w:r>
      <w:r w:rsidR="006E135A" w:rsidRPr="00EA4EC3">
        <w:rPr>
          <w:rFonts w:asciiTheme="minorHAnsi" w:hAnsiTheme="minorHAnsi"/>
          <w:lang w:val="en-GB"/>
        </w:rPr>
        <w:t xml:space="preserve">in </w:t>
      </w:r>
      <w:r w:rsidR="00AE0BB4" w:rsidRPr="00EA4EC3">
        <w:rPr>
          <w:rFonts w:asciiTheme="minorHAnsi" w:hAnsiTheme="minorHAnsi"/>
          <w:lang w:val="en-GB"/>
        </w:rPr>
        <w:t xml:space="preserve">the </w:t>
      </w:r>
      <w:r w:rsidR="00CD50F9" w:rsidRPr="00EA4EC3">
        <w:rPr>
          <w:rFonts w:asciiTheme="minorHAnsi" w:hAnsiTheme="minorHAnsi"/>
          <w:lang w:val="en-GB"/>
        </w:rPr>
        <w:t>operations and missions</w:t>
      </w:r>
      <w:r w:rsidR="00AE0BB4" w:rsidRPr="00EA4EC3">
        <w:rPr>
          <w:rFonts w:asciiTheme="minorHAnsi" w:hAnsiTheme="minorHAnsi"/>
          <w:iCs/>
          <w:lang w:val="en-GB"/>
        </w:rPr>
        <w:t xml:space="preserve"> </w:t>
      </w:r>
      <w:r w:rsidR="006E135A" w:rsidRPr="00EA4EC3">
        <w:rPr>
          <w:rFonts w:asciiTheme="minorHAnsi" w:hAnsiTheme="minorHAnsi"/>
          <w:iCs/>
          <w:lang w:val="en-GB"/>
        </w:rPr>
        <w:t xml:space="preserve">at the </w:t>
      </w:r>
      <w:r w:rsidR="00AE0BB4" w:rsidRPr="00EA4EC3">
        <w:rPr>
          <w:rFonts w:asciiTheme="minorHAnsi" w:hAnsiTheme="minorHAnsi"/>
          <w:iCs/>
          <w:lang w:val="en-GB"/>
        </w:rPr>
        <w:t>time of</w:t>
      </w:r>
      <w:r w:rsidR="006E135A" w:rsidRPr="00EA4EC3">
        <w:rPr>
          <w:rFonts w:asciiTheme="minorHAnsi" w:hAnsiTheme="minorHAnsi"/>
          <w:iCs/>
          <w:lang w:val="en-GB"/>
        </w:rPr>
        <w:t xml:space="preserve"> the</w:t>
      </w:r>
      <w:r w:rsidR="00AE0BB4" w:rsidRPr="00EA4EC3">
        <w:rPr>
          <w:rFonts w:asciiTheme="minorHAnsi" w:hAnsiTheme="minorHAnsi"/>
          <w:iCs/>
          <w:lang w:val="en-GB"/>
        </w:rPr>
        <w:t xml:space="preserve"> initial decision. It distingu</w:t>
      </w:r>
      <w:r w:rsidR="00CC7BAD" w:rsidRPr="00EA4EC3">
        <w:rPr>
          <w:rFonts w:asciiTheme="minorHAnsi" w:hAnsiTheme="minorHAnsi"/>
          <w:iCs/>
          <w:lang w:val="en-GB"/>
        </w:rPr>
        <w:t>i</w:t>
      </w:r>
      <w:r w:rsidR="00AE0BB4" w:rsidRPr="00EA4EC3">
        <w:rPr>
          <w:rFonts w:asciiTheme="minorHAnsi" w:hAnsiTheme="minorHAnsi"/>
          <w:iCs/>
          <w:lang w:val="en-GB"/>
        </w:rPr>
        <w:t xml:space="preserve">shes between </w:t>
      </w:r>
      <w:r w:rsidR="00AE0BB4" w:rsidRPr="00EA4EC3">
        <w:rPr>
          <w:rFonts w:asciiTheme="minorHAnsi" w:hAnsiTheme="minorHAnsi"/>
          <w:i/>
          <w:iCs/>
          <w:lang w:val="en-GB"/>
        </w:rPr>
        <w:t>High</w:t>
      </w:r>
      <w:r w:rsidR="00AE0BB4" w:rsidRPr="00EA4EC3">
        <w:rPr>
          <w:rFonts w:asciiTheme="minorHAnsi" w:hAnsiTheme="minorHAnsi"/>
          <w:iCs/>
          <w:lang w:val="en-GB"/>
        </w:rPr>
        <w:t xml:space="preserve"> </w:t>
      </w:r>
      <w:r w:rsidR="00F83902" w:rsidRPr="00EA4EC3">
        <w:rPr>
          <w:rFonts w:asciiTheme="minorHAnsi" w:hAnsiTheme="minorHAnsi"/>
          <w:iCs/>
          <w:lang w:val="en-GB"/>
        </w:rPr>
        <w:t>engagement=3 (g</w:t>
      </w:r>
      <w:r w:rsidR="00AE0BB4" w:rsidRPr="00EA4EC3">
        <w:rPr>
          <w:rFonts w:asciiTheme="minorHAnsi" w:hAnsiTheme="minorHAnsi"/>
          <w:iCs/>
          <w:lang w:val="en-GB"/>
        </w:rPr>
        <w:t xml:space="preserve">reater than 66% of </w:t>
      </w:r>
      <w:r w:rsidR="00F83902" w:rsidRPr="00EA4EC3">
        <w:rPr>
          <w:rFonts w:asciiTheme="minorHAnsi" w:hAnsiTheme="minorHAnsi"/>
          <w:iCs/>
          <w:lang w:val="en-GB"/>
        </w:rPr>
        <w:t xml:space="preserve">participating </w:t>
      </w:r>
      <w:r w:rsidR="00AE0BB4" w:rsidRPr="00EA4EC3">
        <w:rPr>
          <w:rFonts w:asciiTheme="minorHAnsi" w:hAnsiTheme="minorHAnsi"/>
          <w:iCs/>
          <w:lang w:val="en-GB"/>
        </w:rPr>
        <w:t>member states</w:t>
      </w:r>
      <w:r w:rsidR="00F83902" w:rsidRPr="00EA4EC3">
        <w:rPr>
          <w:rFonts w:asciiTheme="minorHAnsi" w:hAnsiTheme="minorHAnsi"/>
          <w:iCs/>
          <w:lang w:val="en-GB"/>
        </w:rPr>
        <w:t>)</w:t>
      </w:r>
      <w:r w:rsidR="006E135A" w:rsidRPr="00EA4EC3">
        <w:rPr>
          <w:rFonts w:asciiTheme="minorHAnsi" w:hAnsiTheme="minorHAnsi"/>
          <w:iCs/>
          <w:lang w:val="en-GB"/>
        </w:rPr>
        <w:t>;</w:t>
      </w:r>
      <w:r w:rsidR="00AE0BB4" w:rsidRPr="00EA4EC3">
        <w:rPr>
          <w:rFonts w:asciiTheme="minorHAnsi" w:hAnsiTheme="minorHAnsi"/>
          <w:iCs/>
          <w:lang w:val="en-GB"/>
        </w:rPr>
        <w:t xml:space="preserve"> </w:t>
      </w:r>
      <w:r w:rsidR="00AE0BB4" w:rsidRPr="00EA4EC3">
        <w:rPr>
          <w:rFonts w:asciiTheme="minorHAnsi" w:hAnsiTheme="minorHAnsi"/>
          <w:i/>
          <w:iCs/>
          <w:lang w:val="en-GB"/>
        </w:rPr>
        <w:t>Medium</w:t>
      </w:r>
      <w:r w:rsidR="00AE0BB4" w:rsidRPr="00EA4EC3">
        <w:rPr>
          <w:rFonts w:asciiTheme="minorHAnsi" w:hAnsiTheme="minorHAnsi"/>
          <w:iCs/>
          <w:lang w:val="en-GB"/>
        </w:rPr>
        <w:t xml:space="preserve"> </w:t>
      </w:r>
      <w:r w:rsidR="00F83902" w:rsidRPr="00EA4EC3">
        <w:rPr>
          <w:rFonts w:asciiTheme="minorHAnsi" w:hAnsiTheme="minorHAnsi"/>
          <w:iCs/>
          <w:lang w:val="en-GB"/>
        </w:rPr>
        <w:t>engagement=2 (b</w:t>
      </w:r>
      <w:r w:rsidR="00AE0BB4" w:rsidRPr="00EA4EC3">
        <w:rPr>
          <w:rFonts w:asciiTheme="minorHAnsi" w:hAnsiTheme="minorHAnsi"/>
          <w:iCs/>
          <w:lang w:val="en-GB"/>
        </w:rPr>
        <w:t>etween 34% to 66% of member states</w:t>
      </w:r>
      <w:r w:rsidR="00F83902" w:rsidRPr="00EA4EC3">
        <w:rPr>
          <w:rFonts w:asciiTheme="minorHAnsi" w:hAnsiTheme="minorHAnsi"/>
          <w:iCs/>
          <w:lang w:val="en-GB"/>
        </w:rPr>
        <w:t>)</w:t>
      </w:r>
      <w:r w:rsidR="006E135A" w:rsidRPr="00EA4EC3">
        <w:rPr>
          <w:rFonts w:asciiTheme="minorHAnsi" w:hAnsiTheme="minorHAnsi"/>
          <w:iCs/>
          <w:lang w:val="en-GB"/>
        </w:rPr>
        <w:t>;</w:t>
      </w:r>
      <w:r w:rsidR="00AE0BB4" w:rsidRPr="00EA4EC3">
        <w:rPr>
          <w:rFonts w:asciiTheme="minorHAnsi" w:hAnsiTheme="minorHAnsi"/>
          <w:iCs/>
          <w:lang w:val="en-GB"/>
        </w:rPr>
        <w:t xml:space="preserve"> </w:t>
      </w:r>
      <w:r w:rsidR="00F83902" w:rsidRPr="00EA4EC3">
        <w:rPr>
          <w:rFonts w:asciiTheme="minorHAnsi" w:hAnsiTheme="minorHAnsi"/>
          <w:iCs/>
          <w:lang w:val="en-GB"/>
        </w:rPr>
        <w:t xml:space="preserve">and </w:t>
      </w:r>
      <w:r w:rsidR="00AE0BB4" w:rsidRPr="00EA4EC3">
        <w:rPr>
          <w:rFonts w:asciiTheme="minorHAnsi" w:hAnsiTheme="minorHAnsi"/>
          <w:i/>
          <w:iCs/>
          <w:lang w:val="en-GB"/>
        </w:rPr>
        <w:t>Low</w:t>
      </w:r>
      <w:r w:rsidR="00AE0BB4" w:rsidRPr="00EA4EC3">
        <w:rPr>
          <w:rFonts w:asciiTheme="minorHAnsi" w:hAnsiTheme="minorHAnsi"/>
          <w:iCs/>
          <w:lang w:val="en-GB"/>
        </w:rPr>
        <w:t xml:space="preserve"> </w:t>
      </w:r>
      <w:r w:rsidR="00F83902" w:rsidRPr="00EA4EC3">
        <w:rPr>
          <w:rFonts w:asciiTheme="minorHAnsi" w:hAnsiTheme="minorHAnsi"/>
          <w:iCs/>
          <w:lang w:val="en-GB"/>
        </w:rPr>
        <w:t>engagement=1</w:t>
      </w:r>
      <w:r w:rsidR="006E135A" w:rsidRPr="00EA4EC3">
        <w:rPr>
          <w:rFonts w:asciiTheme="minorHAnsi" w:hAnsiTheme="minorHAnsi"/>
          <w:iCs/>
          <w:lang w:val="en-GB"/>
        </w:rPr>
        <w:t xml:space="preserve"> </w:t>
      </w:r>
      <w:r w:rsidR="00F83902" w:rsidRPr="00EA4EC3">
        <w:rPr>
          <w:rFonts w:asciiTheme="minorHAnsi" w:hAnsiTheme="minorHAnsi"/>
          <w:iCs/>
          <w:lang w:val="en-GB"/>
        </w:rPr>
        <w:t>(</w:t>
      </w:r>
      <w:r w:rsidR="00A83D67" w:rsidRPr="00EA4EC3">
        <w:rPr>
          <w:rFonts w:asciiTheme="minorHAnsi" w:hAnsiTheme="minorHAnsi"/>
          <w:iCs/>
          <w:lang w:val="en-GB"/>
        </w:rPr>
        <w:t>fewer than</w:t>
      </w:r>
      <w:r w:rsidR="00AE0BB4" w:rsidRPr="00EA4EC3">
        <w:rPr>
          <w:rFonts w:asciiTheme="minorHAnsi" w:hAnsiTheme="minorHAnsi"/>
          <w:iCs/>
          <w:lang w:val="en-GB"/>
        </w:rPr>
        <w:t xml:space="preserve"> 33% of member states</w:t>
      </w:r>
      <w:r w:rsidR="00F83902" w:rsidRPr="00EA4EC3">
        <w:rPr>
          <w:rFonts w:asciiTheme="minorHAnsi" w:hAnsiTheme="minorHAnsi"/>
          <w:iCs/>
          <w:lang w:val="en-GB"/>
        </w:rPr>
        <w:t xml:space="preserve">). </w:t>
      </w:r>
      <w:r w:rsidR="00AE0BB4" w:rsidRPr="00EA4EC3">
        <w:rPr>
          <w:rFonts w:asciiTheme="minorHAnsi" w:hAnsiTheme="minorHAnsi"/>
          <w:iCs/>
          <w:lang w:val="en-GB"/>
        </w:rPr>
        <w:t xml:space="preserve"> </w:t>
      </w:r>
    </w:p>
    <w:p w14:paraId="4D44601E" w14:textId="77777777" w:rsidR="00473CE1" w:rsidRPr="008E4636" w:rsidRDefault="00473CE1" w:rsidP="00473CE1">
      <w:pPr>
        <w:jc w:val="both"/>
        <w:rPr>
          <w:rFonts w:asciiTheme="minorHAnsi" w:hAnsiTheme="minorHAnsi"/>
          <w:b/>
          <w:iCs/>
          <w:u w:val="single"/>
          <w:lang w:val="en-GB"/>
        </w:rPr>
      </w:pPr>
      <w:r w:rsidRPr="008E4636">
        <w:rPr>
          <w:rFonts w:asciiTheme="minorHAnsi" w:hAnsiTheme="minorHAnsi"/>
          <w:iCs/>
          <w:u w:val="single"/>
          <w:lang w:val="en-GB"/>
        </w:rPr>
        <w:t>The fixed version reports the highest value</w:t>
      </w:r>
      <w:r>
        <w:rPr>
          <w:rFonts w:asciiTheme="minorHAnsi" w:hAnsiTheme="minorHAnsi"/>
          <w:iCs/>
          <w:u w:val="single"/>
          <w:lang w:val="en-GB"/>
        </w:rPr>
        <w:t xml:space="preserve"> registered</w:t>
      </w:r>
      <w:r w:rsidRPr="008E4636">
        <w:rPr>
          <w:rFonts w:asciiTheme="minorHAnsi" w:hAnsiTheme="minorHAnsi"/>
          <w:iCs/>
          <w:u w:val="single"/>
          <w:lang w:val="en-GB"/>
        </w:rPr>
        <w:t xml:space="preserve">.  </w:t>
      </w:r>
    </w:p>
    <w:p w14:paraId="50F986ED" w14:textId="77777777" w:rsidR="00894FEE" w:rsidRDefault="00894FEE" w:rsidP="00C35412">
      <w:pPr>
        <w:jc w:val="both"/>
        <w:rPr>
          <w:rFonts w:asciiTheme="minorHAnsi" w:hAnsiTheme="minorHAnsi"/>
          <w:i/>
          <w:iCs/>
          <w:highlight w:val="green"/>
          <w:u w:val="single"/>
          <w:lang w:val="en-GB"/>
        </w:rPr>
      </w:pPr>
    </w:p>
    <w:p w14:paraId="5C28D71A" w14:textId="695A8244" w:rsidR="00894FEE" w:rsidRDefault="00894FEE" w:rsidP="00C35412">
      <w:pPr>
        <w:jc w:val="both"/>
        <w:rPr>
          <w:rFonts w:asciiTheme="minorHAnsi" w:hAnsiTheme="minorHAnsi"/>
          <w:u w:val="single"/>
          <w:lang w:val="en-GB"/>
        </w:rPr>
      </w:pPr>
      <w:r>
        <w:rPr>
          <w:rFonts w:asciiTheme="minorHAnsi" w:hAnsiTheme="minorHAnsi"/>
          <w:i/>
          <w:iCs/>
          <w:highlight w:val="green"/>
          <w:u w:val="single"/>
          <w:lang w:val="en-GB"/>
        </w:rPr>
        <w:t>Yearly</w:t>
      </w:r>
      <w:r w:rsidRPr="00894FEE">
        <w:rPr>
          <w:rFonts w:asciiTheme="minorHAnsi" w:hAnsiTheme="minorHAnsi"/>
          <w:i/>
          <w:iCs/>
          <w:highlight w:val="green"/>
          <w:u w:val="single"/>
          <w:lang w:val="en-GB"/>
        </w:rPr>
        <w:t xml:space="preserve">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r>
        <w:rPr>
          <w:rFonts w:asciiTheme="minorHAnsi" w:hAnsiTheme="minorHAnsi"/>
          <w:lang w:val="en-GB"/>
        </w:rPr>
        <w:t>t</w:t>
      </w:r>
      <w:r w:rsidRPr="00EA4EC3">
        <w:rPr>
          <w:rFonts w:asciiTheme="minorHAnsi" w:hAnsiTheme="minorHAnsi"/>
          <w:lang w:val="en-GB"/>
        </w:rPr>
        <w:t>his variable reports the level of engagement by measuring the proportional number of Member States that participated in the operations and missions</w:t>
      </w:r>
      <w:r w:rsidRPr="00EA4EC3">
        <w:rPr>
          <w:rFonts w:asciiTheme="minorHAnsi" w:hAnsiTheme="minorHAnsi"/>
          <w:iCs/>
          <w:lang w:val="en-GB"/>
        </w:rPr>
        <w:t xml:space="preserve"> </w:t>
      </w:r>
      <w:r w:rsidRPr="00894FEE">
        <w:rPr>
          <w:rFonts w:asciiTheme="minorHAnsi" w:hAnsiTheme="minorHAnsi"/>
          <w:iCs/>
          <w:highlight w:val="green"/>
          <w:u w:val="single"/>
          <w:lang w:val="en-GB"/>
        </w:rPr>
        <w:t>at year</w:t>
      </w:r>
      <w:r w:rsidRPr="00894FEE">
        <w:rPr>
          <w:rFonts w:asciiTheme="minorHAnsi" w:hAnsiTheme="minorHAnsi"/>
          <w:iCs/>
          <w:highlight w:val="green"/>
          <w:lang w:val="en-GB"/>
        </w:rPr>
        <w:t>.</w:t>
      </w:r>
      <w:r w:rsidRPr="00EA4EC3">
        <w:rPr>
          <w:rFonts w:asciiTheme="minorHAnsi" w:hAnsiTheme="minorHAnsi"/>
          <w:iCs/>
          <w:lang w:val="en-GB"/>
        </w:rPr>
        <w:t xml:space="preserve"> It distinguishes between </w:t>
      </w:r>
      <w:r w:rsidRPr="00EA4EC3">
        <w:rPr>
          <w:rFonts w:asciiTheme="minorHAnsi" w:hAnsiTheme="minorHAnsi"/>
          <w:i/>
          <w:iCs/>
          <w:lang w:val="en-GB"/>
        </w:rPr>
        <w:t>High</w:t>
      </w:r>
      <w:r w:rsidRPr="00EA4EC3">
        <w:rPr>
          <w:rFonts w:asciiTheme="minorHAnsi" w:hAnsiTheme="minorHAnsi"/>
          <w:iCs/>
          <w:lang w:val="en-GB"/>
        </w:rPr>
        <w:t xml:space="preserve"> engagement=3 (greater than 66% of participating member states); </w:t>
      </w:r>
      <w:r w:rsidRPr="00EA4EC3">
        <w:rPr>
          <w:rFonts w:asciiTheme="minorHAnsi" w:hAnsiTheme="minorHAnsi"/>
          <w:i/>
          <w:iCs/>
          <w:lang w:val="en-GB"/>
        </w:rPr>
        <w:t>Medium</w:t>
      </w:r>
      <w:r w:rsidRPr="00EA4EC3">
        <w:rPr>
          <w:rFonts w:asciiTheme="minorHAnsi" w:hAnsiTheme="minorHAnsi"/>
          <w:iCs/>
          <w:lang w:val="en-GB"/>
        </w:rPr>
        <w:t xml:space="preserve"> engagement=2 (between 34% to 66% of member states); and </w:t>
      </w:r>
      <w:r w:rsidRPr="00EA4EC3">
        <w:rPr>
          <w:rFonts w:asciiTheme="minorHAnsi" w:hAnsiTheme="minorHAnsi"/>
          <w:i/>
          <w:iCs/>
          <w:lang w:val="en-GB"/>
        </w:rPr>
        <w:t>Low</w:t>
      </w:r>
      <w:r w:rsidRPr="00EA4EC3">
        <w:rPr>
          <w:rFonts w:asciiTheme="minorHAnsi" w:hAnsiTheme="minorHAnsi"/>
          <w:iCs/>
          <w:lang w:val="en-GB"/>
        </w:rPr>
        <w:t xml:space="preserve"> engagement=1 (fewer than 33% of member states).  </w:t>
      </w:r>
    </w:p>
    <w:p w14:paraId="5AD3F75A" w14:textId="77777777" w:rsidR="00894FEE" w:rsidRPr="00EA4EC3" w:rsidRDefault="00894FEE" w:rsidP="00C35412">
      <w:pPr>
        <w:jc w:val="both"/>
        <w:rPr>
          <w:rFonts w:asciiTheme="minorHAnsi" w:hAnsiTheme="minorHAnsi"/>
          <w:u w:val="single"/>
          <w:lang w:val="en-GB"/>
        </w:rPr>
      </w:pPr>
    </w:p>
    <w:p w14:paraId="22A37325" w14:textId="020EFDBA" w:rsidR="00C35412" w:rsidRPr="00EA4EC3" w:rsidRDefault="00C35412" w:rsidP="00C35412">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categorical/</w:t>
      </w:r>
      <w:r w:rsidR="00F83902" w:rsidRPr="00EA4EC3">
        <w:rPr>
          <w:rFonts w:asciiTheme="minorHAnsi" w:hAnsiTheme="minorHAnsi"/>
          <w:lang w:val="en-GB"/>
        </w:rPr>
        <w:t>numeric</w:t>
      </w:r>
      <w:r w:rsidRPr="00EA4EC3">
        <w:rPr>
          <w:rFonts w:asciiTheme="minorHAnsi" w:hAnsiTheme="minorHAnsi"/>
          <w:lang w:val="en-GB"/>
        </w:rPr>
        <w:t xml:space="preserve"> </w:t>
      </w:r>
    </w:p>
    <w:p w14:paraId="73850684" w14:textId="77777777" w:rsidR="00C35412" w:rsidRPr="00EA4EC3" w:rsidRDefault="00C35412" w:rsidP="00C35412">
      <w:pPr>
        <w:jc w:val="both"/>
        <w:rPr>
          <w:rFonts w:asciiTheme="minorHAnsi" w:hAnsiTheme="minorHAnsi"/>
          <w:u w:val="single"/>
          <w:lang w:val="en-GB"/>
        </w:rPr>
      </w:pPr>
    </w:p>
    <w:p w14:paraId="5A8DED28" w14:textId="77777777" w:rsidR="00F83902" w:rsidRPr="00EA4EC3" w:rsidRDefault="00C35412" w:rsidP="00C35412">
      <w:pPr>
        <w:jc w:val="both"/>
        <w:rPr>
          <w:rFonts w:asciiTheme="minorHAnsi" w:hAnsiTheme="minorHAnsi"/>
          <w:lang w:val="en-GB"/>
        </w:rPr>
      </w:pPr>
      <w:r w:rsidRPr="00EA4EC3">
        <w:rPr>
          <w:rFonts w:asciiTheme="minorHAnsi" w:hAnsiTheme="minorHAnsi"/>
          <w:u w:val="single"/>
          <w:lang w:val="en-GB"/>
        </w:rPr>
        <w:t xml:space="preserve">Values: </w:t>
      </w:r>
    </w:p>
    <w:p w14:paraId="72D8AAC2" w14:textId="77777777" w:rsidR="00F83902" w:rsidRPr="00EA4EC3" w:rsidRDefault="00F83902" w:rsidP="00C35412">
      <w:pPr>
        <w:jc w:val="both"/>
        <w:rPr>
          <w:rFonts w:asciiTheme="minorHAnsi" w:hAnsiTheme="minorHAnsi"/>
          <w:lang w:val="en-GB"/>
        </w:rPr>
      </w:pPr>
    </w:p>
    <w:p w14:paraId="5157D902" w14:textId="46233F65" w:rsidR="00C35412" w:rsidRPr="00EA4EC3" w:rsidRDefault="00F83902" w:rsidP="00C35412">
      <w:pPr>
        <w:jc w:val="both"/>
        <w:rPr>
          <w:rFonts w:asciiTheme="minorHAnsi" w:hAnsiTheme="minorHAnsi"/>
          <w:lang w:val="en-GB"/>
        </w:rPr>
      </w:pPr>
      <w:r w:rsidRPr="00EA4EC3">
        <w:rPr>
          <w:rFonts w:asciiTheme="minorHAnsi" w:hAnsiTheme="minorHAnsi"/>
          <w:lang w:val="en-GB"/>
        </w:rPr>
        <w:t>High =3</w:t>
      </w:r>
      <w:r w:rsidR="00C35412" w:rsidRPr="00EA4EC3">
        <w:rPr>
          <w:rFonts w:asciiTheme="minorHAnsi" w:hAnsiTheme="minorHAnsi"/>
          <w:lang w:val="en-GB"/>
        </w:rPr>
        <w:t xml:space="preserve"> </w:t>
      </w:r>
    </w:p>
    <w:p w14:paraId="322D00A9" w14:textId="5143EDEA" w:rsidR="00C35412" w:rsidRPr="00EA4EC3" w:rsidRDefault="00F83902" w:rsidP="00C35412">
      <w:pPr>
        <w:jc w:val="both"/>
        <w:rPr>
          <w:rFonts w:asciiTheme="minorHAnsi" w:hAnsiTheme="minorHAnsi"/>
          <w:u w:val="single"/>
          <w:lang w:val="en-GB"/>
        </w:rPr>
      </w:pPr>
      <w:r w:rsidRPr="00EA4EC3">
        <w:rPr>
          <w:rFonts w:asciiTheme="minorHAnsi" w:hAnsiTheme="minorHAnsi"/>
          <w:lang w:val="en-GB"/>
        </w:rPr>
        <w:t>Medium =2</w:t>
      </w:r>
    </w:p>
    <w:p w14:paraId="037F328F" w14:textId="360B1D40" w:rsidR="00C35412" w:rsidRPr="00EA4EC3" w:rsidRDefault="00F83902" w:rsidP="00C35412">
      <w:pPr>
        <w:jc w:val="both"/>
        <w:rPr>
          <w:rFonts w:asciiTheme="minorHAnsi" w:hAnsiTheme="minorHAnsi"/>
          <w:lang w:val="en-GB"/>
        </w:rPr>
      </w:pPr>
      <w:r w:rsidRPr="00EA4EC3">
        <w:rPr>
          <w:rFonts w:asciiTheme="minorHAnsi" w:hAnsiTheme="minorHAnsi"/>
          <w:lang w:val="en-GB"/>
        </w:rPr>
        <w:t>Low =1</w:t>
      </w:r>
    </w:p>
    <w:p w14:paraId="0D659760" w14:textId="77777777" w:rsidR="00F83902" w:rsidRPr="00EA4EC3" w:rsidRDefault="00F83902" w:rsidP="00C35412">
      <w:pPr>
        <w:jc w:val="both"/>
        <w:rPr>
          <w:rFonts w:asciiTheme="minorHAnsi" w:hAnsiTheme="minorHAnsi"/>
          <w:u w:val="single"/>
          <w:lang w:val="en-GB"/>
        </w:rPr>
      </w:pPr>
    </w:p>
    <w:p w14:paraId="41C33F49" w14:textId="77777777" w:rsidR="00C35412" w:rsidRPr="00EA4EC3" w:rsidRDefault="00C35412" w:rsidP="00C35412">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459E3C2B" w14:textId="77777777" w:rsidR="00C35412" w:rsidRPr="00EA4EC3" w:rsidRDefault="00C35412" w:rsidP="00C35412">
      <w:pPr>
        <w:jc w:val="both"/>
        <w:rPr>
          <w:rFonts w:asciiTheme="minorHAnsi" w:hAnsiTheme="minorHAnsi"/>
          <w:lang w:val="en-GB"/>
        </w:rPr>
      </w:pPr>
    </w:p>
    <w:tbl>
      <w:tblPr>
        <w:tblW w:w="4977" w:type="dxa"/>
        <w:tblInd w:w="55" w:type="dxa"/>
        <w:tblLayout w:type="fixed"/>
        <w:tblCellMar>
          <w:left w:w="70" w:type="dxa"/>
          <w:right w:w="70" w:type="dxa"/>
        </w:tblCellMar>
        <w:tblLook w:val="04A0" w:firstRow="1" w:lastRow="0" w:firstColumn="1" w:lastColumn="0" w:noHBand="0" w:noVBand="1"/>
      </w:tblPr>
      <w:tblGrid>
        <w:gridCol w:w="2283"/>
        <w:gridCol w:w="1560"/>
        <w:gridCol w:w="1134"/>
      </w:tblGrid>
      <w:tr w:rsidR="006C6C58" w:rsidRPr="00EA4EC3" w14:paraId="727D5806" w14:textId="77777777" w:rsidTr="0071068C">
        <w:trPr>
          <w:trHeight w:val="492"/>
        </w:trPr>
        <w:tc>
          <w:tcPr>
            <w:tcW w:w="2283" w:type="dxa"/>
            <w:tcBorders>
              <w:top w:val="nil"/>
              <w:left w:val="nil"/>
              <w:bottom w:val="single" w:sz="4" w:space="0" w:color="auto"/>
              <w:right w:val="nil"/>
            </w:tcBorders>
            <w:shd w:val="clear" w:color="auto" w:fill="auto"/>
            <w:hideMark/>
          </w:tcPr>
          <w:p w14:paraId="63314F00" w14:textId="77777777" w:rsidR="006C6C58" w:rsidRPr="00EA4EC3" w:rsidRDefault="006C6C58" w:rsidP="0071068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Engagement Index 1</w:t>
            </w:r>
          </w:p>
        </w:tc>
        <w:tc>
          <w:tcPr>
            <w:tcW w:w="1560" w:type="dxa"/>
            <w:tcBorders>
              <w:top w:val="nil"/>
              <w:left w:val="nil"/>
              <w:bottom w:val="single" w:sz="4" w:space="0" w:color="auto"/>
              <w:right w:val="nil"/>
            </w:tcBorders>
            <w:shd w:val="clear" w:color="auto" w:fill="auto"/>
            <w:hideMark/>
          </w:tcPr>
          <w:p w14:paraId="75B08D49" w14:textId="77777777" w:rsidR="006C6C58" w:rsidRPr="00EA4EC3" w:rsidRDefault="006C6C58"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134" w:type="dxa"/>
            <w:tcBorders>
              <w:top w:val="nil"/>
              <w:left w:val="nil"/>
              <w:bottom w:val="single" w:sz="4" w:space="0" w:color="auto"/>
              <w:right w:val="nil"/>
            </w:tcBorders>
            <w:shd w:val="clear" w:color="auto" w:fill="auto"/>
            <w:hideMark/>
          </w:tcPr>
          <w:p w14:paraId="11292501" w14:textId="77777777" w:rsidR="006C6C58" w:rsidRPr="00EA4EC3" w:rsidRDefault="006C6C58"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6C6C58" w:rsidRPr="00EA4EC3" w14:paraId="5B3BCDF3" w14:textId="77777777" w:rsidTr="0071068C">
        <w:trPr>
          <w:trHeight w:val="300"/>
        </w:trPr>
        <w:tc>
          <w:tcPr>
            <w:tcW w:w="2283" w:type="dxa"/>
            <w:tcBorders>
              <w:top w:val="nil"/>
              <w:left w:val="nil"/>
              <w:bottom w:val="nil"/>
              <w:right w:val="nil"/>
            </w:tcBorders>
            <w:shd w:val="clear" w:color="auto" w:fill="auto"/>
            <w:noWrap/>
            <w:vAlign w:val="bottom"/>
            <w:hideMark/>
          </w:tcPr>
          <w:p w14:paraId="4DA6D504" w14:textId="77777777" w:rsidR="006C6C58" w:rsidRPr="00EA4EC3" w:rsidRDefault="006C6C58"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High</w:t>
            </w:r>
          </w:p>
        </w:tc>
        <w:tc>
          <w:tcPr>
            <w:tcW w:w="1560" w:type="dxa"/>
            <w:tcBorders>
              <w:top w:val="nil"/>
              <w:left w:val="nil"/>
              <w:bottom w:val="nil"/>
              <w:right w:val="nil"/>
            </w:tcBorders>
            <w:shd w:val="clear" w:color="auto" w:fill="auto"/>
            <w:noWrap/>
            <w:vAlign w:val="bottom"/>
            <w:hideMark/>
          </w:tcPr>
          <w:p w14:paraId="1446D798" w14:textId="31D9D266" w:rsidR="006C6C58" w:rsidRPr="00EA4EC3" w:rsidRDefault="00F75822"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D37F99" w:rsidRPr="00EA4EC3">
              <w:rPr>
                <w:rFonts w:asciiTheme="minorHAnsi" w:eastAsia="Times New Roman" w:hAnsiTheme="minorHAnsi"/>
                <w:color w:val="000000"/>
                <w:lang w:val="en-GB"/>
              </w:rPr>
              <w:t>6</w:t>
            </w:r>
          </w:p>
        </w:tc>
        <w:tc>
          <w:tcPr>
            <w:tcW w:w="1134" w:type="dxa"/>
            <w:tcBorders>
              <w:top w:val="nil"/>
              <w:left w:val="nil"/>
              <w:bottom w:val="nil"/>
              <w:right w:val="nil"/>
            </w:tcBorders>
            <w:shd w:val="clear" w:color="auto" w:fill="auto"/>
            <w:noWrap/>
            <w:vAlign w:val="bottom"/>
            <w:hideMark/>
          </w:tcPr>
          <w:p w14:paraId="7CC98D39" w14:textId="1CC7B6F0" w:rsidR="006C6C58" w:rsidRPr="00EA4EC3" w:rsidRDefault="00D37F99"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45</w:t>
            </w:r>
            <w:r w:rsidR="006C6C58"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71</w:t>
            </w:r>
          </w:p>
        </w:tc>
      </w:tr>
      <w:tr w:rsidR="006C6C58" w:rsidRPr="00EA4EC3" w14:paraId="6D0F0A91" w14:textId="77777777" w:rsidTr="0071068C">
        <w:trPr>
          <w:trHeight w:val="300"/>
        </w:trPr>
        <w:tc>
          <w:tcPr>
            <w:tcW w:w="2283" w:type="dxa"/>
            <w:tcBorders>
              <w:top w:val="nil"/>
              <w:left w:val="nil"/>
              <w:bottom w:val="nil"/>
              <w:right w:val="nil"/>
            </w:tcBorders>
            <w:shd w:val="clear" w:color="auto" w:fill="auto"/>
            <w:noWrap/>
            <w:vAlign w:val="bottom"/>
            <w:hideMark/>
          </w:tcPr>
          <w:p w14:paraId="2058C210" w14:textId="77777777" w:rsidR="006C6C58" w:rsidRPr="00EA4EC3" w:rsidRDefault="006C6C58"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Medium</w:t>
            </w:r>
          </w:p>
        </w:tc>
        <w:tc>
          <w:tcPr>
            <w:tcW w:w="1560" w:type="dxa"/>
            <w:tcBorders>
              <w:top w:val="nil"/>
              <w:left w:val="nil"/>
              <w:bottom w:val="nil"/>
              <w:right w:val="nil"/>
            </w:tcBorders>
            <w:shd w:val="clear" w:color="auto" w:fill="auto"/>
            <w:noWrap/>
            <w:vAlign w:val="bottom"/>
            <w:hideMark/>
          </w:tcPr>
          <w:p w14:paraId="0819B10A" w14:textId="3F6A12AA" w:rsidR="006C6C58" w:rsidRPr="00EA4EC3" w:rsidRDefault="006C6C58"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D37F99" w:rsidRPr="00EA4EC3">
              <w:rPr>
                <w:rFonts w:asciiTheme="minorHAnsi" w:eastAsia="Times New Roman" w:hAnsiTheme="minorHAnsi"/>
                <w:color w:val="000000"/>
                <w:lang w:val="en-GB"/>
              </w:rPr>
              <w:t>5</w:t>
            </w:r>
          </w:p>
        </w:tc>
        <w:tc>
          <w:tcPr>
            <w:tcW w:w="1134" w:type="dxa"/>
            <w:tcBorders>
              <w:top w:val="nil"/>
              <w:left w:val="nil"/>
              <w:bottom w:val="nil"/>
              <w:right w:val="nil"/>
            </w:tcBorders>
            <w:shd w:val="clear" w:color="auto" w:fill="auto"/>
            <w:noWrap/>
            <w:vAlign w:val="bottom"/>
            <w:hideMark/>
          </w:tcPr>
          <w:p w14:paraId="5CA97C36" w14:textId="1A7C6832" w:rsidR="006C6C58" w:rsidRPr="00EA4EC3" w:rsidRDefault="00F75822"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r w:rsidR="00D37F99" w:rsidRPr="00EA4EC3">
              <w:rPr>
                <w:rFonts w:asciiTheme="minorHAnsi" w:eastAsia="Times New Roman" w:hAnsiTheme="minorHAnsi"/>
                <w:color w:val="000000"/>
                <w:lang w:val="en-GB"/>
              </w:rPr>
              <w:t>2</w:t>
            </w:r>
            <w:r w:rsidRPr="00EA4EC3">
              <w:rPr>
                <w:rFonts w:asciiTheme="minorHAnsi" w:eastAsia="Times New Roman" w:hAnsiTheme="minorHAnsi"/>
                <w:color w:val="000000"/>
                <w:lang w:val="en-GB"/>
              </w:rPr>
              <w:t>.</w:t>
            </w:r>
            <w:r w:rsidR="00D37F99" w:rsidRPr="00EA4EC3">
              <w:rPr>
                <w:rFonts w:asciiTheme="minorHAnsi" w:eastAsia="Times New Roman" w:hAnsiTheme="minorHAnsi"/>
                <w:color w:val="000000"/>
                <w:lang w:val="en-GB"/>
              </w:rPr>
              <w:t>8</w:t>
            </w:r>
            <w:r w:rsidRPr="00EA4EC3">
              <w:rPr>
                <w:rFonts w:asciiTheme="minorHAnsi" w:eastAsia="Times New Roman" w:hAnsiTheme="minorHAnsi"/>
                <w:color w:val="000000"/>
                <w:lang w:val="en-GB"/>
              </w:rPr>
              <w:t>6</w:t>
            </w:r>
          </w:p>
        </w:tc>
      </w:tr>
      <w:tr w:rsidR="006C6C58" w:rsidRPr="00EA4EC3" w14:paraId="08E7D18E" w14:textId="77777777" w:rsidTr="0071068C">
        <w:trPr>
          <w:trHeight w:val="300"/>
        </w:trPr>
        <w:tc>
          <w:tcPr>
            <w:tcW w:w="2283" w:type="dxa"/>
            <w:tcBorders>
              <w:top w:val="nil"/>
              <w:left w:val="nil"/>
              <w:bottom w:val="nil"/>
              <w:right w:val="nil"/>
            </w:tcBorders>
            <w:shd w:val="clear" w:color="auto" w:fill="auto"/>
            <w:noWrap/>
            <w:vAlign w:val="bottom"/>
            <w:hideMark/>
          </w:tcPr>
          <w:p w14:paraId="75154C8A" w14:textId="77777777" w:rsidR="006C6C58" w:rsidRPr="00EA4EC3" w:rsidRDefault="006C6C58"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Low</w:t>
            </w:r>
          </w:p>
        </w:tc>
        <w:tc>
          <w:tcPr>
            <w:tcW w:w="1560" w:type="dxa"/>
            <w:tcBorders>
              <w:top w:val="nil"/>
              <w:left w:val="nil"/>
              <w:bottom w:val="nil"/>
              <w:right w:val="nil"/>
            </w:tcBorders>
            <w:shd w:val="clear" w:color="auto" w:fill="auto"/>
            <w:noWrap/>
            <w:vAlign w:val="bottom"/>
            <w:hideMark/>
          </w:tcPr>
          <w:p w14:paraId="4D2651AD" w14:textId="39857E1F" w:rsidR="006C6C58" w:rsidRPr="00EA4EC3" w:rsidRDefault="00D37F99"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1134" w:type="dxa"/>
            <w:tcBorders>
              <w:top w:val="nil"/>
              <w:left w:val="nil"/>
              <w:bottom w:val="nil"/>
              <w:right w:val="nil"/>
            </w:tcBorders>
            <w:shd w:val="clear" w:color="auto" w:fill="auto"/>
            <w:noWrap/>
            <w:vAlign w:val="bottom"/>
            <w:hideMark/>
          </w:tcPr>
          <w:p w14:paraId="52184A50" w14:textId="55B7A2D6" w:rsidR="006C6C58" w:rsidRPr="00EA4EC3" w:rsidRDefault="00D37F99"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r w:rsidR="00F75822"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4</w:t>
            </w:r>
            <w:r w:rsidR="00F75822" w:rsidRPr="00EA4EC3">
              <w:rPr>
                <w:rFonts w:asciiTheme="minorHAnsi" w:eastAsia="Times New Roman" w:hAnsiTheme="minorHAnsi"/>
                <w:color w:val="000000"/>
                <w:lang w:val="en-GB"/>
              </w:rPr>
              <w:t>3</w:t>
            </w:r>
          </w:p>
        </w:tc>
      </w:tr>
      <w:tr w:rsidR="006C6C58" w:rsidRPr="00EA4EC3" w14:paraId="5DFBFCB0" w14:textId="77777777" w:rsidTr="0071068C">
        <w:trPr>
          <w:trHeight w:val="300"/>
        </w:trPr>
        <w:tc>
          <w:tcPr>
            <w:tcW w:w="2283" w:type="dxa"/>
            <w:tcBorders>
              <w:top w:val="single" w:sz="4" w:space="0" w:color="auto"/>
              <w:left w:val="nil"/>
              <w:bottom w:val="nil"/>
              <w:right w:val="nil"/>
            </w:tcBorders>
            <w:shd w:val="clear" w:color="auto" w:fill="auto"/>
            <w:noWrap/>
            <w:vAlign w:val="bottom"/>
            <w:hideMark/>
          </w:tcPr>
          <w:p w14:paraId="405EFD0B" w14:textId="77777777" w:rsidR="006C6C58" w:rsidRPr="00EA4EC3" w:rsidRDefault="006C6C58"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60" w:type="dxa"/>
            <w:tcBorders>
              <w:top w:val="single" w:sz="4" w:space="0" w:color="auto"/>
              <w:left w:val="nil"/>
              <w:bottom w:val="nil"/>
              <w:right w:val="nil"/>
            </w:tcBorders>
            <w:shd w:val="clear" w:color="auto" w:fill="auto"/>
            <w:noWrap/>
            <w:vAlign w:val="bottom"/>
            <w:hideMark/>
          </w:tcPr>
          <w:p w14:paraId="171E5B47" w14:textId="0E0A3C15" w:rsidR="006C6C58" w:rsidRPr="00EA4EC3" w:rsidRDefault="006C6C58"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D37F99" w:rsidRPr="00EA4EC3">
              <w:rPr>
                <w:rFonts w:asciiTheme="minorHAnsi" w:eastAsia="Times New Roman" w:hAnsiTheme="minorHAnsi"/>
                <w:color w:val="000000"/>
                <w:lang w:val="en-GB"/>
              </w:rPr>
              <w:t>5</w:t>
            </w:r>
          </w:p>
        </w:tc>
        <w:tc>
          <w:tcPr>
            <w:tcW w:w="1134" w:type="dxa"/>
            <w:tcBorders>
              <w:top w:val="single" w:sz="4" w:space="0" w:color="auto"/>
              <w:left w:val="nil"/>
              <w:bottom w:val="nil"/>
              <w:right w:val="nil"/>
            </w:tcBorders>
            <w:shd w:val="clear" w:color="auto" w:fill="auto"/>
            <w:noWrap/>
            <w:vAlign w:val="bottom"/>
            <w:hideMark/>
          </w:tcPr>
          <w:p w14:paraId="02A062D3" w14:textId="77777777" w:rsidR="006C6C58" w:rsidRPr="00EA4EC3" w:rsidRDefault="006C6C58"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21E8C151" w14:textId="77777777" w:rsidR="0045006B" w:rsidRPr="00EA4EC3" w:rsidRDefault="0045006B" w:rsidP="0045006B">
      <w:pPr>
        <w:jc w:val="both"/>
        <w:rPr>
          <w:rFonts w:asciiTheme="minorHAnsi" w:hAnsiTheme="minorHAnsi"/>
          <w:b/>
          <w:lang w:val="en-GB"/>
        </w:rPr>
      </w:pPr>
    </w:p>
    <w:p w14:paraId="309D959C" w14:textId="77777777" w:rsidR="00540156" w:rsidRPr="00EA4EC3" w:rsidRDefault="00540156" w:rsidP="0045006B">
      <w:pPr>
        <w:jc w:val="both"/>
        <w:rPr>
          <w:rFonts w:asciiTheme="minorHAnsi" w:hAnsiTheme="minorHAnsi"/>
          <w:b/>
          <w:lang w:val="en-GB"/>
        </w:rPr>
      </w:pPr>
    </w:p>
    <w:p w14:paraId="1523F742" w14:textId="14094140" w:rsidR="0045006B" w:rsidRPr="00EA4EC3" w:rsidRDefault="0045006B" w:rsidP="0045006B">
      <w:pPr>
        <w:jc w:val="both"/>
        <w:rPr>
          <w:rFonts w:asciiTheme="minorHAnsi" w:hAnsiTheme="minorHAnsi"/>
          <w:b/>
          <w:lang w:val="en-GB"/>
        </w:rPr>
      </w:pPr>
      <w:r w:rsidRPr="00EA4EC3">
        <w:rPr>
          <w:rFonts w:asciiTheme="minorHAnsi" w:hAnsiTheme="minorHAnsi"/>
          <w:b/>
          <w:lang w:val="en-GB"/>
        </w:rPr>
        <w:lastRenderedPageBreak/>
        <w:t>V0</w:t>
      </w:r>
      <w:r w:rsidR="00B760AA" w:rsidRPr="00EA4EC3">
        <w:rPr>
          <w:rFonts w:asciiTheme="minorHAnsi" w:hAnsiTheme="minorHAnsi"/>
          <w:b/>
          <w:lang w:val="en-GB"/>
        </w:rPr>
        <w:t>56</w:t>
      </w:r>
      <w:r w:rsidRPr="00EA4EC3">
        <w:rPr>
          <w:rFonts w:asciiTheme="minorHAnsi" w:hAnsiTheme="minorHAnsi"/>
          <w:b/>
          <w:lang w:val="en-GB"/>
        </w:rPr>
        <w:tab/>
      </w:r>
      <w:r w:rsidRPr="00EA4EC3">
        <w:rPr>
          <w:rFonts w:asciiTheme="minorHAnsi" w:hAnsiTheme="minorHAnsi"/>
          <w:b/>
          <w:lang w:val="en-GB"/>
        </w:rPr>
        <w:tab/>
        <w:t xml:space="preserve">Engagement Index_2 </w:t>
      </w:r>
    </w:p>
    <w:p w14:paraId="0764FAAC" w14:textId="77777777" w:rsidR="0045006B" w:rsidRPr="00EA4EC3" w:rsidRDefault="0045006B" w:rsidP="0045006B">
      <w:pPr>
        <w:jc w:val="both"/>
        <w:rPr>
          <w:rFonts w:asciiTheme="minorHAnsi" w:hAnsiTheme="minorHAnsi"/>
          <w:u w:val="single"/>
          <w:lang w:val="en-GB"/>
        </w:rPr>
      </w:pPr>
    </w:p>
    <w:p w14:paraId="6C78F89B" w14:textId="77777777" w:rsidR="00894FEE" w:rsidRDefault="0045006B" w:rsidP="0045006B">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59ECBDDA" w14:textId="77777777" w:rsidR="00894FEE" w:rsidRDefault="00894FEE" w:rsidP="0045006B">
      <w:pPr>
        <w:jc w:val="both"/>
        <w:rPr>
          <w:rFonts w:asciiTheme="minorHAnsi" w:hAnsiTheme="minorHAnsi"/>
          <w:lang w:val="en-GB"/>
        </w:rPr>
      </w:pPr>
    </w:p>
    <w:p w14:paraId="2534391C" w14:textId="77777777" w:rsidR="00894FEE" w:rsidRDefault="00894FEE" w:rsidP="0045006B">
      <w:pPr>
        <w:jc w:val="both"/>
        <w:rPr>
          <w:rFonts w:asciiTheme="minorHAnsi" w:hAnsiTheme="minorHAnsi"/>
          <w:lang w:val="en-GB"/>
        </w:rPr>
      </w:pPr>
    </w:p>
    <w:p w14:paraId="2CA06D2C" w14:textId="4E0ED04B" w:rsidR="00894FEE" w:rsidRDefault="00894FEE" w:rsidP="00894FEE">
      <w:pPr>
        <w:jc w:val="both"/>
        <w:rPr>
          <w:rFonts w:asciiTheme="minorHAnsi" w:hAnsiTheme="minorHAnsi"/>
          <w:iCs/>
          <w:lang w:val="en-GB"/>
        </w:rPr>
      </w:pPr>
      <w:r w:rsidRPr="00894FEE">
        <w:rPr>
          <w:rFonts w:asciiTheme="minorHAnsi" w:hAnsiTheme="minorHAnsi"/>
          <w:i/>
          <w:iCs/>
          <w:highlight w:val="green"/>
          <w:u w:val="single"/>
          <w:lang w:val="en-GB"/>
        </w:rPr>
        <w:t>Fixed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r>
        <w:rPr>
          <w:rFonts w:asciiTheme="minorHAnsi" w:hAnsiTheme="minorHAnsi"/>
          <w:lang w:val="en-GB"/>
        </w:rPr>
        <w:t>t</w:t>
      </w:r>
      <w:r w:rsidRPr="00EA4EC3">
        <w:rPr>
          <w:rFonts w:asciiTheme="minorHAnsi" w:hAnsiTheme="minorHAnsi"/>
          <w:lang w:val="en-GB"/>
        </w:rPr>
        <w:t xml:space="preserve">his variable reports the level of engagement by measuring the total number of troops/personnel deployed on the ground </w:t>
      </w:r>
      <w:commentRangeStart w:id="54"/>
      <w:r w:rsidRPr="00625384">
        <w:rPr>
          <w:rFonts w:asciiTheme="minorHAnsi" w:hAnsiTheme="minorHAnsi"/>
          <w:iCs/>
          <w:u w:val="single"/>
          <w:lang w:val="en-GB"/>
        </w:rPr>
        <w:t>at the known peak of operations</w:t>
      </w:r>
      <w:r w:rsidRPr="00EA4EC3">
        <w:rPr>
          <w:rFonts w:asciiTheme="minorHAnsi" w:hAnsiTheme="minorHAnsi"/>
          <w:iCs/>
          <w:lang w:val="en-GB"/>
        </w:rPr>
        <w:t xml:space="preserve"> </w:t>
      </w:r>
      <w:commentRangeEnd w:id="54"/>
      <w:r w:rsidR="007B0EE8">
        <w:rPr>
          <w:rStyle w:val="Rimandocommento"/>
        </w:rPr>
        <w:commentReference w:id="54"/>
      </w:r>
      <w:r w:rsidRPr="00EA4EC3">
        <w:rPr>
          <w:rFonts w:asciiTheme="minorHAnsi" w:hAnsiTheme="minorHAnsi"/>
          <w:iCs/>
          <w:lang w:val="en-GB"/>
        </w:rPr>
        <w:t>and missions</w:t>
      </w:r>
      <w:r w:rsidR="008E4636">
        <w:rPr>
          <w:rFonts w:asciiTheme="minorHAnsi" w:hAnsiTheme="minorHAnsi"/>
          <w:iCs/>
          <w:lang w:val="en-GB"/>
        </w:rPr>
        <w:t xml:space="preserve"> (V010)</w:t>
      </w:r>
      <w:r w:rsidRPr="00EA4EC3">
        <w:rPr>
          <w:rFonts w:asciiTheme="minorHAnsi" w:hAnsiTheme="minorHAnsi"/>
          <w:iCs/>
          <w:lang w:val="en-GB"/>
        </w:rPr>
        <w:t xml:space="preserve">. Categories have been created as follows: </w:t>
      </w:r>
      <w:r w:rsidRPr="00EA4EC3">
        <w:rPr>
          <w:rFonts w:asciiTheme="minorHAnsi" w:hAnsiTheme="minorHAnsi"/>
          <w:i/>
          <w:iCs/>
          <w:lang w:val="en-GB"/>
        </w:rPr>
        <w:t>High</w:t>
      </w:r>
      <w:r w:rsidRPr="00EA4EC3">
        <w:rPr>
          <w:rFonts w:asciiTheme="minorHAnsi" w:hAnsiTheme="minorHAnsi"/>
          <w:iCs/>
          <w:lang w:val="en-GB"/>
        </w:rPr>
        <w:t xml:space="preserve"> engagement=3 (more than 1,000 troops/personnel); </w:t>
      </w:r>
      <w:r w:rsidRPr="00EA4EC3">
        <w:rPr>
          <w:rFonts w:asciiTheme="minorHAnsi" w:hAnsiTheme="minorHAnsi"/>
          <w:i/>
          <w:iCs/>
          <w:lang w:val="en-GB"/>
        </w:rPr>
        <w:t>Medium</w:t>
      </w:r>
      <w:r w:rsidRPr="00EA4EC3">
        <w:rPr>
          <w:rFonts w:asciiTheme="minorHAnsi" w:hAnsiTheme="minorHAnsi"/>
          <w:iCs/>
          <w:lang w:val="en-GB"/>
        </w:rPr>
        <w:t xml:space="preserve"> engagement=2 (between 100 and 999); and </w:t>
      </w:r>
      <w:r w:rsidRPr="00EA4EC3">
        <w:rPr>
          <w:rFonts w:asciiTheme="minorHAnsi" w:hAnsiTheme="minorHAnsi"/>
          <w:i/>
          <w:iCs/>
          <w:lang w:val="en-GB"/>
        </w:rPr>
        <w:t>Low</w:t>
      </w:r>
      <w:r w:rsidRPr="00EA4EC3">
        <w:rPr>
          <w:rFonts w:asciiTheme="minorHAnsi" w:hAnsiTheme="minorHAnsi"/>
          <w:iCs/>
          <w:lang w:val="en-GB"/>
        </w:rPr>
        <w:t xml:space="preserve"> engagement=1 (fewer than 100 units of personnel).  </w:t>
      </w:r>
    </w:p>
    <w:p w14:paraId="6FD07B23" w14:textId="3CD45DAE" w:rsidR="008E4636" w:rsidRPr="008E4636" w:rsidRDefault="008E4636" w:rsidP="008E4636">
      <w:pPr>
        <w:jc w:val="both"/>
        <w:rPr>
          <w:rFonts w:asciiTheme="minorHAnsi" w:hAnsiTheme="minorHAnsi"/>
          <w:b/>
          <w:iCs/>
          <w:u w:val="single"/>
          <w:lang w:val="en-GB"/>
        </w:rPr>
      </w:pPr>
      <w:r w:rsidRPr="008E4636">
        <w:rPr>
          <w:rFonts w:asciiTheme="minorHAnsi" w:hAnsiTheme="minorHAnsi"/>
          <w:iCs/>
          <w:u w:val="single"/>
          <w:lang w:val="en-GB"/>
        </w:rPr>
        <w:t>The fixed version reports the highest value</w:t>
      </w:r>
      <w:r>
        <w:rPr>
          <w:rFonts w:asciiTheme="minorHAnsi" w:hAnsiTheme="minorHAnsi"/>
          <w:iCs/>
          <w:u w:val="single"/>
          <w:lang w:val="en-GB"/>
        </w:rPr>
        <w:t xml:space="preserve"> registered</w:t>
      </w:r>
      <w:r w:rsidRPr="008E4636">
        <w:rPr>
          <w:rFonts w:asciiTheme="minorHAnsi" w:hAnsiTheme="minorHAnsi"/>
          <w:iCs/>
          <w:u w:val="single"/>
          <w:lang w:val="en-GB"/>
        </w:rPr>
        <w:t xml:space="preserve">.  </w:t>
      </w:r>
    </w:p>
    <w:p w14:paraId="2959A9B6" w14:textId="77777777" w:rsidR="008E4636" w:rsidRPr="00EA4EC3" w:rsidRDefault="008E4636" w:rsidP="00894FEE">
      <w:pPr>
        <w:jc w:val="both"/>
        <w:rPr>
          <w:rFonts w:asciiTheme="minorHAnsi" w:hAnsiTheme="minorHAnsi"/>
          <w:iCs/>
          <w:lang w:val="en-GB"/>
        </w:rPr>
      </w:pPr>
    </w:p>
    <w:p w14:paraId="5F7FBD43" w14:textId="2188F000" w:rsidR="00894FEE" w:rsidRDefault="00894FEE" w:rsidP="00894FEE">
      <w:pPr>
        <w:jc w:val="both"/>
        <w:rPr>
          <w:rFonts w:asciiTheme="minorHAnsi" w:hAnsiTheme="minorHAnsi"/>
          <w:u w:val="single"/>
          <w:lang w:val="en-GB"/>
        </w:rPr>
      </w:pPr>
    </w:p>
    <w:p w14:paraId="428CA83A" w14:textId="77777777" w:rsidR="00894FEE" w:rsidRDefault="00894FEE" w:rsidP="00894FEE">
      <w:pPr>
        <w:jc w:val="both"/>
        <w:rPr>
          <w:rFonts w:asciiTheme="minorHAnsi" w:hAnsiTheme="minorHAnsi"/>
          <w:u w:val="single"/>
          <w:lang w:val="en-GB"/>
        </w:rPr>
      </w:pPr>
      <w:r>
        <w:rPr>
          <w:rFonts w:asciiTheme="minorHAnsi" w:hAnsiTheme="minorHAnsi"/>
          <w:i/>
          <w:iCs/>
          <w:highlight w:val="green"/>
          <w:u w:val="single"/>
          <w:lang w:val="en-GB"/>
        </w:rPr>
        <w:t>Yearly</w:t>
      </w:r>
      <w:r w:rsidRPr="00894FEE">
        <w:rPr>
          <w:rFonts w:asciiTheme="minorHAnsi" w:hAnsiTheme="minorHAnsi"/>
          <w:i/>
          <w:iCs/>
          <w:highlight w:val="green"/>
          <w:u w:val="single"/>
          <w:lang w:val="en-GB"/>
        </w:rPr>
        <w:t xml:space="preserve">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p>
    <w:p w14:paraId="47F14D02" w14:textId="6A9CB4AE" w:rsidR="0045006B" w:rsidRPr="00EA4EC3" w:rsidRDefault="00894FEE" w:rsidP="0045006B">
      <w:pPr>
        <w:jc w:val="both"/>
        <w:rPr>
          <w:rFonts w:asciiTheme="minorHAnsi" w:hAnsiTheme="minorHAnsi"/>
          <w:iCs/>
          <w:lang w:val="en-GB"/>
        </w:rPr>
      </w:pPr>
      <w:r>
        <w:rPr>
          <w:rFonts w:asciiTheme="minorHAnsi" w:hAnsiTheme="minorHAnsi"/>
          <w:lang w:val="en-GB"/>
        </w:rPr>
        <w:t>t</w:t>
      </w:r>
      <w:r w:rsidR="0045006B" w:rsidRPr="00EA4EC3">
        <w:rPr>
          <w:rFonts w:asciiTheme="minorHAnsi" w:hAnsiTheme="minorHAnsi"/>
          <w:lang w:val="en-GB"/>
        </w:rPr>
        <w:t xml:space="preserve">his variable reports the level of engagement by measuring </w:t>
      </w:r>
      <w:r w:rsidR="006E135A" w:rsidRPr="00EA4EC3">
        <w:rPr>
          <w:rFonts w:asciiTheme="minorHAnsi" w:hAnsiTheme="minorHAnsi"/>
          <w:lang w:val="en-GB"/>
        </w:rPr>
        <w:t xml:space="preserve">the </w:t>
      </w:r>
      <w:r w:rsidR="0045006B" w:rsidRPr="00EA4EC3">
        <w:rPr>
          <w:rFonts w:asciiTheme="minorHAnsi" w:hAnsiTheme="minorHAnsi"/>
          <w:lang w:val="en-GB"/>
        </w:rPr>
        <w:t xml:space="preserve">total number of troops/personnel deployed on the ground </w:t>
      </w:r>
      <w:r w:rsidR="00195AEB" w:rsidRPr="00894FEE">
        <w:rPr>
          <w:rFonts w:asciiTheme="minorHAnsi" w:hAnsiTheme="minorHAnsi"/>
          <w:iCs/>
          <w:u w:val="single"/>
          <w:lang w:val="en-GB"/>
        </w:rPr>
        <w:t xml:space="preserve">at </w:t>
      </w:r>
      <w:r w:rsidR="006E135A" w:rsidRPr="00894FEE">
        <w:rPr>
          <w:rFonts w:asciiTheme="minorHAnsi" w:hAnsiTheme="minorHAnsi"/>
          <w:iCs/>
          <w:u w:val="single"/>
          <w:lang w:val="en-GB"/>
        </w:rPr>
        <w:t xml:space="preserve">the </w:t>
      </w:r>
      <w:r w:rsidRPr="00894FEE">
        <w:rPr>
          <w:rFonts w:asciiTheme="minorHAnsi" w:hAnsiTheme="minorHAnsi"/>
          <w:iCs/>
          <w:u w:val="single"/>
          <w:lang w:val="en-GB"/>
        </w:rPr>
        <w:t>year</w:t>
      </w:r>
      <w:r w:rsidR="0045006B" w:rsidRPr="00EA4EC3">
        <w:rPr>
          <w:rFonts w:asciiTheme="minorHAnsi" w:hAnsiTheme="minorHAnsi"/>
          <w:iCs/>
          <w:lang w:val="en-GB"/>
        </w:rPr>
        <w:t xml:space="preserve"> </w:t>
      </w:r>
      <w:r w:rsidR="008E4636">
        <w:rPr>
          <w:rFonts w:asciiTheme="minorHAnsi" w:hAnsiTheme="minorHAnsi"/>
          <w:iCs/>
          <w:lang w:val="en-GB"/>
        </w:rPr>
        <w:t>(V010)</w:t>
      </w:r>
      <w:r w:rsidR="0045006B" w:rsidRPr="00EA4EC3">
        <w:rPr>
          <w:rFonts w:asciiTheme="minorHAnsi" w:hAnsiTheme="minorHAnsi"/>
          <w:iCs/>
          <w:lang w:val="en-GB"/>
        </w:rPr>
        <w:t>. Categories have been created as follow</w:t>
      </w:r>
      <w:r w:rsidR="006E135A" w:rsidRPr="00EA4EC3">
        <w:rPr>
          <w:rFonts w:asciiTheme="minorHAnsi" w:hAnsiTheme="minorHAnsi"/>
          <w:iCs/>
          <w:lang w:val="en-GB"/>
        </w:rPr>
        <w:t>s</w:t>
      </w:r>
      <w:r w:rsidR="0045006B" w:rsidRPr="00EA4EC3">
        <w:rPr>
          <w:rFonts w:asciiTheme="minorHAnsi" w:hAnsiTheme="minorHAnsi"/>
          <w:iCs/>
          <w:lang w:val="en-GB"/>
        </w:rPr>
        <w:t xml:space="preserve">: </w:t>
      </w:r>
      <w:r w:rsidR="0045006B" w:rsidRPr="00EA4EC3">
        <w:rPr>
          <w:rFonts w:asciiTheme="minorHAnsi" w:hAnsiTheme="minorHAnsi"/>
          <w:i/>
          <w:iCs/>
          <w:lang w:val="en-GB"/>
        </w:rPr>
        <w:t>High</w:t>
      </w:r>
      <w:r w:rsidR="0045006B" w:rsidRPr="00EA4EC3">
        <w:rPr>
          <w:rFonts w:asciiTheme="minorHAnsi" w:hAnsiTheme="minorHAnsi"/>
          <w:iCs/>
          <w:lang w:val="en-GB"/>
        </w:rPr>
        <w:t xml:space="preserve"> engagement=3 (more than 1,000 troops/personnel)</w:t>
      </w:r>
      <w:r w:rsidR="006E135A" w:rsidRPr="00EA4EC3">
        <w:rPr>
          <w:rFonts w:asciiTheme="minorHAnsi" w:hAnsiTheme="minorHAnsi"/>
          <w:iCs/>
          <w:lang w:val="en-GB"/>
        </w:rPr>
        <w:t>;</w:t>
      </w:r>
      <w:r w:rsidR="0045006B" w:rsidRPr="00EA4EC3">
        <w:rPr>
          <w:rFonts w:asciiTheme="minorHAnsi" w:hAnsiTheme="minorHAnsi"/>
          <w:iCs/>
          <w:lang w:val="en-GB"/>
        </w:rPr>
        <w:t xml:space="preserve"> </w:t>
      </w:r>
      <w:r w:rsidR="0045006B" w:rsidRPr="00EA4EC3">
        <w:rPr>
          <w:rFonts w:asciiTheme="minorHAnsi" w:hAnsiTheme="minorHAnsi"/>
          <w:i/>
          <w:iCs/>
          <w:lang w:val="en-GB"/>
        </w:rPr>
        <w:t>Medium</w:t>
      </w:r>
      <w:r w:rsidR="0045006B" w:rsidRPr="00EA4EC3">
        <w:rPr>
          <w:rFonts w:asciiTheme="minorHAnsi" w:hAnsiTheme="minorHAnsi"/>
          <w:iCs/>
          <w:lang w:val="en-GB"/>
        </w:rPr>
        <w:t xml:space="preserve"> engagement=2 (between 100 and 999)</w:t>
      </w:r>
      <w:r w:rsidR="006E135A" w:rsidRPr="00EA4EC3">
        <w:rPr>
          <w:rFonts w:asciiTheme="minorHAnsi" w:hAnsiTheme="minorHAnsi"/>
          <w:iCs/>
          <w:lang w:val="en-GB"/>
        </w:rPr>
        <w:t>;</w:t>
      </w:r>
      <w:r w:rsidR="0045006B" w:rsidRPr="00EA4EC3">
        <w:rPr>
          <w:rFonts w:asciiTheme="minorHAnsi" w:hAnsiTheme="minorHAnsi"/>
          <w:iCs/>
          <w:lang w:val="en-GB"/>
        </w:rPr>
        <w:t xml:space="preserve"> and </w:t>
      </w:r>
      <w:r w:rsidR="0045006B" w:rsidRPr="00EA4EC3">
        <w:rPr>
          <w:rFonts w:asciiTheme="minorHAnsi" w:hAnsiTheme="minorHAnsi"/>
          <w:i/>
          <w:iCs/>
          <w:lang w:val="en-GB"/>
        </w:rPr>
        <w:t>Low</w:t>
      </w:r>
      <w:r w:rsidR="0045006B" w:rsidRPr="00EA4EC3">
        <w:rPr>
          <w:rFonts w:asciiTheme="minorHAnsi" w:hAnsiTheme="minorHAnsi"/>
          <w:iCs/>
          <w:lang w:val="en-GB"/>
        </w:rPr>
        <w:t xml:space="preserve"> engagement=1</w:t>
      </w:r>
      <w:r w:rsidR="006E135A" w:rsidRPr="00EA4EC3">
        <w:rPr>
          <w:rFonts w:asciiTheme="minorHAnsi" w:hAnsiTheme="minorHAnsi"/>
          <w:iCs/>
          <w:lang w:val="en-GB"/>
        </w:rPr>
        <w:t xml:space="preserve"> </w:t>
      </w:r>
      <w:r w:rsidR="0045006B" w:rsidRPr="00EA4EC3">
        <w:rPr>
          <w:rFonts w:asciiTheme="minorHAnsi" w:hAnsiTheme="minorHAnsi"/>
          <w:iCs/>
          <w:lang w:val="en-GB"/>
        </w:rPr>
        <w:t>(</w:t>
      </w:r>
      <w:r w:rsidR="00A83D67" w:rsidRPr="00EA4EC3">
        <w:rPr>
          <w:rFonts w:asciiTheme="minorHAnsi" w:hAnsiTheme="minorHAnsi"/>
          <w:iCs/>
          <w:lang w:val="en-GB"/>
        </w:rPr>
        <w:t xml:space="preserve">fewer than </w:t>
      </w:r>
      <w:r w:rsidR="0045006B" w:rsidRPr="00EA4EC3">
        <w:rPr>
          <w:rFonts w:asciiTheme="minorHAnsi" w:hAnsiTheme="minorHAnsi"/>
          <w:iCs/>
          <w:lang w:val="en-GB"/>
        </w:rPr>
        <w:t xml:space="preserve">100 units of personnel).  </w:t>
      </w:r>
    </w:p>
    <w:p w14:paraId="79C1997D" w14:textId="77777777" w:rsidR="0045006B" w:rsidRPr="00EA4EC3" w:rsidRDefault="0045006B" w:rsidP="0045006B">
      <w:pPr>
        <w:jc w:val="both"/>
        <w:rPr>
          <w:rFonts w:asciiTheme="minorHAnsi" w:hAnsiTheme="minorHAnsi"/>
          <w:u w:val="single"/>
          <w:lang w:val="en-GB"/>
        </w:rPr>
      </w:pPr>
    </w:p>
    <w:p w14:paraId="132A4A3F" w14:textId="3102E828" w:rsidR="0045006B" w:rsidRPr="00EA4EC3" w:rsidRDefault="0045006B" w:rsidP="0045006B">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Categorical</w:t>
      </w:r>
      <w:r w:rsidRPr="00EA4EC3">
        <w:rPr>
          <w:rFonts w:asciiTheme="minorHAnsi" w:hAnsiTheme="minorHAnsi"/>
          <w:lang w:val="en-GB"/>
        </w:rPr>
        <w:t xml:space="preserve">/numeric </w:t>
      </w:r>
    </w:p>
    <w:p w14:paraId="586F13D9" w14:textId="77777777" w:rsidR="0045006B" w:rsidRPr="00EA4EC3" w:rsidRDefault="0045006B" w:rsidP="0045006B">
      <w:pPr>
        <w:jc w:val="both"/>
        <w:rPr>
          <w:rFonts w:asciiTheme="minorHAnsi" w:hAnsiTheme="minorHAnsi"/>
          <w:u w:val="single"/>
          <w:lang w:val="en-GB"/>
        </w:rPr>
      </w:pPr>
    </w:p>
    <w:p w14:paraId="3859582E" w14:textId="77777777" w:rsidR="0045006B" w:rsidRPr="00EA4EC3" w:rsidRDefault="0045006B" w:rsidP="0045006B">
      <w:pPr>
        <w:jc w:val="both"/>
        <w:rPr>
          <w:rFonts w:asciiTheme="minorHAnsi" w:hAnsiTheme="minorHAnsi"/>
          <w:lang w:val="en-GB"/>
        </w:rPr>
      </w:pPr>
      <w:r w:rsidRPr="00EA4EC3">
        <w:rPr>
          <w:rFonts w:asciiTheme="minorHAnsi" w:hAnsiTheme="minorHAnsi"/>
          <w:u w:val="single"/>
          <w:lang w:val="en-GB"/>
        </w:rPr>
        <w:t xml:space="preserve">Values: </w:t>
      </w:r>
    </w:p>
    <w:p w14:paraId="5698A936" w14:textId="77777777" w:rsidR="0045006B" w:rsidRPr="00EA4EC3" w:rsidRDefault="0045006B" w:rsidP="0045006B">
      <w:pPr>
        <w:jc w:val="both"/>
        <w:rPr>
          <w:rFonts w:asciiTheme="minorHAnsi" w:hAnsiTheme="minorHAnsi"/>
          <w:lang w:val="en-GB"/>
        </w:rPr>
      </w:pPr>
    </w:p>
    <w:p w14:paraId="16AC955D" w14:textId="77777777" w:rsidR="004E347B" w:rsidRPr="00EA4EC3" w:rsidRDefault="004E347B" w:rsidP="004E347B">
      <w:pPr>
        <w:jc w:val="both"/>
        <w:rPr>
          <w:rFonts w:asciiTheme="minorHAnsi" w:hAnsiTheme="minorHAnsi"/>
          <w:lang w:val="en-GB"/>
        </w:rPr>
      </w:pPr>
      <w:r w:rsidRPr="00EA4EC3">
        <w:rPr>
          <w:rFonts w:asciiTheme="minorHAnsi" w:hAnsiTheme="minorHAnsi"/>
          <w:lang w:val="en-GB"/>
        </w:rPr>
        <w:t xml:space="preserve">High =3 </w:t>
      </w:r>
    </w:p>
    <w:p w14:paraId="75EAD2CB" w14:textId="77777777" w:rsidR="004E347B" w:rsidRPr="00EA4EC3" w:rsidRDefault="004E347B" w:rsidP="004E347B">
      <w:pPr>
        <w:jc w:val="both"/>
        <w:rPr>
          <w:rFonts w:asciiTheme="minorHAnsi" w:hAnsiTheme="minorHAnsi"/>
          <w:u w:val="single"/>
          <w:lang w:val="en-GB"/>
        </w:rPr>
      </w:pPr>
      <w:r w:rsidRPr="00EA4EC3">
        <w:rPr>
          <w:rFonts w:asciiTheme="minorHAnsi" w:hAnsiTheme="minorHAnsi"/>
          <w:lang w:val="en-GB"/>
        </w:rPr>
        <w:t>Medium =2</w:t>
      </w:r>
    </w:p>
    <w:p w14:paraId="4CA5B6EC" w14:textId="77777777" w:rsidR="004E347B" w:rsidRPr="00EA4EC3" w:rsidRDefault="004E347B" w:rsidP="004E347B">
      <w:pPr>
        <w:jc w:val="both"/>
        <w:rPr>
          <w:rFonts w:asciiTheme="minorHAnsi" w:hAnsiTheme="minorHAnsi"/>
          <w:lang w:val="en-GB"/>
        </w:rPr>
      </w:pPr>
      <w:r w:rsidRPr="00EA4EC3">
        <w:rPr>
          <w:rFonts w:asciiTheme="minorHAnsi" w:hAnsiTheme="minorHAnsi"/>
          <w:lang w:val="en-GB"/>
        </w:rPr>
        <w:t>Low =1</w:t>
      </w:r>
    </w:p>
    <w:p w14:paraId="3887FC32" w14:textId="77777777" w:rsidR="0045006B" w:rsidRPr="00EA4EC3" w:rsidRDefault="0045006B" w:rsidP="0045006B">
      <w:pPr>
        <w:jc w:val="both"/>
        <w:rPr>
          <w:rFonts w:asciiTheme="minorHAnsi" w:hAnsiTheme="minorHAnsi"/>
          <w:u w:val="single"/>
          <w:lang w:val="en-GB"/>
        </w:rPr>
      </w:pPr>
    </w:p>
    <w:p w14:paraId="53E2D085" w14:textId="77777777" w:rsidR="0045006B" w:rsidRPr="00EA4EC3" w:rsidRDefault="0045006B" w:rsidP="0045006B">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789C316" w14:textId="77777777" w:rsidR="0045006B" w:rsidRPr="00EA4EC3" w:rsidRDefault="0045006B" w:rsidP="0045006B">
      <w:pPr>
        <w:jc w:val="both"/>
        <w:rPr>
          <w:rFonts w:asciiTheme="minorHAnsi" w:hAnsiTheme="minorHAnsi"/>
          <w:lang w:val="en-GB"/>
        </w:rPr>
      </w:pPr>
    </w:p>
    <w:tbl>
      <w:tblPr>
        <w:tblW w:w="4340" w:type="dxa"/>
        <w:tblInd w:w="55" w:type="dxa"/>
        <w:tblCellMar>
          <w:left w:w="70" w:type="dxa"/>
          <w:right w:w="70" w:type="dxa"/>
        </w:tblCellMar>
        <w:tblLook w:val="04A0" w:firstRow="1" w:lastRow="0" w:firstColumn="1" w:lastColumn="0" w:noHBand="0" w:noVBand="1"/>
      </w:tblPr>
      <w:tblGrid>
        <w:gridCol w:w="1740"/>
        <w:gridCol w:w="1308"/>
        <w:gridCol w:w="1300"/>
      </w:tblGrid>
      <w:tr w:rsidR="00B835DD" w:rsidRPr="00EA4EC3" w14:paraId="491C13DF" w14:textId="77777777" w:rsidTr="0071068C">
        <w:trPr>
          <w:trHeight w:val="572"/>
        </w:trPr>
        <w:tc>
          <w:tcPr>
            <w:tcW w:w="1740" w:type="dxa"/>
            <w:tcBorders>
              <w:top w:val="nil"/>
              <w:left w:val="nil"/>
              <w:bottom w:val="single" w:sz="4" w:space="0" w:color="auto"/>
              <w:right w:val="nil"/>
            </w:tcBorders>
            <w:shd w:val="clear" w:color="auto" w:fill="auto"/>
            <w:hideMark/>
          </w:tcPr>
          <w:p w14:paraId="39032DB4" w14:textId="77777777" w:rsidR="00B835DD" w:rsidRPr="00EA4EC3" w:rsidRDefault="00B835DD" w:rsidP="0071068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Engagement Index 2</w:t>
            </w:r>
          </w:p>
        </w:tc>
        <w:tc>
          <w:tcPr>
            <w:tcW w:w="1300" w:type="dxa"/>
            <w:tcBorders>
              <w:top w:val="nil"/>
              <w:left w:val="nil"/>
              <w:bottom w:val="single" w:sz="4" w:space="0" w:color="auto"/>
              <w:right w:val="nil"/>
            </w:tcBorders>
            <w:shd w:val="clear" w:color="auto" w:fill="auto"/>
            <w:hideMark/>
          </w:tcPr>
          <w:p w14:paraId="49FD2C74" w14:textId="77777777" w:rsidR="00B835DD" w:rsidRPr="00EA4EC3" w:rsidRDefault="00B835DD"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109F44B8" w14:textId="77777777" w:rsidR="00B835DD" w:rsidRPr="00EA4EC3" w:rsidRDefault="00B835DD" w:rsidP="0071068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B835DD" w:rsidRPr="00894FEE" w14:paraId="09618A79" w14:textId="77777777" w:rsidTr="00B835DD">
        <w:trPr>
          <w:trHeight w:val="300"/>
        </w:trPr>
        <w:tc>
          <w:tcPr>
            <w:tcW w:w="1740" w:type="dxa"/>
            <w:tcBorders>
              <w:top w:val="nil"/>
              <w:left w:val="nil"/>
              <w:bottom w:val="nil"/>
              <w:right w:val="nil"/>
            </w:tcBorders>
            <w:shd w:val="clear" w:color="auto" w:fill="auto"/>
            <w:noWrap/>
            <w:vAlign w:val="bottom"/>
            <w:hideMark/>
          </w:tcPr>
          <w:p w14:paraId="5533215C" w14:textId="77777777" w:rsidR="00B835DD" w:rsidRPr="00894FEE" w:rsidRDefault="00B835DD"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High</w:t>
            </w:r>
          </w:p>
        </w:tc>
        <w:tc>
          <w:tcPr>
            <w:tcW w:w="1300" w:type="dxa"/>
            <w:tcBorders>
              <w:top w:val="nil"/>
              <w:left w:val="nil"/>
              <w:bottom w:val="nil"/>
              <w:right w:val="nil"/>
            </w:tcBorders>
            <w:shd w:val="clear" w:color="auto" w:fill="auto"/>
            <w:noWrap/>
            <w:vAlign w:val="bottom"/>
            <w:hideMark/>
          </w:tcPr>
          <w:p w14:paraId="2593ADFA" w14:textId="6C2A1B28" w:rsidR="00B835DD" w:rsidRPr="00894FEE" w:rsidRDefault="00D37F99" w:rsidP="0071068C">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7</w:t>
            </w:r>
          </w:p>
        </w:tc>
        <w:tc>
          <w:tcPr>
            <w:tcW w:w="1300" w:type="dxa"/>
            <w:tcBorders>
              <w:top w:val="nil"/>
              <w:left w:val="nil"/>
              <w:bottom w:val="nil"/>
              <w:right w:val="nil"/>
            </w:tcBorders>
            <w:shd w:val="clear" w:color="auto" w:fill="auto"/>
            <w:noWrap/>
            <w:vAlign w:val="bottom"/>
            <w:hideMark/>
          </w:tcPr>
          <w:p w14:paraId="2D860459" w14:textId="6AC420F3" w:rsidR="00B835DD" w:rsidRPr="00894FEE" w:rsidRDefault="00D37F99" w:rsidP="00D37F99">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20</w:t>
            </w:r>
            <w:r w:rsidR="00AA0A14" w:rsidRPr="00894FEE">
              <w:rPr>
                <w:rFonts w:asciiTheme="minorHAnsi" w:eastAsia="Times New Roman" w:hAnsiTheme="minorHAnsi"/>
                <w:color w:val="000000"/>
                <w:highlight w:val="yellow"/>
                <w:lang w:val="en-GB"/>
              </w:rPr>
              <w:t>.</w:t>
            </w:r>
            <w:r w:rsidRPr="00894FEE">
              <w:rPr>
                <w:rFonts w:asciiTheme="minorHAnsi" w:eastAsia="Times New Roman" w:hAnsiTheme="minorHAnsi"/>
                <w:color w:val="000000"/>
                <w:highlight w:val="yellow"/>
                <w:lang w:val="en-GB"/>
              </w:rPr>
              <w:t>00</w:t>
            </w:r>
          </w:p>
        </w:tc>
      </w:tr>
      <w:tr w:rsidR="00B835DD" w:rsidRPr="00894FEE" w14:paraId="6C1E3ACB" w14:textId="77777777" w:rsidTr="00B835DD">
        <w:trPr>
          <w:trHeight w:val="300"/>
        </w:trPr>
        <w:tc>
          <w:tcPr>
            <w:tcW w:w="1740" w:type="dxa"/>
            <w:tcBorders>
              <w:top w:val="nil"/>
              <w:left w:val="nil"/>
              <w:bottom w:val="nil"/>
              <w:right w:val="nil"/>
            </w:tcBorders>
            <w:shd w:val="clear" w:color="auto" w:fill="auto"/>
            <w:noWrap/>
            <w:vAlign w:val="bottom"/>
            <w:hideMark/>
          </w:tcPr>
          <w:p w14:paraId="7E0A0A03" w14:textId="77777777" w:rsidR="00B835DD" w:rsidRPr="00894FEE" w:rsidRDefault="00B835DD"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Medium</w:t>
            </w:r>
          </w:p>
        </w:tc>
        <w:tc>
          <w:tcPr>
            <w:tcW w:w="1300" w:type="dxa"/>
            <w:tcBorders>
              <w:top w:val="nil"/>
              <w:left w:val="nil"/>
              <w:bottom w:val="nil"/>
              <w:right w:val="nil"/>
            </w:tcBorders>
            <w:shd w:val="clear" w:color="auto" w:fill="auto"/>
            <w:noWrap/>
            <w:vAlign w:val="bottom"/>
            <w:hideMark/>
          </w:tcPr>
          <w:p w14:paraId="622F0EEC" w14:textId="6979C5C9" w:rsidR="00B835DD" w:rsidRPr="00894FEE" w:rsidRDefault="00170206" w:rsidP="00D37F99">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1</w:t>
            </w:r>
            <w:r w:rsidR="00D37F99" w:rsidRPr="00894FEE">
              <w:rPr>
                <w:rFonts w:asciiTheme="minorHAnsi" w:eastAsia="Times New Roman" w:hAnsiTheme="minorHAnsi"/>
                <w:color w:val="000000"/>
                <w:highlight w:val="yellow"/>
                <w:lang w:val="en-GB"/>
              </w:rPr>
              <w:t>1</w:t>
            </w:r>
          </w:p>
        </w:tc>
        <w:tc>
          <w:tcPr>
            <w:tcW w:w="1300" w:type="dxa"/>
            <w:tcBorders>
              <w:top w:val="nil"/>
              <w:left w:val="nil"/>
              <w:bottom w:val="nil"/>
              <w:right w:val="nil"/>
            </w:tcBorders>
            <w:shd w:val="clear" w:color="auto" w:fill="auto"/>
            <w:noWrap/>
            <w:vAlign w:val="bottom"/>
            <w:hideMark/>
          </w:tcPr>
          <w:p w14:paraId="425C5B10" w14:textId="4E80840E" w:rsidR="00B835DD" w:rsidRPr="00894FEE" w:rsidRDefault="00170206" w:rsidP="00D37F99">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31</w:t>
            </w:r>
            <w:r w:rsidR="00B835DD" w:rsidRPr="00894FEE">
              <w:rPr>
                <w:rFonts w:asciiTheme="minorHAnsi" w:eastAsia="Times New Roman" w:hAnsiTheme="minorHAnsi"/>
                <w:color w:val="000000"/>
                <w:highlight w:val="yellow"/>
                <w:lang w:val="en-GB"/>
              </w:rPr>
              <w:t>.</w:t>
            </w:r>
            <w:r w:rsidRPr="00894FEE">
              <w:rPr>
                <w:rFonts w:asciiTheme="minorHAnsi" w:eastAsia="Times New Roman" w:hAnsiTheme="minorHAnsi"/>
                <w:color w:val="000000"/>
                <w:highlight w:val="yellow"/>
                <w:lang w:val="en-GB"/>
              </w:rPr>
              <w:t xml:space="preserve"> </w:t>
            </w:r>
            <w:r w:rsidR="00D37F99" w:rsidRPr="00894FEE">
              <w:rPr>
                <w:rFonts w:asciiTheme="minorHAnsi" w:eastAsia="Times New Roman" w:hAnsiTheme="minorHAnsi"/>
                <w:color w:val="000000"/>
                <w:highlight w:val="yellow"/>
                <w:lang w:val="en-GB"/>
              </w:rPr>
              <w:t>43</w:t>
            </w:r>
          </w:p>
        </w:tc>
      </w:tr>
      <w:tr w:rsidR="00B835DD" w:rsidRPr="00EA4EC3" w14:paraId="78DF2F24" w14:textId="77777777" w:rsidTr="00B835DD">
        <w:trPr>
          <w:trHeight w:val="300"/>
        </w:trPr>
        <w:tc>
          <w:tcPr>
            <w:tcW w:w="1740" w:type="dxa"/>
            <w:tcBorders>
              <w:top w:val="nil"/>
              <w:left w:val="nil"/>
              <w:bottom w:val="nil"/>
              <w:right w:val="nil"/>
            </w:tcBorders>
            <w:shd w:val="clear" w:color="auto" w:fill="auto"/>
            <w:noWrap/>
            <w:vAlign w:val="bottom"/>
            <w:hideMark/>
          </w:tcPr>
          <w:p w14:paraId="5EC2709C" w14:textId="77777777" w:rsidR="00B835DD" w:rsidRPr="00894FEE" w:rsidRDefault="00B835DD"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Low</w:t>
            </w:r>
          </w:p>
        </w:tc>
        <w:tc>
          <w:tcPr>
            <w:tcW w:w="1300" w:type="dxa"/>
            <w:tcBorders>
              <w:top w:val="nil"/>
              <w:left w:val="nil"/>
              <w:bottom w:val="nil"/>
              <w:right w:val="nil"/>
            </w:tcBorders>
            <w:shd w:val="clear" w:color="auto" w:fill="auto"/>
            <w:noWrap/>
            <w:vAlign w:val="bottom"/>
            <w:hideMark/>
          </w:tcPr>
          <w:p w14:paraId="6466FC0B" w14:textId="0F0AD30D" w:rsidR="00B835DD" w:rsidRPr="00894FEE" w:rsidRDefault="00AA0A14" w:rsidP="00D37F99">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1</w:t>
            </w:r>
            <w:r w:rsidR="00D37F99" w:rsidRPr="00894FEE">
              <w:rPr>
                <w:rFonts w:asciiTheme="minorHAnsi" w:eastAsia="Times New Roman" w:hAnsiTheme="minorHAnsi"/>
                <w:color w:val="000000"/>
                <w:highlight w:val="yellow"/>
                <w:lang w:val="en-GB"/>
              </w:rPr>
              <w:t>7</w:t>
            </w:r>
          </w:p>
        </w:tc>
        <w:tc>
          <w:tcPr>
            <w:tcW w:w="1300" w:type="dxa"/>
            <w:tcBorders>
              <w:top w:val="nil"/>
              <w:left w:val="nil"/>
              <w:bottom w:val="nil"/>
              <w:right w:val="nil"/>
            </w:tcBorders>
            <w:shd w:val="clear" w:color="auto" w:fill="auto"/>
            <w:noWrap/>
            <w:vAlign w:val="bottom"/>
            <w:hideMark/>
          </w:tcPr>
          <w:p w14:paraId="5DE016FF" w14:textId="3CE929D8" w:rsidR="00B835DD" w:rsidRPr="00EA4EC3" w:rsidRDefault="00D37F99" w:rsidP="00D37F99">
            <w:pPr>
              <w:jc w:val="right"/>
              <w:rPr>
                <w:rFonts w:asciiTheme="minorHAnsi" w:eastAsia="Times New Roman" w:hAnsiTheme="minorHAnsi"/>
                <w:color w:val="000000"/>
                <w:lang w:val="en-GB"/>
              </w:rPr>
            </w:pPr>
            <w:r w:rsidRPr="00894FEE">
              <w:rPr>
                <w:rFonts w:asciiTheme="minorHAnsi" w:eastAsia="Times New Roman" w:hAnsiTheme="minorHAnsi"/>
                <w:color w:val="000000"/>
                <w:highlight w:val="yellow"/>
                <w:lang w:val="en-GB"/>
              </w:rPr>
              <w:t>48</w:t>
            </w:r>
            <w:r w:rsidR="00AA0A14" w:rsidRPr="00894FEE">
              <w:rPr>
                <w:rFonts w:asciiTheme="minorHAnsi" w:eastAsia="Times New Roman" w:hAnsiTheme="minorHAnsi"/>
                <w:color w:val="000000"/>
                <w:highlight w:val="yellow"/>
                <w:lang w:val="en-GB"/>
              </w:rPr>
              <w:t>.</w:t>
            </w:r>
            <w:r w:rsidRPr="00894FEE">
              <w:rPr>
                <w:rFonts w:asciiTheme="minorHAnsi" w:eastAsia="Times New Roman" w:hAnsiTheme="minorHAnsi"/>
                <w:color w:val="000000"/>
                <w:highlight w:val="yellow"/>
                <w:lang w:val="en-GB"/>
              </w:rPr>
              <w:t>57</w:t>
            </w:r>
          </w:p>
        </w:tc>
      </w:tr>
      <w:tr w:rsidR="00B835DD" w:rsidRPr="00EA4EC3" w14:paraId="2FFDD6F7" w14:textId="77777777" w:rsidTr="00B835DD">
        <w:trPr>
          <w:trHeight w:val="300"/>
        </w:trPr>
        <w:tc>
          <w:tcPr>
            <w:tcW w:w="1740" w:type="dxa"/>
            <w:tcBorders>
              <w:top w:val="single" w:sz="4" w:space="0" w:color="auto"/>
              <w:left w:val="nil"/>
              <w:bottom w:val="nil"/>
              <w:right w:val="nil"/>
            </w:tcBorders>
            <w:shd w:val="clear" w:color="auto" w:fill="auto"/>
            <w:noWrap/>
            <w:vAlign w:val="bottom"/>
            <w:hideMark/>
          </w:tcPr>
          <w:p w14:paraId="2520779C" w14:textId="77777777" w:rsidR="00B835DD" w:rsidRPr="00EA4EC3" w:rsidRDefault="00B835DD"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vAlign w:val="bottom"/>
            <w:hideMark/>
          </w:tcPr>
          <w:p w14:paraId="69995524" w14:textId="3AFBD61A" w:rsidR="00B835DD" w:rsidRPr="00EA4EC3" w:rsidRDefault="00B835DD" w:rsidP="00D37F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D37F99"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vAlign w:val="bottom"/>
            <w:hideMark/>
          </w:tcPr>
          <w:p w14:paraId="3A642C22" w14:textId="77777777" w:rsidR="00B835DD" w:rsidRPr="00EA4EC3" w:rsidRDefault="00B835DD" w:rsidP="0071068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562ABA27" w14:textId="77777777" w:rsidR="0045006B" w:rsidRPr="00EA4EC3" w:rsidRDefault="0045006B" w:rsidP="0045006B">
      <w:pPr>
        <w:jc w:val="both"/>
        <w:rPr>
          <w:rFonts w:asciiTheme="minorHAnsi" w:hAnsiTheme="minorHAnsi"/>
          <w:lang w:val="en-GB"/>
        </w:rPr>
      </w:pPr>
    </w:p>
    <w:p w14:paraId="2881458F" w14:textId="77777777" w:rsidR="00540156" w:rsidRPr="00EA4EC3" w:rsidRDefault="00540156" w:rsidP="0045006B">
      <w:pPr>
        <w:jc w:val="both"/>
        <w:rPr>
          <w:rFonts w:asciiTheme="minorHAnsi" w:hAnsiTheme="minorHAnsi"/>
          <w:lang w:val="en-GB"/>
        </w:rPr>
      </w:pPr>
    </w:p>
    <w:p w14:paraId="454A0913" w14:textId="75C54102" w:rsidR="00E05BFD" w:rsidRPr="00EA4EC3" w:rsidRDefault="00E05BFD" w:rsidP="00E05BFD">
      <w:pPr>
        <w:jc w:val="both"/>
        <w:rPr>
          <w:rFonts w:asciiTheme="minorHAnsi" w:hAnsiTheme="minorHAnsi"/>
          <w:b/>
          <w:lang w:val="en-GB"/>
        </w:rPr>
      </w:pPr>
      <w:r w:rsidRPr="00EA4EC3">
        <w:rPr>
          <w:rFonts w:asciiTheme="minorHAnsi" w:hAnsiTheme="minorHAnsi"/>
          <w:b/>
          <w:lang w:val="en-GB"/>
        </w:rPr>
        <w:t>V0</w:t>
      </w:r>
      <w:r w:rsidR="00B55045" w:rsidRPr="00EA4EC3">
        <w:rPr>
          <w:rFonts w:asciiTheme="minorHAnsi" w:hAnsiTheme="minorHAnsi"/>
          <w:b/>
          <w:lang w:val="en-GB"/>
        </w:rPr>
        <w:t>57</w:t>
      </w:r>
      <w:r w:rsidRPr="00EA4EC3">
        <w:rPr>
          <w:rFonts w:asciiTheme="minorHAnsi" w:hAnsiTheme="minorHAnsi"/>
          <w:b/>
          <w:lang w:val="en-GB"/>
        </w:rPr>
        <w:tab/>
      </w:r>
      <w:r w:rsidRPr="00EA4EC3">
        <w:rPr>
          <w:rFonts w:asciiTheme="minorHAnsi" w:hAnsiTheme="minorHAnsi"/>
          <w:b/>
          <w:lang w:val="en-GB"/>
        </w:rPr>
        <w:tab/>
        <w:t>Engagement Index_3</w:t>
      </w:r>
    </w:p>
    <w:p w14:paraId="05A74DBF" w14:textId="77777777" w:rsidR="00E05BFD" w:rsidRPr="00EA4EC3" w:rsidRDefault="00E05BFD" w:rsidP="00E05BFD">
      <w:pPr>
        <w:jc w:val="both"/>
        <w:rPr>
          <w:rFonts w:asciiTheme="minorHAnsi" w:hAnsiTheme="minorHAnsi"/>
          <w:u w:val="single"/>
          <w:lang w:val="en-GB"/>
        </w:rPr>
      </w:pPr>
    </w:p>
    <w:p w14:paraId="1707AE86" w14:textId="77777777" w:rsidR="00894FEE" w:rsidRDefault="00E05BFD" w:rsidP="00E05BFD">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6770C775" w14:textId="77777777" w:rsidR="00894FEE" w:rsidRDefault="00894FEE" w:rsidP="00E05BFD">
      <w:pPr>
        <w:jc w:val="both"/>
        <w:rPr>
          <w:rFonts w:asciiTheme="minorHAnsi" w:hAnsiTheme="minorHAnsi"/>
          <w:lang w:val="en-GB"/>
        </w:rPr>
      </w:pPr>
    </w:p>
    <w:p w14:paraId="46D78C18" w14:textId="77777777" w:rsidR="008E4636" w:rsidRDefault="00894FEE" w:rsidP="00894FEE">
      <w:pPr>
        <w:jc w:val="both"/>
        <w:rPr>
          <w:rFonts w:asciiTheme="minorHAnsi" w:hAnsiTheme="minorHAnsi"/>
          <w:iCs/>
          <w:lang w:val="en-GB"/>
        </w:rPr>
      </w:pPr>
      <w:r w:rsidRPr="00894FEE">
        <w:rPr>
          <w:rFonts w:asciiTheme="minorHAnsi" w:hAnsiTheme="minorHAnsi"/>
          <w:i/>
          <w:iCs/>
          <w:highlight w:val="green"/>
          <w:u w:val="single"/>
          <w:lang w:val="en-GB"/>
        </w:rPr>
        <w:t>Fixed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proofErr w:type="gramStart"/>
      <w:r>
        <w:rPr>
          <w:rFonts w:asciiTheme="minorHAnsi" w:hAnsiTheme="minorHAnsi"/>
          <w:lang w:val="en-GB"/>
        </w:rPr>
        <w:t>t</w:t>
      </w:r>
      <w:r w:rsidRPr="00EA4EC3">
        <w:rPr>
          <w:rFonts w:asciiTheme="minorHAnsi" w:hAnsiTheme="minorHAnsi"/>
          <w:lang w:val="en-GB"/>
        </w:rPr>
        <w:t xml:space="preserve">his variable </w:t>
      </w:r>
      <w:r w:rsidR="008E4636">
        <w:rPr>
          <w:rFonts w:asciiTheme="minorHAnsi" w:hAnsiTheme="minorHAnsi"/>
          <w:lang w:val="en-GB"/>
        </w:rPr>
        <w:t>measures</w:t>
      </w:r>
      <w:proofErr w:type="gramEnd"/>
      <w:r w:rsidR="008E4636">
        <w:rPr>
          <w:rFonts w:asciiTheme="minorHAnsi" w:hAnsiTheme="minorHAnsi"/>
          <w:lang w:val="en-GB"/>
        </w:rPr>
        <w:t xml:space="preserve"> the disproportion of personnel deployed by </w:t>
      </w:r>
      <w:r w:rsidRPr="00EA4EC3">
        <w:rPr>
          <w:rFonts w:asciiTheme="minorHAnsi" w:hAnsiTheme="minorHAnsi"/>
          <w:lang w:val="en-GB"/>
        </w:rPr>
        <w:t>member states</w:t>
      </w:r>
      <w:r w:rsidRPr="00EA4EC3">
        <w:rPr>
          <w:rFonts w:asciiTheme="minorHAnsi" w:hAnsiTheme="minorHAnsi"/>
          <w:iCs/>
          <w:lang w:val="en-GB"/>
        </w:rPr>
        <w:t xml:space="preserve">. </w:t>
      </w:r>
    </w:p>
    <w:p w14:paraId="2EFC9ED7" w14:textId="56265839" w:rsidR="00894FEE" w:rsidRDefault="00894FEE" w:rsidP="00894FEE">
      <w:pPr>
        <w:jc w:val="both"/>
        <w:rPr>
          <w:rFonts w:asciiTheme="minorHAnsi" w:hAnsiTheme="minorHAnsi"/>
          <w:iCs/>
          <w:lang w:val="en-GB"/>
        </w:rPr>
      </w:pPr>
      <w:r w:rsidRPr="00EA4EC3">
        <w:rPr>
          <w:rFonts w:asciiTheme="minorHAnsi" w:hAnsiTheme="minorHAnsi"/>
          <w:iCs/>
          <w:lang w:val="en-GB"/>
        </w:rPr>
        <w:t xml:space="preserve">The resulting index has three categories: </w:t>
      </w:r>
      <w:r w:rsidRPr="00EA4EC3">
        <w:rPr>
          <w:rFonts w:asciiTheme="minorHAnsi" w:hAnsiTheme="minorHAnsi"/>
          <w:i/>
          <w:iCs/>
          <w:lang w:val="en-GB"/>
        </w:rPr>
        <w:t>High</w:t>
      </w:r>
      <w:r w:rsidRPr="00EA4EC3">
        <w:rPr>
          <w:rFonts w:asciiTheme="minorHAnsi" w:hAnsiTheme="minorHAnsi"/>
          <w:iCs/>
          <w:lang w:val="en-GB"/>
        </w:rPr>
        <w:t xml:space="preserve"> engagement=3 (No one single cooperating member state contributes over 33% of total troops or personnel deployed); </w:t>
      </w:r>
      <w:r w:rsidRPr="00EA4EC3">
        <w:rPr>
          <w:rFonts w:asciiTheme="minorHAnsi" w:hAnsiTheme="minorHAnsi"/>
          <w:i/>
          <w:iCs/>
          <w:lang w:val="en-GB"/>
        </w:rPr>
        <w:t>Medium</w:t>
      </w:r>
      <w:r w:rsidRPr="00EA4EC3">
        <w:rPr>
          <w:rFonts w:asciiTheme="minorHAnsi" w:hAnsiTheme="minorHAnsi"/>
          <w:iCs/>
          <w:lang w:val="en-GB"/>
        </w:rPr>
        <w:t xml:space="preserve"> engagement=2 (</w:t>
      </w:r>
      <w:r w:rsidRPr="00EA4EC3">
        <w:rPr>
          <w:rFonts w:asciiTheme="minorHAnsi" w:hAnsiTheme="minorHAnsi"/>
          <w:bCs/>
          <w:iCs/>
          <w:lang w:val="en-GB"/>
        </w:rPr>
        <w:t>One cooperating member state contributes between 33-50% of total troops or personnel deployed</w:t>
      </w:r>
      <w:r w:rsidRPr="00EA4EC3">
        <w:rPr>
          <w:rFonts w:asciiTheme="minorHAnsi" w:hAnsiTheme="minorHAnsi"/>
          <w:iCs/>
          <w:lang w:val="en-GB"/>
        </w:rPr>
        <w:t xml:space="preserve">); and </w:t>
      </w:r>
      <w:r w:rsidRPr="00EA4EC3">
        <w:rPr>
          <w:rFonts w:asciiTheme="minorHAnsi" w:hAnsiTheme="minorHAnsi"/>
          <w:i/>
          <w:iCs/>
          <w:lang w:val="en-GB"/>
        </w:rPr>
        <w:t>Low</w:t>
      </w:r>
      <w:r w:rsidRPr="00EA4EC3">
        <w:rPr>
          <w:rFonts w:asciiTheme="minorHAnsi" w:hAnsiTheme="minorHAnsi"/>
          <w:iCs/>
          <w:lang w:val="en-GB"/>
        </w:rPr>
        <w:t xml:space="preserve"> engagement=1 (One cooperating member state contributes over 50% of total troops or personnel deployed).  </w:t>
      </w:r>
    </w:p>
    <w:p w14:paraId="181364F1" w14:textId="739F4EA9" w:rsidR="008E4636" w:rsidRPr="008E4636" w:rsidRDefault="008E4636" w:rsidP="00894FEE">
      <w:pPr>
        <w:jc w:val="both"/>
        <w:rPr>
          <w:rFonts w:asciiTheme="minorHAnsi" w:hAnsiTheme="minorHAnsi"/>
          <w:b/>
          <w:iCs/>
          <w:u w:val="single"/>
          <w:lang w:val="en-GB"/>
        </w:rPr>
      </w:pPr>
      <w:r w:rsidRPr="008E4636">
        <w:rPr>
          <w:rFonts w:asciiTheme="minorHAnsi" w:hAnsiTheme="minorHAnsi"/>
          <w:iCs/>
          <w:u w:val="single"/>
          <w:lang w:val="en-GB"/>
        </w:rPr>
        <w:t xml:space="preserve">The fixed version reports the highest value </w:t>
      </w:r>
      <w:r>
        <w:rPr>
          <w:rFonts w:asciiTheme="minorHAnsi" w:hAnsiTheme="minorHAnsi"/>
          <w:iCs/>
          <w:u w:val="single"/>
          <w:lang w:val="en-GB"/>
        </w:rPr>
        <w:t>register</w:t>
      </w:r>
      <w:r w:rsidR="00473CE1">
        <w:rPr>
          <w:rFonts w:asciiTheme="minorHAnsi" w:hAnsiTheme="minorHAnsi"/>
          <w:iCs/>
          <w:u w:val="single"/>
          <w:lang w:val="en-GB"/>
        </w:rPr>
        <w:t>e</w:t>
      </w:r>
      <w:r>
        <w:rPr>
          <w:rFonts w:asciiTheme="minorHAnsi" w:hAnsiTheme="minorHAnsi"/>
          <w:iCs/>
          <w:u w:val="single"/>
          <w:lang w:val="en-GB"/>
        </w:rPr>
        <w:t>d</w:t>
      </w:r>
      <w:r w:rsidRPr="008E4636">
        <w:rPr>
          <w:rFonts w:asciiTheme="minorHAnsi" w:hAnsiTheme="minorHAnsi"/>
          <w:iCs/>
          <w:u w:val="single"/>
          <w:lang w:val="en-GB"/>
        </w:rPr>
        <w:t xml:space="preserve">.  </w:t>
      </w:r>
    </w:p>
    <w:p w14:paraId="7D23CD91" w14:textId="2C665E8C" w:rsidR="00894FEE" w:rsidRDefault="00894FEE" w:rsidP="00894FEE">
      <w:pPr>
        <w:jc w:val="both"/>
        <w:rPr>
          <w:rFonts w:asciiTheme="minorHAnsi" w:hAnsiTheme="minorHAnsi"/>
          <w:u w:val="single"/>
          <w:lang w:val="en-GB"/>
        </w:rPr>
      </w:pPr>
    </w:p>
    <w:p w14:paraId="6E45DC6D" w14:textId="00BA7FB5" w:rsidR="00894FEE" w:rsidRPr="00EA4EC3" w:rsidRDefault="00894FEE" w:rsidP="00894FEE">
      <w:pPr>
        <w:jc w:val="both"/>
        <w:rPr>
          <w:rFonts w:asciiTheme="minorHAnsi" w:hAnsiTheme="minorHAnsi"/>
          <w:b/>
          <w:iCs/>
          <w:lang w:val="en-GB"/>
        </w:rPr>
      </w:pPr>
      <w:r>
        <w:rPr>
          <w:rFonts w:asciiTheme="minorHAnsi" w:hAnsiTheme="minorHAnsi"/>
          <w:i/>
          <w:iCs/>
          <w:highlight w:val="green"/>
          <w:u w:val="single"/>
          <w:lang w:val="en-GB"/>
        </w:rPr>
        <w:lastRenderedPageBreak/>
        <w:t>Yearly</w:t>
      </w:r>
      <w:r w:rsidRPr="00894FEE">
        <w:rPr>
          <w:rFonts w:asciiTheme="minorHAnsi" w:hAnsiTheme="minorHAnsi"/>
          <w:i/>
          <w:iCs/>
          <w:highlight w:val="green"/>
          <w:u w:val="single"/>
          <w:lang w:val="en-GB"/>
        </w:rPr>
        <w:t xml:space="preserve">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proofErr w:type="gramStart"/>
      <w:r>
        <w:rPr>
          <w:rFonts w:asciiTheme="minorHAnsi" w:hAnsiTheme="minorHAnsi"/>
          <w:lang w:val="en-GB"/>
        </w:rPr>
        <w:t>t</w:t>
      </w:r>
      <w:r w:rsidRPr="00EA4EC3">
        <w:rPr>
          <w:rFonts w:asciiTheme="minorHAnsi" w:hAnsiTheme="minorHAnsi"/>
          <w:lang w:val="en-GB"/>
        </w:rPr>
        <w:t>his variable measures</w:t>
      </w:r>
      <w:proofErr w:type="gramEnd"/>
      <w:r w:rsidRPr="00EA4EC3">
        <w:rPr>
          <w:rFonts w:asciiTheme="minorHAnsi" w:hAnsiTheme="minorHAnsi"/>
          <w:lang w:val="en-GB"/>
        </w:rPr>
        <w:t xml:space="preserve"> the proportional troop or personnel deployment among cooperating member states </w:t>
      </w:r>
      <w:r w:rsidRPr="00894FEE">
        <w:rPr>
          <w:rFonts w:asciiTheme="minorHAnsi" w:hAnsiTheme="minorHAnsi"/>
          <w:iCs/>
          <w:highlight w:val="green"/>
          <w:u w:val="single"/>
          <w:lang w:val="en-GB"/>
        </w:rPr>
        <w:t>at year</w:t>
      </w:r>
      <w:r w:rsidRPr="00EA4EC3">
        <w:rPr>
          <w:rFonts w:asciiTheme="minorHAnsi" w:hAnsiTheme="minorHAnsi"/>
          <w:iCs/>
          <w:lang w:val="en-GB"/>
        </w:rPr>
        <w:t xml:space="preserve">. The resulting index has three categories: </w:t>
      </w:r>
      <w:r w:rsidRPr="00EA4EC3">
        <w:rPr>
          <w:rFonts w:asciiTheme="minorHAnsi" w:hAnsiTheme="minorHAnsi"/>
          <w:i/>
          <w:iCs/>
          <w:lang w:val="en-GB"/>
        </w:rPr>
        <w:t>High</w:t>
      </w:r>
      <w:r w:rsidRPr="00EA4EC3">
        <w:rPr>
          <w:rFonts w:asciiTheme="minorHAnsi" w:hAnsiTheme="minorHAnsi"/>
          <w:iCs/>
          <w:lang w:val="en-GB"/>
        </w:rPr>
        <w:t xml:space="preserve"> engagement=3 (No one single cooperating member state contributes over 33% of total troops or personnel deployed); </w:t>
      </w:r>
      <w:r w:rsidRPr="00EA4EC3">
        <w:rPr>
          <w:rFonts w:asciiTheme="minorHAnsi" w:hAnsiTheme="minorHAnsi"/>
          <w:i/>
          <w:iCs/>
          <w:lang w:val="en-GB"/>
        </w:rPr>
        <w:t>Medium</w:t>
      </w:r>
      <w:r w:rsidRPr="00EA4EC3">
        <w:rPr>
          <w:rFonts w:asciiTheme="minorHAnsi" w:hAnsiTheme="minorHAnsi"/>
          <w:iCs/>
          <w:lang w:val="en-GB"/>
        </w:rPr>
        <w:t xml:space="preserve"> engagement=2 (</w:t>
      </w:r>
      <w:r w:rsidRPr="00EA4EC3">
        <w:rPr>
          <w:rFonts w:asciiTheme="minorHAnsi" w:hAnsiTheme="minorHAnsi"/>
          <w:bCs/>
          <w:iCs/>
          <w:lang w:val="en-GB"/>
        </w:rPr>
        <w:t>One cooperating member state contributes between 33-50% of total troops or personnel deployed</w:t>
      </w:r>
      <w:r w:rsidRPr="00EA4EC3">
        <w:rPr>
          <w:rFonts w:asciiTheme="minorHAnsi" w:hAnsiTheme="minorHAnsi"/>
          <w:iCs/>
          <w:lang w:val="en-GB"/>
        </w:rPr>
        <w:t xml:space="preserve">); and </w:t>
      </w:r>
      <w:r w:rsidRPr="00EA4EC3">
        <w:rPr>
          <w:rFonts w:asciiTheme="minorHAnsi" w:hAnsiTheme="minorHAnsi"/>
          <w:i/>
          <w:iCs/>
          <w:lang w:val="en-GB"/>
        </w:rPr>
        <w:t>Low</w:t>
      </w:r>
      <w:r w:rsidRPr="00EA4EC3">
        <w:rPr>
          <w:rFonts w:asciiTheme="minorHAnsi" w:hAnsiTheme="minorHAnsi"/>
          <w:iCs/>
          <w:lang w:val="en-GB"/>
        </w:rPr>
        <w:t xml:space="preserve"> engagement=1 (One cooperating member state contributes over 50% of total troops or personnel deployed).  </w:t>
      </w:r>
    </w:p>
    <w:p w14:paraId="61922B2F" w14:textId="09262AF3" w:rsidR="00894FEE" w:rsidRDefault="00894FEE" w:rsidP="00894FEE">
      <w:pPr>
        <w:jc w:val="both"/>
        <w:rPr>
          <w:rFonts w:asciiTheme="minorHAnsi" w:hAnsiTheme="minorHAnsi"/>
          <w:u w:val="single"/>
          <w:lang w:val="en-GB"/>
        </w:rPr>
      </w:pPr>
    </w:p>
    <w:p w14:paraId="6F6B297F" w14:textId="77777777" w:rsidR="00894FEE" w:rsidRDefault="00894FEE" w:rsidP="00E05BFD">
      <w:pPr>
        <w:jc w:val="both"/>
        <w:rPr>
          <w:rFonts w:asciiTheme="minorHAnsi" w:hAnsiTheme="minorHAnsi"/>
          <w:lang w:val="en-GB"/>
        </w:rPr>
      </w:pPr>
    </w:p>
    <w:p w14:paraId="2AA1FADB" w14:textId="77777777" w:rsidR="00E05BFD" w:rsidRPr="00EA4EC3" w:rsidRDefault="00E05BFD" w:rsidP="00E05BFD">
      <w:pPr>
        <w:jc w:val="both"/>
        <w:rPr>
          <w:rFonts w:asciiTheme="minorHAnsi" w:hAnsiTheme="minorHAnsi"/>
          <w:u w:val="single"/>
          <w:lang w:val="en-GB"/>
        </w:rPr>
      </w:pPr>
    </w:p>
    <w:p w14:paraId="23217B87" w14:textId="77777777" w:rsidR="00E05BFD" w:rsidRPr="00EA4EC3" w:rsidRDefault="00E05BFD" w:rsidP="00E05BFD">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categorical/numeric </w:t>
      </w:r>
    </w:p>
    <w:p w14:paraId="568CB276" w14:textId="77777777" w:rsidR="00E05BFD" w:rsidRPr="00EA4EC3" w:rsidRDefault="00E05BFD" w:rsidP="00E05BFD">
      <w:pPr>
        <w:jc w:val="both"/>
        <w:rPr>
          <w:rFonts w:asciiTheme="minorHAnsi" w:hAnsiTheme="minorHAnsi"/>
          <w:u w:val="single"/>
          <w:lang w:val="en-GB"/>
        </w:rPr>
      </w:pPr>
    </w:p>
    <w:p w14:paraId="6EA734D7" w14:textId="77777777" w:rsidR="00E05BFD" w:rsidRPr="00EA4EC3" w:rsidRDefault="00E05BFD" w:rsidP="00E05BFD">
      <w:pPr>
        <w:jc w:val="both"/>
        <w:rPr>
          <w:rFonts w:asciiTheme="minorHAnsi" w:hAnsiTheme="minorHAnsi"/>
          <w:lang w:val="en-GB"/>
        </w:rPr>
      </w:pPr>
      <w:r w:rsidRPr="00EA4EC3">
        <w:rPr>
          <w:rFonts w:asciiTheme="minorHAnsi" w:hAnsiTheme="minorHAnsi"/>
          <w:u w:val="single"/>
          <w:lang w:val="en-GB"/>
        </w:rPr>
        <w:t xml:space="preserve">Values: </w:t>
      </w:r>
    </w:p>
    <w:p w14:paraId="1FA307B4" w14:textId="77777777" w:rsidR="00E05BFD" w:rsidRPr="00EA4EC3" w:rsidRDefault="00E05BFD" w:rsidP="00E05BFD">
      <w:pPr>
        <w:jc w:val="both"/>
        <w:rPr>
          <w:rFonts w:asciiTheme="minorHAnsi" w:hAnsiTheme="minorHAnsi"/>
          <w:lang w:val="en-GB"/>
        </w:rPr>
      </w:pPr>
    </w:p>
    <w:p w14:paraId="6F349004" w14:textId="77777777" w:rsidR="002C1F59" w:rsidRPr="00EA4EC3" w:rsidRDefault="002C1F59" w:rsidP="002C1F59">
      <w:pPr>
        <w:jc w:val="both"/>
        <w:rPr>
          <w:rFonts w:asciiTheme="minorHAnsi" w:hAnsiTheme="minorHAnsi"/>
          <w:lang w:val="en-GB"/>
        </w:rPr>
      </w:pPr>
      <w:r w:rsidRPr="00EA4EC3">
        <w:rPr>
          <w:rFonts w:asciiTheme="minorHAnsi" w:hAnsiTheme="minorHAnsi"/>
          <w:lang w:val="en-GB"/>
        </w:rPr>
        <w:t xml:space="preserve">High =3 </w:t>
      </w:r>
    </w:p>
    <w:p w14:paraId="4E85E802" w14:textId="77777777" w:rsidR="002C1F59" w:rsidRPr="00EA4EC3" w:rsidRDefault="002C1F59" w:rsidP="002C1F59">
      <w:pPr>
        <w:jc w:val="both"/>
        <w:rPr>
          <w:rFonts w:asciiTheme="minorHAnsi" w:hAnsiTheme="minorHAnsi"/>
          <w:u w:val="single"/>
          <w:lang w:val="en-GB"/>
        </w:rPr>
      </w:pPr>
      <w:r w:rsidRPr="00EA4EC3">
        <w:rPr>
          <w:rFonts w:asciiTheme="minorHAnsi" w:hAnsiTheme="minorHAnsi"/>
          <w:lang w:val="en-GB"/>
        </w:rPr>
        <w:t>Medium =2</w:t>
      </w:r>
    </w:p>
    <w:p w14:paraId="022266A1" w14:textId="77777777" w:rsidR="002C1F59" w:rsidRPr="00EA4EC3" w:rsidRDefault="002C1F59" w:rsidP="002C1F59">
      <w:pPr>
        <w:jc w:val="both"/>
        <w:rPr>
          <w:rFonts w:asciiTheme="minorHAnsi" w:hAnsiTheme="minorHAnsi"/>
          <w:lang w:val="en-GB"/>
        </w:rPr>
      </w:pPr>
      <w:r w:rsidRPr="00EA4EC3">
        <w:rPr>
          <w:rFonts w:asciiTheme="minorHAnsi" w:hAnsiTheme="minorHAnsi"/>
          <w:lang w:val="en-GB"/>
        </w:rPr>
        <w:t>Low =1</w:t>
      </w:r>
    </w:p>
    <w:p w14:paraId="76FF4EDE" w14:textId="77777777" w:rsidR="00E05BFD" w:rsidRPr="00EA4EC3" w:rsidRDefault="00E05BFD" w:rsidP="00E05BFD">
      <w:pPr>
        <w:jc w:val="both"/>
        <w:rPr>
          <w:rFonts w:asciiTheme="minorHAnsi" w:hAnsiTheme="minorHAnsi"/>
          <w:u w:val="single"/>
          <w:lang w:val="en-GB"/>
        </w:rPr>
      </w:pPr>
    </w:p>
    <w:p w14:paraId="74B71F2E" w14:textId="6D65073F" w:rsidR="00E05BFD" w:rsidRPr="00EA4EC3" w:rsidRDefault="00E05BFD" w:rsidP="00E05BFD">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0341F73" w14:textId="77777777" w:rsidR="00E05BFD" w:rsidRPr="00EA4EC3" w:rsidRDefault="00E05BFD" w:rsidP="00E05BFD">
      <w:pPr>
        <w:jc w:val="both"/>
        <w:rPr>
          <w:rFonts w:asciiTheme="minorHAnsi" w:hAnsiTheme="minorHAnsi"/>
          <w:lang w:val="en-GB"/>
        </w:rPr>
      </w:pPr>
    </w:p>
    <w:tbl>
      <w:tblPr>
        <w:tblW w:w="4160" w:type="dxa"/>
        <w:tblInd w:w="55" w:type="dxa"/>
        <w:tblCellMar>
          <w:left w:w="70" w:type="dxa"/>
          <w:right w:w="70" w:type="dxa"/>
        </w:tblCellMar>
        <w:tblLook w:val="04A0" w:firstRow="1" w:lastRow="0" w:firstColumn="1" w:lastColumn="0" w:noHBand="0" w:noVBand="1"/>
      </w:tblPr>
      <w:tblGrid>
        <w:gridCol w:w="1560"/>
        <w:gridCol w:w="1308"/>
        <w:gridCol w:w="1300"/>
      </w:tblGrid>
      <w:tr w:rsidR="00233065" w:rsidRPr="00EA4EC3" w14:paraId="0DDFCAF6" w14:textId="77777777" w:rsidTr="0071068C">
        <w:trPr>
          <w:trHeight w:val="551"/>
        </w:trPr>
        <w:tc>
          <w:tcPr>
            <w:tcW w:w="1560" w:type="dxa"/>
            <w:tcBorders>
              <w:top w:val="nil"/>
              <w:left w:val="nil"/>
              <w:bottom w:val="single" w:sz="4" w:space="0" w:color="auto"/>
              <w:right w:val="nil"/>
            </w:tcBorders>
            <w:shd w:val="clear" w:color="auto" w:fill="auto"/>
            <w:hideMark/>
          </w:tcPr>
          <w:p w14:paraId="466F45D7" w14:textId="00C27A48" w:rsidR="00233065" w:rsidRPr="00EA4EC3" w:rsidRDefault="00B55045" w:rsidP="0071068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Engagement Index 3</w:t>
            </w:r>
          </w:p>
        </w:tc>
        <w:tc>
          <w:tcPr>
            <w:tcW w:w="1300" w:type="dxa"/>
            <w:tcBorders>
              <w:top w:val="nil"/>
              <w:left w:val="nil"/>
              <w:bottom w:val="single" w:sz="4" w:space="0" w:color="auto"/>
              <w:right w:val="nil"/>
            </w:tcBorders>
            <w:shd w:val="clear" w:color="auto" w:fill="auto"/>
            <w:hideMark/>
          </w:tcPr>
          <w:p w14:paraId="35D72186" w14:textId="77777777" w:rsidR="00233065" w:rsidRPr="00EA4EC3" w:rsidRDefault="00233065" w:rsidP="0027156F">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192DD20C" w14:textId="77777777" w:rsidR="00233065" w:rsidRPr="00EA4EC3" w:rsidRDefault="00233065" w:rsidP="0027156F">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233065" w:rsidRPr="00894FEE" w14:paraId="1769CEF2" w14:textId="77777777" w:rsidTr="00233065">
        <w:trPr>
          <w:trHeight w:val="300"/>
        </w:trPr>
        <w:tc>
          <w:tcPr>
            <w:tcW w:w="1560" w:type="dxa"/>
            <w:tcBorders>
              <w:top w:val="nil"/>
              <w:left w:val="nil"/>
              <w:bottom w:val="nil"/>
              <w:right w:val="nil"/>
            </w:tcBorders>
            <w:shd w:val="clear" w:color="auto" w:fill="auto"/>
            <w:noWrap/>
            <w:vAlign w:val="bottom"/>
            <w:hideMark/>
          </w:tcPr>
          <w:p w14:paraId="5D7A0679" w14:textId="77777777" w:rsidR="00233065" w:rsidRPr="00894FEE" w:rsidRDefault="00233065"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High</w:t>
            </w:r>
          </w:p>
        </w:tc>
        <w:tc>
          <w:tcPr>
            <w:tcW w:w="1300" w:type="dxa"/>
            <w:tcBorders>
              <w:top w:val="nil"/>
              <w:left w:val="nil"/>
              <w:bottom w:val="nil"/>
              <w:right w:val="nil"/>
            </w:tcBorders>
            <w:shd w:val="clear" w:color="auto" w:fill="auto"/>
            <w:noWrap/>
            <w:vAlign w:val="bottom"/>
            <w:hideMark/>
          </w:tcPr>
          <w:p w14:paraId="2D573842" w14:textId="6DE5F498" w:rsidR="00233065" w:rsidRPr="00894FEE" w:rsidRDefault="00B55045" w:rsidP="005A7010">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19</w:t>
            </w:r>
          </w:p>
        </w:tc>
        <w:tc>
          <w:tcPr>
            <w:tcW w:w="1300" w:type="dxa"/>
            <w:tcBorders>
              <w:top w:val="nil"/>
              <w:left w:val="nil"/>
              <w:bottom w:val="nil"/>
              <w:right w:val="nil"/>
            </w:tcBorders>
            <w:shd w:val="clear" w:color="auto" w:fill="auto"/>
            <w:noWrap/>
            <w:vAlign w:val="bottom"/>
            <w:hideMark/>
          </w:tcPr>
          <w:p w14:paraId="06160FD3" w14:textId="48834B7F" w:rsidR="00233065" w:rsidRPr="00894FEE" w:rsidRDefault="00B55045" w:rsidP="00985642">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5</w:t>
            </w:r>
            <w:r w:rsidR="00985642" w:rsidRPr="00894FEE">
              <w:rPr>
                <w:rFonts w:asciiTheme="minorHAnsi" w:eastAsia="Times New Roman" w:hAnsiTheme="minorHAnsi"/>
                <w:color w:val="000000"/>
                <w:highlight w:val="yellow"/>
                <w:lang w:val="en-GB"/>
              </w:rPr>
              <w:t>4</w:t>
            </w:r>
            <w:r w:rsidR="00366A8D" w:rsidRPr="00894FEE">
              <w:rPr>
                <w:rFonts w:asciiTheme="minorHAnsi" w:eastAsia="Times New Roman" w:hAnsiTheme="minorHAnsi"/>
                <w:color w:val="000000"/>
                <w:highlight w:val="yellow"/>
                <w:lang w:val="en-GB"/>
              </w:rPr>
              <w:t>.</w:t>
            </w:r>
            <w:r w:rsidR="00985642" w:rsidRPr="00894FEE">
              <w:rPr>
                <w:rFonts w:asciiTheme="minorHAnsi" w:eastAsia="Times New Roman" w:hAnsiTheme="minorHAnsi"/>
                <w:color w:val="000000"/>
                <w:highlight w:val="yellow"/>
                <w:lang w:val="en-GB"/>
              </w:rPr>
              <w:t>29</w:t>
            </w:r>
          </w:p>
        </w:tc>
      </w:tr>
      <w:tr w:rsidR="00233065" w:rsidRPr="00894FEE" w14:paraId="7CECBB0D" w14:textId="77777777" w:rsidTr="00233065">
        <w:trPr>
          <w:trHeight w:val="300"/>
        </w:trPr>
        <w:tc>
          <w:tcPr>
            <w:tcW w:w="1560" w:type="dxa"/>
            <w:tcBorders>
              <w:top w:val="nil"/>
              <w:left w:val="nil"/>
              <w:bottom w:val="nil"/>
              <w:right w:val="nil"/>
            </w:tcBorders>
            <w:shd w:val="clear" w:color="auto" w:fill="auto"/>
            <w:noWrap/>
            <w:vAlign w:val="bottom"/>
            <w:hideMark/>
          </w:tcPr>
          <w:p w14:paraId="5134E3B8" w14:textId="77777777" w:rsidR="00233065" w:rsidRPr="00894FEE" w:rsidRDefault="00233065"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Medium</w:t>
            </w:r>
          </w:p>
        </w:tc>
        <w:tc>
          <w:tcPr>
            <w:tcW w:w="1300" w:type="dxa"/>
            <w:tcBorders>
              <w:top w:val="nil"/>
              <w:left w:val="nil"/>
              <w:bottom w:val="nil"/>
              <w:right w:val="nil"/>
            </w:tcBorders>
            <w:shd w:val="clear" w:color="auto" w:fill="auto"/>
            <w:noWrap/>
            <w:vAlign w:val="bottom"/>
            <w:hideMark/>
          </w:tcPr>
          <w:p w14:paraId="7510E075" w14:textId="4FCB77BC" w:rsidR="00233065" w:rsidRPr="00894FEE" w:rsidRDefault="00985642" w:rsidP="005A7010">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vAlign w:val="bottom"/>
            <w:hideMark/>
          </w:tcPr>
          <w:p w14:paraId="237FE7CF" w14:textId="4A426D68" w:rsidR="00233065" w:rsidRPr="00894FEE" w:rsidRDefault="00366A8D" w:rsidP="00985642">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2</w:t>
            </w:r>
            <w:r w:rsidR="00985642" w:rsidRPr="00894FEE">
              <w:rPr>
                <w:rFonts w:asciiTheme="minorHAnsi" w:eastAsia="Times New Roman" w:hAnsiTheme="minorHAnsi"/>
                <w:color w:val="000000"/>
                <w:highlight w:val="yellow"/>
                <w:lang w:val="en-GB"/>
              </w:rPr>
              <w:t>5</w:t>
            </w:r>
            <w:r w:rsidRPr="00894FEE">
              <w:rPr>
                <w:rFonts w:asciiTheme="minorHAnsi" w:eastAsia="Times New Roman" w:hAnsiTheme="minorHAnsi"/>
                <w:color w:val="000000"/>
                <w:highlight w:val="yellow"/>
                <w:lang w:val="en-GB"/>
              </w:rPr>
              <w:t>.</w:t>
            </w:r>
            <w:r w:rsidR="00985642" w:rsidRPr="00894FEE">
              <w:rPr>
                <w:rFonts w:asciiTheme="minorHAnsi" w:eastAsia="Times New Roman" w:hAnsiTheme="minorHAnsi"/>
                <w:color w:val="000000"/>
                <w:highlight w:val="yellow"/>
                <w:lang w:val="en-GB"/>
              </w:rPr>
              <w:t>1</w:t>
            </w:r>
            <w:r w:rsidRPr="00894FEE">
              <w:rPr>
                <w:rFonts w:asciiTheme="minorHAnsi" w:eastAsia="Times New Roman" w:hAnsiTheme="minorHAnsi"/>
                <w:color w:val="000000"/>
                <w:highlight w:val="yellow"/>
                <w:lang w:val="en-GB"/>
              </w:rPr>
              <w:t>7</w:t>
            </w:r>
          </w:p>
        </w:tc>
      </w:tr>
      <w:tr w:rsidR="00233065" w:rsidRPr="00EA4EC3" w14:paraId="4813D8D8" w14:textId="77777777" w:rsidTr="00233065">
        <w:trPr>
          <w:trHeight w:val="300"/>
        </w:trPr>
        <w:tc>
          <w:tcPr>
            <w:tcW w:w="1560" w:type="dxa"/>
            <w:tcBorders>
              <w:top w:val="nil"/>
              <w:left w:val="nil"/>
              <w:bottom w:val="nil"/>
              <w:right w:val="nil"/>
            </w:tcBorders>
            <w:shd w:val="clear" w:color="auto" w:fill="auto"/>
            <w:noWrap/>
            <w:vAlign w:val="bottom"/>
            <w:hideMark/>
          </w:tcPr>
          <w:p w14:paraId="20D0CD2C" w14:textId="77777777" w:rsidR="00233065" w:rsidRPr="00894FEE" w:rsidRDefault="00233065" w:rsidP="0071068C">
            <w:pPr>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Low</w:t>
            </w:r>
          </w:p>
        </w:tc>
        <w:tc>
          <w:tcPr>
            <w:tcW w:w="1300" w:type="dxa"/>
            <w:tcBorders>
              <w:top w:val="nil"/>
              <w:left w:val="nil"/>
              <w:bottom w:val="nil"/>
              <w:right w:val="nil"/>
            </w:tcBorders>
            <w:shd w:val="clear" w:color="auto" w:fill="auto"/>
            <w:noWrap/>
            <w:vAlign w:val="bottom"/>
            <w:hideMark/>
          </w:tcPr>
          <w:p w14:paraId="055BD6BF" w14:textId="357E98A4" w:rsidR="00233065" w:rsidRPr="00894FEE" w:rsidRDefault="00985642" w:rsidP="005A7010">
            <w:pPr>
              <w:jc w:val="right"/>
              <w:rPr>
                <w:rFonts w:asciiTheme="minorHAnsi" w:eastAsia="Times New Roman" w:hAnsiTheme="minorHAnsi"/>
                <w:color w:val="000000"/>
                <w:highlight w:val="yellow"/>
                <w:lang w:val="en-GB"/>
              </w:rPr>
            </w:pPr>
            <w:r w:rsidRPr="00894FEE">
              <w:rPr>
                <w:rFonts w:asciiTheme="minorHAnsi" w:eastAsia="Times New Roman" w:hAnsiTheme="minorHAnsi"/>
                <w:color w:val="000000"/>
                <w:highlight w:val="yellow"/>
                <w:lang w:val="en-GB"/>
              </w:rPr>
              <w:t>7</w:t>
            </w:r>
          </w:p>
        </w:tc>
        <w:tc>
          <w:tcPr>
            <w:tcW w:w="1300" w:type="dxa"/>
            <w:tcBorders>
              <w:top w:val="nil"/>
              <w:left w:val="nil"/>
              <w:bottom w:val="nil"/>
              <w:right w:val="nil"/>
            </w:tcBorders>
            <w:shd w:val="clear" w:color="auto" w:fill="auto"/>
            <w:noWrap/>
            <w:vAlign w:val="bottom"/>
            <w:hideMark/>
          </w:tcPr>
          <w:p w14:paraId="2F4A14FC" w14:textId="60AC97A4" w:rsidR="00233065" w:rsidRPr="00EA4EC3" w:rsidRDefault="00985642" w:rsidP="005A7010">
            <w:pPr>
              <w:jc w:val="right"/>
              <w:rPr>
                <w:rFonts w:asciiTheme="minorHAnsi" w:eastAsia="Times New Roman" w:hAnsiTheme="minorHAnsi"/>
                <w:color w:val="000000"/>
                <w:lang w:val="en-GB"/>
              </w:rPr>
            </w:pPr>
            <w:r w:rsidRPr="00894FEE">
              <w:rPr>
                <w:rFonts w:asciiTheme="minorHAnsi" w:eastAsia="Times New Roman" w:hAnsiTheme="minorHAnsi"/>
                <w:color w:val="000000"/>
                <w:highlight w:val="yellow"/>
                <w:lang w:val="en-GB"/>
              </w:rPr>
              <w:t>20.00</w:t>
            </w:r>
          </w:p>
        </w:tc>
      </w:tr>
      <w:tr w:rsidR="00233065" w:rsidRPr="00EA4EC3" w14:paraId="2A7E3D75" w14:textId="77777777" w:rsidTr="00233065">
        <w:trPr>
          <w:trHeight w:val="300"/>
        </w:trPr>
        <w:tc>
          <w:tcPr>
            <w:tcW w:w="1560" w:type="dxa"/>
            <w:tcBorders>
              <w:top w:val="single" w:sz="4" w:space="0" w:color="auto"/>
              <w:left w:val="nil"/>
              <w:bottom w:val="nil"/>
              <w:right w:val="nil"/>
            </w:tcBorders>
            <w:shd w:val="clear" w:color="auto" w:fill="auto"/>
            <w:noWrap/>
            <w:vAlign w:val="bottom"/>
            <w:hideMark/>
          </w:tcPr>
          <w:p w14:paraId="3C72B361" w14:textId="77777777" w:rsidR="00233065" w:rsidRPr="00EA4EC3" w:rsidRDefault="00233065" w:rsidP="0071068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vAlign w:val="bottom"/>
            <w:hideMark/>
          </w:tcPr>
          <w:p w14:paraId="17587312" w14:textId="05F7CD99" w:rsidR="00233065" w:rsidRPr="00EA4EC3" w:rsidRDefault="00233065" w:rsidP="00985642">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985642"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vAlign w:val="bottom"/>
            <w:hideMark/>
          </w:tcPr>
          <w:p w14:paraId="3743436B" w14:textId="77777777" w:rsidR="00233065" w:rsidRPr="00EA4EC3" w:rsidRDefault="00233065" w:rsidP="0027156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2C318CCC" w14:textId="77777777" w:rsidR="00E05BFD" w:rsidRPr="00EA4EC3" w:rsidRDefault="00E05BFD" w:rsidP="00E05BFD">
      <w:pPr>
        <w:jc w:val="both"/>
        <w:rPr>
          <w:rFonts w:asciiTheme="minorHAnsi" w:hAnsiTheme="minorHAnsi"/>
          <w:lang w:val="en-GB"/>
        </w:rPr>
      </w:pPr>
    </w:p>
    <w:p w14:paraId="1E935FBA" w14:textId="77777777" w:rsidR="00540156" w:rsidRPr="00EA4EC3" w:rsidRDefault="00540156" w:rsidP="00E05BFD">
      <w:pPr>
        <w:jc w:val="both"/>
        <w:rPr>
          <w:rFonts w:asciiTheme="minorHAnsi" w:hAnsiTheme="minorHAnsi"/>
          <w:lang w:val="en-GB"/>
        </w:rPr>
      </w:pPr>
    </w:p>
    <w:p w14:paraId="0FC9F3F7" w14:textId="1568D2D3" w:rsidR="009207D3" w:rsidRPr="00EA4EC3" w:rsidRDefault="009207D3" w:rsidP="009207D3">
      <w:pPr>
        <w:jc w:val="both"/>
        <w:rPr>
          <w:rFonts w:asciiTheme="minorHAnsi" w:hAnsiTheme="minorHAnsi"/>
          <w:b/>
          <w:lang w:val="en-GB"/>
        </w:rPr>
      </w:pPr>
      <w:r w:rsidRPr="00EA4EC3">
        <w:rPr>
          <w:rFonts w:asciiTheme="minorHAnsi" w:hAnsiTheme="minorHAnsi"/>
          <w:b/>
          <w:lang w:val="en-GB"/>
        </w:rPr>
        <w:t>V0</w:t>
      </w:r>
      <w:r w:rsidR="00366A8D" w:rsidRPr="00EA4EC3">
        <w:rPr>
          <w:rFonts w:asciiTheme="minorHAnsi" w:hAnsiTheme="minorHAnsi"/>
          <w:b/>
          <w:lang w:val="en-GB"/>
        </w:rPr>
        <w:t>58</w:t>
      </w:r>
      <w:r w:rsidRPr="00EA4EC3">
        <w:rPr>
          <w:rFonts w:asciiTheme="minorHAnsi" w:hAnsiTheme="minorHAnsi"/>
          <w:b/>
          <w:lang w:val="en-GB"/>
        </w:rPr>
        <w:tab/>
      </w:r>
      <w:r w:rsidRPr="00EA4EC3">
        <w:rPr>
          <w:rFonts w:asciiTheme="minorHAnsi" w:hAnsiTheme="minorHAnsi"/>
          <w:b/>
          <w:lang w:val="en-GB"/>
        </w:rPr>
        <w:tab/>
        <w:t xml:space="preserve">Engagement </w:t>
      </w:r>
      <w:proofErr w:type="spellStart"/>
      <w:r w:rsidRPr="00EA4EC3">
        <w:rPr>
          <w:rFonts w:asciiTheme="minorHAnsi" w:hAnsiTheme="minorHAnsi"/>
          <w:b/>
          <w:lang w:val="en-GB"/>
        </w:rPr>
        <w:t>IndexTOT</w:t>
      </w:r>
      <w:proofErr w:type="spellEnd"/>
    </w:p>
    <w:p w14:paraId="47B1F2CC" w14:textId="77777777" w:rsidR="009207D3" w:rsidRPr="00EA4EC3" w:rsidRDefault="009207D3" w:rsidP="009207D3">
      <w:pPr>
        <w:jc w:val="both"/>
        <w:rPr>
          <w:rFonts w:asciiTheme="minorHAnsi" w:hAnsiTheme="minorHAnsi"/>
          <w:u w:val="single"/>
          <w:lang w:val="en-GB"/>
        </w:rPr>
      </w:pPr>
    </w:p>
    <w:p w14:paraId="03E64A17" w14:textId="77777777" w:rsidR="00894FEE" w:rsidRDefault="009207D3" w:rsidP="009207D3">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p>
    <w:p w14:paraId="229AE9CA" w14:textId="77777777" w:rsidR="00894FEE" w:rsidRDefault="00894FEE" w:rsidP="009207D3">
      <w:pPr>
        <w:jc w:val="both"/>
        <w:rPr>
          <w:rFonts w:asciiTheme="minorHAnsi" w:hAnsiTheme="minorHAnsi"/>
          <w:lang w:val="en-GB"/>
        </w:rPr>
      </w:pPr>
    </w:p>
    <w:p w14:paraId="2F6ED185" w14:textId="53283298" w:rsidR="00894FEE" w:rsidRDefault="00894FEE" w:rsidP="00894FEE">
      <w:pPr>
        <w:jc w:val="both"/>
        <w:rPr>
          <w:rFonts w:asciiTheme="minorHAnsi" w:hAnsiTheme="minorHAnsi"/>
          <w:lang w:val="en-GB"/>
        </w:rPr>
      </w:pPr>
      <w:r w:rsidRPr="00894FEE">
        <w:rPr>
          <w:rFonts w:asciiTheme="minorHAnsi" w:hAnsiTheme="minorHAnsi"/>
          <w:i/>
          <w:iCs/>
          <w:highlight w:val="green"/>
          <w:u w:val="single"/>
          <w:lang w:val="en-GB"/>
        </w:rPr>
        <w:t>Fixed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r w:rsidRPr="00EA4EC3">
        <w:rPr>
          <w:rFonts w:asciiTheme="minorHAnsi" w:hAnsiTheme="minorHAnsi"/>
          <w:lang w:val="en-GB"/>
        </w:rPr>
        <w:t xml:space="preserve">This index combines Engagement Indexes (from 1 to 3) into a single measure resulting from the mean of the three indexes: (Engagement index_1 + Engagement index_2+ Engagement index_3)/3. It is in fact a categorical measure with (theoretically) ten categories: 0; 0.33; 0.67; 1; 1.33; 1.67; 2; 2.33; 2.67; 3. </w:t>
      </w:r>
    </w:p>
    <w:p w14:paraId="05C1B73D" w14:textId="77777777" w:rsidR="00473CE1" w:rsidRPr="008E4636" w:rsidRDefault="00473CE1" w:rsidP="00473CE1">
      <w:pPr>
        <w:jc w:val="both"/>
        <w:rPr>
          <w:rFonts w:asciiTheme="minorHAnsi" w:hAnsiTheme="minorHAnsi"/>
          <w:b/>
          <w:iCs/>
          <w:u w:val="single"/>
          <w:lang w:val="en-GB"/>
        </w:rPr>
      </w:pPr>
      <w:r w:rsidRPr="008E4636">
        <w:rPr>
          <w:rFonts w:asciiTheme="minorHAnsi" w:hAnsiTheme="minorHAnsi"/>
          <w:iCs/>
          <w:u w:val="single"/>
          <w:lang w:val="en-GB"/>
        </w:rPr>
        <w:t>The fixed version reports the highest value</w:t>
      </w:r>
      <w:r>
        <w:rPr>
          <w:rFonts w:asciiTheme="minorHAnsi" w:hAnsiTheme="minorHAnsi"/>
          <w:iCs/>
          <w:u w:val="single"/>
          <w:lang w:val="en-GB"/>
        </w:rPr>
        <w:t xml:space="preserve"> registered</w:t>
      </w:r>
      <w:r w:rsidRPr="008E4636">
        <w:rPr>
          <w:rFonts w:asciiTheme="minorHAnsi" w:hAnsiTheme="minorHAnsi"/>
          <w:iCs/>
          <w:u w:val="single"/>
          <w:lang w:val="en-GB"/>
        </w:rPr>
        <w:t xml:space="preserve">.  </w:t>
      </w:r>
    </w:p>
    <w:p w14:paraId="4829C6F0" w14:textId="77777777" w:rsidR="00473CE1" w:rsidRPr="00EA4EC3" w:rsidRDefault="00473CE1" w:rsidP="00894FEE">
      <w:pPr>
        <w:jc w:val="both"/>
        <w:rPr>
          <w:rFonts w:asciiTheme="minorHAnsi" w:hAnsiTheme="minorHAnsi"/>
          <w:lang w:val="en-GB"/>
        </w:rPr>
      </w:pPr>
    </w:p>
    <w:p w14:paraId="367E8031" w14:textId="49689D67" w:rsidR="00894FEE" w:rsidRDefault="00894FEE" w:rsidP="00894FEE">
      <w:pPr>
        <w:jc w:val="both"/>
        <w:rPr>
          <w:rFonts w:asciiTheme="minorHAnsi" w:hAnsiTheme="minorHAnsi"/>
          <w:u w:val="single"/>
          <w:lang w:val="en-GB"/>
        </w:rPr>
      </w:pPr>
    </w:p>
    <w:p w14:paraId="2206B64D" w14:textId="62E05B43" w:rsidR="009207D3" w:rsidRPr="00894FEE" w:rsidRDefault="00894FEE" w:rsidP="009207D3">
      <w:pPr>
        <w:jc w:val="both"/>
        <w:rPr>
          <w:rFonts w:asciiTheme="minorHAnsi" w:hAnsiTheme="minorHAnsi"/>
          <w:u w:val="single"/>
          <w:lang w:val="en-GB"/>
        </w:rPr>
      </w:pPr>
      <w:r>
        <w:rPr>
          <w:rFonts w:asciiTheme="minorHAnsi" w:hAnsiTheme="minorHAnsi"/>
          <w:i/>
          <w:iCs/>
          <w:highlight w:val="green"/>
          <w:u w:val="single"/>
          <w:lang w:val="en-GB"/>
        </w:rPr>
        <w:t>Yearly</w:t>
      </w:r>
      <w:r w:rsidRPr="00894FEE">
        <w:rPr>
          <w:rFonts w:asciiTheme="minorHAnsi" w:hAnsiTheme="minorHAnsi"/>
          <w:i/>
          <w:iCs/>
          <w:highlight w:val="green"/>
          <w:u w:val="single"/>
          <w:lang w:val="en-GB"/>
        </w:rPr>
        <w:t xml:space="preserve"> version</w:t>
      </w:r>
      <w:r w:rsidRPr="00894FEE">
        <w:rPr>
          <w:rFonts w:asciiTheme="minorHAnsi" w:hAnsiTheme="minorHAnsi"/>
          <w:i/>
          <w:iCs/>
          <w:highlight w:val="green"/>
          <w:lang w:val="en-GB"/>
        </w:rPr>
        <w:t>:</w:t>
      </w:r>
      <w:r w:rsidRPr="00894FEE">
        <w:rPr>
          <w:rFonts w:asciiTheme="minorHAnsi" w:hAnsiTheme="minorHAnsi"/>
          <w:highlight w:val="green"/>
          <w:lang w:val="en-GB"/>
        </w:rPr>
        <w:t xml:space="preserve">  </w:t>
      </w:r>
      <w:r>
        <w:rPr>
          <w:rFonts w:asciiTheme="minorHAnsi" w:hAnsiTheme="minorHAnsi"/>
          <w:lang w:val="en-GB"/>
        </w:rPr>
        <w:t>t</w:t>
      </w:r>
      <w:r w:rsidR="009207D3" w:rsidRPr="00EA4EC3">
        <w:rPr>
          <w:rFonts w:asciiTheme="minorHAnsi" w:hAnsiTheme="minorHAnsi"/>
          <w:lang w:val="en-GB"/>
        </w:rPr>
        <w:t xml:space="preserve">his index combines Engagement </w:t>
      </w:r>
      <w:r w:rsidR="009C521E" w:rsidRPr="00EA4EC3">
        <w:rPr>
          <w:rFonts w:asciiTheme="minorHAnsi" w:hAnsiTheme="minorHAnsi"/>
          <w:lang w:val="en-GB"/>
        </w:rPr>
        <w:t>I</w:t>
      </w:r>
      <w:r w:rsidR="009207D3" w:rsidRPr="00EA4EC3">
        <w:rPr>
          <w:rFonts w:asciiTheme="minorHAnsi" w:hAnsiTheme="minorHAnsi"/>
          <w:lang w:val="en-GB"/>
        </w:rPr>
        <w:t>ndexes (from 1 to 3) in</w:t>
      </w:r>
      <w:r w:rsidR="006E135A" w:rsidRPr="00EA4EC3">
        <w:rPr>
          <w:rFonts w:asciiTheme="minorHAnsi" w:hAnsiTheme="minorHAnsi"/>
          <w:lang w:val="en-GB"/>
        </w:rPr>
        <w:t>to</w:t>
      </w:r>
      <w:r w:rsidR="009207D3" w:rsidRPr="00EA4EC3">
        <w:rPr>
          <w:rFonts w:asciiTheme="minorHAnsi" w:hAnsiTheme="minorHAnsi"/>
          <w:lang w:val="en-GB"/>
        </w:rPr>
        <w:t xml:space="preserve"> a </w:t>
      </w:r>
      <w:r w:rsidR="00E01104" w:rsidRPr="00EA4EC3">
        <w:rPr>
          <w:rFonts w:asciiTheme="minorHAnsi" w:hAnsiTheme="minorHAnsi"/>
          <w:lang w:val="en-GB"/>
        </w:rPr>
        <w:t xml:space="preserve">single measure </w:t>
      </w:r>
      <w:r>
        <w:rPr>
          <w:rFonts w:asciiTheme="minorHAnsi" w:hAnsiTheme="minorHAnsi"/>
          <w:lang w:val="en-GB"/>
        </w:rPr>
        <w:t xml:space="preserve">(on yearly basis) </w:t>
      </w:r>
      <w:r w:rsidR="00E01104" w:rsidRPr="00EA4EC3">
        <w:rPr>
          <w:rFonts w:asciiTheme="minorHAnsi" w:hAnsiTheme="minorHAnsi"/>
          <w:lang w:val="en-GB"/>
        </w:rPr>
        <w:t>resulting from the mean of the three indexes: (Engagement index_1 + Engagement index_2+ Engagement index_3)/3. It is in fact a categorical measure with</w:t>
      </w:r>
      <w:r w:rsidR="00233065" w:rsidRPr="00EA4EC3">
        <w:rPr>
          <w:rFonts w:asciiTheme="minorHAnsi" w:hAnsiTheme="minorHAnsi"/>
          <w:lang w:val="en-GB"/>
        </w:rPr>
        <w:t xml:space="preserve"> (theoretically)</w:t>
      </w:r>
      <w:r w:rsidR="00E01104" w:rsidRPr="00EA4EC3">
        <w:rPr>
          <w:rFonts w:asciiTheme="minorHAnsi" w:hAnsiTheme="minorHAnsi"/>
          <w:lang w:val="en-GB"/>
        </w:rPr>
        <w:t xml:space="preserve"> ten categories: 0; 0.33; 0.67; 1; 1.33; 1.67; 2; 2.33; 2.67; 3. </w:t>
      </w:r>
    </w:p>
    <w:p w14:paraId="4199AFBE" w14:textId="6B701BCF" w:rsidR="00473CE1" w:rsidRPr="008E4636" w:rsidRDefault="00473CE1" w:rsidP="00473CE1">
      <w:pPr>
        <w:jc w:val="both"/>
        <w:rPr>
          <w:rFonts w:asciiTheme="minorHAnsi" w:hAnsiTheme="minorHAnsi"/>
          <w:b/>
          <w:iCs/>
          <w:u w:val="single"/>
          <w:lang w:val="en-GB"/>
        </w:rPr>
      </w:pPr>
      <w:r w:rsidRPr="008E4636">
        <w:rPr>
          <w:rFonts w:asciiTheme="minorHAnsi" w:hAnsiTheme="minorHAnsi"/>
          <w:iCs/>
          <w:u w:val="single"/>
          <w:lang w:val="en-GB"/>
        </w:rPr>
        <w:t>The fixed version reports the highest value</w:t>
      </w:r>
      <w:r>
        <w:rPr>
          <w:rFonts w:asciiTheme="minorHAnsi" w:hAnsiTheme="minorHAnsi"/>
          <w:iCs/>
          <w:u w:val="single"/>
          <w:lang w:val="en-GB"/>
        </w:rPr>
        <w:t xml:space="preserve"> at year</w:t>
      </w:r>
      <w:r w:rsidRPr="008E4636">
        <w:rPr>
          <w:rFonts w:asciiTheme="minorHAnsi" w:hAnsiTheme="minorHAnsi"/>
          <w:iCs/>
          <w:u w:val="single"/>
          <w:lang w:val="en-GB"/>
        </w:rPr>
        <w:t xml:space="preserve">.  </w:t>
      </w:r>
    </w:p>
    <w:p w14:paraId="768C5D18" w14:textId="77777777" w:rsidR="009207D3" w:rsidRPr="00EA4EC3" w:rsidRDefault="009207D3" w:rsidP="009207D3">
      <w:pPr>
        <w:jc w:val="both"/>
        <w:rPr>
          <w:rFonts w:asciiTheme="minorHAnsi" w:hAnsiTheme="minorHAnsi"/>
          <w:u w:val="single"/>
          <w:lang w:val="en-GB"/>
        </w:rPr>
      </w:pPr>
    </w:p>
    <w:p w14:paraId="01DC599C" w14:textId="6650E3F6" w:rsidR="009207D3" w:rsidRPr="00EA4EC3" w:rsidRDefault="009207D3" w:rsidP="009207D3">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w:t>
      </w:r>
      <w:r w:rsidR="009C521E" w:rsidRPr="00EA4EC3">
        <w:rPr>
          <w:rFonts w:asciiTheme="minorHAnsi" w:hAnsiTheme="minorHAnsi"/>
          <w:lang w:val="en-GB"/>
        </w:rPr>
        <w:t>Categorical</w:t>
      </w:r>
      <w:r w:rsidRPr="00EA4EC3">
        <w:rPr>
          <w:rFonts w:asciiTheme="minorHAnsi" w:hAnsiTheme="minorHAnsi"/>
          <w:lang w:val="en-GB"/>
        </w:rPr>
        <w:t xml:space="preserve">/numeric </w:t>
      </w:r>
    </w:p>
    <w:p w14:paraId="3610558C" w14:textId="77777777" w:rsidR="009207D3" w:rsidRPr="00EA4EC3" w:rsidRDefault="009207D3" w:rsidP="009207D3">
      <w:pPr>
        <w:jc w:val="both"/>
        <w:rPr>
          <w:rFonts w:asciiTheme="minorHAnsi" w:hAnsiTheme="minorHAnsi"/>
          <w:u w:val="single"/>
          <w:lang w:val="en-GB"/>
        </w:rPr>
      </w:pPr>
    </w:p>
    <w:p w14:paraId="2BAEAB96" w14:textId="77777777" w:rsidR="009207D3" w:rsidRPr="00EA4EC3" w:rsidRDefault="009207D3" w:rsidP="009207D3">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6F95728" w14:textId="77777777" w:rsidR="009207D3" w:rsidRPr="00EA4EC3" w:rsidRDefault="009207D3" w:rsidP="009207D3">
      <w:pPr>
        <w:jc w:val="both"/>
        <w:rPr>
          <w:rFonts w:asciiTheme="minorHAnsi" w:hAnsiTheme="minorHAnsi"/>
          <w:lang w:val="en-GB"/>
        </w:rPr>
      </w:pPr>
    </w:p>
    <w:p w14:paraId="3CE460B5" w14:textId="1DA4E966" w:rsidR="00E01104" w:rsidRPr="00EA4EC3" w:rsidRDefault="00E01104" w:rsidP="009207D3">
      <w:pPr>
        <w:jc w:val="both"/>
        <w:rPr>
          <w:rFonts w:asciiTheme="minorHAnsi" w:hAnsiTheme="minorHAnsi"/>
          <w:lang w:val="en-GB"/>
        </w:rPr>
      </w:pPr>
      <w:r w:rsidRPr="00EA4EC3">
        <w:rPr>
          <w:rFonts w:asciiTheme="minorHAnsi" w:hAnsiTheme="minorHAnsi"/>
          <w:lang w:val="en-GB"/>
        </w:rPr>
        <w:t xml:space="preserve">Range: </w:t>
      </w:r>
      <w:r w:rsidR="0083560D" w:rsidRPr="00EA4EC3">
        <w:rPr>
          <w:rFonts w:asciiTheme="minorHAnsi" w:hAnsiTheme="minorHAnsi"/>
          <w:lang w:val="en-GB"/>
        </w:rPr>
        <w:t>1</w:t>
      </w:r>
      <w:r w:rsidRPr="00EA4EC3">
        <w:rPr>
          <w:rFonts w:asciiTheme="minorHAnsi" w:hAnsiTheme="minorHAnsi"/>
          <w:lang w:val="en-GB"/>
        </w:rPr>
        <w:t xml:space="preserve"> to 3</w:t>
      </w:r>
    </w:p>
    <w:p w14:paraId="0691862E" w14:textId="77777777" w:rsidR="009207D3" w:rsidRPr="00EA4EC3" w:rsidRDefault="009207D3" w:rsidP="009207D3">
      <w:pPr>
        <w:jc w:val="both"/>
        <w:rPr>
          <w:rFonts w:asciiTheme="minorHAnsi" w:hAnsiTheme="minorHAnsi"/>
          <w:lang w:val="en-GB"/>
        </w:rPr>
      </w:pPr>
    </w:p>
    <w:tbl>
      <w:tblPr>
        <w:tblW w:w="4126" w:type="dxa"/>
        <w:tblInd w:w="55" w:type="dxa"/>
        <w:tblLayout w:type="fixed"/>
        <w:tblCellMar>
          <w:left w:w="70" w:type="dxa"/>
          <w:right w:w="70" w:type="dxa"/>
        </w:tblCellMar>
        <w:tblLook w:val="04A0" w:firstRow="1" w:lastRow="0" w:firstColumn="1" w:lastColumn="0" w:noHBand="0" w:noVBand="1"/>
      </w:tblPr>
      <w:tblGrid>
        <w:gridCol w:w="1545"/>
        <w:gridCol w:w="1350"/>
        <w:gridCol w:w="1231"/>
      </w:tblGrid>
      <w:tr w:rsidR="00233065" w:rsidRPr="00EA4EC3" w14:paraId="1C1683B0" w14:textId="77777777" w:rsidTr="009F3430">
        <w:trPr>
          <w:trHeight w:val="600"/>
        </w:trPr>
        <w:tc>
          <w:tcPr>
            <w:tcW w:w="1545" w:type="dxa"/>
            <w:tcBorders>
              <w:top w:val="nil"/>
              <w:left w:val="nil"/>
              <w:bottom w:val="single" w:sz="4" w:space="0" w:color="auto"/>
              <w:right w:val="nil"/>
            </w:tcBorders>
            <w:shd w:val="clear" w:color="auto" w:fill="auto"/>
            <w:hideMark/>
          </w:tcPr>
          <w:p w14:paraId="273A396F" w14:textId="582AD970" w:rsidR="00233065" w:rsidRPr="00EA4EC3" w:rsidRDefault="00233065" w:rsidP="0083560D">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lastRenderedPageBreak/>
              <w:t xml:space="preserve">Engagement </w:t>
            </w:r>
            <w:proofErr w:type="spellStart"/>
            <w:r w:rsidRPr="00EA4EC3">
              <w:rPr>
                <w:rFonts w:asciiTheme="minorHAnsi" w:eastAsia="Times New Roman" w:hAnsiTheme="minorHAnsi"/>
                <w:b/>
                <w:bCs/>
                <w:color w:val="000000"/>
                <w:lang w:val="en-GB"/>
              </w:rPr>
              <w:t>Index</w:t>
            </w:r>
            <w:r w:rsidR="0083560D" w:rsidRPr="00EA4EC3">
              <w:rPr>
                <w:rFonts w:asciiTheme="minorHAnsi" w:eastAsia="Times New Roman" w:hAnsiTheme="minorHAnsi"/>
                <w:b/>
                <w:bCs/>
                <w:color w:val="000000"/>
                <w:lang w:val="en-GB"/>
              </w:rPr>
              <w:t>TOT</w:t>
            </w:r>
            <w:proofErr w:type="spellEnd"/>
          </w:p>
        </w:tc>
        <w:tc>
          <w:tcPr>
            <w:tcW w:w="1350" w:type="dxa"/>
            <w:tcBorders>
              <w:top w:val="nil"/>
              <w:left w:val="nil"/>
              <w:bottom w:val="single" w:sz="4" w:space="0" w:color="auto"/>
              <w:right w:val="nil"/>
            </w:tcBorders>
            <w:shd w:val="clear" w:color="auto" w:fill="auto"/>
            <w:hideMark/>
          </w:tcPr>
          <w:p w14:paraId="7FBA1C08" w14:textId="77777777" w:rsidR="00233065" w:rsidRPr="00EA4EC3" w:rsidRDefault="00233065"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231" w:type="dxa"/>
            <w:tcBorders>
              <w:top w:val="nil"/>
              <w:left w:val="nil"/>
              <w:bottom w:val="single" w:sz="4" w:space="0" w:color="auto"/>
              <w:right w:val="nil"/>
            </w:tcBorders>
            <w:shd w:val="clear" w:color="auto" w:fill="auto"/>
            <w:hideMark/>
          </w:tcPr>
          <w:p w14:paraId="21D24E67" w14:textId="77777777" w:rsidR="00233065" w:rsidRPr="00EA4EC3" w:rsidRDefault="00233065"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233065" w:rsidRPr="00EA4EC3" w14:paraId="5AEA49CA" w14:textId="77777777" w:rsidTr="009F3430">
        <w:trPr>
          <w:trHeight w:val="300"/>
        </w:trPr>
        <w:tc>
          <w:tcPr>
            <w:tcW w:w="1545" w:type="dxa"/>
            <w:tcBorders>
              <w:top w:val="nil"/>
              <w:left w:val="nil"/>
              <w:bottom w:val="nil"/>
              <w:right w:val="nil"/>
            </w:tcBorders>
            <w:shd w:val="clear" w:color="auto" w:fill="auto"/>
            <w:noWrap/>
            <w:hideMark/>
          </w:tcPr>
          <w:p w14:paraId="26C6A83E"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w:t>
            </w:r>
          </w:p>
        </w:tc>
        <w:tc>
          <w:tcPr>
            <w:tcW w:w="1350" w:type="dxa"/>
            <w:tcBorders>
              <w:top w:val="nil"/>
              <w:left w:val="nil"/>
              <w:bottom w:val="nil"/>
              <w:right w:val="nil"/>
            </w:tcBorders>
            <w:shd w:val="clear" w:color="auto" w:fill="auto"/>
            <w:noWrap/>
            <w:hideMark/>
          </w:tcPr>
          <w:p w14:paraId="2E3119EE" w14:textId="77777777" w:rsidR="00233065" w:rsidRPr="00894FEE" w:rsidRDefault="00233065"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w:t>
            </w:r>
          </w:p>
        </w:tc>
        <w:tc>
          <w:tcPr>
            <w:tcW w:w="1231" w:type="dxa"/>
            <w:tcBorders>
              <w:top w:val="nil"/>
              <w:left w:val="nil"/>
              <w:bottom w:val="nil"/>
              <w:right w:val="nil"/>
            </w:tcBorders>
            <w:shd w:val="clear" w:color="auto" w:fill="auto"/>
            <w:noWrap/>
            <w:hideMark/>
          </w:tcPr>
          <w:p w14:paraId="2CBC9D46" w14:textId="2F1C6ED3" w:rsidR="00233065" w:rsidRPr="00894FEE" w:rsidRDefault="00F454D9"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2.86</w:t>
            </w:r>
          </w:p>
        </w:tc>
      </w:tr>
      <w:tr w:rsidR="00233065" w:rsidRPr="00EA4EC3" w14:paraId="050C4756" w14:textId="77777777" w:rsidTr="009F3430">
        <w:trPr>
          <w:trHeight w:val="300"/>
        </w:trPr>
        <w:tc>
          <w:tcPr>
            <w:tcW w:w="1545" w:type="dxa"/>
            <w:tcBorders>
              <w:top w:val="nil"/>
              <w:left w:val="nil"/>
              <w:bottom w:val="nil"/>
              <w:right w:val="nil"/>
            </w:tcBorders>
            <w:shd w:val="clear" w:color="auto" w:fill="auto"/>
            <w:noWrap/>
            <w:hideMark/>
          </w:tcPr>
          <w:p w14:paraId="691DAF89"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1.33</w:t>
            </w:r>
          </w:p>
        </w:tc>
        <w:tc>
          <w:tcPr>
            <w:tcW w:w="1350" w:type="dxa"/>
            <w:tcBorders>
              <w:top w:val="nil"/>
              <w:left w:val="nil"/>
              <w:bottom w:val="nil"/>
              <w:right w:val="nil"/>
            </w:tcBorders>
            <w:shd w:val="clear" w:color="auto" w:fill="auto"/>
            <w:noWrap/>
            <w:hideMark/>
          </w:tcPr>
          <w:p w14:paraId="32E3FCDA" w14:textId="50E3111C" w:rsidR="00233065" w:rsidRPr="00894FEE" w:rsidRDefault="00F454D9"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3</w:t>
            </w:r>
          </w:p>
        </w:tc>
        <w:tc>
          <w:tcPr>
            <w:tcW w:w="1231" w:type="dxa"/>
            <w:tcBorders>
              <w:top w:val="nil"/>
              <w:left w:val="nil"/>
              <w:bottom w:val="nil"/>
              <w:right w:val="nil"/>
            </w:tcBorders>
            <w:shd w:val="clear" w:color="auto" w:fill="auto"/>
            <w:noWrap/>
            <w:hideMark/>
          </w:tcPr>
          <w:p w14:paraId="6F68081E" w14:textId="215A810B" w:rsidR="00233065" w:rsidRPr="00894FEE" w:rsidRDefault="00F454D9"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8.57</w:t>
            </w:r>
          </w:p>
        </w:tc>
      </w:tr>
      <w:tr w:rsidR="00233065" w:rsidRPr="00EA4EC3" w14:paraId="48482BAD" w14:textId="77777777" w:rsidTr="009F3430">
        <w:trPr>
          <w:trHeight w:val="300"/>
        </w:trPr>
        <w:tc>
          <w:tcPr>
            <w:tcW w:w="1545" w:type="dxa"/>
            <w:tcBorders>
              <w:top w:val="nil"/>
              <w:left w:val="nil"/>
              <w:bottom w:val="nil"/>
              <w:right w:val="nil"/>
            </w:tcBorders>
            <w:shd w:val="clear" w:color="auto" w:fill="auto"/>
            <w:noWrap/>
            <w:hideMark/>
          </w:tcPr>
          <w:p w14:paraId="1EE40C53"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1.67</w:t>
            </w:r>
          </w:p>
        </w:tc>
        <w:tc>
          <w:tcPr>
            <w:tcW w:w="1350" w:type="dxa"/>
            <w:tcBorders>
              <w:top w:val="nil"/>
              <w:left w:val="nil"/>
              <w:bottom w:val="nil"/>
              <w:right w:val="nil"/>
            </w:tcBorders>
            <w:shd w:val="clear" w:color="auto" w:fill="auto"/>
            <w:noWrap/>
            <w:hideMark/>
          </w:tcPr>
          <w:p w14:paraId="2DB98E8B" w14:textId="501214C6" w:rsidR="00233065" w:rsidRPr="00894FEE" w:rsidRDefault="00F454D9"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6</w:t>
            </w:r>
          </w:p>
        </w:tc>
        <w:tc>
          <w:tcPr>
            <w:tcW w:w="1231" w:type="dxa"/>
            <w:tcBorders>
              <w:top w:val="nil"/>
              <w:left w:val="nil"/>
              <w:bottom w:val="nil"/>
              <w:right w:val="nil"/>
            </w:tcBorders>
            <w:shd w:val="clear" w:color="auto" w:fill="auto"/>
            <w:noWrap/>
            <w:hideMark/>
          </w:tcPr>
          <w:p w14:paraId="429E26ED" w14:textId="793BB019" w:rsidR="00233065" w:rsidRPr="00894FEE" w:rsidRDefault="00366A8D" w:rsidP="00F454D9">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w:t>
            </w:r>
            <w:r w:rsidR="00F454D9" w:rsidRPr="00894FEE">
              <w:rPr>
                <w:rFonts w:asciiTheme="minorHAnsi" w:eastAsia="Times New Roman" w:hAnsiTheme="minorHAnsi"/>
                <w:color w:val="000000"/>
                <w:highlight w:val="green"/>
                <w:lang w:val="en-GB"/>
              </w:rPr>
              <w:t>7</w:t>
            </w:r>
            <w:r w:rsidR="00233065" w:rsidRPr="00894FEE">
              <w:rPr>
                <w:rFonts w:asciiTheme="minorHAnsi" w:eastAsia="Times New Roman" w:hAnsiTheme="minorHAnsi"/>
                <w:color w:val="000000"/>
                <w:highlight w:val="green"/>
                <w:lang w:val="en-GB"/>
              </w:rPr>
              <w:t>.</w:t>
            </w:r>
            <w:r w:rsidR="00F454D9" w:rsidRPr="00894FEE">
              <w:rPr>
                <w:rFonts w:asciiTheme="minorHAnsi" w:eastAsia="Times New Roman" w:hAnsiTheme="minorHAnsi"/>
                <w:color w:val="000000"/>
                <w:highlight w:val="green"/>
                <w:lang w:val="en-GB"/>
              </w:rPr>
              <w:t>14</w:t>
            </w:r>
          </w:p>
        </w:tc>
      </w:tr>
      <w:tr w:rsidR="00233065" w:rsidRPr="00EA4EC3" w14:paraId="4A14A3BE" w14:textId="77777777" w:rsidTr="009F3430">
        <w:trPr>
          <w:trHeight w:val="300"/>
        </w:trPr>
        <w:tc>
          <w:tcPr>
            <w:tcW w:w="1545" w:type="dxa"/>
            <w:tcBorders>
              <w:top w:val="nil"/>
              <w:left w:val="nil"/>
              <w:bottom w:val="nil"/>
              <w:right w:val="nil"/>
            </w:tcBorders>
            <w:shd w:val="clear" w:color="auto" w:fill="auto"/>
            <w:noWrap/>
            <w:hideMark/>
          </w:tcPr>
          <w:p w14:paraId="13C05847"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w:t>
            </w:r>
          </w:p>
        </w:tc>
        <w:tc>
          <w:tcPr>
            <w:tcW w:w="1350" w:type="dxa"/>
            <w:tcBorders>
              <w:top w:val="nil"/>
              <w:left w:val="nil"/>
              <w:bottom w:val="nil"/>
              <w:right w:val="nil"/>
            </w:tcBorders>
            <w:shd w:val="clear" w:color="auto" w:fill="auto"/>
            <w:noWrap/>
            <w:hideMark/>
          </w:tcPr>
          <w:p w14:paraId="550759C2" w14:textId="185E2A9E" w:rsidR="00233065" w:rsidRPr="00894FEE" w:rsidRDefault="00366A8D"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8</w:t>
            </w:r>
          </w:p>
        </w:tc>
        <w:tc>
          <w:tcPr>
            <w:tcW w:w="1231" w:type="dxa"/>
            <w:tcBorders>
              <w:top w:val="nil"/>
              <w:left w:val="nil"/>
              <w:bottom w:val="nil"/>
              <w:right w:val="nil"/>
            </w:tcBorders>
            <w:shd w:val="clear" w:color="auto" w:fill="auto"/>
            <w:noWrap/>
            <w:hideMark/>
          </w:tcPr>
          <w:p w14:paraId="160B49A3" w14:textId="0BFB0BA7" w:rsidR="00233065" w:rsidRPr="00894FEE" w:rsidRDefault="00233065" w:rsidP="00F454D9">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w:t>
            </w:r>
            <w:r w:rsidR="00F454D9" w:rsidRPr="00894FEE">
              <w:rPr>
                <w:rFonts w:asciiTheme="minorHAnsi" w:eastAsia="Times New Roman" w:hAnsiTheme="minorHAnsi"/>
                <w:color w:val="000000"/>
                <w:highlight w:val="green"/>
                <w:lang w:val="en-GB"/>
              </w:rPr>
              <w:t>2</w:t>
            </w:r>
            <w:r w:rsidR="00366A8D" w:rsidRPr="00894FEE">
              <w:rPr>
                <w:rFonts w:asciiTheme="minorHAnsi" w:eastAsia="Times New Roman" w:hAnsiTheme="minorHAnsi"/>
                <w:color w:val="000000"/>
                <w:highlight w:val="green"/>
                <w:lang w:val="en-GB"/>
              </w:rPr>
              <w:t>.</w:t>
            </w:r>
            <w:r w:rsidR="00F454D9" w:rsidRPr="00894FEE">
              <w:rPr>
                <w:rFonts w:asciiTheme="minorHAnsi" w:eastAsia="Times New Roman" w:hAnsiTheme="minorHAnsi"/>
                <w:color w:val="000000"/>
                <w:highlight w:val="green"/>
                <w:lang w:val="en-GB"/>
              </w:rPr>
              <w:t>86</w:t>
            </w:r>
          </w:p>
        </w:tc>
      </w:tr>
      <w:tr w:rsidR="00233065" w:rsidRPr="00EA4EC3" w14:paraId="6423EB9B" w14:textId="77777777" w:rsidTr="009F3430">
        <w:trPr>
          <w:trHeight w:val="300"/>
        </w:trPr>
        <w:tc>
          <w:tcPr>
            <w:tcW w:w="1545" w:type="dxa"/>
            <w:tcBorders>
              <w:top w:val="nil"/>
              <w:left w:val="nil"/>
              <w:bottom w:val="nil"/>
              <w:right w:val="nil"/>
            </w:tcBorders>
            <w:shd w:val="clear" w:color="auto" w:fill="auto"/>
            <w:noWrap/>
            <w:hideMark/>
          </w:tcPr>
          <w:p w14:paraId="14DA8C57"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2.33</w:t>
            </w:r>
          </w:p>
        </w:tc>
        <w:tc>
          <w:tcPr>
            <w:tcW w:w="1350" w:type="dxa"/>
            <w:tcBorders>
              <w:top w:val="nil"/>
              <w:left w:val="nil"/>
              <w:bottom w:val="nil"/>
              <w:right w:val="nil"/>
            </w:tcBorders>
            <w:shd w:val="clear" w:color="auto" w:fill="auto"/>
            <w:noWrap/>
            <w:hideMark/>
          </w:tcPr>
          <w:p w14:paraId="1F4690B1" w14:textId="77777777" w:rsidR="00233065" w:rsidRPr="00894FEE" w:rsidRDefault="00233065"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8</w:t>
            </w:r>
          </w:p>
        </w:tc>
        <w:tc>
          <w:tcPr>
            <w:tcW w:w="1231" w:type="dxa"/>
            <w:tcBorders>
              <w:top w:val="nil"/>
              <w:left w:val="nil"/>
              <w:bottom w:val="nil"/>
              <w:right w:val="nil"/>
            </w:tcBorders>
            <w:shd w:val="clear" w:color="auto" w:fill="auto"/>
            <w:noWrap/>
            <w:hideMark/>
          </w:tcPr>
          <w:p w14:paraId="71299AC8" w14:textId="0B87EF80" w:rsidR="00233065" w:rsidRPr="00894FEE" w:rsidRDefault="00233065" w:rsidP="00F454D9">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w:t>
            </w:r>
            <w:r w:rsidR="00F454D9" w:rsidRPr="00894FEE">
              <w:rPr>
                <w:rFonts w:asciiTheme="minorHAnsi" w:eastAsia="Times New Roman" w:hAnsiTheme="minorHAnsi"/>
                <w:color w:val="000000"/>
                <w:highlight w:val="green"/>
                <w:lang w:val="en-GB"/>
              </w:rPr>
              <w:t>2</w:t>
            </w:r>
            <w:r w:rsidRPr="00894FEE">
              <w:rPr>
                <w:rFonts w:asciiTheme="minorHAnsi" w:eastAsia="Times New Roman" w:hAnsiTheme="minorHAnsi"/>
                <w:color w:val="000000"/>
                <w:highlight w:val="green"/>
                <w:lang w:val="en-GB"/>
              </w:rPr>
              <w:t>.</w:t>
            </w:r>
            <w:r w:rsidR="00F454D9" w:rsidRPr="00894FEE">
              <w:rPr>
                <w:rFonts w:asciiTheme="minorHAnsi" w:eastAsia="Times New Roman" w:hAnsiTheme="minorHAnsi"/>
                <w:color w:val="000000"/>
                <w:highlight w:val="green"/>
                <w:lang w:val="en-GB"/>
              </w:rPr>
              <w:t>86</w:t>
            </w:r>
          </w:p>
        </w:tc>
      </w:tr>
      <w:tr w:rsidR="00233065" w:rsidRPr="00EA4EC3" w14:paraId="043A4A34" w14:textId="77777777" w:rsidTr="009F3430">
        <w:trPr>
          <w:trHeight w:val="300"/>
        </w:trPr>
        <w:tc>
          <w:tcPr>
            <w:tcW w:w="1545" w:type="dxa"/>
            <w:tcBorders>
              <w:top w:val="nil"/>
              <w:left w:val="nil"/>
              <w:bottom w:val="nil"/>
              <w:right w:val="nil"/>
            </w:tcBorders>
            <w:shd w:val="clear" w:color="auto" w:fill="auto"/>
            <w:noWrap/>
            <w:hideMark/>
          </w:tcPr>
          <w:p w14:paraId="51128A60"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2.66</w:t>
            </w:r>
          </w:p>
        </w:tc>
        <w:tc>
          <w:tcPr>
            <w:tcW w:w="1350" w:type="dxa"/>
            <w:tcBorders>
              <w:top w:val="nil"/>
              <w:left w:val="nil"/>
              <w:bottom w:val="nil"/>
              <w:right w:val="nil"/>
            </w:tcBorders>
            <w:shd w:val="clear" w:color="auto" w:fill="auto"/>
            <w:noWrap/>
            <w:hideMark/>
          </w:tcPr>
          <w:p w14:paraId="4F536263" w14:textId="6DFE2E19" w:rsidR="00233065" w:rsidRPr="00894FEE" w:rsidRDefault="00F454D9"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6</w:t>
            </w:r>
          </w:p>
        </w:tc>
        <w:tc>
          <w:tcPr>
            <w:tcW w:w="1231" w:type="dxa"/>
            <w:tcBorders>
              <w:top w:val="nil"/>
              <w:left w:val="nil"/>
              <w:bottom w:val="nil"/>
              <w:right w:val="nil"/>
            </w:tcBorders>
            <w:shd w:val="clear" w:color="auto" w:fill="auto"/>
            <w:noWrap/>
            <w:hideMark/>
          </w:tcPr>
          <w:p w14:paraId="4CF23DD1" w14:textId="11A1438C" w:rsidR="00233065" w:rsidRPr="00894FEE" w:rsidRDefault="00366A8D" w:rsidP="00F454D9">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1</w:t>
            </w:r>
            <w:r w:rsidR="00F454D9" w:rsidRPr="00894FEE">
              <w:rPr>
                <w:rFonts w:asciiTheme="minorHAnsi" w:eastAsia="Times New Roman" w:hAnsiTheme="minorHAnsi"/>
                <w:color w:val="000000"/>
                <w:highlight w:val="green"/>
                <w:lang w:val="en-GB"/>
              </w:rPr>
              <w:t>7</w:t>
            </w:r>
            <w:r w:rsidRPr="00894FEE">
              <w:rPr>
                <w:rFonts w:asciiTheme="minorHAnsi" w:eastAsia="Times New Roman" w:hAnsiTheme="minorHAnsi"/>
                <w:color w:val="000000"/>
                <w:highlight w:val="green"/>
                <w:lang w:val="en-GB"/>
              </w:rPr>
              <w:t>.</w:t>
            </w:r>
            <w:r w:rsidR="00F454D9" w:rsidRPr="00894FEE">
              <w:rPr>
                <w:rFonts w:asciiTheme="minorHAnsi" w:eastAsia="Times New Roman" w:hAnsiTheme="minorHAnsi"/>
                <w:color w:val="000000"/>
                <w:highlight w:val="green"/>
                <w:lang w:val="en-GB"/>
              </w:rPr>
              <w:t>14</w:t>
            </w:r>
          </w:p>
        </w:tc>
      </w:tr>
      <w:tr w:rsidR="00233065" w:rsidRPr="00EA4EC3" w14:paraId="3FF7BFAF" w14:textId="77777777" w:rsidTr="009F3430">
        <w:trPr>
          <w:trHeight w:val="300"/>
        </w:trPr>
        <w:tc>
          <w:tcPr>
            <w:tcW w:w="1545" w:type="dxa"/>
            <w:tcBorders>
              <w:top w:val="nil"/>
              <w:left w:val="nil"/>
              <w:bottom w:val="nil"/>
              <w:right w:val="nil"/>
            </w:tcBorders>
            <w:shd w:val="clear" w:color="auto" w:fill="auto"/>
            <w:noWrap/>
            <w:hideMark/>
          </w:tcPr>
          <w:p w14:paraId="4B3D671C" w14:textId="77777777" w:rsidR="00233065" w:rsidRPr="00894FEE" w:rsidRDefault="00233065" w:rsidP="00E32007">
            <w:pPr>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3</w:t>
            </w:r>
          </w:p>
        </w:tc>
        <w:tc>
          <w:tcPr>
            <w:tcW w:w="1350" w:type="dxa"/>
            <w:tcBorders>
              <w:top w:val="nil"/>
              <w:left w:val="nil"/>
              <w:bottom w:val="nil"/>
              <w:right w:val="nil"/>
            </w:tcBorders>
            <w:shd w:val="clear" w:color="auto" w:fill="auto"/>
            <w:noWrap/>
            <w:hideMark/>
          </w:tcPr>
          <w:p w14:paraId="0DA97C2F" w14:textId="77777777" w:rsidR="00233065" w:rsidRPr="00894FEE" w:rsidRDefault="00233065" w:rsidP="00E32007">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3</w:t>
            </w:r>
          </w:p>
        </w:tc>
        <w:tc>
          <w:tcPr>
            <w:tcW w:w="1231" w:type="dxa"/>
            <w:tcBorders>
              <w:top w:val="nil"/>
              <w:left w:val="nil"/>
              <w:bottom w:val="nil"/>
              <w:right w:val="nil"/>
            </w:tcBorders>
            <w:shd w:val="clear" w:color="auto" w:fill="auto"/>
            <w:noWrap/>
            <w:hideMark/>
          </w:tcPr>
          <w:p w14:paraId="3A0DD6D7" w14:textId="1AA83D8F" w:rsidR="00233065" w:rsidRPr="00894FEE" w:rsidRDefault="00F454D9" w:rsidP="00F454D9">
            <w:pPr>
              <w:jc w:val="right"/>
              <w:rPr>
                <w:rFonts w:asciiTheme="minorHAnsi" w:eastAsia="Times New Roman" w:hAnsiTheme="minorHAnsi"/>
                <w:color w:val="000000"/>
                <w:highlight w:val="green"/>
                <w:lang w:val="en-GB"/>
              </w:rPr>
            </w:pPr>
            <w:r w:rsidRPr="00894FEE">
              <w:rPr>
                <w:rFonts w:asciiTheme="minorHAnsi" w:eastAsia="Times New Roman" w:hAnsiTheme="minorHAnsi"/>
                <w:color w:val="000000"/>
                <w:highlight w:val="green"/>
                <w:lang w:val="en-GB"/>
              </w:rPr>
              <w:t>8</w:t>
            </w:r>
            <w:r w:rsidR="00233065" w:rsidRPr="00894FEE">
              <w:rPr>
                <w:rFonts w:asciiTheme="minorHAnsi" w:eastAsia="Times New Roman" w:hAnsiTheme="minorHAnsi"/>
                <w:color w:val="000000"/>
                <w:highlight w:val="green"/>
                <w:lang w:val="en-GB"/>
              </w:rPr>
              <w:t>.</w:t>
            </w:r>
            <w:r w:rsidRPr="00894FEE">
              <w:rPr>
                <w:rFonts w:asciiTheme="minorHAnsi" w:eastAsia="Times New Roman" w:hAnsiTheme="minorHAnsi"/>
                <w:color w:val="000000"/>
                <w:highlight w:val="green"/>
                <w:lang w:val="en-GB"/>
              </w:rPr>
              <w:t>57</w:t>
            </w:r>
          </w:p>
        </w:tc>
      </w:tr>
      <w:tr w:rsidR="00233065" w:rsidRPr="00EA4EC3" w14:paraId="1738E233" w14:textId="77777777" w:rsidTr="009F3430">
        <w:trPr>
          <w:trHeight w:val="300"/>
        </w:trPr>
        <w:tc>
          <w:tcPr>
            <w:tcW w:w="1545" w:type="dxa"/>
            <w:tcBorders>
              <w:top w:val="single" w:sz="4" w:space="0" w:color="auto"/>
              <w:left w:val="nil"/>
              <w:bottom w:val="nil"/>
              <w:right w:val="nil"/>
            </w:tcBorders>
            <w:shd w:val="clear" w:color="auto" w:fill="auto"/>
            <w:noWrap/>
            <w:hideMark/>
          </w:tcPr>
          <w:p w14:paraId="1E8184A7" w14:textId="77777777" w:rsidR="00233065" w:rsidRPr="00EA4EC3" w:rsidRDefault="00233065"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50" w:type="dxa"/>
            <w:tcBorders>
              <w:top w:val="single" w:sz="4" w:space="0" w:color="auto"/>
              <w:left w:val="nil"/>
              <w:bottom w:val="nil"/>
              <w:right w:val="nil"/>
            </w:tcBorders>
            <w:shd w:val="clear" w:color="auto" w:fill="auto"/>
            <w:noWrap/>
            <w:hideMark/>
          </w:tcPr>
          <w:p w14:paraId="69CAB99B" w14:textId="5C6C0150" w:rsidR="00233065" w:rsidRPr="00EA4EC3" w:rsidRDefault="00233065" w:rsidP="00F454D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F454D9" w:rsidRPr="00EA4EC3">
              <w:rPr>
                <w:rFonts w:asciiTheme="minorHAnsi" w:eastAsia="Times New Roman" w:hAnsiTheme="minorHAnsi"/>
                <w:color w:val="000000"/>
                <w:lang w:val="en-GB"/>
              </w:rPr>
              <w:t>5</w:t>
            </w:r>
          </w:p>
        </w:tc>
        <w:tc>
          <w:tcPr>
            <w:tcW w:w="1231" w:type="dxa"/>
            <w:tcBorders>
              <w:top w:val="single" w:sz="4" w:space="0" w:color="auto"/>
              <w:left w:val="nil"/>
              <w:bottom w:val="nil"/>
              <w:right w:val="nil"/>
            </w:tcBorders>
            <w:shd w:val="clear" w:color="auto" w:fill="auto"/>
            <w:noWrap/>
            <w:hideMark/>
          </w:tcPr>
          <w:p w14:paraId="213F5F54" w14:textId="77777777" w:rsidR="00233065" w:rsidRPr="00EA4EC3" w:rsidRDefault="00233065"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178A2A26" w14:textId="77777777" w:rsidR="00C61C6A" w:rsidRPr="00EA4EC3" w:rsidRDefault="00C61C6A" w:rsidP="000D795E">
      <w:pPr>
        <w:jc w:val="both"/>
        <w:rPr>
          <w:rFonts w:asciiTheme="minorHAnsi" w:hAnsiTheme="minorHAnsi"/>
          <w:lang w:val="en-GB"/>
        </w:rPr>
      </w:pPr>
    </w:p>
    <w:p w14:paraId="57D3EA68" w14:textId="77777777" w:rsidR="005A7010" w:rsidRDefault="005A7010" w:rsidP="000D795E">
      <w:pPr>
        <w:jc w:val="both"/>
        <w:rPr>
          <w:rFonts w:asciiTheme="minorHAnsi" w:hAnsiTheme="minorHAnsi"/>
          <w:lang w:val="en-GB"/>
        </w:rPr>
      </w:pPr>
    </w:p>
    <w:p w14:paraId="3DE8C3A6" w14:textId="77777777" w:rsidR="001033EC" w:rsidRPr="00EA4EC3" w:rsidRDefault="001033EC" w:rsidP="000D795E">
      <w:pPr>
        <w:jc w:val="both"/>
        <w:rPr>
          <w:rFonts w:asciiTheme="minorHAnsi" w:hAnsiTheme="minorHAnsi"/>
          <w:lang w:val="en-GB"/>
        </w:rPr>
      </w:pPr>
    </w:p>
    <w:p w14:paraId="07ABBBA0" w14:textId="7C407C6C" w:rsidR="00FB103A" w:rsidRPr="00EA4EC3" w:rsidRDefault="00FB103A" w:rsidP="00FB103A">
      <w:pPr>
        <w:jc w:val="both"/>
        <w:rPr>
          <w:rFonts w:asciiTheme="minorHAnsi" w:hAnsiTheme="minorHAnsi"/>
          <w:b/>
          <w:lang w:val="en-GB"/>
        </w:rPr>
      </w:pPr>
      <w:r w:rsidRPr="00EA4EC3">
        <w:rPr>
          <w:rFonts w:asciiTheme="minorHAnsi" w:hAnsiTheme="minorHAnsi"/>
          <w:b/>
          <w:lang w:val="en-GB"/>
        </w:rPr>
        <w:t>V0</w:t>
      </w:r>
      <w:r w:rsidR="004B2B01" w:rsidRPr="00EA4EC3">
        <w:rPr>
          <w:rFonts w:asciiTheme="minorHAnsi" w:hAnsiTheme="minorHAnsi"/>
          <w:b/>
          <w:lang w:val="en-GB"/>
        </w:rPr>
        <w:t>59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Target Country_1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(string)</w:t>
      </w:r>
    </w:p>
    <w:p w14:paraId="6249AFDB" w14:textId="77777777" w:rsidR="00FB103A" w:rsidRPr="00EA4EC3" w:rsidRDefault="00FB103A" w:rsidP="00FB103A">
      <w:pPr>
        <w:jc w:val="both"/>
        <w:rPr>
          <w:rFonts w:asciiTheme="minorHAnsi" w:hAnsiTheme="minorHAnsi"/>
          <w:lang w:val="en-GB"/>
        </w:rPr>
      </w:pPr>
    </w:p>
    <w:p w14:paraId="67D481B0" w14:textId="4908462C" w:rsidR="00FB103A" w:rsidRPr="00EA4EC3" w:rsidRDefault="00FB103A" w:rsidP="00FB103A">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First </w:t>
      </w:r>
      <w:r w:rsidRPr="00EA4EC3">
        <w:rPr>
          <w:rFonts w:asciiTheme="minorHAnsi" w:hAnsiTheme="minorHAnsi"/>
          <w:lang w:val="en-GB"/>
        </w:rPr>
        <w:t>target country of the EU operation. In case</w:t>
      </w:r>
      <w:r w:rsidR="00A83D67" w:rsidRPr="00EA4EC3">
        <w:rPr>
          <w:rFonts w:asciiTheme="minorHAnsi" w:hAnsiTheme="minorHAnsi"/>
          <w:lang w:val="en-GB"/>
        </w:rPr>
        <w:t>s in which</w:t>
      </w:r>
      <w:r w:rsidRPr="00EA4EC3">
        <w:rPr>
          <w:rFonts w:asciiTheme="minorHAnsi" w:hAnsiTheme="minorHAnsi"/>
          <w:lang w:val="en-GB"/>
        </w:rPr>
        <w:t xml:space="preserve"> the op</w:t>
      </w:r>
      <w:r w:rsidR="001F1C3A" w:rsidRPr="00EA4EC3">
        <w:rPr>
          <w:rFonts w:asciiTheme="minorHAnsi" w:hAnsiTheme="minorHAnsi"/>
          <w:lang w:val="en-GB"/>
        </w:rPr>
        <w:t>eration</w:t>
      </w:r>
      <w:r w:rsidR="00A83D67" w:rsidRPr="00EA4EC3">
        <w:rPr>
          <w:rFonts w:asciiTheme="minorHAnsi" w:hAnsiTheme="minorHAnsi"/>
          <w:lang w:val="en-GB"/>
        </w:rPr>
        <w:t xml:space="preserve"> or mission</w:t>
      </w:r>
      <w:r w:rsidR="001F1C3A" w:rsidRPr="00EA4EC3">
        <w:rPr>
          <w:rFonts w:asciiTheme="minorHAnsi" w:hAnsiTheme="minorHAnsi"/>
          <w:lang w:val="en-GB"/>
        </w:rPr>
        <w:t xml:space="preserve"> </w:t>
      </w:r>
      <w:r w:rsidR="00A83D67" w:rsidRPr="00EA4EC3">
        <w:rPr>
          <w:rFonts w:asciiTheme="minorHAnsi" w:hAnsiTheme="minorHAnsi"/>
          <w:lang w:val="en-GB"/>
        </w:rPr>
        <w:t xml:space="preserve">is deployed in </w:t>
      </w:r>
      <w:r w:rsidR="007E040F" w:rsidRPr="00EA4EC3">
        <w:rPr>
          <w:rFonts w:asciiTheme="minorHAnsi" w:hAnsiTheme="minorHAnsi"/>
          <w:lang w:val="en-GB"/>
        </w:rPr>
        <w:t xml:space="preserve">multiple </w:t>
      </w:r>
      <w:r w:rsidR="001F1C3A" w:rsidRPr="00EA4EC3">
        <w:rPr>
          <w:rFonts w:asciiTheme="minorHAnsi" w:hAnsiTheme="minorHAnsi"/>
          <w:lang w:val="en-GB"/>
        </w:rPr>
        <w:t>countries</w:t>
      </w:r>
      <w:r w:rsidR="00A83D67" w:rsidRPr="00EA4EC3">
        <w:rPr>
          <w:rFonts w:asciiTheme="minorHAnsi" w:hAnsiTheme="minorHAnsi"/>
          <w:lang w:val="en-GB"/>
        </w:rPr>
        <w:t>,</w:t>
      </w:r>
      <w:r w:rsidRPr="00EA4EC3">
        <w:rPr>
          <w:rFonts w:asciiTheme="minorHAnsi" w:hAnsiTheme="minorHAnsi"/>
          <w:lang w:val="en-GB"/>
        </w:rPr>
        <w:t xml:space="preserve"> this is the main destination in terms of personnel, troops, resources, activity, etc. </w:t>
      </w:r>
    </w:p>
    <w:p w14:paraId="74275441" w14:textId="3F0ADFDA" w:rsidR="00FB103A" w:rsidRDefault="00FB103A" w:rsidP="00FB103A">
      <w:pPr>
        <w:jc w:val="both"/>
        <w:rPr>
          <w:rFonts w:asciiTheme="minorHAnsi" w:hAnsiTheme="minorHAnsi"/>
          <w:lang w:val="en-GB"/>
        </w:rPr>
      </w:pPr>
      <w:r w:rsidRPr="00EA4EC3">
        <w:rPr>
          <w:rFonts w:asciiTheme="minorHAnsi" w:hAnsiTheme="minorHAnsi"/>
          <w:lang w:val="en-GB"/>
        </w:rPr>
        <w:t xml:space="preserve">   </w:t>
      </w:r>
    </w:p>
    <w:p w14:paraId="218DF244"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1F3A8A6F" w14:textId="23DD8ECE" w:rsidR="00F66347" w:rsidRDefault="00F66347" w:rsidP="00FB103A">
      <w:pPr>
        <w:jc w:val="both"/>
        <w:rPr>
          <w:rFonts w:asciiTheme="minorHAnsi" w:hAnsiTheme="minorHAnsi"/>
          <w:lang w:val="en-GB"/>
        </w:rPr>
      </w:pPr>
    </w:p>
    <w:p w14:paraId="05BC3D72" w14:textId="77777777" w:rsidR="00F66347" w:rsidRPr="00EA4EC3" w:rsidRDefault="00F66347" w:rsidP="00FB103A">
      <w:pPr>
        <w:jc w:val="both"/>
        <w:rPr>
          <w:rFonts w:asciiTheme="minorHAnsi" w:hAnsiTheme="minorHAnsi"/>
          <w:lang w:val="en-GB"/>
        </w:rPr>
      </w:pPr>
    </w:p>
    <w:p w14:paraId="23D83288" w14:textId="350CBDA6" w:rsidR="00FB103A" w:rsidRPr="00EA4EC3" w:rsidRDefault="00FB103A" w:rsidP="00FB103A">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Nominal/string</w:t>
      </w:r>
    </w:p>
    <w:p w14:paraId="2A7FB166" w14:textId="77777777" w:rsidR="00C61C6A" w:rsidRPr="00EA4EC3" w:rsidRDefault="00C61C6A" w:rsidP="000D795E">
      <w:pPr>
        <w:jc w:val="both"/>
        <w:rPr>
          <w:rFonts w:asciiTheme="minorHAnsi" w:hAnsiTheme="minorHAnsi"/>
          <w:lang w:val="en-GB"/>
        </w:rPr>
      </w:pPr>
    </w:p>
    <w:p w14:paraId="165AE36A" w14:textId="77777777" w:rsidR="00FB103A" w:rsidRPr="00EA4EC3" w:rsidRDefault="00FB103A" w:rsidP="00FB103A">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FC5555E" w14:textId="77777777" w:rsidR="00C61C6A" w:rsidRPr="00EA4EC3" w:rsidRDefault="00C61C6A" w:rsidP="000D795E">
      <w:pPr>
        <w:jc w:val="both"/>
        <w:rPr>
          <w:rFonts w:asciiTheme="minorHAnsi" w:hAnsiTheme="minorHAnsi"/>
          <w:lang w:val="en-GB"/>
        </w:rPr>
      </w:pPr>
    </w:p>
    <w:tbl>
      <w:tblPr>
        <w:tblW w:w="5580" w:type="dxa"/>
        <w:tblInd w:w="55" w:type="dxa"/>
        <w:tblCellMar>
          <w:left w:w="70" w:type="dxa"/>
          <w:right w:w="70" w:type="dxa"/>
        </w:tblCellMar>
        <w:tblLook w:val="04A0" w:firstRow="1" w:lastRow="0" w:firstColumn="1" w:lastColumn="0" w:noHBand="0" w:noVBand="1"/>
      </w:tblPr>
      <w:tblGrid>
        <w:gridCol w:w="2980"/>
        <w:gridCol w:w="1308"/>
        <w:gridCol w:w="1300"/>
      </w:tblGrid>
      <w:tr w:rsidR="0049501D" w:rsidRPr="00EA4EC3" w14:paraId="63FA25BB" w14:textId="77777777" w:rsidTr="0049501D">
        <w:trPr>
          <w:trHeight w:val="600"/>
        </w:trPr>
        <w:tc>
          <w:tcPr>
            <w:tcW w:w="2980" w:type="dxa"/>
            <w:tcBorders>
              <w:top w:val="nil"/>
              <w:left w:val="nil"/>
              <w:bottom w:val="single" w:sz="4" w:space="0" w:color="auto"/>
              <w:right w:val="nil"/>
            </w:tcBorders>
            <w:shd w:val="clear" w:color="auto" w:fill="auto"/>
            <w:hideMark/>
          </w:tcPr>
          <w:p w14:paraId="5B0F3E27" w14:textId="77777777" w:rsidR="0049501D" w:rsidRPr="00EA4EC3" w:rsidRDefault="0049501D" w:rsidP="0049501D">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Country_1 Unicode (String)</w:t>
            </w:r>
          </w:p>
        </w:tc>
        <w:tc>
          <w:tcPr>
            <w:tcW w:w="1300" w:type="dxa"/>
            <w:tcBorders>
              <w:top w:val="nil"/>
              <w:left w:val="nil"/>
              <w:bottom w:val="single" w:sz="4" w:space="0" w:color="auto"/>
              <w:right w:val="nil"/>
            </w:tcBorders>
            <w:shd w:val="clear" w:color="auto" w:fill="auto"/>
            <w:hideMark/>
          </w:tcPr>
          <w:p w14:paraId="72D05560" w14:textId="77777777" w:rsidR="0049501D" w:rsidRPr="00EA4EC3" w:rsidRDefault="0049501D"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3D6843B4" w14:textId="77777777" w:rsidR="0049501D" w:rsidRPr="00EA4EC3" w:rsidRDefault="0049501D"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AF2ED4" w:rsidRPr="00EA4EC3" w14:paraId="45BC0BBA" w14:textId="77777777" w:rsidTr="00097BC4">
        <w:trPr>
          <w:trHeight w:val="300"/>
        </w:trPr>
        <w:tc>
          <w:tcPr>
            <w:tcW w:w="2980" w:type="dxa"/>
            <w:tcBorders>
              <w:top w:val="nil"/>
              <w:left w:val="nil"/>
              <w:bottom w:val="nil"/>
              <w:right w:val="nil"/>
            </w:tcBorders>
            <w:shd w:val="clear" w:color="auto" w:fill="auto"/>
            <w:hideMark/>
          </w:tcPr>
          <w:p w14:paraId="0E8672DE"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Afghanistan</w:t>
            </w:r>
          </w:p>
        </w:tc>
        <w:tc>
          <w:tcPr>
            <w:tcW w:w="1300" w:type="dxa"/>
            <w:tcBorders>
              <w:top w:val="nil"/>
              <w:left w:val="nil"/>
              <w:bottom w:val="nil"/>
              <w:right w:val="nil"/>
            </w:tcBorders>
            <w:shd w:val="clear" w:color="auto" w:fill="auto"/>
            <w:hideMark/>
          </w:tcPr>
          <w:p w14:paraId="56F172C2"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07CC5A97" w14:textId="704AFF9B"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7FBE3FA8" w14:textId="77777777" w:rsidTr="00097BC4">
        <w:trPr>
          <w:trHeight w:val="300"/>
        </w:trPr>
        <w:tc>
          <w:tcPr>
            <w:tcW w:w="2980" w:type="dxa"/>
            <w:tcBorders>
              <w:top w:val="nil"/>
              <w:left w:val="nil"/>
              <w:bottom w:val="nil"/>
              <w:right w:val="nil"/>
            </w:tcBorders>
            <w:shd w:val="clear" w:color="auto" w:fill="auto"/>
            <w:hideMark/>
          </w:tcPr>
          <w:p w14:paraId="5A1AB33D"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Bosnia and Herzegovina</w:t>
            </w:r>
          </w:p>
        </w:tc>
        <w:tc>
          <w:tcPr>
            <w:tcW w:w="1300" w:type="dxa"/>
            <w:tcBorders>
              <w:top w:val="nil"/>
              <w:left w:val="nil"/>
              <w:bottom w:val="nil"/>
              <w:right w:val="nil"/>
            </w:tcBorders>
            <w:shd w:val="clear" w:color="auto" w:fill="auto"/>
            <w:hideMark/>
          </w:tcPr>
          <w:p w14:paraId="4D5B0EBD"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vAlign w:val="bottom"/>
            <w:hideMark/>
          </w:tcPr>
          <w:p w14:paraId="395151DC" w14:textId="1E5BE6C2"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AF2ED4" w:rsidRPr="00EA4EC3" w14:paraId="23DCED1C" w14:textId="77777777" w:rsidTr="00097BC4">
        <w:trPr>
          <w:trHeight w:val="300"/>
        </w:trPr>
        <w:tc>
          <w:tcPr>
            <w:tcW w:w="2980" w:type="dxa"/>
            <w:tcBorders>
              <w:top w:val="nil"/>
              <w:left w:val="nil"/>
              <w:bottom w:val="nil"/>
              <w:right w:val="nil"/>
            </w:tcBorders>
            <w:shd w:val="clear" w:color="auto" w:fill="auto"/>
            <w:hideMark/>
          </w:tcPr>
          <w:p w14:paraId="409D0EF6"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Central African Republic</w:t>
            </w:r>
          </w:p>
        </w:tc>
        <w:tc>
          <w:tcPr>
            <w:tcW w:w="1300" w:type="dxa"/>
            <w:tcBorders>
              <w:top w:val="nil"/>
              <w:left w:val="nil"/>
              <w:bottom w:val="nil"/>
              <w:right w:val="nil"/>
            </w:tcBorders>
            <w:shd w:val="clear" w:color="auto" w:fill="auto"/>
            <w:hideMark/>
          </w:tcPr>
          <w:p w14:paraId="6453C1D1" w14:textId="5862B5D5"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vAlign w:val="bottom"/>
            <w:hideMark/>
          </w:tcPr>
          <w:p w14:paraId="7C3F4F94" w14:textId="77E48E8A"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AF2ED4" w:rsidRPr="00EA4EC3" w14:paraId="56405B25" w14:textId="77777777" w:rsidTr="00097BC4">
        <w:trPr>
          <w:trHeight w:val="300"/>
        </w:trPr>
        <w:tc>
          <w:tcPr>
            <w:tcW w:w="2980" w:type="dxa"/>
            <w:tcBorders>
              <w:top w:val="nil"/>
              <w:left w:val="nil"/>
              <w:bottom w:val="nil"/>
              <w:right w:val="nil"/>
            </w:tcBorders>
            <w:shd w:val="clear" w:color="auto" w:fill="auto"/>
            <w:hideMark/>
          </w:tcPr>
          <w:p w14:paraId="6D8106E3"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Chad</w:t>
            </w:r>
          </w:p>
        </w:tc>
        <w:tc>
          <w:tcPr>
            <w:tcW w:w="1300" w:type="dxa"/>
            <w:tcBorders>
              <w:top w:val="nil"/>
              <w:left w:val="nil"/>
              <w:bottom w:val="nil"/>
              <w:right w:val="nil"/>
            </w:tcBorders>
            <w:shd w:val="clear" w:color="auto" w:fill="auto"/>
            <w:hideMark/>
          </w:tcPr>
          <w:p w14:paraId="09F229C1"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2A388B2F" w14:textId="4606595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4DD69890" w14:textId="77777777" w:rsidTr="00097BC4">
        <w:trPr>
          <w:trHeight w:val="365"/>
        </w:trPr>
        <w:tc>
          <w:tcPr>
            <w:tcW w:w="2980" w:type="dxa"/>
            <w:tcBorders>
              <w:top w:val="nil"/>
              <w:left w:val="nil"/>
              <w:bottom w:val="nil"/>
              <w:right w:val="nil"/>
            </w:tcBorders>
            <w:shd w:val="clear" w:color="auto" w:fill="auto"/>
            <w:hideMark/>
          </w:tcPr>
          <w:p w14:paraId="7DF588CF" w14:textId="660EA973"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Congo Democratic Republic </w:t>
            </w:r>
          </w:p>
        </w:tc>
        <w:tc>
          <w:tcPr>
            <w:tcW w:w="1300" w:type="dxa"/>
            <w:tcBorders>
              <w:top w:val="nil"/>
              <w:left w:val="nil"/>
              <w:bottom w:val="nil"/>
              <w:right w:val="nil"/>
            </w:tcBorders>
            <w:shd w:val="clear" w:color="auto" w:fill="auto"/>
            <w:hideMark/>
          </w:tcPr>
          <w:p w14:paraId="4F8E5C64"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vAlign w:val="bottom"/>
            <w:hideMark/>
          </w:tcPr>
          <w:p w14:paraId="237B5773" w14:textId="5AC8F78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14.29</w:t>
            </w:r>
          </w:p>
        </w:tc>
      </w:tr>
      <w:tr w:rsidR="00AF2ED4" w:rsidRPr="00EA4EC3" w14:paraId="70BC043D" w14:textId="77777777" w:rsidTr="00097BC4">
        <w:trPr>
          <w:trHeight w:val="300"/>
        </w:trPr>
        <w:tc>
          <w:tcPr>
            <w:tcW w:w="2980" w:type="dxa"/>
            <w:tcBorders>
              <w:top w:val="nil"/>
              <w:left w:val="nil"/>
              <w:bottom w:val="nil"/>
              <w:right w:val="nil"/>
            </w:tcBorders>
            <w:shd w:val="clear" w:color="auto" w:fill="auto"/>
            <w:hideMark/>
          </w:tcPr>
          <w:p w14:paraId="3CA7B896"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Georgia</w:t>
            </w:r>
          </w:p>
        </w:tc>
        <w:tc>
          <w:tcPr>
            <w:tcW w:w="1300" w:type="dxa"/>
            <w:tcBorders>
              <w:top w:val="nil"/>
              <w:left w:val="nil"/>
              <w:bottom w:val="nil"/>
              <w:right w:val="nil"/>
            </w:tcBorders>
            <w:shd w:val="clear" w:color="auto" w:fill="auto"/>
            <w:hideMark/>
          </w:tcPr>
          <w:p w14:paraId="09611808"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vAlign w:val="bottom"/>
            <w:hideMark/>
          </w:tcPr>
          <w:p w14:paraId="6CE38D98" w14:textId="4FFF0F60"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AF2ED4" w:rsidRPr="00EA4EC3" w14:paraId="7868ECDA" w14:textId="77777777" w:rsidTr="00097BC4">
        <w:trPr>
          <w:trHeight w:val="300"/>
        </w:trPr>
        <w:tc>
          <w:tcPr>
            <w:tcW w:w="2980" w:type="dxa"/>
            <w:tcBorders>
              <w:top w:val="nil"/>
              <w:left w:val="nil"/>
              <w:bottom w:val="nil"/>
              <w:right w:val="nil"/>
            </w:tcBorders>
            <w:shd w:val="clear" w:color="auto" w:fill="auto"/>
            <w:hideMark/>
          </w:tcPr>
          <w:p w14:paraId="77FB9A75"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Guinea-Bissau</w:t>
            </w:r>
          </w:p>
        </w:tc>
        <w:tc>
          <w:tcPr>
            <w:tcW w:w="1300" w:type="dxa"/>
            <w:tcBorders>
              <w:top w:val="nil"/>
              <w:left w:val="nil"/>
              <w:bottom w:val="nil"/>
              <w:right w:val="nil"/>
            </w:tcBorders>
            <w:shd w:val="clear" w:color="auto" w:fill="auto"/>
            <w:hideMark/>
          </w:tcPr>
          <w:p w14:paraId="0A6175EA"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57F54BC7" w14:textId="4C92D96E"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509396B4" w14:textId="77777777" w:rsidTr="00097BC4">
        <w:trPr>
          <w:trHeight w:val="300"/>
        </w:trPr>
        <w:tc>
          <w:tcPr>
            <w:tcW w:w="2980" w:type="dxa"/>
            <w:tcBorders>
              <w:top w:val="nil"/>
              <w:left w:val="nil"/>
              <w:bottom w:val="nil"/>
              <w:right w:val="nil"/>
            </w:tcBorders>
            <w:shd w:val="clear" w:color="auto" w:fill="auto"/>
            <w:hideMark/>
          </w:tcPr>
          <w:p w14:paraId="6C53660C"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Indonesia</w:t>
            </w:r>
          </w:p>
        </w:tc>
        <w:tc>
          <w:tcPr>
            <w:tcW w:w="1300" w:type="dxa"/>
            <w:tcBorders>
              <w:top w:val="nil"/>
              <w:left w:val="nil"/>
              <w:bottom w:val="nil"/>
              <w:right w:val="nil"/>
            </w:tcBorders>
            <w:shd w:val="clear" w:color="auto" w:fill="auto"/>
            <w:hideMark/>
          </w:tcPr>
          <w:p w14:paraId="567EC821"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58D077DF" w14:textId="3F299533"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7F10FD37" w14:textId="77777777" w:rsidTr="00097BC4">
        <w:trPr>
          <w:trHeight w:val="300"/>
        </w:trPr>
        <w:tc>
          <w:tcPr>
            <w:tcW w:w="2980" w:type="dxa"/>
            <w:tcBorders>
              <w:top w:val="nil"/>
              <w:left w:val="nil"/>
              <w:bottom w:val="nil"/>
              <w:right w:val="nil"/>
            </w:tcBorders>
            <w:shd w:val="clear" w:color="auto" w:fill="auto"/>
            <w:hideMark/>
          </w:tcPr>
          <w:p w14:paraId="4909586C"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Iraq</w:t>
            </w:r>
          </w:p>
        </w:tc>
        <w:tc>
          <w:tcPr>
            <w:tcW w:w="1300" w:type="dxa"/>
            <w:tcBorders>
              <w:top w:val="nil"/>
              <w:left w:val="nil"/>
              <w:bottom w:val="nil"/>
              <w:right w:val="nil"/>
            </w:tcBorders>
            <w:shd w:val="clear" w:color="auto" w:fill="auto"/>
            <w:hideMark/>
          </w:tcPr>
          <w:p w14:paraId="069209B2"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2B8A98B4" w14:textId="6F134B68"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5C6C4EC1" w14:textId="77777777" w:rsidTr="00097BC4">
        <w:trPr>
          <w:trHeight w:val="300"/>
        </w:trPr>
        <w:tc>
          <w:tcPr>
            <w:tcW w:w="2980" w:type="dxa"/>
            <w:tcBorders>
              <w:top w:val="nil"/>
              <w:left w:val="nil"/>
              <w:bottom w:val="nil"/>
              <w:right w:val="nil"/>
            </w:tcBorders>
            <w:shd w:val="clear" w:color="auto" w:fill="auto"/>
            <w:hideMark/>
          </w:tcPr>
          <w:p w14:paraId="49CF204A"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Libya</w:t>
            </w:r>
          </w:p>
        </w:tc>
        <w:tc>
          <w:tcPr>
            <w:tcW w:w="1300" w:type="dxa"/>
            <w:tcBorders>
              <w:top w:val="nil"/>
              <w:left w:val="nil"/>
              <w:bottom w:val="nil"/>
              <w:right w:val="nil"/>
            </w:tcBorders>
            <w:shd w:val="clear" w:color="auto" w:fill="auto"/>
            <w:hideMark/>
          </w:tcPr>
          <w:p w14:paraId="2A1693B8"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3F2DD5B5" w14:textId="1C8DD56B"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74F8807D" w14:textId="77777777" w:rsidTr="00097BC4">
        <w:trPr>
          <w:trHeight w:val="300"/>
        </w:trPr>
        <w:tc>
          <w:tcPr>
            <w:tcW w:w="2980" w:type="dxa"/>
            <w:tcBorders>
              <w:top w:val="nil"/>
              <w:left w:val="nil"/>
              <w:bottom w:val="nil"/>
              <w:right w:val="nil"/>
            </w:tcBorders>
            <w:shd w:val="clear" w:color="auto" w:fill="auto"/>
            <w:hideMark/>
          </w:tcPr>
          <w:p w14:paraId="42161F53"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Mali</w:t>
            </w:r>
          </w:p>
        </w:tc>
        <w:tc>
          <w:tcPr>
            <w:tcW w:w="1300" w:type="dxa"/>
            <w:tcBorders>
              <w:top w:val="nil"/>
              <w:left w:val="nil"/>
              <w:bottom w:val="nil"/>
              <w:right w:val="nil"/>
            </w:tcBorders>
            <w:shd w:val="clear" w:color="auto" w:fill="auto"/>
            <w:hideMark/>
          </w:tcPr>
          <w:p w14:paraId="65BC8B7E"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vAlign w:val="bottom"/>
            <w:hideMark/>
          </w:tcPr>
          <w:p w14:paraId="0D404089" w14:textId="44C2147F"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AF2ED4" w:rsidRPr="00EA4EC3" w14:paraId="04D6E136" w14:textId="77777777" w:rsidTr="00097BC4">
        <w:trPr>
          <w:trHeight w:val="300"/>
        </w:trPr>
        <w:tc>
          <w:tcPr>
            <w:tcW w:w="2980" w:type="dxa"/>
            <w:tcBorders>
              <w:top w:val="nil"/>
              <w:left w:val="nil"/>
              <w:bottom w:val="nil"/>
              <w:right w:val="nil"/>
            </w:tcBorders>
            <w:shd w:val="clear" w:color="auto" w:fill="auto"/>
          </w:tcPr>
          <w:p w14:paraId="4D407F3B" w14:textId="55BF4778"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Mediterranean Sea</w:t>
            </w:r>
          </w:p>
        </w:tc>
        <w:tc>
          <w:tcPr>
            <w:tcW w:w="1300" w:type="dxa"/>
            <w:tcBorders>
              <w:top w:val="nil"/>
              <w:left w:val="nil"/>
              <w:bottom w:val="nil"/>
              <w:right w:val="nil"/>
            </w:tcBorders>
            <w:shd w:val="clear" w:color="auto" w:fill="auto"/>
          </w:tcPr>
          <w:p w14:paraId="3E5DCC7B" w14:textId="2625B38B"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tcPr>
          <w:p w14:paraId="2F7A608E" w14:textId="649921B4"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582509E8" w14:textId="77777777" w:rsidTr="00097BC4">
        <w:trPr>
          <w:trHeight w:val="300"/>
        </w:trPr>
        <w:tc>
          <w:tcPr>
            <w:tcW w:w="2980" w:type="dxa"/>
            <w:tcBorders>
              <w:top w:val="nil"/>
              <w:left w:val="nil"/>
              <w:bottom w:val="nil"/>
              <w:right w:val="nil"/>
            </w:tcBorders>
            <w:shd w:val="clear" w:color="auto" w:fill="auto"/>
            <w:hideMark/>
          </w:tcPr>
          <w:p w14:paraId="7C662881"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Niger</w:t>
            </w:r>
          </w:p>
        </w:tc>
        <w:tc>
          <w:tcPr>
            <w:tcW w:w="1300" w:type="dxa"/>
            <w:tcBorders>
              <w:top w:val="nil"/>
              <w:left w:val="nil"/>
              <w:bottom w:val="nil"/>
              <w:right w:val="nil"/>
            </w:tcBorders>
            <w:shd w:val="clear" w:color="auto" w:fill="auto"/>
            <w:hideMark/>
          </w:tcPr>
          <w:p w14:paraId="762CC8AF"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2F1BCA1A" w14:textId="0CF55C66"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0BC1C9BC" w14:textId="77777777" w:rsidTr="00097BC4">
        <w:trPr>
          <w:trHeight w:val="300"/>
        </w:trPr>
        <w:tc>
          <w:tcPr>
            <w:tcW w:w="2980" w:type="dxa"/>
            <w:tcBorders>
              <w:top w:val="nil"/>
              <w:left w:val="nil"/>
              <w:bottom w:val="nil"/>
              <w:right w:val="nil"/>
            </w:tcBorders>
            <w:shd w:val="clear" w:color="auto" w:fill="auto"/>
            <w:hideMark/>
          </w:tcPr>
          <w:p w14:paraId="5A79BBBC" w14:textId="40425908" w:rsidR="00AF2ED4" w:rsidRPr="00EA4EC3" w:rsidRDefault="00AF2ED4" w:rsidP="00AE2BC6">
            <w:pPr>
              <w:rPr>
                <w:rFonts w:asciiTheme="minorHAnsi" w:eastAsia="Times New Roman" w:hAnsiTheme="minorHAnsi"/>
                <w:color w:val="000000"/>
                <w:lang w:val="en-GB"/>
              </w:rPr>
            </w:pPr>
            <w:r w:rsidRPr="00EA4EC3">
              <w:rPr>
                <w:rFonts w:asciiTheme="minorHAnsi" w:eastAsia="Times New Roman" w:hAnsiTheme="minorHAnsi"/>
                <w:color w:val="000000"/>
                <w:lang w:val="en-GB"/>
              </w:rPr>
              <w:t>Palestinian Territories</w:t>
            </w:r>
          </w:p>
        </w:tc>
        <w:tc>
          <w:tcPr>
            <w:tcW w:w="1300" w:type="dxa"/>
            <w:tcBorders>
              <w:top w:val="nil"/>
              <w:left w:val="nil"/>
              <w:bottom w:val="nil"/>
              <w:right w:val="nil"/>
            </w:tcBorders>
            <w:shd w:val="clear" w:color="auto" w:fill="auto"/>
            <w:hideMark/>
          </w:tcPr>
          <w:p w14:paraId="0B23F6F0"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vAlign w:val="bottom"/>
            <w:hideMark/>
          </w:tcPr>
          <w:p w14:paraId="7DC50E48" w14:textId="1213F1C5"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AF2ED4" w:rsidRPr="00EA4EC3" w14:paraId="18A25F2C" w14:textId="77777777" w:rsidTr="00097BC4">
        <w:trPr>
          <w:trHeight w:val="300"/>
        </w:trPr>
        <w:tc>
          <w:tcPr>
            <w:tcW w:w="2980" w:type="dxa"/>
            <w:tcBorders>
              <w:top w:val="nil"/>
              <w:left w:val="nil"/>
              <w:bottom w:val="nil"/>
              <w:right w:val="nil"/>
            </w:tcBorders>
            <w:shd w:val="clear" w:color="auto" w:fill="auto"/>
            <w:hideMark/>
          </w:tcPr>
          <w:p w14:paraId="1FF9E78B"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Republic of Moldova</w:t>
            </w:r>
          </w:p>
        </w:tc>
        <w:tc>
          <w:tcPr>
            <w:tcW w:w="1300" w:type="dxa"/>
            <w:tcBorders>
              <w:top w:val="nil"/>
              <w:left w:val="nil"/>
              <w:bottom w:val="nil"/>
              <w:right w:val="nil"/>
            </w:tcBorders>
            <w:shd w:val="clear" w:color="auto" w:fill="auto"/>
            <w:hideMark/>
          </w:tcPr>
          <w:p w14:paraId="5134864D"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67112AC3" w14:textId="78E614DA"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69A33A69" w14:textId="77777777" w:rsidTr="00097BC4">
        <w:trPr>
          <w:trHeight w:val="300"/>
        </w:trPr>
        <w:tc>
          <w:tcPr>
            <w:tcW w:w="2980" w:type="dxa"/>
            <w:tcBorders>
              <w:top w:val="nil"/>
              <w:left w:val="nil"/>
              <w:bottom w:val="nil"/>
              <w:right w:val="nil"/>
            </w:tcBorders>
            <w:shd w:val="clear" w:color="auto" w:fill="auto"/>
            <w:hideMark/>
          </w:tcPr>
          <w:p w14:paraId="2829D6C7"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Serbia (Kosovo)</w:t>
            </w:r>
          </w:p>
        </w:tc>
        <w:tc>
          <w:tcPr>
            <w:tcW w:w="1300" w:type="dxa"/>
            <w:tcBorders>
              <w:top w:val="nil"/>
              <w:left w:val="nil"/>
              <w:bottom w:val="nil"/>
              <w:right w:val="nil"/>
            </w:tcBorders>
            <w:shd w:val="clear" w:color="auto" w:fill="auto"/>
            <w:hideMark/>
          </w:tcPr>
          <w:p w14:paraId="6821682F"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64A6AF62" w14:textId="77A16C3F"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38E0818D" w14:textId="77777777" w:rsidTr="00097BC4">
        <w:trPr>
          <w:trHeight w:val="300"/>
        </w:trPr>
        <w:tc>
          <w:tcPr>
            <w:tcW w:w="2980" w:type="dxa"/>
            <w:tcBorders>
              <w:top w:val="nil"/>
              <w:left w:val="nil"/>
              <w:bottom w:val="nil"/>
              <w:right w:val="nil"/>
            </w:tcBorders>
            <w:shd w:val="clear" w:color="auto" w:fill="auto"/>
            <w:hideMark/>
          </w:tcPr>
          <w:p w14:paraId="3604B8FE"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Somalia</w:t>
            </w:r>
          </w:p>
        </w:tc>
        <w:tc>
          <w:tcPr>
            <w:tcW w:w="1300" w:type="dxa"/>
            <w:tcBorders>
              <w:top w:val="nil"/>
              <w:left w:val="nil"/>
              <w:bottom w:val="nil"/>
              <w:right w:val="nil"/>
            </w:tcBorders>
            <w:shd w:val="clear" w:color="auto" w:fill="auto"/>
            <w:hideMark/>
          </w:tcPr>
          <w:p w14:paraId="6E39C2DC"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vAlign w:val="bottom"/>
            <w:hideMark/>
          </w:tcPr>
          <w:p w14:paraId="38F562EA" w14:textId="74C7C510"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AF2ED4" w:rsidRPr="00EA4EC3" w14:paraId="210F0EA0" w14:textId="77777777" w:rsidTr="00097BC4">
        <w:trPr>
          <w:trHeight w:val="300"/>
        </w:trPr>
        <w:tc>
          <w:tcPr>
            <w:tcW w:w="2980" w:type="dxa"/>
            <w:tcBorders>
              <w:top w:val="nil"/>
              <w:left w:val="nil"/>
              <w:bottom w:val="nil"/>
              <w:right w:val="nil"/>
            </w:tcBorders>
            <w:shd w:val="clear" w:color="auto" w:fill="auto"/>
            <w:hideMark/>
          </w:tcPr>
          <w:p w14:paraId="17D6D032"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South Sudan</w:t>
            </w:r>
          </w:p>
        </w:tc>
        <w:tc>
          <w:tcPr>
            <w:tcW w:w="1300" w:type="dxa"/>
            <w:tcBorders>
              <w:top w:val="nil"/>
              <w:left w:val="nil"/>
              <w:bottom w:val="nil"/>
              <w:right w:val="nil"/>
            </w:tcBorders>
            <w:shd w:val="clear" w:color="auto" w:fill="auto"/>
            <w:hideMark/>
          </w:tcPr>
          <w:p w14:paraId="26FDDD11"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741692EA" w14:textId="60874C9C"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78B78DF7" w14:textId="77777777" w:rsidTr="00097BC4">
        <w:trPr>
          <w:trHeight w:val="300"/>
        </w:trPr>
        <w:tc>
          <w:tcPr>
            <w:tcW w:w="2980" w:type="dxa"/>
            <w:tcBorders>
              <w:top w:val="nil"/>
              <w:left w:val="nil"/>
              <w:bottom w:val="nil"/>
              <w:right w:val="nil"/>
            </w:tcBorders>
            <w:shd w:val="clear" w:color="auto" w:fill="auto"/>
            <w:hideMark/>
          </w:tcPr>
          <w:p w14:paraId="488F9CF5"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Sudan (Darfur)</w:t>
            </w:r>
          </w:p>
        </w:tc>
        <w:tc>
          <w:tcPr>
            <w:tcW w:w="1300" w:type="dxa"/>
            <w:tcBorders>
              <w:top w:val="nil"/>
              <w:left w:val="nil"/>
              <w:bottom w:val="nil"/>
              <w:right w:val="nil"/>
            </w:tcBorders>
            <w:shd w:val="clear" w:color="auto" w:fill="auto"/>
            <w:hideMark/>
          </w:tcPr>
          <w:p w14:paraId="48853A72"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3A200048" w14:textId="3CC5A886"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F2ED4" w:rsidRPr="00EA4EC3" w14:paraId="5BE57465" w14:textId="77777777" w:rsidTr="00AF2ED4">
        <w:trPr>
          <w:trHeight w:val="600"/>
        </w:trPr>
        <w:tc>
          <w:tcPr>
            <w:tcW w:w="2980" w:type="dxa"/>
            <w:tcBorders>
              <w:top w:val="nil"/>
              <w:left w:val="nil"/>
              <w:bottom w:val="nil"/>
              <w:right w:val="nil"/>
            </w:tcBorders>
            <w:shd w:val="clear" w:color="auto" w:fill="auto"/>
            <w:hideMark/>
          </w:tcPr>
          <w:p w14:paraId="34CE2555"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lastRenderedPageBreak/>
              <w:t>The Former Yugoslav Republic of Macedonia</w:t>
            </w:r>
          </w:p>
        </w:tc>
        <w:tc>
          <w:tcPr>
            <w:tcW w:w="1300" w:type="dxa"/>
            <w:tcBorders>
              <w:top w:val="nil"/>
              <w:left w:val="nil"/>
              <w:bottom w:val="nil"/>
              <w:right w:val="nil"/>
            </w:tcBorders>
            <w:shd w:val="clear" w:color="auto" w:fill="auto"/>
            <w:vAlign w:val="bottom"/>
            <w:hideMark/>
          </w:tcPr>
          <w:p w14:paraId="637AF73B" w14:textId="77777777" w:rsidR="00AF2ED4" w:rsidRPr="00EA4EC3" w:rsidRDefault="00AF2ED4" w:rsidP="00AF2ED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vAlign w:val="bottom"/>
            <w:hideMark/>
          </w:tcPr>
          <w:p w14:paraId="7F6B8BF7" w14:textId="56817407" w:rsidR="00AF2ED4" w:rsidRPr="00EA4EC3" w:rsidRDefault="00AF2ED4" w:rsidP="00AF2ED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AF2ED4" w:rsidRPr="00EA4EC3" w14:paraId="392B7770" w14:textId="77777777" w:rsidTr="00097BC4">
        <w:trPr>
          <w:trHeight w:val="300"/>
        </w:trPr>
        <w:tc>
          <w:tcPr>
            <w:tcW w:w="2980" w:type="dxa"/>
            <w:tcBorders>
              <w:top w:val="nil"/>
              <w:left w:val="nil"/>
              <w:bottom w:val="nil"/>
              <w:right w:val="nil"/>
            </w:tcBorders>
            <w:shd w:val="clear" w:color="auto" w:fill="auto"/>
            <w:hideMark/>
          </w:tcPr>
          <w:p w14:paraId="0CAF35AA" w14:textId="77777777" w:rsidR="00AF2ED4" w:rsidRPr="00EA4EC3" w:rsidRDefault="00AF2ED4" w:rsidP="0049501D">
            <w:pPr>
              <w:rPr>
                <w:rFonts w:asciiTheme="minorHAnsi" w:eastAsia="Times New Roman" w:hAnsiTheme="minorHAnsi"/>
                <w:color w:val="000000"/>
                <w:lang w:val="en-GB"/>
              </w:rPr>
            </w:pPr>
            <w:r w:rsidRPr="00EA4EC3">
              <w:rPr>
                <w:rFonts w:asciiTheme="minorHAnsi" w:eastAsia="Times New Roman" w:hAnsiTheme="minorHAnsi"/>
                <w:color w:val="000000"/>
                <w:lang w:val="en-GB"/>
              </w:rPr>
              <w:t>Ukraine</w:t>
            </w:r>
          </w:p>
        </w:tc>
        <w:tc>
          <w:tcPr>
            <w:tcW w:w="1300" w:type="dxa"/>
            <w:tcBorders>
              <w:top w:val="nil"/>
              <w:left w:val="nil"/>
              <w:bottom w:val="nil"/>
              <w:right w:val="nil"/>
            </w:tcBorders>
            <w:shd w:val="clear" w:color="auto" w:fill="auto"/>
            <w:hideMark/>
          </w:tcPr>
          <w:p w14:paraId="38AA6E9C" w14:textId="77777777"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vAlign w:val="bottom"/>
            <w:hideMark/>
          </w:tcPr>
          <w:p w14:paraId="7D6224D2" w14:textId="0DB313D0" w:rsidR="00AF2ED4" w:rsidRPr="00EA4EC3" w:rsidRDefault="00AF2ED4"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49501D" w:rsidRPr="00EA4EC3" w14:paraId="3134ED49" w14:textId="77777777" w:rsidTr="0049501D">
        <w:trPr>
          <w:trHeight w:val="300"/>
        </w:trPr>
        <w:tc>
          <w:tcPr>
            <w:tcW w:w="2980" w:type="dxa"/>
            <w:tcBorders>
              <w:top w:val="single" w:sz="4" w:space="0" w:color="auto"/>
              <w:left w:val="nil"/>
              <w:bottom w:val="nil"/>
              <w:right w:val="nil"/>
            </w:tcBorders>
            <w:shd w:val="clear" w:color="auto" w:fill="auto"/>
            <w:noWrap/>
            <w:hideMark/>
          </w:tcPr>
          <w:p w14:paraId="5391D3EF" w14:textId="77777777" w:rsidR="0049501D" w:rsidRPr="00EA4EC3" w:rsidRDefault="0049501D"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hideMark/>
          </w:tcPr>
          <w:p w14:paraId="1C7C6645" w14:textId="46C5F125" w:rsidR="0049501D" w:rsidRPr="00EA4EC3" w:rsidRDefault="0049501D" w:rsidP="00653BA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653BA9"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hideMark/>
          </w:tcPr>
          <w:p w14:paraId="6B6C34DD" w14:textId="77777777" w:rsidR="0049501D" w:rsidRPr="00EA4EC3" w:rsidRDefault="0049501D"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37399C24" w14:textId="77777777" w:rsidR="00FB103A" w:rsidRPr="00EA4EC3" w:rsidRDefault="00FB103A" w:rsidP="000D795E">
      <w:pPr>
        <w:jc w:val="both"/>
        <w:rPr>
          <w:rFonts w:asciiTheme="minorHAnsi" w:hAnsiTheme="minorHAnsi"/>
          <w:lang w:val="en-GB"/>
        </w:rPr>
      </w:pPr>
    </w:p>
    <w:p w14:paraId="2597700A" w14:textId="77777777" w:rsidR="00540156" w:rsidRPr="00EA4EC3" w:rsidRDefault="00540156" w:rsidP="000D795E">
      <w:pPr>
        <w:jc w:val="both"/>
        <w:rPr>
          <w:rFonts w:asciiTheme="minorHAnsi" w:hAnsiTheme="minorHAnsi"/>
          <w:lang w:val="en-GB"/>
        </w:rPr>
      </w:pPr>
    </w:p>
    <w:p w14:paraId="609BFBDC" w14:textId="757DA4D9" w:rsidR="001C35D7" w:rsidRPr="00EA4EC3" w:rsidRDefault="001C35D7" w:rsidP="001C35D7">
      <w:pPr>
        <w:jc w:val="both"/>
        <w:rPr>
          <w:rFonts w:asciiTheme="minorHAnsi" w:hAnsiTheme="minorHAnsi"/>
          <w:b/>
          <w:lang w:val="en-GB"/>
        </w:rPr>
      </w:pPr>
      <w:r w:rsidRPr="00EA4EC3">
        <w:rPr>
          <w:rFonts w:asciiTheme="minorHAnsi" w:hAnsiTheme="minorHAnsi"/>
          <w:b/>
          <w:lang w:val="en-GB"/>
        </w:rPr>
        <w:t>V</w:t>
      </w:r>
      <w:r w:rsidR="004B2B01" w:rsidRPr="00EA4EC3">
        <w:rPr>
          <w:rFonts w:asciiTheme="minorHAnsi" w:hAnsiTheme="minorHAnsi"/>
          <w:b/>
          <w:lang w:val="en-GB"/>
        </w:rPr>
        <w:t>060</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Target Country_1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ISO3166</w:t>
      </w:r>
    </w:p>
    <w:p w14:paraId="0ED74FE7" w14:textId="77777777" w:rsidR="001C35D7" w:rsidRPr="00EA4EC3" w:rsidRDefault="001C35D7" w:rsidP="000D795E">
      <w:pPr>
        <w:jc w:val="both"/>
        <w:rPr>
          <w:rFonts w:asciiTheme="minorHAnsi" w:hAnsiTheme="minorHAnsi"/>
          <w:lang w:val="en-GB"/>
        </w:rPr>
      </w:pPr>
    </w:p>
    <w:p w14:paraId="4B5C10B1" w14:textId="263660CA" w:rsidR="00B816E1" w:rsidRPr="00EA4EC3" w:rsidRDefault="001C35D7" w:rsidP="001C35D7">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First </w:t>
      </w:r>
      <w:r w:rsidRPr="00EA4EC3">
        <w:rPr>
          <w:rFonts w:asciiTheme="minorHAnsi" w:hAnsiTheme="minorHAnsi"/>
          <w:lang w:val="en-GB"/>
        </w:rPr>
        <w:t>target country of the EU operation. In case</w:t>
      </w:r>
      <w:r w:rsidR="00A83D67" w:rsidRPr="00EA4EC3">
        <w:rPr>
          <w:rFonts w:asciiTheme="minorHAnsi" w:hAnsiTheme="minorHAnsi"/>
          <w:lang w:val="en-GB"/>
        </w:rPr>
        <w:t>s in which</w:t>
      </w:r>
      <w:r w:rsidRPr="00EA4EC3">
        <w:rPr>
          <w:rFonts w:asciiTheme="minorHAnsi" w:hAnsiTheme="minorHAnsi"/>
          <w:lang w:val="en-GB"/>
        </w:rPr>
        <w:t xml:space="preserve"> the op</w:t>
      </w:r>
      <w:r w:rsidR="001F1C3A" w:rsidRPr="00EA4EC3">
        <w:rPr>
          <w:rFonts w:asciiTheme="minorHAnsi" w:hAnsiTheme="minorHAnsi"/>
          <w:lang w:val="en-GB"/>
        </w:rPr>
        <w:t>eration</w:t>
      </w:r>
      <w:r w:rsidR="00A83D67" w:rsidRPr="00EA4EC3">
        <w:rPr>
          <w:rFonts w:asciiTheme="minorHAnsi" w:hAnsiTheme="minorHAnsi"/>
          <w:lang w:val="en-GB"/>
        </w:rPr>
        <w:t xml:space="preserve"> or mission</w:t>
      </w:r>
      <w:r w:rsidR="001F1C3A" w:rsidRPr="00EA4EC3">
        <w:rPr>
          <w:rFonts w:asciiTheme="minorHAnsi" w:hAnsiTheme="minorHAnsi"/>
          <w:lang w:val="en-GB"/>
        </w:rPr>
        <w:t xml:space="preserve"> </w:t>
      </w:r>
      <w:r w:rsidR="00A83D67" w:rsidRPr="00EA4EC3">
        <w:rPr>
          <w:rFonts w:asciiTheme="minorHAnsi" w:hAnsiTheme="minorHAnsi"/>
          <w:lang w:val="en-GB"/>
        </w:rPr>
        <w:t xml:space="preserve">is deployed in </w:t>
      </w:r>
      <w:r w:rsidR="007E040F" w:rsidRPr="00EA4EC3">
        <w:rPr>
          <w:rFonts w:asciiTheme="minorHAnsi" w:hAnsiTheme="minorHAnsi"/>
          <w:lang w:val="en-GB"/>
        </w:rPr>
        <w:t xml:space="preserve">multiple </w:t>
      </w:r>
      <w:r w:rsidR="001F1C3A" w:rsidRPr="00EA4EC3">
        <w:rPr>
          <w:rFonts w:asciiTheme="minorHAnsi" w:hAnsiTheme="minorHAnsi"/>
          <w:lang w:val="en-GB"/>
        </w:rPr>
        <w:t>countries</w:t>
      </w:r>
      <w:r w:rsidR="003C4DF7" w:rsidRPr="00EA4EC3">
        <w:rPr>
          <w:rFonts w:asciiTheme="minorHAnsi" w:hAnsiTheme="minorHAnsi"/>
          <w:lang w:val="en-GB"/>
        </w:rPr>
        <w:t>,</w:t>
      </w:r>
      <w:r w:rsidRPr="00EA4EC3">
        <w:rPr>
          <w:rFonts w:asciiTheme="minorHAnsi" w:hAnsiTheme="minorHAnsi"/>
          <w:lang w:val="en-GB"/>
        </w:rPr>
        <w:t xml:space="preserve"> this is the main destination in terms of personnel, troops, resources, activity, etc. The variable reports a number </w:t>
      </w:r>
      <w:r w:rsidR="006E135A" w:rsidRPr="00EA4EC3">
        <w:rPr>
          <w:rFonts w:asciiTheme="minorHAnsi" w:hAnsiTheme="minorHAnsi"/>
          <w:lang w:val="en-GB"/>
        </w:rPr>
        <w:t xml:space="preserve">uniquely </w:t>
      </w:r>
      <w:r w:rsidRPr="00EA4EC3">
        <w:rPr>
          <w:rFonts w:asciiTheme="minorHAnsi" w:hAnsiTheme="minorHAnsi"/>
          <w:lang w:val="en-GB"/>
        </w:rPr>
        <w:t>identifying a country</w:t>
      </w:r>
      <w:r w:rsidR="00B816E1" w:rsidRPr="00EA4EC3">
        <w:rPr>
          <w:rFonts w:asciiTheme="minorHAnsi" w:hAnsiTheme="minorHAnsi"/>
          <w:lang w:val="en-GB"/>
        </w:rPr>
        <w:t>. The number is assigned according to the list provided by</w:t>
      </w:r>
      <w:r w:rsidR="00830FA9" w:rsidRPr="00EA4EC3">
        <w:rPr>
          <w:rFonts w:asciiTheme="minorHAnsi" w:hAnsiTheme="minorHAnsi"/>
          <w:lang w:val="en-GB"/>
        </w:rPr>
        <w:t xml:space="preserve"> the</w:t>
      </w:r>
      <w:r w:rsidR="00B816E1" w:rsidRPr="00EA4EC3">
        <w:rPr>
          <w:rFonts w:asciiTheme="minorHAnsi" w:hAnsiTheme="minorHAnsi"/>
          <w:lang w:val="en-GB"/>
        </w:rPr>
        <w:t xml:space="preserve"> ISO 3166 country list. This represents a standardization used worldwide by international organizations (such as the UN </w:t>
      </w:r>
      <w:r w:rsidR="00830FA9" w:rsidRPr="00EA4EC3">
        <w:rPr>
          <w:rFonts w:asciiTheme="minorHAnsi" w:hAnsiTheme="minorHAnsi"/>
          <w:lang w:val="en-GB"/>
        </w:rPr>
        <w:t>Statistics Division</w:t>
      </w:r>
      <w:r w:rsidR="00B816E1" w:rsidRPr="00EA4EC3">
        <w:rPr>
          <w:rFonts w:asciiTheme="minorHAnsi" w:hAnsiTheme="minorHAnsi"/>
          <w:lang w:val="en-GB"/>
        </w:rPr>
        <w:t xml:space="preserve">, etc.) and many countries in order to </w:t>
      </w:r>
      <w:r w:rsidR="006E135A" w:rsidRPr="00EA4EC3">
        <w:rPr>
          <w:rFonts w:asciiTheme="minorHAnsi" w:hAnsiTheme="minorHAnsi"/>
          <w:lang w:val="en-GB"/>
        </w:rPr>
        <w:t xml:space="preserve">uniquely </w:t>
      </w:r>
      <w:r w:rsidR="00B816E1" w:rsidRPr="00EA4EC3">
        <w:rPr>
          <w:rFonts w:asciiTheme="minorHAnsi" w:hAnsiTheme="minorHAnsi"/>
          <w:lang w:val="en-GB"/>
        </w:rPr>
        <w:t>identify a country. For more information on ISO 3166</w:t>
      </w:r>
      <w:r w:rsidR="006E135A" w:rsidRPr="00EA4EC3">
        <w:rPr>
          <w:rFonts w:asciiTheme="minorHAnsi" w:hAnsiTheme="minorHAnsi"/>
          <w:lang w:val="en-GB"/>
        </w:rPr>
        <w:t>,</w:t>
      </w:r>
      <w:r w:rsidR="00B816E1" w:rsidRPr="00EA4EC3">
        <w:rPr>
          <w:rFonts w:asciiTheme="minorHAnsi" w:hAnsiTheme="minorHAnsi"/>
          <w:lang w:val="en-GB"/>
        </w:rPr>
        <w:t xml:space="preserve"> see </w:t>
      </w:r>
      <w:hyperlink r:id="rId17" w:history="1">
        <w:r w:rsidR="00B816E1" w:rsidRPr="00EA4EC3">
          <w:rPr>
            <w:rStyle w:val="Collegamentoipertestuale"/>
            <w:rFonts w:asciiTheme="minorHAnsi" w:hAnsiTheme="minorHAnsi"/>
            <w:lang w:val="en-GB"/>
          </w:rPr>
          <w:t>http://www.iso.org/iso/home/standards/country_codes.htm</w:t>
        </w:r>
      </w:hyperlink>
      <w:r w:rsidR="00B816E1" w:rsidRPr="00EA4EC3">
        <w:rPr>
          <w:rFonts w:asciiTheme="minorHAnsi" w:hAnsiTheme="minorHAnsi"/>
          <w:lang w:val="en-GB"/>
        </w:rPr>
        <w:t xml:space="preserve"> (last access</w:t>
      </w:r>
      <w:r w:rsidR="00CF4377" w:rsidRPr="00EA4EC3">
        <w:rPr>
          <w:rFonts w:asciiTheme="minorHAnsi" w:hAnsiTheme="minorHAnsi"/>
          <w:lang w:val="en-GB"/>
        </w:rPr>
        <w:t>ed</w:t>
      </w:r>
      <w:r w:rsidR="00B816E1" w:rsidRPr="00EA4EC3">
        <w:rPr>
          <w:rFonts w:asciiTheme="minorHAnsi" w:hAnsiTheme="minorHAnsi"/>
          <w:lang w:val="en-GB"/>
        </w:rPr>
        <w:t xml:space="preserve"> </w:t>
      </w:r>
      <w:r w:rsidR="003B16AA" w:rsidRPr="00EA4EC3">
        <w:rPr>
          <w:rFonts w:asciiTheme="minorHAnsi" w:hAnsiTheme="minorHAnsi"/>
          <w:lang w:val="en-GB"/>
        </w:rPr>
        <w:t>October</w:t>
      </w:r>
      <w:r w:rsidR="00B816E1" w:rsidRPr="00EA4EC3">
        <w:rPr>
          <w:rFonts w:asciiTheme="minorHAnsi" w:hAnsiTheme="minorHAnsi"/>
          <w:lang w:val="en-GB"/>
        </w:rPr>
        <w:t xml:space="preserve"> 201</w:t>
      </w:r>
      <w:r w:rsidR="003B16AA" w:rsidRPr="00EA4EC3">
        <w:rPr>
          <w:rFonts w:asciiTheme="minorHAnsi" w:hAnsiTheme="minorHAnsi"/>
          <w:lang w:val="en-GB"/>
        </w:rPr>
        <w:t>7</w:t>
      </w:r>
      <w:r w:rsidR="00B816E1" w:rsidRPr="00EA4EC3">
        <w:rPr>
          <w:rFonts w:asciiTheme="minorHAnsi" w:hAnsiTheme="minorHAnsi"/>
          <w:lang w:val="en-GB"/>
        </w:rPr>
        <w:t xml:space="preserve">). This code will be used in all our datasets.   </w:t>
      </w:r>
    </w:p>
    <w:p w14:paraId="63D56574" w14:textId="77777777" w:rsidR="00B816E1" w:rsidRPr="00EA4EC3" w:rsidRDefault="00B816E1" w:rsidP="001C35D7">
      <w:pPr>
        <w:jc w:val="both"/>
        <w:rPr>
          <w:rFonts w:asciiTheme="minorHAnsi" w:hAnsiTheme="minorHAnsi"/>
          <w:lang w:val="en-GB"/>
        </w:rPr>
      </w:pPr>
    </w:p>
    <w:p w14:paraId="0256A612"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0E58DE59" w14:textId="77777777" w:rsidR="00F66347" w:rsidRDefault="00F66347" w:rsidP="007E4B22">
      <w:pPr>
        <w:jc w:val="both"/>
        <w:rPr>
          <w:rFonts w:asciiTheme="minorHAnsi" w:hAnsiTheme="minorHAnsi"/>
          <w:u w:val="single"/>
          <w:lang w:val="en-GB"/>
        </w:rPr>
      </w:pPr>
    </w:p>
    <w:p w14:paraId="2D615C55" w14:textId="5D93E8DA" w:rsidR="001C35D7" w:rsidRPr="00EA4EC3" w:rsidRDefault="001C35D7" w:rsidP="007E4B22">
      <w:pPr>
        <w:jc w:val="both"/>
        <w:rPr>
          <w:rFonts w:asciiTheme="minorHAnsi" w:hAnsiTheme="minorHAnsi"/>
          <w:lang w:val="en-GB"/>
        </w:rPr>
      </w:pPr>
      <w:r w:rsidRPr="00EA4EC3">
        <w:rPr>
          <w:rFonts w:asciiTheme="minorHAnsi" w:hAnsiTheme="minorHAnsi"/>
          <w:u w:val="single"/>
          <w:lang w:val="en-GB"/>
        </w:rPr>
        <w:t>Type:</w:t>
      </w:r>
      <w:r w:rsidR="00B816E1" w:rsidRPr="00EA4EC3">
        <w:rPr>
          <w:rFonts w:asciiTheme="minorHAnsi" w:hAnsiTheme="minorHAnsi"/>
          <w:lang w:val="en-GB"/>
        </w:rPr>
        <w:t xml:space="preserve"> Continuous/numeric</w:t>
      </w:r>
    </w:p>
    <w:p w14:paraId="150F59E1" w14:textId="77777777" w:rsidR="001C35D7" w:rsidRPr="00EA4EC3" w:rsidRDefault="001C35D7" w:rsidP="000D795E">
      <w:pPr>
        <w:jc w:val="both"/>
        <w:rPr>
          <w:rFonts w:asciiTheme="minorHAnsi" w:hAnsiTheme="minorHAnsi"/>
          <w:lang w:val="en-GB"/>
        </w:rPr>
      </w:pPr>
    </w:p>
    <w:p w14:paraId="4A20B35F" w14:textId="77777777" w:rsidR="001F1C3A" w:rsidRPr="00EA4EC3" w:rsidRDefault="001F1C3A" w:rsidP="001F1C3A">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38E1196" w14:textId="77777777" w:rsidR="001F1C3A" w:rsidRPr="00EA4EC3" w:rsidRDefault="001F1C3A" w:rsidP="001F1C3A">
      <w:pPr>
        <w:jc w:val="both"/>
        <w:rPr>
          <w:rFonts w:asciiTheme="minorHAnsi" w:hAnsiTheme="minorHAnsi"/>
          <w:lang w:val="en-GB"/>
        </w:rPr>
      </w:pPr>
    </w:p>
    <w:tbl>
      <w:tblPr>
        <w:tblW w:w="7578" w:type="dxa"/>
        <w:tblInd w:w="55" w:type="dxa"/>
        <w:tblCellMar>
          <w:left w:w="70" w:type="dxa"/>
          <w:right w:w="70" w:type="dxa"/>
        </w:tblCellMar>
        <w:tblLook w:val="04A0" w:firstRow="1" w:lastRow="0" w:firstColumn="1" w:lastColumn="0" w:noHBand="0" w:noVBand="1"/>
      </w:tblPr>
      <w:tblGrid>
        <w:gridCol w:w="4041"/>
        <w:gridCol w:w="1773"/>
        <w:gridCol w:w="1764"/>
      </w:tblGrid>
      <w:tr w:rsidR="0024275D" w:rsidRPr="00EA4EC3" w14:paraId="786552F2" w14:textId="77777777" w:rsidTr="00A60099">
        <w:trPr>
          <w:trHeight w:val="624"/>
        </w:trPr>
        <w:tc>
          <w:tcPr>
            <w:tcW w:w="4041" w:type="dxa"/>
            <w:tcBorders>
              <w:top w:val="nil"/>
              <w:left w:val="nil"/>
              <w:bottom w:val="single" w:sz="4" w:space="0" w:color="auto"/>
              <w:right w:val="nil"/>
            </w:tcBorders>
            <w:shd w:val="clear" w:color="auto" w:fill="auto"/>
            <w:hideMark/>
          </w:tcPr>
          <w:p w14:paraId="29FB1228" w14:textId="191C0AA4" w:rsidR="0024275D" w:rsidRPr="00EA4EC3" w:rsidRDefault="0024275D" w:rsidP="00097BC4">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Country_1 Unicode (</w:t>
            </w:r>
            <w:r w:rsidRPr="00EA4EC3">
              <w:rPr>
                <w:rFonts w:asciiTheme="minorHAnsi" w:hAnsiTheme="minorHAnsi"/>
                <w:b/>
                <w:lang w:val="en-GB"/>
              </w:rPr>
              <w:t>ISO3166</w:t>
            </w:r>
            <w:r w:rsidRPr="00EA4EC3">
              <w:rPr>
                <w:rFonts w:asciiTheme="minorHAnsi" w:eastAsia="Times New Roman" w:hAnsiTheme="minorHAnsi"/>
                <w:b/>
                <w:bCs/>
                <w:color w:val="000000"/>
                <w:lang w:val="en-GB"/>
              </w:rPr>
              <w:t>)</w:t>
            </w:r>
          </w:p>
        </w:tc>
        <w:tc>
          <w:tcPr>
            <w:tcW w:w="1773" w:type="dxa"/>
            <w:tcBorders>
              <w:top w:val="nil"/>
              <w:left w:val="nil"/>
              <w:bottom w:val="single" w:sz="4" w:space="0" w:color="auto"/>
              <w:right w:val="nil"/>
            </w:tcBorders>
            <w:shd w:val="clear" w:color="auto" w:fill="auto"/>
            <w:hideMark/>
          </w:tcPr>
          <w:p w14:paraId="1FF447FF" w14:textId="77777777" w:rsidR="0024275D" w:rsidRPr="00EA4EC3" w:rsidRDefault="0024275D" w:rsidP="00097BC4">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764" w:type="dxa"/>
            <w:tcBorders>
              <w:top w:val="nil"/>
              <w:left w:val="nil"/>
              <w:bottom w:val="single" w:sz="4" w:space="0" w:color="auto"/>
              <w:right w:val="nil"/>
            </w:tcBorders>
            <w:shd w:val="clear" w:color="auto" w:fill="auto"/>
            <w:hideMark/>
          </w:tcPr>
          <w:p w14:paraId="797AD5B4" w14:textId="77777777" w:rsidR="0024275D" w:rsidRPr="00EA4EC3" w:rsidRDefault="0024275D" w:rsidP="00097BC4">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24275D" w:rsidRPr="00EA4EC3" w14:paraId="5F03573F" w14:textId="77777777" w:rsidTr="00A60099">
        <w:trPr>
          <w:trHeight w:val="311"/>
        </w:trPr>
        <w:tc>
          <w:tcPr>
            <w:tcW w:w="4041" w:type="dxa"/>
            <w:tcBorders>
              <w:top w:val="nil"/>
              <w:left w:val="nil"/>
              <w:bottom w:val="nil"/>
              <w:right w:val="nil"/>
            </w:tcBorders>
            <w:shd w:val="clear" w:color="auto" w:fill="auto"/>
            <w:hideMark/>
          </w:tcPr>
          <w:p w14:paraId="622C1828"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Afghanistan</w:t>
            </w:r>
          </w:p>
        </w:tc>
        <w:tc>
          <w:tcPr>
            <w:tcW w:w="1773" w:type="dxa"/>
            <w:tcBorders>
              <w:top w:val="nil"/>
              <w:left w:val="nil"/>
              <w:bottom w:val="nil"/>
              <w:right w:val="nil"/>
            </w:tcBorders>
            <w:shd w:val="clear" w:color="auto" w:fill="auto"/>
            <w:hideMark/>
          </w:tcPr>
          <w:p w14:paraId="50A79551"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481815A6"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2231DBB8" w14:textId="77777777" w:rsidTr="00A60099">
        <w:trPr>
          <w:trHeight w:val="311"/>
        </w:trPr>
        <w:tc>
          <w:tcPr>
            <w:tcW w:w="4041" w:type="dxa"/>
            <w:tcBorders>
              <w:top w:val="nil"/>
              <w:left w:val="nil"/>
              <w:bottom w:val="nil"/>
              <w:right w:val="nil"/>
            </w:tcBorders>
            <w:shd w:val="clear" w:color="auto" w:fill="auto"/>
            <w:hideMark/>
          </w:tcPr>
          <w:p w14:paraId="1E36F2D7"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Bosnia and Herzegovina</w:t>
            </w:r>
          </w:p>
        </w:tc>
        <w:tc>
          <w:tcPr>
            <w:tcW w:w="1773" w:type="dxa"/>
            <w:tcBorders>
              <w:top w:val="nil"/>
              <w:left w:val="nil"/>
              <w:bottom w:val="nil"/>
              <w:right w:val="nil"/>
            </w:tcBorders>
            <w:shd w:val="clear" w:color="auto" w:fill="auto"/>
            <w:hideMark/>
          </w:tcPr>
          <w:p w14:paraId="3D0EEB9C"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764" w:type="dxa"/>
            <w:tcBorders>
              <w:top w:val="nil"/>
              <w:left w:val="nil"/>
              <w:bottom w:val="nil"/>
              <w:right w:val="nil"/>
            </w:tcBorders>
            <w:shd w:val="clear" w:color="auto" w:fill="auto"/>
            <w:vAlign w:val="bottom"/>
            <w:hideMark/>
          </w:tcPr>
          <w:p w14:paraId="0071A0C8"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24275D" w:rsidRPr="00EA4EC3" w14:paraId="5B496F3B" w14:textId="77777777" w:rsidTr="00A60099">
        <w:trPr>
          <w:trHeight w:val="311"/>
        </w:trPr>
        <w:tc>
          <w:tcPr>
            <w:tcW w:w="4041" w:type="dxa"/>
            <w:tcBorders>
              <w:top w:val="nil"/>
              <w:left w:val="nil"/>
              <w:bottom w:val="nil"/>
              <w:right w:val="nil"/>
            </w:tcBorders>
            <w:shd w:val="clear" w:color="auto" w:fill="auto"/>
            <w:hideMark/>
          </w:tcPr>
          <w:p w14:paraId="6DC6EB1F"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Central African Republic</w:t>
            </w:r>
          </w:p>
        </w:tc>
        <w:tc>
          <w:tcPr>
            <w:tcW w:w="1773" w:type="dxa"/>
            <w:tcBorders>
              <w:top w:val="nil"/>
              <w:left w:val="nil"/>
              <w:bottom w:val="nil"/>
              <w:right w:val="nil"/>
            </w:tcBorders>
            <w:shd w:val="clear" w:color="auto" w:fill="auto"/>
            <w:hideMark/>
          </w:tcPr>
          <w:p w14:paraId="0337025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764" w:type="dxa"/>
            <w:tcBorders>
              <w:top w:val="nil"/>
              <w:left w:val="nil"/>
              <w:bottom w:val="nil"/>
              <w:right w:val="nil"/>
            </w:tcBorders>
            <w:shd w:val="clear" w:color="auto" w:fill="auto"/>
            <w:vAlign w:val="bottom"/>
            <w:hideMark/>
          </w:tcPr>
          <w:p w14:paraId="70612EB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24275D" w:rsidRPr="00EA4EC3" w14:paraId="0640A648" w14:textId="77777777" w:rsidTr="00A60099">
        <w:trPr>
          <w:trHeight w:val="311"/>
        </w:trPr>
        <w:tc>
          <w:tcPr>
            <w:tcW w:w="4041" w:type="dxa"/>
            <w:tcBorders>
              <w:top w:val="nil"/>
              <w:left w:val="nil"/>
              <w:bottom w:val="nil"/>
              <w:right w:val="nil"/>
            </w:tcBorders>
            <w:shd w:val="clear" w:color="auto" w:fill="auto"/>
            <w:hideMark/>
          </w:tcPr>
          <w:p w14:paraId="2B3D1210"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Chad</w:t>
            </w:r>
          </w:p>
        </w:tc>
        <w:tc>
          <w:tcPr>
            <w:tcW w:w="1773" w:type="dxa"/>
            <w:tcBorders>
              <w:top w:val="nil"/>
              <w:left w:val="nil"/>
              <w:bottom w:val="nil"/>
              <w:right w:val="nil"/>
            </w:tcBorders>
            <w:shd w:val="clear" w:color="auto" w:fill="auto"/>
            <w:hideMark/>
          </w:tcPr>
          <w:p w14:paraId="60EAAB4E"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25BAB1B8"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068D2AD2" w14:textId="77777777" w:rsidTr="00A60099">
        <w:trPr>
          <w:trHeight w:val="379"/>
        </w:trPr>
        <w:tc>
          <w:tcPr>
            <w:tcW w:w="4041" w:type="dxa"/>
            <w:tcBorders>
              <w:top w:val="nil"/>
              <w:left w:val="nil"/>
              <w:bottom w:val="nil"/>
              <w:right w:val="nil"/>
            </w:tcBorders>
            <w:shd w:val="clear" w:color="auto" w:fill="auto"/>
            <w:hideMark/>
          </w:tcPr>
          <w:p w14:paraId="7937C1BD"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Congo Democratic Republic </w:t>
            </w:r>
          </w:p>
        </w:tc>
        <w:tc>
          <w:tcPr>
            <w:tcW w:w="1773" w:type="dxa"/>
            <w:tcBorders>
              <w:top w:val="nil"/>
              <w:left w:val="nil"/>
              <w:bottom w:val="nil"/>
              <w:right w:val="nil"/>
            </w:tcBorders>
            <w:shd w:val="clear" w:color="auto" w:fill="auto"/>
            <w:hideMark/>
          </w:tcPr>
          <w:p w14:paraId="6B106898"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764" w:type="dxa"/>
            <w:tcBorders>
              <w:top w:val="nil"/>
              <w:left w:val="nil"/>
              <w:bottom w:val="nil"/>
              <w:right w:val="nil"/>
            </w:tcBorders>
            <w:shd w:val="clear" w:color="auto" w:fill="auto"/>
            <w:vAlign w:val="bottom"/>
            <w:hideMark/>
          </w:tcPr>
          <w:p w14:paraId="6F896FA6"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14.29</w:t>
            </w:r>
          </w:p>
        </w:tc>
      </w:tr>
      <w:tr w:rsidR="0024275D" w:rsidRPr="00EA4EC3" w14:paraId="2D0522F9" w14:textId="77777777" w:rsidTr="00A60099">
        <w:trPr>
          <w:trHeight w:val="311"/>
        </w:trPr>
        <w:tc>
          <w:tcPr>
            <w:tcW w:w="4041" w:type="dxa"/>
            <w:tcBorders>
              <w:top w:val="nil"/>
              <w:left w:val="nil"/>
              <w:bottom w:val="nil"/>
              <w:right w:val="nil"/>
            </w:tcBorders>
            <w:shd w:val="clear" w:color="auto" w:fill="auto"/>
            <w:hideMark/>
          </w:tcPr>
          <w:p w14:paraId="70B062F9"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Georgia</w:t>
            </w:r>
          </w:p>
        </w:tc>
        <w:tc>
          <w:tcPr>
            <w:tcW w:w="1773" w:type="dxa"/>
            <w:tcBorders>
              <w:top w:val="nil"/>
              <w:left w:val="nil"/>
              <w:bottom w:val="nil"/>
              <w:right w:val="nil"/>
            </w:tcBorders>
            <w:shd w:val="clear" w:color="auto" w:fill="auto"/>
            <w:hideMark/>
          </w:tcPr>
          <w:p w14:paraId="39D1DC80"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764" w:type="dxa"/>
            <w:tcBorders>
              <w:top w:val="nil"/>
              <w:left w:val="nil"/>
              <w:bottom w:val="nil"/>
              <w:right w:val="nil"/>
            </w:tcBorders>
            <w:shd w:val="clear" w:color="auto" w:fill="auto"/>
            <w:vAlign w:val="bottom"/>
            <w:hideMark/>
          </w:tcPr>
          <w:p w14:paraId="4304DFA9"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24275D" w:rsidRPr="00EA4EC3" w14:paraId="2843EB72" w14:textId="77777777" w:rsidTr="00A60099">
        <w:trPr>
          <w:trHeight w:val="311"/>
        </w:trPr>
        <w:tc>
          <w:tcPr>
            <w:tcW w:w="4041" w:type="dxa"/>
            <w:tcBorders>
              <w:top w:val="nil"/>
              <w:left w:val="nil"/>
              <w:bottom w:val="nil"/>
              <w:right w:val="nil"/>
            </w:tcBorders>
            <w:shd w:val="clear" w:color="auto" w:fill="auto"/>
            <w:hideMark/>
          </w:tcPr>
          <w:p w14:paraId="391B765C"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Guinea-Bissau</w:t>
            </w:r>
          </w:p>
        </w:tc>
        <w:tc>
          <w:tcPr>
            <w:tcW w:w="1773" w:type="dxa"/>
            <w:tcBorders>
              <w:top w:val="nil"/>
              <w:left w:val="nil"/>
              <w:bottom w:val="nil"/>
              <w:right w:val="nil"/>
            </w:tcBorders>
            <w:shd w:val="clear" w:color="auto" w:fill="auto"/>
            <w:hideMark/>
          </w:tcPr>
          <w:p w14:paraId="6D98815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0EA698E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5642AF50" w14:textId="77777777" w:rsidTr="00A60099">
        <w:trPr>
          <w:trHeight w:val="311"/>
        </w:trPr>
        <w:tc>
          <w:tcPr>
            <w:tcW w:w="4041" w:type="dxa"/>
            <w:tcBorders>
              <w:top w:val="nil"/>
              <w:left w:val="nil"/>
              <w:bottom w:val="nil"/>
              <w:right w:val="nil"/>
            </w:tcBorders>
            <w:shd w:val="clear" w:color="auto" w:fill="auto"/>
            <w:hideMark/>
          </w:tcPr>
          <w:p w14:paraId="50AC49FB"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Indonesia</w:t>
            </w:r>
          </w:p>
        </w:tc>
        <w:tc>
          <w:tcPr>
            <w:tcW w:w="1773" w:type="dxa"/>
            <w:tcBorders>
              <w:top w:val="nil"/>
              <w:left w:val="nil"/>
              <w:bottom w:val="nil"/>
              <w:right w:val="nil"/>
            </w:tcBorders>
            <w:shd w:val="clear" w:color="auto" w:fill="auto"/>
            <w:hideMark/>
          </w:tcPr>
          <w:p w14:paraId="7C9F0CA7"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7CB5672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7A877752" w14:textId="77777777" w:rsidTr="00A60099">
        <w:trPr>
          <w:trHeight w:val="311"/>
        </w:trPr>
        <w:tc>
          <w:tcPr>
            <w:tcW w:w="4041" w:type="dxa"/>
            <w:tcBorders>
              <w:top w:val="nil"/>
              <w:left w:val="nil"/>
              <w:bottom w:val="nil"/>
              <w:right w:val="nil"/>
            </w:tcBorders>
            <w:shd w:val="clear" w:color="auto" w:fill="auto"/>
            <w:hideMark/>
          </w:tcPr>
          <w:p w14:paraId="574C64CE"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Iraq</w:t>
            </w:r>
          </w:p>
        </w:tc>
        <w:tc>
          <w:tcPr>
            <w:tcW w:w="1773" w:type="dxa"/>
            <w:tcBorders>
              <w:top w:val="nil"/>
              <w:left w:val="nil"/>
              <w:bottom w:val="nil"/>
              <w:right w:val="nil"/>
            </w:tcBorders>
            <w:shd w:val="clear" w:color="auto" w:fill="auto"/>
            <w:hideMark/>
          </w:tcPr>
          <w:p w14:paraId="28C41D6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06A81DAF"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087FA17A" w14:textId="77777777" w:rsidTr="00A60099">
        <w:trPr>
          <w:trHeight w:val="311"/>
        </w:trPr>
        <w:tc>
          <w:tcPr>
            <w:tcW w:w="4041" w:type="dxa"/>
            <w:tcBorders>
              <w:top w:val="nil"/>
              <w:left w:val="nil"/>
              <w:bottom w:val="nil"/>
              <w:right w:val="nil"/>
            </w:tcBorders>
            <w:shd w:val="clear" w:color="auto" w:fill="auto"/>
            <w:hideMark/>
          </w:tcPr>
          <w:p w14:paraId="39F98032"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Libya</w:t>
            </w:r>
          </w:p>
        </w:tc>
        <w:tc>
          <w:tcPr>
            <w:tcW w:w="1773" w:type="dxa"/>
            <w:tcBorders>
              <w:top w:val="nil"/>
              <w:left w:val="nil"/>
              <w:bottom w:val="nil"/>
              <w:right w:val="nil"/>
            </w:tcBorders>
            <w:shd w:val="clear" w:color="auto" w:fill="auto"/>
            <w:hideMark/>
          </w:tcPr>
          <w:p w14:paraId="33B7DE4C"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2FD7E52C"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7F9BFD50" w14:textId="77777777" w:rsidTr="00A60099">
        <w:trPr>
          <w:trHeight w:val="311"/>
        </w:trPr>
        <w:tc>
          <w:tcPr>
            <w:tcW w:w="4041" w:type="dxa"/>
            <w:tcBorders>
              <w:top w:val="nil"/>
              <w:left w:val="nil"/>
              <w:bottom w:val="nil"/>
              <w:right w:val="nil"/>
            </w:tcBorders>
            <w:shd w:val="clear" w:color="auto" w:fill="auto"/>
            <w:hideMark/>
          </w:tcPr>
          <w:p w14:paraId="23628CA7"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Mali</w:t>
            </w:r>
          </w:p>
        </w:tc>
        <w:tc>
          <w:tcPr>
            <w:tcW w:w="1773" w:type="dxa"/>
            <w:tcBorders>
              <w:top w:val="nil"/>
              <w:left w:val="nil"/>
              <w:bottom w:val="nil"/>
              <w:right w:val="nil"/>
            </w:tcBorders>
            <w:shd w:val="clear" w:color="auto" w:fill="auto"/>
            <w:hideMark/>
          </w:tcPr>
          <w:p w14:paraId="16BAB98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764" w:type="dxa"/>
            <w:tcBorders>
              <w:top w:val="nil"/>
              <w:left w:val="nil"/>
              <w:bottom w:val="nil"/>
              <w:right w:val="nil"/>
            </w:tcBorders>
            <w:shd w:val="clear" w:color="auto" w:fill="auto"/>
            <w:vAlign w:val="bottom"/>
            <w:hideMark/>
          </w:tcPr>
          <w:p w14:paraId="146B9E1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24275D" w:rsidRPr="00EA4EC3" w14:paraId="69850AC3" w14:textId="77777777" w:rsidTr="00A60099">
        <w:trPr>
          <w:trHeight w:val="311"/>
        </w:trPr>
        <w:tc>
          <w:tcPr>
            <w:tcW w:w="4041" w:type="dxa"/>
            <w:tcBorders>
              <w:top w:val="nil"/>
              <w:left w:val="nil"/>
              <w:bottom w:val="nil"/>
              <w:right w:val="nil"/>
            </w:tcBorders>
            <w:shd w:val="clear" w:color="auto" w:fill="auto"/>
          </w:tcPr>
          <w:p w14:paraId="1E51F208" w14:textId="28B24E8C"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Mediterranean Sea</w:t>
            </w:r>
            <w:r w:rsidR="0023656E">
              <w:rPr>
                <w:rFonts w:asciiTheme="minorHAnsi" w:eastAsia="Times New Roman" w:hAnsiTheme="minorHAnsi"/>
                <w:color w:val="000000"/>
                <w:lang w:val="en-GB"/>
              </w:rPr>
              <w:t xml:space="preserve"> (no code)</w:t>
            </w:r>
          </w:p>
        </w:tc>
        <w:tc>
          <w:tcPr>
            <w:tcW w:w="1773" w:type="dxa"/>
            <w:tcBorders>
              <w:top w:val="nil"/>
              <w:left w:val="nil"/>
              <w:bottom w:val="nil"/>
              <w:right w:val="nil"/>
            </w:tcBorders>
            <w:shd w:val="clear" w:color="auto" w:fill="auto"/>
          </w:tcPr>
          <w:p w14:paraId="48BEDC12"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tcPr>
          <w:p w14:paraId="5D0D7D19"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2B5419EA" w14:textId="77777777" w:rsidTr="00A60099">
        <w:trPr>
          <w:trHeight w:val="311"/>
        </w:trPr>
        <w:tc>
          <w:tcPr>
            <w:tcW w:w="4041" w:type="dxa"/>
            <w:tcBorders>
              <w:top w:val="nil"/>
              <w:left w:val="nil"/>
              <w:bottom w:val="nil"/>
              <w:right w:val="nil"/>
            </w:tcBorders>
            <w:shd w:val="clear" w:color="auto" w:fill="auto"/>
            <w:hideMark/>
          </w:tcPr>
          <w:p w14:paraId="2FFABD26"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Niger</w:t>
            </w:r>
          </w:p>
        </w:tc>
        <w:tc>
          <w:tcPr>
            <w:tcW w:w="1773" w:type="dxa"/>
            <w:tcBorders>
              <w:top w:val="nil"/>
              <w:left w:val="nil"/>
              <w:bottom w:val="nil"/>
              <w:right w:val="nil"/>
            </w:tcBorders>
            <w:shd w:val="clear" w:color="auto" w:fill="auto"/>
            <w:hideMark/>
          </w:tcPr>
          <w:p w14:paraId="41371A4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79F79D22"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017A5632" w14:textId="77777777" w:rsidTr="00A60099">
        <w:trPr>
          <w:trHeight w:val="311"/>
        </w:trPr>
        <w:tc>
          <w:tcPr>
            <w:tcW w:w="4041" w:type="dxa"/>
            <w:tcBorders>
              <w:top w:val="nil"/>
              <w:left w:val="nil"/>
              <w:bottom w:val="nil"/>
              <w:right w:val="nil"/>
            </w:tcBorders>
            <w:shd w:val="clear" w:color="auto" w:fill="auto"/>
            <w:hideMark/>
          </w:tcPr>
          <w:p w14:paraId="5472E386"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Palestinian Territories</w:t>
            </w:r>
          </w:p>
        </w:tc>
        <w:tc>
          <w:tcPr>
            <w:tcW w:w="1773" w:type="dxa"/>
            <w:tcBorders>
              <w:top w:val="nil"/>
              <w:left w:val="nil"/>
              <w:bottom w:val="nil"/>
              <w:right w:val="nil"/>
            </w:tcBorders>
            <w:shd w:val="clear" w:color="auto" w:fill="auto"/>
            <w:hideMark/>
          </w:tcPr>
          <w:p w14:paraId="568F6A6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764" w:type="dxa"/>
            <w:tcBorders>
              <w:top w:val="nil"/>
              <w:left w:val="nil"/>
              <w:bottom w:val="nil"/>
              <w:right w:val="nil"/>
            </w:tcBorders>
            <w:shd w:val="clear" w:color="auto" w:fill="auto"/>
            <w:vAlign w:val="bottom"/>
            <w:hideMark/>
          </w:tcPr>
          <w:p w14:paraId="56F1489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24275D" w:rsidRPr="00EA4EC3" w14:paraId="1E65987D" w14:textId="77777777" w:rsidTr="00A60099">
        <w:trPr>
          <w:trHeight w:val="311"/>
        </w:trPr>
        <w:tc>
          <w:tcPr>
            <w:tcW w:w="4041" w:type="dxa"/>
            <w:tcBorders>
              <w:top w:val="nil"/>
              <w:left w:val="nil"/>
              <w:bottom w:val="nil"/>
              <w:right w:val="nil"/>
            </w:tcBorders>
            <w:shd w:val="clear" w:color="auto" w:fill="auto"/>
            <w:hideMark/>
          </w:tcPr>
          <w:p w14:paraId="4D497C61"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Republic of Moldova</w:t>
            </w:r>
          </w:p>
        </w:tc>
        <w:tc>
          <w:tcPr>
            <w:tcW w:w="1773" w:type="dxa"/>
            <w:tcBorders>
              <w:top w:val="nil"/>
              <w:left w:val="nil"/>
              <w:bottom w:val="nil"/>
              <w:right w:val="nil"/>
            </w:tcBorders>
            <w:shd w:val="clear" w:color="auto" w:fill="auto"/>
            <w:hideMark/>
          </w:tcPr>
          <w:p w14:paraId="1735624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7607A58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113D13AE" w14:textId="77777777" w:rsidTr="00A60099">
        <w:trPr>
          <w:trHeight w:val="311"/>
        </w:trPr>
        <w:tc>
          <w:tcPr>
            <w:tcW w:w="4041" w:type="dxa"/>
            <w:tcBorders>
              <w:top w:val="nil"/>
              <w:left w:val="nil"/>
              <w:bottom w:val="nil"/>
              <w:right w:val="nil"/>
            </w:tcBorders>
            <w:shd w:val="clear" w:color="auto" w:fill="auto"/>
            <w:hideMark/>
          </w:tcPr>
          <w:p w14:paraId="3A97BDAA"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Serbia (Kosovo)</w:t>
            </w:r>
          </w:p>
        </w:tc>
        <w:tc>
          <w:tcPr>
            <w:tcW w:w="1773" w:type="dxa"/>
            <w:tcBorders>
              <w:top w:val="nil"/>
              <w:left w:val="nil"/>
              <w:bottom w:val="nil"/>
              <w:right w:val="nil"/>
            </w:tcBorders>
            <w:shd w:val="clear" w:color="auto" w:fill="auto"/>
            <w:hideMark/>
          </w:tcPr>
          <w:p w14:paraId="6A53FCD2"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3316EADE"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64040364" w14:textId="77777777" w:rsidTr="00A60099">
        <w:trPr>
          <w:trHeight w:val="311"/>
        </w:trPr>
        <w:tc>
          <w:tcPr>
            <w:tcW w:w="4041" w:type="dxa"/>
            <w:tcBorders>
              <w:top w:val="nil"/>
              <w:left w:val="nil"/>
              <w:bottom w:val="nil"/>
              <w:right w:val="nil"/>
            </w:tcBorders>
            <w:shd w:val="clear" w:color="auto" w:fill="auto"/>
            <w:hideMark/>
          </w:tcPr>
          <w:p w14:paraId="6F28A332"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Somalia</w:t>
            </w:r>
          </w:p>
        </w:tc>
        <w:tc>
          <w:tcPr>
            <w:tcW w:w="1773" w:type="dxa"/>
            <w:tcBorders>
              <w:top w:val="nil"/>
              <w:left w:val="nil"/>
              <w:bottom w:val="nil"/>
              <w:right w:val="nil"/>
            </w:tcBorders>
            <w:shd w:val="clear" w:color="auto" w:fill="auto"/>
            <w:hideMark/>
          </w:tcPr>
          <w:p w14:paraId="05099CB8"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764" w:type="dxa"/>
            <w:tcBorders>
              <w:top w:val="nil"/>
              <w:left w:val="nil"/>
              <w:bottom w:val="nil"/>
              <w:right w:val="nil"/>
            </w:tcBorders>
            <w:shd w:val="clear" w:color="auto" w:fill="auto"/>
            <w:vAlign w:val="bottom"/>
            <w:hideMark/>
          </w:tcPr>
          <w:p w14:paraId="5CCDF384"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24275D" w:rsidRPr="00EA4EC3" w14:paraId="1219B16D" w14:textId="77777777" w:rsidTr="00A60099">
        <w:trPr>
          <w:trHeight w:val="311"/>
        </w:trPr>
        <w:tc>
          <w:tcPr>
            <w:tcW w:w="4041" w:type="dxa"/>
            <w:tcBorders>
              <w:top w:val="nil"/>
              <w:left w:val="nil"/>
              <w:bottom w:val="nil"/>
              <w:right w:val="nil"/>
            </w:tcBorders>
            <w:shd w:val="clear" w:color="auto" w:fill="auto"/>
            <w:hideMark/>
          </w:tcPr>
          <w:p w14:paraId="0902F783"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South Sudan</w:t>
            </w:r>
          </w:p>
        </w:tc>
        <w:tc>
          <w:tcPr>
            <w:tcW w:w="1773" w:type="dxa"/>
            <w:tcBorders>
              <w:top w:val="nil"/>
              <w:left w:val="nil"/>
              <w:bottom w:val="nil"/>
              <w:right w:val="nil"/>
            </w:tcBorders>
            <w:shd w:val="clear" w:color="auto" w:fill="auto"/>
            <w:hideMark/>
          </w:tcPr>
          <w:p w14:paraId="51DE0A72"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4E43978C"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6D511E52" w14:textId="77777777" w:rsidTr="00A60099">
        <w:trPr>
          <w:trHeight w:val="311"/>
        </w:trPr>
        <w:tc>
          <w:tcPr>
            <w:tcW w:w="4041" w:type="dxa"/>
            <w:tcBorders>
              <w:top w:val="nil"/>
              <w:left w:val="nil"/>
              <w:bottom w:val="nil"/>
              <w:right w:val="nil"/>
            </w:tcBorders>
            <w:shd w:val="clear" w:color="auto" w:fill="auto"/>
            <w:hideMark/>
          </w:tcPr>
          <w:p w14:paraId="7EB854B9"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Sudan (Darfur)</w:t>
            </w:r>
          </w:p>
        </w:tc>
        <w:tc>
          <w:tcPr>
            <w:tcW w:w="1773" w:type="dxa"/>
            <w:tcBorders>
              <w:top w:val="nil"/>
              <w:left w:val="nil"/>
              <w:bottom w:val="nil"/>
              <w:right w:val="nil"/>
            </w:tcBorders>
            <w:shd w:val="clear" w:color="auto" w:fill="auto"/>
            <w:hideMark/>
          </w:tcPr>
          <w:p w14:paraId="00972AE8"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4255B6C3"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442DB427" w14:textId="77777777" w:rsidTr="00A60099">
        <w:trPr>
          <w:trHeight w:val="624"/>
        </w:trPr>
        <w:tc>
          <w:tcPr>
            <w:tcW w:w="4041" w:type="dxa"/>
            <w:tcBorders>
              <w:top w:val="nil"/>
              <w:left w:val="nil"/>
              <w:bottom w:val="nil"/>
              <w:right w:val="nil"/>
            </w:tcBorders>
            <w:shd w:val="clear" w:color="auto" w:fill="auto"/>
            <w:hideMark/>
          </w:tcPr>
          <w:p w14:paraId="5C052008"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The Former Yugoslav Republic of Macedonia</w:t>
            </w:r>
          </w:p>
        </w:tc>
        <w:tc>
          <w:tcPr>
            <w:tcW w:w="1773" w:type="dxa"/>
            <w:tcBorders>
              <w:top w:val="nil"/>
              <w:left w:val="nil"/>
              <w:bottom w:val="nil"/>
              <w:right w:val="nil"/>
            </w:tcBorders>
            <w:shd w:val="clear" w:color="auto" w:fill="auto"/>
            <w:vAlign w:val="bottom"/>
            <w:hideMark/>
          </w:tcPr>
          <w:p w14:paraId="4BAAB0A4"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764" w:type="dxa"/>
            <w:tcBorders>
              <w:top w:val="nil"/>
              <w:left w:val="nil"/>
              <w:bottom w:val="nil"/>
              <w:right w:val="nil"/>
            </w:tcBorders>
            <w:shd w:val="clear" w:color="auto" w:fill="auto"/>
            <w:vAlign w:val="bottom"/>
            <w:hideMark/>
          </w:tcPr>
          <w:p w14:paraId="6E476655"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24275D" w:rsidRPr="00EA4EC3" w14:paraId="32976F22" w14:textId="77777777" w:rsidTr="00A60099">
        <w:trPr>
          <w:trHeight w:val="311"/>
        </w:trPr>
        <w:tc>
          <w:tcPr>
            <w:tcW w:w="4041" w:type="dxa"/>
            <w:tcBorders>
              <w:top w:val="nil"/>
              <w:left w:val="nil"/>
              <w:bottom w:val="nil"/>
              <w:right w:val="nil"/>
            </w:tcBorders>
            <w:shd w:val="clear" w:color="auto" w:fill="auto"/>
            <w:hideMark/>
          </w:tcPr>
          <w:p w14:paraId="28651DF3"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t>Ukraine</w:t>
            </w:r>
          </w:p>
        </w:tc>
        <w:tc>
          <w:tcPr>
            <w:tcW w:w="1773" w:type="dxa"/>
            <w:tcBorders>
              <w:top w:val="nil"/>
              <w:left w:val="nil"/>
              <w:bottom w:val="nil"/>
              <w:right w:val="nil"/>
            </w:tcBorders>
            <w:shd w:val="clear" w:color="auto" w:fill="auto"/>
            <w:hideMark/>
          </w:tcPr>
          <w:p w14:paraId="4A3ACEB1"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764" w:type="dxa"/>
            <w:tcBorders>
              <w:top w:val="nil"/>
              <w:left w:val="nil"/>
              <w:bottom w:val="nil"/>
              <w:right w:val="nil"/>
            </w:tcBorders>
            <w:shd w:val="clear" w:color="auto" w:fill="auto"/>
            <w:vAlign w:val="bottom"/>
            <w:hideMark/>
          </w:tcPr>
          <w:p w14:paraId="4D1826DB"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4275D" w:rsidRPr="00EA4EC3" w14:paraId="4383337E" w14:textId="77777777" w:rsidTr="00A60099">
        <w:trPr>
          <w:trHeight w:val="311"/>
        </w:trPr>
        <w:tc>
          <w:tcPr>
            <w:tcW w:w="4041" w:type="dxa"/>
            <w:tcBorders>
              <w:top w:val="single" w:sz="4" w:space="0" w:color="auto"/>
              <w:left w:val="nil"/>
              <w:bottom w:val="nil"/>
              <w:right w:val="nil"/>
            </w:tcBorders>
            <w:shd w:val="clear" w:color="auto" w:fill="auto"/>
            <w:noWrap/>
            <w:hideMark/>
          </w:tcPr>
          <w:p w14:paraId="768F4171" w14:textId="77777777" w:rsidR="0024275D" w:rsidRPr="00EA4EC3" w:rsidRDefault="0024275D" w:rsidP="00097BC4">
            <w:pPr>
              <w:rPr>
                <w:rFonts w:asciiTheme="minorHAnsi" w:eastAsia="Times New Roman" w:hAnsiTheme="minorHAnsi"/>
                <w:color w:val="000000"/>
                <w:lang w:val="en-GB"/>
              </w:rPr>
            </w:pPr>
            <w:r w:rsidRPr="00EA4EC3">
              <w:rPr>
                <w:rFonts w:asciiTheme="minorHAnsi" w:eastAsia="Times New Roman" w:hAnsiTheme="minorHAnsi"/>
                <w:color w:val="000000"/>
                <w:lang w:val="en-GB"/>
              </w:rPr>
              <w:lastRenderedPageBreak/>
              <w:t>Total</w:t>
            </w:r>
          </w:p>
        </w:tc>
        <w:tc>
          <w:tcPr>
            <w:tcW w:w="1773" w:type="dxa"/>
            <w:tcBorders>
              <w:top w:val="single" w:sz="4" w:space="0" w:color="auto"/>
              <w:left w:val="nil"/>
              <w:bottom w:val="nil"/>
              <w:right w:val="nil"/>
            </w:tcBorders>
            <w:shd w:val="clear" w:color="auto" w:fill="auto"/>
            <w:noWrap/>
            <w:hideMark/>
          </w:tcPr>
          <w:p w14:paraId="70CE80F0"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w:t>
            </w:r>
          </w:p>
        </w:tc>
        <w:tc>
          <w:tcPr>
            <w:tcW w:w="1764" w:type="dxa"/>
            <w:tcBorders>
              <w:top w:val="single" w:sz="4" w:space="0" w:color="auto"/>
              <w:left w:val="nil"/>
              <w:bottom w:val="nil"/>
              <w:right w:val="nil"/>
            </w:tcBorders>
            <w:shd w:val="clear" w:color="auto" w:fill="auto"/>
            <w:noWrap/>
            <w:hideMark/>
          </w:tcPr>
          <w:p w14:paraId="3D355ED0" w14:textId="77777777" w:rsidR="0024275D" w:rsidRPr="00EA4EC3" w:rsidRDefault="0024275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1B5B5220" w14:textId="77777777" w:rsidR="0024275D" w:rsidRPr="00EA4EC3" w:rsidRDefault="0024275D" w:rsidP="001F1C3A">
      <w:pPr>
        <w:jc w:val="both"/>
        <w:rPr>
          <w:rFonts w:asciiTheme="minorHAnsi" w:hAnsiTheme="minorHAnsi"/>
          <w:b/>
          <w:lang w:val="en-GB"/>
        </w:rPr>
      </w:pPr>
    </w:p>
    <w:p w14:paraId="30412DCE" w14:textId="75E45E8B" w:rsidR="001F1C3A" w:rsidRPr="00EA4EC3" w:rsidRDefault="001F1C3A" w:rsidP="001F1C3A">
      <w:pPr>
        <w:jc w:val="both"/>
        <w:rPr>
          <w:rFonts w:asciiTheme="minorHAnsi" w:hAnsiTheme="minorHAnsi"/>
          <w:b/>
          <w:lang w:val="en-GB"/>
        </w:rPr>
      </w:pPr>
      <w:r w:rsidRPr="00EA4EC3">
        <w:rPr>
          <w:rFonts w:asciiTheme="minorHAnsi" w:hAnsiTheme="minorHAnsi"/>
          <w:b/>
          <w:lang w:val="en-GB"/>
        </w:rPr>
        <w:t>V0</w:t>
      </w:r>
      <w:r w:rsidR="004B2B01" w:rsidRPr="00EA4EC3">
        <w:rPr>
          <w:rFonts w:asciiTheme="minorHAnsi" w:hAnsiTheme="minorHAnsi"/>
          <w:b/>
          <w:lang w:val="en-GB"/>
        </w:rPr>
        <w:t>61</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Target Country_2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(string)</w:t>
      </w:r>
    </w:p>
    <w:p w14:paraId="4F870CBB" w14:textId="77777777" w:rsidR="001F1C3A" w:rsidRPr="00EA4EC3" w:rsidRDefault="001F1C3A" w:rsidP="001F1C3A">
      <w:pPr>
        <w:jc w:val="both"/>
        <w:rPr>
          <w:rFonts w:asciiTheme="minorHAnsi" w:hAnsiTheme="minorHAnsi"/>
          <w:lang w:val="en-GB"/>
        </w:rPr>
      </w:pPr>
    </w:p>
    <w:p w14:paraId="0B00340F" w14:textId="348271E5" w:rsidR="001F1C3A" w:rsidRPr="00EA4EC3" w:rsidRDefault="001F1C3A" w:rsidP="001F1C3A">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Second </w:t>
      </w:r>
      <w:r w:rsidRPr="00EA4EC3">
        <w:rPr>
          <w:rFonts w:asciiTheme="minorHAnsi" w:hAnsiTheme="minorHAnsi"/>
          <w:lang w:val="en-GB"/>
        </w:rPr>
        <w:t>target country of the EU operation. In case</w:t>
      </w:r>
      <w:r w:rsidR="00A83D67" w:rsidRPr="00EA4EC3">
        <w:rPr>
          <w:rFonts w:asciiTheme="minorHAnsi" w:hAnsiTheme="minorHAnsi"/>
          <w:lang w:val="en-GB"/>
        </w:rPr>
        <w:t>s in which</w:t>
      </w:r>
      <w:r w:rsidRPr="00EA4EC3">
        <w:rPr>
          <w:rFonts w:asciiTheme="minorHAnsi" w:hAnsiTheme="minorHAnsi"/>
          <w:lang w:val="en-GB"/>
        </w:rPr>
        <w:t xml:space="preserve"> the operation </w:t>
      </w:r>
      <w:r w:rsidR="00A83D67" w:rsidRPr="00EA4EC3">
        <w:rPr>
          <w:rFonts w:asciiTheme="minorHAnsi" w:hAnsiTheme="minorHAnsi"/>
          <w:lang w:val="en-GB"/>
        </w:rPr>
        <w:t xml:space="preserve">or mission is deployed to </w:t>
      </w:r>
      <w:r w:rsidR="007E040F" w:rsidRPr="00EA4EC3">
        <w:rPr>
          <w:rFonts w:asciiTheme="minorHAnsi" w:hAnsiTheme="minorHAnsi"/>
          <w:lang w:val="en-GB"/>
        </w:rPr>
        <w:t xml:space="preserve">multiple </w:t>
      </w:r>
      <w:r w:rsidRPr="00EA4EC3">
        <w:rPr>
          <w:rFonts w:asciiTheme="minorHAnsi" w:hAnsiTheme="minorHAnsi"/>
          <w:lang w:val="en-GB"/>
        </w:rPr>
        <w:t>countries</w:t>
      </w:r>
      <w:r w:rsidR="003C4DF7" w:rsidRPr="00EA4EC3">
        <w:rPr>
          <w:rFonts w:asciiTheme="minorHAnsi" w:hAnsiTheme="minorHAnsi"/>
          <w:lang w:val="en-GB"/>
        </w:rPr>
        <w:t>,</w:t>
      </w:r>
      <w:r w:rsidRPr="00EA4EC3">
        <w:rPr>
          <w:rFonts w:asciiTheme="minorHAnsi" w:hAnsiTheme="minorHAnsi"/>
          <w:lang w:val="en-GB"/>
        </w:rPr>
        <w:t xml:space="preserve"> this is the second destination in terms of personnel, troops, resources, activity, etc. </w:t>
      </w:r>
    </w:p>
    <w:p w14:paraId="3D8A0E99" w14:textId="77777777" w:rsidR="001F1C3A" w:rsidRPr="00EA4EC3" w:rsidRDefault="001F1C3A" w:rsidP="001F1C3A">
      <w:pPr>
        <w:jc w:val="both"/>
        <w:rPr>
          <w:rFonts w:asciiTheme="minorHAnsi" w:hAnsiTheme="minorHAnsi"/>
          <w:lang w:val="en-GB"/>
        </w:rPr>
      </w:pPr>
      <w:r w:rsidRPr="00EA4EC3">
        <w:rPr>
          <w:rFonts w:asciiTheme="minorHAnsi" w:hAnsiTheme="minorHAnsi"/>
          <w:lang w:val="en-GB"/>
        </w:rPr>
        <w:t xml:space="preserve">   </w:t>
      </w:r>
    </w:p>
    <w:p w14:paraId="512DBAAF"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0A14BF4A" w14:textId="77777777" w:rsidR="00F66347" w:rsidRDefault="00F66347" w:rsidP="001F1C3A">
      <w:pPr>
        <w:jc w:val="both"/>
        <w:rPr>
          <w:rFonts w:asciiTheme="minorHAnsi" w:hAnsiTheme="minorHAnsi"/>
          <w:u w:val="single"/>
          <w:lang w:val="en-GB"/>
        </w:rPr>
      </w:pPr>
    </w:p>
    <w:p w14:paraId="745ED194" w14:textId="58FB3A05" w:rsidR="001F1C3A" w:rsidRPr="00EA4EC3" w:rsidRDefault="00F66347" w:rsidP="001F1C3A">
      <w:pPr>
        <w:jc w:val="both"/>
        <w:rPr>
          <w:rFonts w:asciiTheme="minorHAnsi" w:hAnsiTheme="minorHAnsi"/>
          <w:lang w:val="en-GB"/>
        </w:rPr>
      </w:pPr>
      <w:r>
        <w:rPr>
          <w:rFonts w:asciiTheme="minorHAnsi" w:hAnsiTheme="minorHAnsi"/>
          <w:u w:val="single"/>
          <w:lang w:val="en-GB"/>
        </w:rPr>
        <w:t>+</w:t>
      </w:r>
      <w:r w:rsidR="001F1C3A" w:rsidRPr="00EA4EC3">
        <w:rPr>
          <w:rFonts w:asciiTheme="minorHAnsi" w:hAnsiTheme="minorHAnsi"/>
          <w:u w:val="single"/>
          <w:lang w:val="en-GB"/>
        </w:rPr>
        <w:t>Type:</w:t>
      </w:r>
      <w:r w:rsidR="001F1C3A" w:rsidRPr="00EA4EC3">
        <w:rPr>
          <w:rFonts w:asciiTheme="minorHAnsi" w:hAnsiTheme="minorHAnsi"/>
          <w:lang w:val="en-GB"/>
        </w:rPr>
        <w:t xml:space="preserve"> Nominal/string</w:t>
      </w:r>
    </w:p>
    <w:p w14:paraId="749B1E56" w14:textId="77777777" w:rsidR="001F1C3A" w:rsidRPr="00EA4EC3" w:rsidRDefault="001F1C3A" w:rsidP="001F1C3A">
      <w:pPr>
        <w:jc w:val="both"/>
        <w:rPr>
          <w:rFonts w:asciiTheme="minorHAnsi" w:hAnsiTheme="minorHAnsi"/>
          <w:lang w:val="en-GB"/>
        </w:rPr>
      </w:pPr>
    </w:p>
    <w:p w14:paraId="7DE7C7F1" w14:textId="77777777" w:rsidR="001F1C3A" w:rsidRPr="00EA4EC3" w:rsidRDefault="001F1C3A" w:rsidP="001F1C3A">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FEE6EBF" w14:textId="77777777" w:rsidR="001F1C3A" w:rsidRPr="00EA4EC3" w:rsidRDefault="001F1C3A" w:rsidP="001F1C3A">
      <w:pPr>
        <w:jc w:val="both"/>
        <w:rPr>
          <w:rFonts w:asciiTheme="minorHAnsi" w:hAnsiTheme="minorHAnsi"/>
          <w:lang w:val="en-GB"/>
        </w:rPr>
      </w:pPr>
    </w:p>
    <w:tbl>
      <w:tblPr>
        <w:tblW w:w="7418" w:type="dxa"/>
        <w:tblInd w:w="55" w:type="dxa"/>
        <w:tblCellMar>
          <w:left w:w="70" w:type="dxa"/>
          <w:right w:w="70" w:type="dxa"/>
        </w:tblCellMar>
        <w:tblLook w:val="04A0" w:firstRow="1" w:lastRow="0" w:firstColumn="1" w:lastColumn="0" w:noHBand="0" w:noVBand="1"/>
      </w:tblPr>
      <w:tblGrid>
        <w:gridCol w:w="2974"/>
        <w:gridCol w:w="2222"/>
        <w:gridCol w:w="2222"/>
      </w:tblGrid>
      <w:tr w:rsidR="00825D26" w:rsidRPr="00EA4EC3" w14:paraId="4286B51F" w14:textId="77777777" w:rsidTr="00825D26">
        <w:trPr>
          <w:trHeight w:val="614"/>
        </w:trPr>
        <w:tc>
          <w:tcPr>
            <w:tcW w:w="2974" w:type="dxa"/>
            <w:tcBorders>
              <w:top w:val="nil"/>
              <w:left w:val="nil"/>
              <w:bottom w:val="single" w:sz="4" w:space="0" w:color="auto"/>
              <w:right w:val="nil"/>
            </w:tcBorders>
            <w:shd w:val="clear" w:color="auto" w:fill="auto"/>
            <w:hideMark/>
          </w:tcPr>
          <w:p w14:paraId="7011A9B0" w14:textId="77777777" w:rsidR="00D112ED" w:rsidRPr="00EA4EC3" w:rsidRDefault="00D112ED" w:rsidP="00D112ED">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Country_2 Unicode (string)</w:t>
            </w:r>
          </w:p>
        </w:tc>
        <w:tc>
          <w:tcPr>
            <w:tcW w:w="2222" w:type="dxa"/>
            <w:tcBorders>
              <w:top w:val="nil"/>
              <w:left w:val="nil"/>
              <w:bottom w:val="single" w:sz="4" w:space="0" w:color="auto"/>
              <w:right w:val="nil"/>
            </w:tcBorders>
            <w:shd w:val="clear" w:color="auto" w:fill="auto"/>
            <w:hideMark/>
          </w:tcPr>
          <w:p w14:paraId="70A7CB48" w14:textId="77777777" w:rsidR="00D112ED" w:rsidRPr="00EA4EC3" w:rsidRDefault="00D112ED"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2222" w:type="dxa"/>
            <w:tcBorders>
              <w:top w:val="nil"/>
              <w:left w:val="nil"/>
              <w:bottom w:val="single" w:sz="4" w:space="0" w:color="auto"/>
              <w:right w:val="nil"/>
            </w:tcBorders>
            <w:shd w:val="clear" w:color="auto" w:fill="auto"/>
            <w:hideMark/>
          </w:tcPr>
          <w:p w14:paraId="702E7D38" w14:textId="77777777" w:rsidR="00D112ED" w:rsidRPr="00EA4EC3" w:rsidRDefault="00D112ED"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825D26" w:rsidRPr="00EA4EC3" w14:paraId="570F7FE7" w14:textId="77777777" w:rsidTr="00825D26">
        <w:trPr>
          <w:trHeight w:val="410"/>
        </w:trPr>
        <w:tc>
          <w:tcPr>
            <w:tcW w:w="2974" w:type="dxa"/>
            <w:tcBorders>
              <w:top w:val="nil"/>
              <w:left w:val="nil"/>
              <w:bottom w:val="nil"/>
              <w:right w:val="nil"/>
            </w:tcBorders>
            <w:shd w:val="clear" w:color="auto" w:fill="auto"/>
            <w:vAlign w:val="bottom"/>
            <w:hideMark/>
          </w:tcPr>
          <w:p w14:paraId="44DF2FC4" w14:textId="3198D577" w:rsidR="00D112ED" w:rsidRPr="00EA4EC3" w:rsidRDefault="00D112ED" w:rsidP="00825D26">
            <w:pPr>
              <w:rPr>
                <w:rFonts w:asciiTheme="minorHAnsi" w:eastAsia="Times New Roman" w:hAnsiTheme="minorHAnsi"/>
                <w:color w:val="000000"/>
                <w:lang w:val="en-GB"/>
              </w:rPr>
            </w:pPr>
            <w:r w:rsidRPr="00EA4EC3">
              <w:rPr>
                <w:rFonts w:asciiTheme="minorHAnsi" w:eastAsia="Times New Roman" w:hAnsiTheme="minorHAnsi"/>
                <w:color w:val="000000"/>
                <w:lang w:val="en-GB"/>
              </w:rPr>
              <w:t>Central African Republic (RCA)</w:t>
            </w:r>
          </w:p>
        </w:tc>
        <w:tc>
          <w:tcPr>
            <w:tcW w:w="2222" w:type="dxa"/>
            <w:tcBorders>
              <w:top w:val="nil"/>
              <w:left w:val="nil"/>
              <w:bottom w:val="nil"/>
              <w:right w:val="nil"/>
            </w:tcBorders>
            <w:shd w:val="clear" w:color="auto" w:fill="auto"/>
            <w:vAlign w:val="bottom"/>
            <w:hideMark/>
          </w:tcPr>
          <w:p w14:paraId="4138534F" w14:textId="77777777" w:rsidR="00D112ED" w:rsidRPr="00EA4EC3" w:rsidRDefault="00D112ED"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2" w:type="dxa"/>
            <w:tcBorders>
              <w:top w:val="nil"/>
              <w:left w:val="nil"/>
              <w:bottom w:val="nil"/>
              <w:right w:val="nil"/>
            </w:tcBorders>
            <w:shd w:val="clear" w:color="auto" w:fill="auto"/>
            <w:vAlign w:val="bottom"/>
            <w:hideMark/>
          </w:tcPr>
          <w:p w14:paraId="28E0E720" w14:textId="58A46391" w:rsidR="00D112ED"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825D26" w:rsidRPr="00EA4EC3" w14:paraId="30AF344E" w14:textId="77777777" w:rsidTr="00825D26">
        <w:trPr>
          <w:trHeight w:val="205"/>
        </w:trPr>
        <w:tc>
          <w:tcPr>
            <w:tcW w:w="2974" w:type="dxa"/>
            <w:tcBorders>
              <w:top w:val="nil"/>
              <w:left w:val="nil"/>
              <w:bottom w:val="nil"/>
              <w:right w:val="nil"/>
            </w:tcBorders>
            <w:shd w:val="clear" w:color="auto" w:fill="auto"/>
            <w:vAlign w:val="bottom"/>
            <w:hideMark/>
          </w:tcPr>
          <w:p w14:paraId="08AAB37D" w14:textId="77777777" w:rsidR="00D112ED" w:rsidRPr="00EA4EC3" w:rsidRDefault="00D112ED" w:rsidP="00825D26">
            <w:pPr>
              <w:rPr>
                <w:rFonts w:asciiTheme="minorHAnsi" w:eastAsia="Times New Roman" w:hAnsiTheme="minorHAnsi"/>
                <w:color w:val="000000"/>
                <w:lang w:val="en-GB"/>
              </w:rPr>
            </w:pPr>
            <w:r w:rsidRPr="00EA4EC3">
              <w:rPr>
                <w:rFonts w:asciiTheme="minorHAnsi" w:eastAsia="Times New Roman" w:hAnsiTheme="minorHAnsi"/>
                <w:color w:val="000000"/>
                <w:lang w:val="en-GB"/>
              </w:rPr>
              <w:t>Seychelles</w:t>
            </w:r>
          </w:p>
        </w:tc>
        <w:tc>
          <w:tcPr>
            <w:tcW w:w="2222" w:type="dxa"/>
            <w:tcBorders>
              <w:top w:val="nil"/>
              <w:left w:val="nil"/>
              <w:bottom w:val="nil"/>
              <w:right w:val="nil"/>
            </w:tcBorders>
            <w:shd w:val="clear" w:color="auto" w:fill="auto"/>
            <w:vAlign w:val="bottom"/>
            <w:hideMark/>
          </w:tcPr>
          <w:p w14:paraId="17B46B79" w14:textId="77777777" w:rsidR="00D112ED" w:rsidRPr="00EA4EC3" w:rsidRDefault="00D112ED"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2" w:type="dxa"/>
            <w:tcBorders>
              <w:top w:val="nil"/>
              <w:left w:val="nil"/>
              <w:bottom w:val="nil"/>
              <w:right w:val="nil"/>
            </w:tcBorders>
            <w:shd w:val="clear" w:color="auto" w:fill="auto"/>
            <w:vAlign w:val="bottom"/>
            <w:hideMark/>
          </w:tcPr>
          <w:p w14:paraId="7F8BC91C" w14:textId="62923505" w:rsidR="00D112ED"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825D26" w:rsidRPr="00EA4EC3" w14:paraId="717E466C" w14:textId="77777777" w:rsidTr="00825D26">
        <w:trPr>
          <w:trHeight w:val="205"/>
        </w:trPr>
        <w:tc>
          <w:tcPr>
            <w:tcW w:w="2974" w:type="dxa"/>
            <w:tcBorders>
              <w:top w:val="nil"/>
              <w:left w:val="nil"/>
              <w:bottom w:val="nil"/>
              <w:right w:val="nil"/>
            </w:tcBorders>
            <w:shd w:val="clear" w:color="auto" w:fill="auto"/>
            <w:vAlign w:val="bottom"/>
            <w:hideMark/>
          </w:tcPr>
          <w:p w14:paraId="4C765500" w14:textId="77777777" w:rsidR="00D112ED" w:rsidRPr="00EA4EC3" w:rsidRDefault="00D112ED" w:rsidP="00825D26">
            <w:pPr>
              <w:rPr>
                <w:rFonts w:asciiTheme="minorHAnsi" w:eastAsia="Times New Roman" w:hAnsiTheme="minorHAnsi"/>
                <w:color w:val="000000"/>
                <w:lang w:val="en-GB"/>
              </w:rPr>
            </w:pPr>
            <w:r w:rsidRPr="00EA4EC3">
              <w:rPr>
                <w:rFonts w:asciiTheme="minorHAnsi" w:eastAsia="Times New Roman" w:hAnsiTheme="minorHAnsi"/>
                <w:color w:val="000000"/>
                <w:lang w:val="en-GB"/>
              </w:rPr>
              <w:t>Ukraine</w:t>
            </w:r>
          </w:p>
        </w:tc>
        <w:tc>
          <w:tcPr>
            <w:tcW w:w="2222" w:type="dxa"/>
            <w:tcBorders>
              <w:top w:val="nil"/>
              <w:left w:val="nil"/>
              <w:bottom w:val="nil"/>
              <w:right w:val="nil"/>
            </w:tcBorders>
            <w:shd w:val="clear" w:color="auto" w:fill="auto"/>
            <w:vAlign w:val="bottom"/>
            <w:hideMark/>
          </w:tcPr>
          <w:p w14:paraId="72A7B178" w14:textId="77777777" w:rsidR="00D112ED" w:rsidRPr="00EA4EC3" w:rsidRDefault="00D112ED"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2" w:type="dxa"/>
            <w:tcBorders>
              <w:top w:val="nil"/>
              <w:left w:val="nil"/>
              <w:bottom w:val="nil"/>
              <w:right w:val="nil"/>
            </w:tcBorders>
            <w:shd w:val="clear" w:color="auto" w:fill="auto"/>
            <w:vAlign w:val="bottom"/>
            <w:hideMark/>
          </w:tcPr>
          <w:p w14:paraId="26504BF2" w14:textId="37671644" w:rsidR="00D112ED"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825D26" w:rsidRPr="00EA4EC3" w14:paraId="390B292C" w14:textId="77777777" w:rsidTr="00825D26">
        <w:trPr>
          <w:trHeight w:val="205"/>
        </w:trPr>
        <w:tc>
          <w:tcPr>
            <w:tcW w:w="2974" w:type="dxa"/>
            <w:tcBorders>
              <w:top w:val="nil"/>
              <w:left w:val="nil"/>
              <w:bottom w:val="nil"/>
              <w:right w:val="nil"/>
            </w:tcBorders>
            <w:shd w:val="clear" w:color="auto" w:fill="auto"/>
            <w:vAlign w:val="bottom"/>
          </w:tcPr>
          <w:p w14:paraId="277674A0" w14:textId="7C374F67" w:rsidR="00097BC4" w:rsidRPr="00EA4EC3" w:rsidRDefault="00097BC4" w:rsidP="00825D26">
            <w:pPr>
              <w:rPr>
                <w:rFonts w:asciiTheme="minorHAnsi" w:eastAsia="Times New Roman" w:hAnsiTheme="minorHAnsi"/>
                <w:color w:val="000000"/>
                <w:lang w:val="en-GB"/>
              </w:rPr>
            </w:pPr>
            <w:r w:rsidRPr="00EA4EC3">
              <w:rPr>
                <w:rFonts w:asciiTheme="minorHAnsi" w:eastAsia="Times New Roman" w:hAnsiTheme="minorHAnsi"/>
                <w:color w:val="000000"/>
                <w:lang w:val="en-GB"/>
              </w:rPr>
              <w:t>Libya</w:t>
            </w:r>
          </w:p>
        </w:tc>
        <w:tc>
          <w:tcPr>
            <w:tcW w:w="2222" w:type="dxa"/>
            <w:tcBorders>
              <w:top w:val="nil"/>
              <w:left w:val="nil"/>
              <w:bottom w:val="nil"/>
              <w:right w:val="nil"/>
            </w:tcBorders>
            <w:shd w:val="clear" w:color="auto" w:fill="auto"/>
            <w:vAlign w:val="bottom"/>
          </w:tcPr>
          <w:p w14:paraId="0664E1CA" w14:textId="70EE1B20" w:rsidR="00097BC4"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2" w:type="dxa"/>
            <w:tcBorders>
              <w:top w:val="nil"/>
              <w:left w:val="nil"/>
              <w:bottom w:val="nil"/>
              <w:right w:val="nil"/>
            </w:tcBorders>
            <w:shd w:val="clear" w:color="auto" w:fill="auto"/>
            <w:vAlign w:val="bottom"/>
          </w:tcPr>
          <w:p w14:paraId="6736B6AE" w14:textId="79938C70" w:rsidR="00097BC4"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825D26" w:rsidRPr="00EA4EC3" w14:paraId="7934FB4D" w14:textId="77777777" w:rsidTr="00825D26">
        <w:trPr>
          <w:trHeight w:val="205"/>
        </w:trPr>
        <w:tc>
          <w:tcPr>
            <w:tcW w:w="2974" w:type="dxa"/>
            <w:tcBorders>
              <w:top w:val="nil"/>
              <w:left w:val="nil"/>
              <w:bottom w:val="nil"/>
              <w:right w:val="nil"/>
            </w:tcBorders>
            <w:shd w:val="clear" w:color="auto" w:fill="auto"/>
            <w:vAlign w:val="bottom"/>
            <w:hideMark/>
          </w:tcPr>
          <w:p w14:paraId="14609054" w14:textId="1ACB4DF6" w:rsidR="00D112ED" w:rsidRPr="00EA4EC3" w:rsidRDefault="007F6602" w:rsidP="00825D26">
            <w:pPr>
              <w:rPr>
                <w:rFonts w:asciiTheme="minorHAnsi" w:eastAsia="Times New Roman" w:hAnsiTheme="minorHAnsi"/>
                <w:color w:val="000000"/>
                <w:lang w:val="en-GB"/>
              </w:rPr>
            </w:pPr>
            <w:r w:rsidRPr="00EA4EC3">
              <w:rPr>
                <w:rFonts w:asciiTheme="minorHAnsi" w:eastAsia="Times New Roman" w:hAnsiTheme="minorHAnsi"/>
                <w:color w:val="000000"/>
                <w:lang w:val="en-GB"/>
              </w:rPr>
              <w:t>No Second Target</w:t>
            </w:r>
          </w:p>
        </w:tc>
        <w:tc>
          <w:tcPr>
            <w:tcW w:w="2222" w:type="dxa"/>
            <w:tcBorders>
              <w:top w:val="nil"/>
              <w:left w:val="nil"/>
              <w:bottom w:val="nil"/>
              <w:right w:val="nil"/>
            </w:tcBorders>
            <w:shd w:val="clear" w:color="auto" w:fill="auto"/>
            <w:vAlign w:val="bottom"/>
            <w:hideMark/>
          </w:tcPr>
          <w:p w14:paraId="578D99FE" w14:textId="10EAD88F" w:rsidR="00D112ED" w:rsidRPr="00EA4EC3" w:rsidRDefault="00097BC4"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w:t>
            </w:r>
          </w:p>
        </w:tc>
        <w:tc>
          <w:tcPr>
            <w:tcW w:w="2222" w:type="dxa"/>
            <w:tcBorders>
              <w:top w:val="nil"/>
              <w:left w:val="nil"/>
              <w:bottom w:val="nil"/>
              <w:right w:val="nil"/>
            </w:tcBorders>
            <w:shd w:val="clear" w:color="auto" w:fill="auto"/>
            <w:vAlign w:val="bottom"/>
            <w:hideMark/>
          </w:tcPr>
          <w:p w14:paraId="6E5976F1" w14:textId="48229AA0" w:rsidR="00D112ED" w:rsidRPr="00EA4EC3" w:rsidRDefault="00825D26" w:rsidP="00825D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85.71</w:t>
            </w:r>
          </w:p>
        </w:tc>
      </w:tr>
      <w:tr w:rsidR="00825D26" w:rsidRPr="00EA4EC3" w14:paraId="204E37A6" w14:textId="77777777" w:rsidTr="00825D26">
        <w:trPr>
          <w:trHeight w:val="410"/>
        </w:trPr>
        <w:tc>
          <w:tcPr>
            <w:tcW w:w="2974" w:type="dxa"/>
            <w:tcBorders>
              <w:top w:val="single" w:sz="4" w:space="0" w:color="auto"/>
              <w:left w:val="nil"/>
              <w:bottom w:val="nil"/>
              <w:right w:val="nil"/>
            </w:tcBorders>
            <w:shd w:val="clear" w:color="auto" w:fill="auto"/>
            <w:noWrap/>
            <w:hideMark/>
          </w:tcPr>
          <w:p w14:paraId="0099ADA4" w14:textId="77777777" w:rsidR="00D112ED" w:rsidRPr="00EA4EC3" w:rsidRDefault="00D112ED" w:rsidP="00D112ED">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2222" w:type="dxa"/>
            <w:tcBorders>
              <w:top w:val="single" w:sz="4" w:space="0" w:color="auto"/>
              <w:left w:val="nil"/>
              <w:bottom w:val="nil"/>
              <w:right w:val="nil"/>
            </w:tcBorders>
            <w:shd w:val="clear" w:color="auto" w:fill="auto"/>
            <w:noWrap/>
            <w:hideMark/>
          </w:tcPr>
          <w:p w14:paraId="22A71903" w14:textId="27CE05A3" w:rsidR="00D112ED" w:rsidRPr="00EA4EC3" w:rsidRDefault="00D112ED" w:rsidP="00097BC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097BC4" w:rsidRPr="00EA4EC3">
              <w:rPr>
                <w:rFonts w:asciiTheme="minorHAnsi" w:eastAsia="Times New Roman" w:hAnsiTheme="minorHAnsi"/>
                <w:color w:val="000000"/>
                <w:lang w:val="en-GB"/>
              </w:rPr>
              <w:t>5</w:t>
            </w:r>
          </w:p>
        </w:tc>
        <w:tc>
          <w:tcPr>
            <w:tcW w:w="2222" w:type="dxa"/>
            <w:tcBorders>
              <w:top w:val="single" w:sz="4" w:space="0" w:color="auto"/>
              <w:left w:val="nil"/>
              <w:bottom w:val="nil"/>
              <w:right w:val="nil"/>
            </w:tcBorders>
            <w:shd w:val="clear" w:color="auto" w:fill="auto"/>
            <w:noWrap/>
            <w:hideMark/>
          </w:tcPr>
          <w:p w14:paraId="7F7756E9" w14:textId="77777777" w:rsidR="00D112ED" w:rsidRPr="00EA4EC3" w:rsidRDefault="00D112ED"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41691A66" w14:textId="77777777" w:rsidR="001F1C3A" w:rsidRPr="00EA4EC3" w:rsidRDefault="001F1C3A" w:rsidP="001F1C3A">
      <w:pPr>
        <w:jc w:val="both"/>
        <w:rPr>
          <w:rFonts w:asciiTheme="minorHAnsi" w:hAnsiTheme="minorHAnsi"/>
          <w:lang w:val="en-GB"/>
        </w:rPr>
      </w:pPr>
    </w:p>
    <w:p w14:paraId="782685FB" w14:textId="280A42B3" w:rsidR="001F1C3A" w:rsidRPr="00EA4EC3" w:rsidRDefault="001F1C3A" w:rsidP="001F1C3A">
      <w:pPr>
        <w:jc w:val="both"/>
        <w:rPr>
          <w:rFonts w:asciiTheme="minorHAnsi" w:hAnsiTheme="minorHAnsi"/>
          <w:b/>
          <w:lang w:val="en-GB"/>
        </w:rPr>
      </w:pPr>
      <w:r w:rsidRPr="00EA4EC3">
        <w:rPr>
          <w:rFonts w:asciiTheme="minorHAnsi" w:hAnsiTheme="minorHAnsi"/>
          <w:b/>
          <w:lang w:val="en-GB"/>
        </w:rPr>
        <w:t>V</w:t>
      </w:r>
      <w:r w:rsidR="004B2B01" w:rsidRPr="00EA4EC3">
        <w:rPr>
          <w:rFonts w:asciiTheme="minorHAnsi" w:hAnsiTheme="minorHAnsi"/>
          <w:b/>
          <w:lang w:val="en-GB"/>
        </w:rPr>
        <w:t>062</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Target Country_2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ISO3166</w:t>
      </w:r>
    </w:p>
    <w:p w14:paraId="78EEE099" w14:textId="77777777" w:rsidR="001F1C3A" w:rsidRPr="00EA4EC3" w:rsidRDefault="001F1C3A" w:rsidP="001F1C3A">
      <w:pPr>
        <w:jc w:val="both"/>
        <w:rPr>
          <w:rFonts w:asciiTheme="minorHAnsi" w:hAnsiTheme="minorHAnsi"/>
          <w:lang w:val="en-GB"/>
        </w:rPr>
      </w:pPr>
    </w:p>
    <w:p w14:paraId="7F2B3581" w14:textId="2971C286" w:rsidR="001F1C3A" w:rsidRPr="00EA4EC3" w:rsidRDefault="001F1C3A" w:rsidP="001F1C3A">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Second </w:t>
      </w:r>
      <w:r w:rsidRPr="00EA4EC3">
        <w:rPr>
          <w:rFonts w:asciiTheme="minorHAnsi" w:hAnsiTheme="minorHAnsi"/>
          <w:lang w:val="en-GB"/>
        </w:rPr>
        <w:t>target country of the EU operation. In case</w:t>
      </w:r>
      <w:r w:rsidR="00A83D67" w:rsidRPr="00EA4EC3">
        <w:rPr>
          <w:rFonts w:asciiTheme="minorHAnsi" w:hAnsiTheme="minorHAnsi"/>
          <w:lang w:val="en-GB"/>
        </w:rPr>
        <w:t>s in which</w:t>
      </w:r>
      <w:r w:rsidRPr="00EA4EC3">
        <w:rPr>
          <w:rFonts w:asciiTheme="minorHAnsi" w:hAnsiTheme="minorHAnsi"/>
          <w:lang w:val="en-GB"/>
        </w:rPr>
        <w:t xml:space="preserve"> the operation </w:t>
      </w:r>
      <w:r w:rsidR="00A83D67" w:rsidRPr="00EA4EC3">
        <w:rPr>
          <w:rFonts w:asciiTheme="minorHAnsi" w:hAnsiTheme="minorHAnsi"/>
          <w:lang w:val="en-GB"/>
        </w:rPr>
        <w:t xml:space="preserve">or mission is deployed to </w:t>
      </w:r>
      <w:r w:rsidR="007E040F" w:rsidRPr="00EA4EC3">
        <w:rPr>
          <w:rFonts w:asciiTheme="minorHAnsi" w:hAnsiTheme="minorHAnsi"/>
          <w:lang w:val="en-GB"/>
        </w:rPr>
        <w:t>multiple</w:t>
      </w:r>
      <w:r w:rsidRPr="00EA4EC3">
        <w:rPr>
          <w:rFonts w:asciiTheme="minorHAnsi" w:hAnsiTheme="minorHAnsi"/>
          <w:lang w:val="en-GB"/>
        </w:rPr>
        <w:t xml:space="preserve"> countries</w:t>
      </w:r>
      <w:r w:rsidR="003C4DF7" w:rsidRPr="00EA4EC3">
        <w:rPr>
          <w:rFonts w:asciiTheme="minorHAnsi" w:hAnsiTheme="minorHAnsi"/>
          <w:lang w:val="en-GB"/>
        </w:rPr>
        <w:t>,</w:t>
      </w:r>
      <w:r w:rsidRPr="00EA4EC3">
        <w:rPr>
          <w:rFonts w:asciiTheme="minorHAnsi" w:hAnsiTheme="minorHAnsi"/>
          <w:lang w:val="en-GB"/>
        </w:rPr>
        <w:t xml:space="preserve"> this is the second destination in terms of personnel, troops, resources, activity, etc. The variable reports a number </w:t>
      </w:r>
      <w:r w:rsidR="006E135A" w:rsidRPr="00EA4EC3">
        <w:rPr>
          <w:rFonts w:asciiTheme="minorHAnsi" w:hAnsiTheme="minorHAnsi"/>
          <w:lang w:val="en-GB"/>
        </w:rPr>
        <w:t xml:space="preserve">uniquely </w:t>
      </w:r>
      <w:r w:rsidRPr="00EA4EC3">
        <w:rPr>
          <w:rFonts w:asciiTheme="minorHAnsi" w:hAnsiTheme="minorHAnsi"/>
          <w:lang w:val="en-GB"/>
        </w:rPr>
        <w:t xml:space="preserve">identifying a country. The number is assigned according to the list provided by </w:t>
      </w:r>
      <w:r w:rsidR="00830FA9" w:rsidRPr="00EA4EC3">
        <w:rPr>
          <w:rFonts w:asciiTheme="minorHAnsi" w:hAnsiTheme="minorHAnsi"/>
          <w:lang w:val="en-GB"/>
        </w:rPr>
        <w:t xml:space="preserve">the </w:t>
      </w:r>
      <w:r w:rsidRPr="00EA4EC3">
        <w:rPr>
          <w:rFonts w:asciiTheme="minorHAnsi" w:hAnsiTheme="minorHAnsi"/>
          <w:lang w:val="en-GB"/>
        </w:rPr>
        <w:t xml:space="preserve">ISO 3166 country list. This represents a standardization used worldwide by international organizations (such as the UN </w:t>
      </w:r>
      <w:r w:rsidR="00830FA9" w:rsidRPr="00EA4EC3">
        <w:rPr>
          <w:rFonts w:asciiTheme="minorHAnsi" w:hAnsiTheme="minorHAnsi"/>
          <w:lang w:val="en-GB"/>
        </w:rPr>
        <w:t>Statistics Division</w:t>
      </w:r>
      <w:r w:rsidRPr="00EA4EC3">
        <w:rPr>
          <w:rFonts w:asciiTheme="minorHAnsi" w:hAnsiTheme="minorHAnsi"/>
          <w:lang w:val="en-GB"/>
        </w:rPr>
        <w:t xml:space="preserve">, etc.) and many countries in order to </w:t>
      </w:r>
      <w:r w:rsidR="006E135A" w:rsidRPr="00EA4EC3">
        <w:rPr>
          <w:rFonts w:asciiTheme="minorHAnsi" w:hAnsiTheme="minorHAnsi"/>
          <w:lang w:val="en-GB"/>
        </w:rPr>
        <w:t xml:space="preserve">uniquely </w:t>
      </w:r>
      <w:r w:rsidRPr="00EA4EC3">
        <w:rPr>
          <w:rFonts w:asciiTheme="minorHAnsi" w:hAnsiTheme="minorHAnsi"/>
          <w:lang w:val="en-GB"/>
        </w:rPr>
        <w:t>identify a country. For more information on ISO 3166</w:t>
      </w:r>
      <w:r w:rsidR="006E135A" w:rsidRPr="00EA4EC3">
        <w:rPr>
          <w:rFonts w:asciiTheme="minorHAnsi" w:hAnsiTheme="minorHAnsi"/>
          <w:lang w:val="en-GB"/>
        </w:rPr>
        <w:t>,</w:t>
      </w:r>
      <w:r w:rsidRPr="00EA4EC3">
        <w:rPr>
          <w:rFonts w:asciiTheme="minorHAnsi" w:hAnsiTheme="minorHAnsi"/>
          <w:lang w:val="en-GB"/>
        </w:rPr>
        <w:t xml:space="preserve"> see </w:t>
      </w:r>
      <w:hyperlink r:id="rId18" w:history="1">
        <w:r w:rsidRPr="00EA4EC3">
          <w:rPr>
            <w:rStyle w:val="Collegamentoipertestuale"/>
            <w:rFonts w:asciiTheme="minorHAnsi" w:hAnsiTheme="minorHAnsi"/>
            <w:lang w:val="en-GB"/>
          </w:rPr>
          <w:t>http://www.iso.org/iso/home/standards/country_codes.htm</w:t>
        </w:r>
      </w:hyperlink>
      <w:r w:rsidRPr="00EA4EC3">
        <w:rPr>
          <w:rFonts w:asciiTheme="minorHAnsi" w:hAnsiTheme="minorHAnsi"/>
          <w:lang w:val="en-GB"/>
        </w:rPr>
        <w:t xml:space="preserve"> (last access</w:t>
      </w:r>
      <w:r w:rsidR="006E135A" w:rsidRPr="00EA4EC3">
        <w:rPr>
          <w:rFonts w:asciiTheme="minorHAnsi" w:hAnsiTheme="minorHAnsi"/>
          <w:lang w:val="en-GB"/>
        </w:rPr>
        <w:t>ed</w:t>
      </w:r>
      <w:r w:rsidRPr="00EA4EC3">
        <w:rPr>
          <w:rFonts w:asciiTheme="minorHAnsi" w:hAnsiTheme="minorHAnsi"/>
          <w:lang w:val="en-GB"/>
        </w:rPr>
        <w:t xml:space="preserve"> </w:t>
      </w:r>
      <w:r w:rsidR="003B16AA" w:rsidRPr="00EA4EC3">
        <w:rPr>
          <w:rFonts w:asciiTheme="minorHAnsi" w:hAnsiTheme="minorHAnsi"/>
          <w:lang w:val="en-GB"/>
        </w:rPr>
        <w:t>October</w:t>
      </w:r>
      <w:r w:rsidRPr="00EA4EC3">
        <w:rPr>
          <w:rFonts w:asciiTheme="minorHAnsi" w:hAnsiTheme="minorHAnsi"/>
          <w:lang w:val="en-GB"/>
        </w:rPr>
        <w:t xml:space="preserve"> 201</w:t>
      </w:r>
      <w:r w:rsidR="003B16AA" w:rsidRPr="00EA4EC3">
        <w:rPr>
          <w:rFonts w:asciiTheme="minorHAnsi" w:hAnsiTheme="minorHAnsi"/>
          <w:lang w:val="en-GB"/>
        </w:rPr>
        <w:t>7</w:t>
      </w:r>
      <w:r w:rsidRPr="00EA4EC3">
        <w:rPr>
          <w:rFonts w:asciiTheme="minorHAnsi" w:hAnsiTheme="minorHAnsi"/>
          <w:lang w:val="en-GB"/>
        </w:rPr>
        <w:t xml:space="preserve">). This code will be used in all </w:t>
      </w:r>
      <w:r w:rsidR="006E135A" w:rsidRPr="00EA4EC3">
        <w:rPr>
          <w:rFonts w:asciiTheme="minorHAnsi" w:hAnsiTheme="minorHAnsi"/>
          <w:lang w:val="en-GB"/>
        </w:rPr>
        <w:t xml:space="preserve">of </w:t>
      </w:r>
      <w:r w:rsidRPr="00EA4EC3">
        <w:rPr>
          <w:rFonts w:asciiTheme="minorHAnsi" w:hAnsiTheme="minorHAnsi"/>
          <w:lang w:val="en-GB"/>
        </w:rPr>
        <w:t xml:space="preserve">our datasets.   </w:t>
      </w:r>
    </w:p>
    <w:p w14:paraId="71299097" w14:textId="69249A3C" w:rsidR="001F1C3A" w:rsidRPr="00EA4EC3" w:rsidRDefault="001F1C3A" w:rsidP="001F1C3A">
      <w:pPr>
        <w:jc w:val="both"/>
        <w:rPr>
          <w:rFonts w:asciiTheme="minorHAnsi" w:hAnsiTheme="minorHAnsi"/>
          <w:lang w:val="en-GB"/>
        </w:rPr>
      </w:pPr>
    </w:p>
    <w:p w14:paraId="38EDBE3D"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2EB9F0AA" w14:textId="77777777" w:rsidR="00F66347" w:rsidRDefault="00F66347" w:rsidP="001F1C3A">
      <w:pPr>
        <w:jc w:val="both"/>
        <w:rPr>
          <w:rFonts w:asciiTheme="minorHAnsi" w:hAnsiTheme="minorHAnsi"/>
          <w:u w:val="single"/>
          <w:lang w:val="en-GB"/>
        </w:rPr>
      </w:pPr>
    </w:p>
    <w:p w14:paraId="629CD555" w14:textId="13A7FDA2" w:rsidR="001F1C3A" w:rsidRPr="00EA4EC3" w:rsidRDefault="001F1C3A" w:rsidP="001F1C3A">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35B10E0C" w14:textId="77777777" w:rsidR="001F1C3A" w:rsidRPr="00EA4EC3" w:rsidRDefault="001F1C3A" w:rsidP="001F1C3A">
      <w:pPr>
        <w:jc w:val="both"/>
        <w:rPr>
          <w:rFonts w:asciiTheme="minorHAnsi" w:hAnsiTheme="minorHAnsi"/>
          <w:lang w:val="en-GB"/>
        </w:rPr>
      </w:pPr>
    </w:p>
    <w:p w14:paraId="6474B8F9" w14:textId="77777777" w:rsidR="001F1C3A" w:rsidRPr="00EA4EC3" w:rsidRDefault="001F1C3A" w:rsidP="001F1C3A">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CE927C2" w14:textId="77777777" w:rsidR="001F1C3A" w:rsidRPr="00EA4EC3" w:rsidRDefault="001F1C3A" w:rsidP="001F1C3A">
      <w:pPr>
        <w:jc w:val="both"/>
        <w:rPr>
          <w:rFonts w:asciiTheme="minorHAnsi" w:hAnsiTheme="minorHAnsi"/>
          <w:lang w:val="en-GB"/>
        </w:rPr>
      </w:pPr>
    </w:p>
    <w:tbl>
      <w:tblPr>
        <w:tblW w:w="9021" w:type="dxa"/>
        <w:tblInd w:w="55" w:type="dxa"/>
        <w:tblCellMar>
          <w:left w:w="70" w:type="dxa"/>
          <w:right w:w="70" w:type="dxa"/>
        </w:tblCellMar>
        <w:tblLook w:val="04A0" w:firstRow="1" w:lastRow="0" w:firstColumn="1" w:lastColumn="0" w:noHBand="0" w:noVBand="1"/>
      </w:tblPr>
      <w:tblGrid>
        <w:gridCol w:w="3615"/>
        <w:gridCol w:w="2703"/>
        <w:gridCol w:w="2703"/>
      </w:tblGrid>
      <w:tr w:rsidR="00203BA1" w:rsidRPr="00EA4EC3" w14:paraId="3AE2135C" w14:textId="77777777" w:rsidTr="00A60099">
        <w:trPr>
          <w:trHeight w:val="645"/>
        </w:trPr>
        <w:tc>
          <w:tcPr>
            <w:tcW w:w="3615" w:type="dxa"/>
            <w:tcBorders>
              <w:top w:val="nil"/>
              <w:left w:val="nil"/>
              <w:bottom w:val="single" w:sz="4" w:space="0" w:color="auto"/>
              <w:right w:val="nil"/>
            </w:tcBorders>
            <w:shd w:val="clear" w:color="auto" w:fill="auto"/>
            <w:hideMark/>
          </w:tcPr>
          <w:p w14:paraId="44BE8046" w14:textId="67245390" w:rsidR="00203BA1" w:rsidRPr="00EA4EC3" w:rsidRDefault="00203BA1" w:rsidP="000805D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Country_2 Unicode (</w:t>
            </w:r>
            <w:r w:rsidRPr="00EA4EC3">
              <w:rPr>
                <w:rFonts w:asciiTheme="minorHAnsi" w:hAnsiTheme="minorHAnsi"/>
                <w:b/>
                <w:lang w:val="en-GB"/>
              </w:rPr>
              <w:t>ISO3166</w:t>
            </w:r>
            <w:r w:rsidRPr="00EA4EC3">
              <w:rPr>
                <w:rFonts w:asciiTheme="minorHAnsi" w:eastAsia="Times New Roman" w:hAnsiTheme="minorHAnsi"/>
                <w:b/>
                <w:bCs/>
                <w:color w:val="000000"/>
                <w:lang w:val="en-GB"/>
              </w:rPr>
              <w:t>)</w:t>
            </w:r>
          </w:p>
        </w:tc>
        <w:tc>
          <w:tcPr>
            <w:tcW w:w="2703" w:type="dxa"/>
            <w:tcBorders>
              <w:top w:val="nil"/>
              <w:left w:val="nil"/>
              <w:bottom w:val="single" w:sz="4" w:space="0" w:color="auto"/>
              <w:right w:val="nil"/>
            </w:tcBorders>
            <w:shd w:val="clear" w:color="auto" w:fill="auto"/>
            <w:hideMark/>
          </w:tcPr>
          <w:p w14:paraId="5B4BD193" w14:textId="77777777" w:rsidR="00203BA1" w:rsidRPr="00EA4EC3" w:rsidRDefault="00203BA1" w:rsidP="000805D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2703" w:type="dxa"/>
            <w:tcBorders>
              <w:top w:val="nil"/>
              <w:left w:val="nil"/>
              <w:bottom w:val="single" w:sz="4" w:space="0" w:color="auto"/>
              <w:right w:val="nil"/>
            </w:tcBorders>
            <w:shd w:val="clear" w:color="auto" w:fill="auto"/>
            <w:hideMark/>
          </w:tcPr>
          <w:p w14:paraId="06B3CD92" w14:textId="77777777" w:rsidR="00203BA1" w:rsidRPr="00EA4EC3" w:rsidRDefault="00203BA1" w:rsidP="000805D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203BA1" w:rsidRPr="00EA4EC3" w14:paraId="7DD3123E" w14:textId="77777777" w:rsidTr="00A60099">
        <w:trPr>
          <w:trHeight w:val="431"/>
        </w:trPr>
        <w:tc>
          <w:tcPr>
            <w:tcW w:w="3615" w:type="dxa"/>
            <w:tcBorders>
              <w:top w:val="nil"/>
              <w:left w:val="nil"/>
              <w:bottom w:val="nil"/>
              <w:right w:val="nil"/>
            </w:tcBorders>
            <w:shd w:val="clear" w:color="auto" w:fill="auto"/>
            <w:vAlign w:val="bottom"/>
            <w:hideMark/>
          </w:tcPr>
          <w:p w14:paraId="0E0D888A"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Central African Republic (RCA)</w:t>
            </w:r>
          </w:p>
        </w:tc>
        <w:tc>
          <w:tcPr>
            <w:tcW w:w="2703" w:type="dxa"/>
            <w:tcBorders>
              <w:top w:val="nil"/>
              <w:left w:val="nil"/>
              <w:bottom w:val="nil"/>
              <w:right w:val="nil"/>
            </w:tcBorders>
            <w:shd w:val="clear" w:color="auto" w:fill="auto"/>
            <w:vAlign w:val="bottom"/>
            <w:hideMark/>
          </w:tcPr>
          <w:p w14:paraId="383BE0FD"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703" w:type="dxa"/>
            <w:tcBorders>
              <w:top w:val="nil"/>
              <w:left w:val="nil"/>
              <w:bottom w:val="nil"/>
              <w:right w:val="nil"/>
            </w:tcBorders>
            <w:shd w:val="clear" w:color="auto" w:fill="auto"/>
            <w:vAlign w:val="bottom"/>
            <w:hideMark/>
          </w:tcPr>
          <w:p w14:paraId="6C330EFE"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03BA1" w:rsidRPr="00EA4EC3" w14:paraId="3E6162C4" w14:textId="77777777" w:rsidTr="00A60099">
        <w:trPr>
          <w:trHeight w:val="216"/>
        </w:trPr>
        <w:tc>
          <w:tcPr>
            <w:tcW w:w="3615" w:type="dxa"/>
            <w:tcBorders>
              <w:top w:val="nil"/>
              <w:left w:val="nil"/>
              <w:bottom w:val="nil"/>
              <w:right w:val="nil"/>
            </w:tcBorders>
            <w:shd w:val="clear" w:color="auto" w:fill="auto"/>
            <w:vAlign w:val="bottom"/>
            <w:hideMark/>
          </w:tcPr>
          <w:p w14:paraId="256FCAFD"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Seychelles</w:t>
            </w:r>
          </w:p>
        </w:tc>
        <w:tc>
          <w:tcPr>
            <w:tcW w:w="2703" w:type="dxa"/>
            <w:tcBorders>
              <w:top w:val="nil"/>
              <w:left w:val="nil"/>
              <w:bottom w:val="nil"/>
              <w:right w:val="nil"/>
            </w:tcBorders>
            <w:shd w:val="clear" w:color="auto" w:fill="auto"/>
            <w:vAlign w:val="bottom"/>
            <w:hideMark/>
          </w:tcPr>
          <w:p w14:paraId="4CCB0621"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703" w:type="dxa"/>
            <w:tcBorders>
              <w:top w:val="nil"/>
              <w:left w:val="nil"/>
              <w:bottom w:val="nil"/>
              <w:right w:val="nil"/>
            </w:tcBorders>
            <w:shd w:val="clear" w:color="auto" w:fill="auto"/>
            <w:vAlign w:val="bottom"/>
            <w:hideMark/>
          </w:tcPr>
          <w:p w14:paraId="23B6FF00"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203BA1" w:rsidRPr="00EA4EC3" w14:paraId="72E0F6D0" w14:textId="77777777" w:rsidTr="00A60099">
        <w:trPr>
          <w:trHeight w:val="216"/>
        </w:trPr>
        <w:tc>
          <w:tcPr>
            <w:tcW w:w="3615" w:type="dxa"/>
            <w:tcBorders>
              <w:top w:val="nil"/>
              <w:left w:val="nil"/>
              <w:bottom w:val="nil"/>
              <w:right w:val="nil"/>
            </w:tcBorders>
            <w:shd w:val="clear" w:color="auto" w:fill="auto"/>
            <w:vAlign w:val="bottom"/>
            <w:hideMark/>
          </w:tcPr>
          <w:p w14:paraId="3916C2C9"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Ukraine</w:t>
            </w:r>
          </w:p>
        </w:tc>
        <w:tc>
          <w:tcPr>
            <w:tcW w:w="2703" w:type="dxa"/>
            <w:tcBorders>
              <w:top w:val="nil"/>
              <w:left w:val="nil"/>
              <w:bottom w:val="nil"/>
              <w:right w:val="nil"/>
            </w:tcBorders>
            <w:shd w:val="clear" w:color="auto" w:fill="auto"/>
            <w:vAlign w:val="bottom"/>
            <w:hideMark/>
          </w:tcPr>
          <w:p w14:paraId="393B5ABB"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703" w:type="dxa"/>
            <w:tcBorders>
              <w:top w:val="nil"/>
              <w:left w:val="nil"/>
              <w:bottom w:val="nil"/>
              <w:right w:val="nil"/>
            </w:tcBorders>
            <w:shd w:val="clear" w:color="auto" w:fill="auto"/>
            <w:vAlign w:val="bottom"/>
            <w:hideMark/>
          </w:tcPr>
          <w:p w14:paraId="35149D3D"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03BA1" w:rsidRPr="00EA4EC3" w14:paraId="18B321C7" w14:textId="77777777" w:rsidTr="00A60099">
        <w:trPr>
          <w:trHeight w:val="216"/>
        </w:trPr>
        <w:tc>
          <w:tcPr>
            <w:tcW w:w="3615" w:type="dxa"/>
            <w:tcBorders>
              <w:top w:val="nil"/>
              <w:left w:val="nil"/>
              <w:bottom w:val="nil"/>
              <w:right w:val="nil"/>
            </w:tcBorders>
            <w:shd w:val="clear" w:color="auto" w:fill="auto"/>
            <w:vAlign w:val="bottom"/>
          </w:tcPr>
          <w:p w14:paraId="3B69789B"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Libya</w:t>
            </w:r>
          </w:p>
        </w:tc>
        <w:tc>
          <w:tcPr>
            <w:tcW w:w="2703" w:type="dxa"/>
            <w:tcBorders>
              <w:top w:val="nil"/>
              <w:left w:val="nil"/>
              <w:bottom w:val="nil"/>
              <w:right w:val="nil"/>
            </w:tcBorders>
            <w:shd w:val="clear" w:color="auto" w:fill="auto"/>
            <w:vAlign w:val="bottom"/>
          </w:tcPr>
          <w:p w14:paraId="5844B3A4"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703" w:type="dxa"/>
            <w:tcBorders>
              <w:top w:val="nil"/>
              <w:left w:val="nil"/>
              <w:bottom w:val="nil"/>
              <w:right w:val="nil"/>
            </w:tcBorders>
            <w:shd w:val="clear" w:color="auto" w:fill="auto"/>
            <w:vAlign w:val="bottom"/>
          </w:tcPr>
          <w:p w14:paraId="5EAC728B"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203BA1" w:rsidRPr="00EA4EC3" w14:paraId="623FC767" w14:textId="77777777" w:rsidTr="00A60099">
        <w:trPr>
          <w:trHeight w:val="216"/>
        </w:trPr>
        <w:tc>
          <w:tcPr>
            <w:tcW w:w="3615" w:type="dxa"/>
            <w:tcBorders>
              <w:top w:val="nil"/>
              <w:left w:val="nil"/>
              <w:bottom w:val="nil"/>
              <w:right w:val="nil"/>
            </w:tcBorders>
            <w:shd w:val="clear" w:color="auto" w:fill="auto"/>
            <w:vAlign w:val="bottom"/>
            <w:hideMark/>
          </w:tcPr>
          <w:p w14:paraId="2B239C9F"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No Second Target</w:t>
            </w:r>
          </w:p>
        </w:tc>
        <w:tc>
          <w:tcPr>
            <w:tcW w:w="2703" w:type="dxa"/>
            <w:tcBorders>
              <w:top w:val="nil"/>
              <w:left w:val="nil"/>
              <w:bottom w:val="nil"/>
              <w:right w:val="nil"/>
            </w:tcBorders>
            <w:shd w:val="clear" w:color="auto" w:fill="auto"/>
            <w:vAlign w:val="bottom"/>
            <w:hideMark/>
          </w:tcPr>
          <w:p w14:paraId="103C44A0"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w:t>
            </w:r>
          </w:p>
        </w:tc>
        <w:tc>
          <w:tcPr>
            <w:tcW w:w="2703" w:type="dxa"/>
            <w:tcBorders>
              <w:top w:val="nil"/>
              <w:left w:val="nil"/>
              <w:bottom w:val="nil"/>
              <w:right w:val="nil"/>
            </w:tcBorders>
            <w:shd w:val="clear" w:color="auto" w:fill="auto"/>
            <w:vAlign w:val="bottom"/>
            <w:hideMark/>
          </w:tcPr>
          <w:p w14:paraId="73215ED3"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85.71</w:t>
            </w:r>
          </w:p>
        </w:tc>
      </w:tr>
      <w:tr w:rsidR="00203BA1" w:rsidRPr="00EA4EC3" w14:paraId="74210D3D" w14:textId="77777777" w:rsidTr="00A60099">
        <w:trPr>
          <w:trHeight w:val="431"/>
        </w:trPr>
        <w:tc>
          <w:tcPr>
            <w:tcW w:w="3615" w:type="dxa"/>
            <w:tcBorders>
              <w:top w:val="single" w:sz="4" w:space="0" w:color="auto"/>
              <w:left w:val="nil"/>
              <w:bottom w:val="nil"/>
              <w:right w:val="nil"/>
            </w:tcBorders>
            <w:shd w:val="clear" w:color="auto" w:fill="auto"/>
            <w:noWrap/>
            <w:hideMark/>
          </w:tcPr>
          <w:p w14:paraId="43D192E9" w14:textId="77777777" w:rsidR="00203BA1" w:rsidRPr="00EA4EC3" w:rsidRDefault="00203BA1"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lastRenderedPageBreak/>
              <w:t>Total</w:t>
            </w:r>
          </w:p>
        </w:tc>
        <w:tc>
          <w:tcPr>
            <w:tcW w:w="2703" w:type="dxa"/>
            <w:tcBorders>
              <w:top w:val="single" w:sz="4" w:space="0" w:color="auto"/>
              <w:left w:val="nil"/>
              <w:bottom w:val="nil"/>
              <w:right w:val="nil"/>
            </w:tcBorders>
            <w:shd w:val="clear" w:color="auto" w:fill="auto"/>
            <w:noWrap/>
            <w:hideMark/>
          </w:tcPr>
          <w:p w14:paraId="59FDBBFA"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w:t>
            </w:r>
          </w:p>
        </w:tc>
        <w:tc>
          <w:tcPr>
            <w:tcW w:w="2703" w:type="dxa"/>
            <w:tcBorders>
              <w:top w:val="single" w:sz="4" w:space="0" w:color="auto"/>
              <w:left w:val="nil"/>
              <w:bottom w:val="nil"/>
              <w:right w:val="nil"/>
            </w:tcBorders>
            <w:shd w:val="clear" w:color="auto" w:fill="auto"/>
            <w:noWrap/>
            <w:hideMark/>
          </w:tcPr>
          <w:p w14:paraId="76213CA9" w14:textId="77777777" w:rsidR="00203BA1" w:rsidRPr="00EA4EC3" w:rsidRDefault="00203BA1" w:rsidP="000805D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18C254F" w14:textId="752D43CB" w:rsidR="006526C4" w:rsidRPr="00EA4EC3" w:rsidRDefault="006526C4" w:rsidP="006526C4">
      <w:pPr>
        <w:jc w:val="both"/>
        <w:rPr>
          <w:rFonts w:asciiTheme="minorHAnsi" w:hAnsiTheme="minorHAnsi"/>
          <w:b/>
          <w:lang w:val="en-GB"/>
        </w:rPr>
      </w:pPr>
      <w:r w:rsidRPr="00EA4EC3">
        <w:rPr>
          <w:rFonts w:asciiTheme="minorHAnsi" w:hAnsiTheme="minorHAnsi"/>
          <w:b/>
          <w:lang w:val="en-GB"/>
        </w:rPr>
        <w:t>V0</w:t>
      </w:r>
      <w:r w:rsidR="00214BEB" w:rsidRPr="00EA4EC3">
        <w:rPr>
          <w:rFonts w:asciiTheme="minorHAnsi" w:hAnsiTheme="minorHAnsi"/>
          <w:b/>
          <w:lang w:val="en-GB"/>
        </w:rPr>
        <w:t>63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Target Country_3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(string)</w:t>
      </w:r>
    </w:p>
    <w:p w14:paraId="787FEB70" w14:textId="77777777" w:rsidR="006526C4" w:rsidRPr="00EA4EC3" w:rsidRDefault="006526C4" w:rsidP="006526C4">
      <w:pPr>
        <w:jc w:val="both"/>
        <w:rPr>
          <w:rFonts w:asciiTheme="minorHAnsi" w:hAnsiTheme="minorHAnsi"/>
          <w:lang w:val="en-GB"/>
        </w:rPr>
      </w:pPr>
    </w:p>
    <w:p w14:paraId="5E781A2D" w14:textId="2C76CED6" w:rsidR="006526C4" w:rsidRPr="00EA4EC3" w:rsidRDefault="006526C4" w:rsidP="006526C4">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Third </w:t>
      </w:r>
      <w:r w:rsidRPr="00EA4EC3">
        <w:rPr>
          <w:rFonts w:asciiTheme="minorHAnsi" w:hAnsiTheme="minorHAnsi"/>
          <w:lang w:val="en-GB"/>
        </w:rPr>
        <w:t>target country of the EU operation. In case</w:t>
      </w:r>
      <w:r w:rsidR="00A83D67" w:rsidRPr="00EA4EC3">
        <w:rPr>
          <w:rFonts w:asciiTheme="minorHAnsi" w:hAnsiTheme="minorHAnsi"/>
          <w:lang w:val="en-GB"/>
        </w:rPr>
        <w:t>s in which</w:t>
      </w:r>
      <w:r w:rsidRPr="00EA4EC3">
        <w:rPr>
          <w:rFonts w:asciiTheme="minorHAnsi" w:hAnsiTheme="minorHAnsi"/>
          <w:lang w:val="en-GB"/>
        </w:rPr>
        <w:t xml:space="preserve"> the operation </w:t>
      </w:r>
      <w:r w:rsidR="00A83D67" w:rsidRPr="00EA4EC3">
        <w:rPr>
          <w:rFonts w:asciiTheme="minorHAnsi" w:hAnsiTheme="minorHAnsi"/>
          <w:lang w:val="en-GB"/>
        </w:rPr>
        <w:t xml:space="preserve">or mission is deployed to </w:t>
      </w:r>
      <w:r w:rsidR="007E040F" w:rsidRPr="00EA4EC3">
        <w:rPr>
          <w:rFonts w:asciiTheme="minorHAnsi" w:hAnsiTheme="minorHAnsi"/>
          <w:lang w:val="en-GB"/>
        </w:rPr>
        <w:t>multiple</w:t>
      </w:r>
      <w:r w:rsidRPr="00EA4EC3">
        <w:rPr>
          <w:rFonts w:asciiTheme="minorHAnsi" w:hAnsiTheme="minorHAnsi"/>
          <w:lang w:val="en-GB"/>
        </w:rPr>
        <w:t xml:space="preserve"> countries</w:t>
      </w:r>
      <w:r w:rsidR="003C4DF7" w:rsidRPr="00EA4EC3">
        <w:rPr>
          <w:rFonts w:asciiTheme="minorHAnsi" w:hAnsiTheme="minorHAnsi"/>
          <w:lang w:val="en-GB"/>
        </w:rPr>
        <w:t>,</w:t>
      </w:r>
      <w:r w:rsidRPr="00EA4EC3">
        <w:rPr>
          <w:rFonts w:asciiTheme="minorHAnsi" w:hAnsiTheme="minorHAnsi"/>
          <w:lang w:val="en-GB"/>
        </w:rPr>
        <w:t xml:space="preserve"> this is the third destination in terms of personnel, troops, resources, activity, etc. </w:t>
      </w:r>
    </w:p>
    <w:p w14:paraId="1C202CFC" w14:textId="77777777" w:rsidR="006526C4" w:rsidRPr="00EA4EC3" w:rsidRDefault="006526C4" w:rsidP="006526C4">
      <w:pPr>
        <w:jc w:val="both"/>
        <w:rPr>
          <w:rFonts w:asciiTheme="minorHAnsi" w:hAnsiTheme="minorHAnsi"/>
          <w:lang w:val="en-GB"/>
        </w:rPr>
      </w:pPr>
      <w:r w:rsidRPr="00EA4EC3">
        <w:rPr>
          <w:rFonts w:asciiTheme="minorHAnsi" w:hAnsiTheme="minorHAnsi"/>
          <w:lang w:val="en-GB"/>
        </w:rPr>
        <w:t xml:space="preserve">   </w:t>
      </w:r>
    </w:p>
    <w:p w14:paraId="2E52882B"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12B41056" w14:textId="77777777" w:rsidR="00F66347" w:rsidRDefault="00F66347" w:rsidP="006526C4">
      <w:pPr>
        <w:jc w:val="both"/>
        <w:rPr>
          <w:rFonts w:asciiTheme="minorHAnsi" w:hAnsiTheme="minorHAnsi"/>
          <w:u w:val="single"/>
          <w:lang w:val="en-GB"/>
        </w:rPr>
      </w:pPr>
    </w:p>
    <w:p w14:paraId="196A811D" w14:textId="2F3EAE5E" w:rsidR="006526C4" w:rsidRPr="00EA4EC3" w:rsidRDefault="006526C4" w:rsidP="006526C4">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Nominal/string</w:t>
      </w:r>
    </w:p>
    <w:p w14:paraId="25E7E68A" w14:textId="77777777" w:rsidR="006526C4" w:rsidRPr="00EA4EC3" w:rsidRDefault="006526C4" w:rsidP="006526C4">
      <w:pPr>
        <w:jc w:val="both"/>
        <w:rPr>
          <w:rFonts w:asciiTheme="minorHAnsi" w:hAnsiTheme="minorHAnsi"/>
          <w:lang w:val="en-GB"/>
        </w:rPr>
      </w:pPr>
    </w:p>
    <w:p w14:paraId="4C840E07" w14:textId="77777777" w:rsidR="006526C4" w:rsidRPr="00EA4EC3" w:rsidRDefault="006526C4" w:rsidP="006526C4">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011B10D7" w14:textId="77777777" w:rsidR="006526C4" w:rsidRPr="00EA4EC3" w:rsidRDefault="006526C4" w:rsidP="006526C4">
      <w:pPr>
        <w:jc w:val="both"/>
        <w:rPr>
          <w:rFonts w:asciiTheme="minorHAnsi" w:hAnsiTheme="minorHAnsi"/>
          <w:lang w:val="en-GB"/>
        </w:rPr>
      </w:pPr>
    </w:p>
    <w:tbl>
      <w:tblPr>
        <w:tblW w:w="5450" w:type="dxa"/>
        <w:tblInd w:w="55" w:type="dxa"/>
        <w:tblCellMar>
          <w:left w:w="70" w:type="dxa"/>
          <w:right w:w="70" w:type="dxa"/>
        </w:tblCellMar>
        <w:tblLook w:val="04A0" w:firstRow="1" w:lastRow="0" w:firstColumn="1" w:lastColumn="0" w:noHBand="0" w:noVBand="1"/>
      </w:tblPr>
      <w:tblGrid>
        <w:gridCol w:w="2330"/>
        <w:gridCol w:w="1560"/>
        <w:gridCol w:w="1560"/>
      </w:tblGrid>
      <w:tr w:rsidR="00AC0E1F" w:rsidRPr="00EA4EC3" w14:paraId="7A670CA4" w14:textId="77777777" w:rsidTr="000D7F36">
        <w:trPr>
          <w:trHeight w:val="648"/>
        </w:trPr>
        <w:tc>
          <w:tcPr>
            <w:tcW w:w="2330" w:type="dxa"/>
            <w:tcBorders>
              <w:top w:val="nil"/>
              <w:left w:val="nil"/>
              <w:bottom w:val="single" w:sz="4" w:space="0" w:color="auto"/>
              <w:right w:val="nil"/>
            </w:tcBorders>
            <w:shd w:val="clear" w:color="auto" w:fill="auto"/>
            <w:hideMark/>
          </w:tcPr>
          <w:p w14:paraId="6B0A3D5A" w14:textId="77777777" w:rsidR="00AC0E1F" w:rsidRPr="00EA4EC3" w:rsidRDefault="00AC0E1F" w:rsidP="00E3200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Country_3 Unicode (string)</w:t>
            </w:r>
          </w:p>
        </w:tc>
        <w:tc>
          <w:tcPr>
            <w:tcW w:w="1560" w:type="dxa"/>
            <w:tcBorders>
              <w:top w:val="nil"/>
              <w:left w:val="nil"/>
              <w:bottom w:val="single" w:sz="4" w:space="0" w:color="auto"/>
              <w:right w:val="nil"/>
            </w:tcBorders>
            <w:shd w:val="clear" w:color="auto" w:fill="auto"/>
            <w:hideMark/>
          </w:tcPr>
          <w:p w14:paraId="02E0A035" w14:textId="77777777" w:rsidR="00AC0E1F" w:rsidRPr="00EA4EC3" w:rsidRDefault="00AC0E1F"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560" w:type="dxa"/>
            <w:tcBorders>
              <w:top w:val="nil"/>
              <w:left w:val="nil"/>
              <w:bottom w:val="single" w:sz="4" w:space="0" w:color="auto"/>
              <w:right w:val="nil"/>
            </w:tcBorders>
            <w:shd w:val="clear" w:color="auto" w:fill="auto"/>
            <w:hideMark/>
          </w:tcPr>
          <w:p w14:paraId="7E6EC420" w14:textId="77777777" w:rsidR="00AC0E1F" w:rsidRPr="00EA4EC3" w:rsidRDefault="00AC0E1F"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AC0E1F" w:rsidRPr="00EA4EC3" w14:paraId="17603B38" w14:textId="77777777" w:rsidTr="000D7F36">
        <w:trPr>
          <w:trHeight w:val="324"/>
        </w:trPr>
        <w:tc>
          <w:tcPr>
            <w:tcW w:w="2330" w:type="dxa"/>
            <w:tcBorders>
              <w:top w:val="nil"/>
              <w:left w:val="nil"/>
              <w:bottom w:val="nil"/>
              <w:right w:val="nil"/>
            </w:tcBorders>
            <w:shd w:val="clear" w:color="auto" w:fill="auto"/>
            <w:hideMark/>
          </w:tcPr>
          <w:p w14:paraId="5E5CDAA6"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Mauritius</w:t>
            </w:r>
          </w:p>
        </w:tc>
        <w:tc>
          <w:tcPr>
            <w:tcW w:w="1560" w:type="dxa"/>
            <w:tcBorders>
              <w:top w:val="nil"/>
              <w:left w:val="nil"/>
              <w:bottom w:val="nil"/>
              <w:right w:val="nil"/>
            </w:tcBorders>
            <w:shd w:val="clear" w:color="auto" w:fill="auto"/>
            <w:hideMark/>
          </w:tcPr>
          <w:p w14:paraId="2B3D01E0" w14:textId="77777777" w:rsidR="00AC0E1F" w:rsidRPr="00EA4EC3" w:rsidRDefault="00AC0E1F"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0" w:type="dxa"/>
            <w:tcBorders>
              <w:top w:val="nil"/>
              <w:left w:val="nil"/>
              <w:bottom w:val="nil"/>
              <w:right w:val="nil"/>
            </w:tcBorders>
            <w:shd w:val="clear" w:color="auto" w:fill="auto"/>
            <w:hideMark/>
          </w:tcPr>
          <w:p w14:paraId="5E7DB39B" w14:textId="6E3A4862" w:rsidR="00AC0E1F" w:rsidRPr="00EA4EC3" w:rsidRDefault="00203BA1" w:rsidP="00203BA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AC0E1F"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86</w:t>
            </w:r>
          </w:p>
        </w:tc>
      </w:tr>
      <w:tr w:rsidR="00694E26" w:rsidRPr="00EA4EC3" w14:paraId="384C7508" w14:textId="77777777" w:rsidTr="000D7F36">
        <w:trPr>
          <w:trHeight w:val="324"/>
        </w:trPr>
        <w:tc>
          <w:tcPr>
            <w:tcW w:w="2330" w:type="dxa"/>
            <w:tcBorders>
              <w:top w:val="nil"/>
              <w:left w:val="nil"/>
              <w:bottom w:val="nil"/>
              <w:right w:val="nil"/>
            </w:tcBorders>
            <w:shd w:val="clear" w:color="auto" w:fill="auto"/>
          </w:tcPr>
          <w:p w14:paraId="229499D6" w14:textId="7C740E2B" w:rsidR="00694E26" w:rsidRPr="00EA4EC3" w:rsidRDefault="00694E26" w:rsidP="00E32007">
            <w:pPr>
              <w:rPr>
                <w:rFonts w:asciiTheme="minorHAnsi" w:eastAsia="Times New Roman" w:hAnsiTheme="minorHAnsi"/>
                <w:color w:val="000000"/>
                <w:lang w:val="en-GB"/>
              </w:rPr>
            </w:pPr>
            <w:r w:rsidRPr="00EA4EC3">
              <w:rPr>
                <w:rFonts w:eastAsia="Times New Roman"/>
                <w:lang w:val="en-GB"/>
              </w:rPr>
              <w:t>Djibouti</w:t>
            </w:r>
            <w:r w:rsidR="00992DE2" w:rsidRPr="00EA4EC3">
              <w:rPr>
                <w:rStyle w:val="Rimandonotaapidipagina"/>
                <w:rFonts w:eastAsia="Times New Roman"/>
                <w:lang w:val="en-GB"/>
              </w:rPr>
              <w:footnoteReference w:id="6"/>
            </w:r>
          </w:p>
        </w:tc>
        <w:tc>
          <w:tcPr>
            <w:tcW w:w="1560" w:type="dxa"/>
            <w:tcBorders>
              <w:top w:val="nil"/>
              <w:left w:val="nil"/>
              <w:bottom w:val="nil"/>
              <w:right w:val="nil"/>
            </w:tcBorders>
            <w:shd w:val="clear" w:color="auto" w:fill="auto"/>
          </w:tcPr>
          <w:p w14:paraId="39DE58B8" w14:textId="311648FE" w:rsidR="00694E26" w:rsidRPr="00EA4EC3" w:rsidRDefault="00694E26" w:rsidP="00203BA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0" w:type="dxa"/>
            <w:tcBorders>
              <w:top w:val="nil"/>
              <w:left w:val="nil"/>
              <w:bottom w:val="nil"/>
              <w:right w:val="nil"/>
            </w:tcBorders>
            <w:shd w:val="clear" w:color="auto" w:fill="auto"/>
          </w:tcPr>
          <w:p w14:paraId="21FE6A9B" w14:textId="3EFB0E4B" w:rsidR="00694E26" w:rsidRPr="00EA4EC3" w:rsidRDefault="00694E26" w:rsidP="00203BA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AC0E1F" w:rsidRPr="00EA4EC3" w14:paraId="7D5ED4A6" w14:textId="77777777" w:rsidTr="000D7F36">
        <w:trPr>
          <w:trHeight w:val="324"/>
        </w:trPr>
        <w:tc>
          <w:tcPr>
            <w:tcW w:w="2330" w:type="dxa"/>
            <w:tcBorders>
              <w:top w:val="nil"/>
              <w:left w:val="nil"/>
              <w:bottom w:val="nil"/>
              <w:right w:val="nil"/>
            </w:tcBorders>
            <w:shd w:val="clear" w:color="auto" w:fill="auto"/>
            <w:hideMark/>
          </w:tcPr>
          <w:p w14:paraId="61CC9B20" w14:textId="1832DF4A"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No third Target</w:t>
            </w:r>
          </w:p>
        </w:tc>
        <w:tc>
          <w:tcPr>
            <w:tcW w:w="1560" w:type="dxa"/>
            <w:tcBorders>
              <w:top w:val="nil"/>
              <w:left w:val="nil"/>
              <w:bottom w:val="nil"/>
              <w:right w:val="nil"/>
            </w:tcBorders>
            <w:shd w:val="clear" w:color="auto" w:fill="auto"/>
            <w:hideMark/>
          </w:tcPr>
          <w:p w14:paraId="0167F4EB" w14:textId="3E8029B5" w:rsidR="00AC0E1F" w:rsidRPr="00EA4EC3" w:rsidRDefault="00AC0E1F" w:rsidP="00694E2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694E26" w:rsidRPr="00EA4EC3">
              <w:rPr>
                <w:rFonts w:asciiTheme="minorHAnsi" w:eastAsia="Times New Roman" w:hAnsiTheme="minorHAnsi"/>
                <w:color w:val="000000"/>
                <w:lang w:val="en-GB"/>
              </w:rPr>
              <w:t>3</w:t>
            </w:r>
          </w:p>
        </w:tc>
        <w:tc>
          <w:tcPr>
            <w:tcW w:w="1560" w:type="dxa"/>
            <w:tcBorders>
              <w:top w:val="nil"/>
              <w:left w:val="nil"/>
              <w:bottom w:val="nil"/>
              <w:right w:val="nil"/>
            </w:tcBorders>
            <w:shd w:val="clear" w:color="auto" w:fill="auto"/>
            <w:hideMark/>
          </w:tcPr>
          <w:p w14:paraId="0C2B8A21" w14:textId="4D6FB1A0" w:rsidR="00AC0E1F" w:rsidRPr="00EA4EC3" w:rsidRDefault="00AC0E1F" w:rsidP="00203BA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r w:rsidR="00694E26" w:rsidRPr="00EA4EC3">
              <w:rPr>
                <w:rFonts w:asciiTheme="minorHAnsi" w:eastAsia="Times New Roman" w:hAnsiTheme="minorHAnsi"/>
                <w:color w:val="000000"/>
                <w:lang w:val="en-GB"/>
              </w:rPr>
              <w:t>4</w:t>
            </w:r>
            <w:r w:rsidRPr="00EA4EC3">
              <w:rPr>
                <w:rFonts w:asciiTheme="minorHAnsi" w:eastAsia="Times New Roman" w:hAnsiTheme="minorHAnsi"/>
                <w:color w:val="000000"/>
                <w:lang w:val="en-GB"/>
              </w:rPr>
              <w:t>.</w:t>
            </w:r>
            <w:r w:rsidR="00694E26" w:rsidRPr="00EA4EC3">
              <w:rPr>
                <w:rFonts w:asciiTheme="minorHAnsi" w:eastAsia="Times New Roman" w:hAnsiTheme="minorHAnsi"/>
                <w:color w:val="000000"/>
                <w:lang w:val="en-GB"/>
              </w:rPr>
              <w:t>28</w:t>
            </w:r>
          </w:p>
        </w:tc>
      </w:tr>
      <w:tr w:rsidR="00AC0E1F" w:rsidRPr="00EA4EC3" w14:paraId="6F4F64DC" w14:textId="77777777" w:rsidTr="000D7F36">
        <w:trPr>
          <w:trHeight w:val="324"/>
        </w:trPr>
        <w:tc>
          <w:tcPr>
            <w:tcW w:w="2330" w:type="dxa"/>
            <w:tcBorders>
              <w:top w:val="single" w:sz="4" w:space="0" w:color="auto"/>
              <w:left w:val="nil"/>
              <w:bottom w:val="nil"/>
              <w:right w:val="nil"/>
            </w:tcBorders>
            <w:shd w:val="clear" w:color="auto" w:fill="auto"/>
            <w:noWrap/>
            <w:hideMark/>
          </w:tcPr>
          <w:p w14:paraId="3A10E6A5"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60" w:type="dxa"/>
            <w:tcBorders>
              <w:top w:val="single" w:sz="4" w:space="0" w:color="auto"/>
              <w:left w:val="nil"/>
              <w:bottom w:val="nil"/>
              <w:right w:val="nil"/>
            </w:tcBorders>
            <w:shd w:val="clear" w:color="auto" w:fill="auto"/>
            <w:noWrap/>
            <w:hideMark/>
          </w:tcPr>
          <w:p w14:paraId="356D0D40" w14:textId="4079CAD7" w:rsidR="00AC0E1F" w:rsidRPr="00EA4EC3" w:rsidRDefault="00AC0E1F" w:rsidP="00203BA1">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203BA1" w:rsidRPr="00EA4EC3">
              <w:rPr>
                <w:rFonts w:asciiTheme="minorHAnsi" w:eastAsia="Times New Roman" w:hAnsiTheme="minorHAnsi"/>
                <w:color w:val="000000"/>
                <w:lang w:val="en-GB"/>
              </w:rPr>
              <w:t>5</w:t>
            </w:r>
          </w:p>
        </w:tc>
        <w:tc>
          <w:tcPr>
            <w:tcW w:w="1560" w:type="dxa"/>
            <w:tcBorders>
              <w:top w:val="single" w:sz="4" w:space="0" w:color="auto"/>
              <w:left w:val="nil"/>
              <w:bottom w:val="nil"/>
              <w:right w:val="nil"/>
            </w:tcBorders>
            <w:shd w:val="clear" w:color="auto" w:fill="auto"/>
            <w:noWrap/>
            <w:hideMark/>
          </w:tcPr>
          <w:p w14:paraId="33A22AC4" w14:textId="77777777" w:rsidR="00AC0E1F" w:rsidRPr="00EA4EC3" w:rsidRDefault="00AC0E1F"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43F3B292" w14:textId="77777777" w:rsidR="00540156" w:rsidRDefault="00540156" w:rsidP="006526C4">
      <w:pPr>
        <w:jc w:val="both"/>
        <w:rPr>
          <w:rFonts w:asciiTheme="minorHAnsi" w:hAnsiTheme="minorHAnsi"/>
          <w:lang w:val="en-GB"/>
        </w:rPr>
      </w:pPr>
    </w:p>
    <w:p w14:paraId="2E3E6528" w14:textId="77777777" w:rsidR="00A60099" w:rsidRDefault="00A60099" w:rsidP="006526C4">
      <w:pPr>
        <w:jc w:val="both"/>
        <w:rPr>
          <w:rFonts w:asciiTheme="minorHAnsi" w:hAnsiTheme="minorHAnsi"/>
          <w:lang w:val="en-GB"/>
        </w:rPr>
      </w:pPr>
    </w:p>
    <w:p w14:paraId="2ABB7404" w14:textId="77777777" w:rsidR="00A60099" w:rsidRDefault="00A60099" w:rsidP="006526C4">
      <w:pPr>
        <w:jc w:val="both"/>
        <w:rPr>
          <w:rFonts w:asciiTheme="minorHAnsi" w:hAnsiTheme="minorHAnsi"/>
          <w:lang w:val="en-GB"/>
        </w:rPr>
      </w:pPr>
    </w:p>
    <w:p w14:paraId="745E980A" w14:textId="77777777" w:rsidR="00A60099" w:rsidRPr="00EA4EC3" w:rsidRDefault="00A60099" w:rsidP="006526C4">
      <w:pPr>
        <w:jc w:val="both"/>
        <w:rPr>
          <w:rFonts w:asciiTheme="minorHAnsi" w:hAnsiTheme="minorHAnsi"/>
          <w:lang w:val="en-GB"/>
        </w:rPr>
      </w:pPr>
    </w:p>
    <w:p w14:paraId="2421F9E4" w14:textId="648EB4B6" w:rsidR="006526C4" w:rsidRPr="00EA4EC3" w:rsidRDefault="006526C4" w:rsidP="006526C4">
      <w:pPr>
        <w:jc w:val="both"/>
        <w:rPr>
          <w:rFonts w:asciiTheme="minorHAnsi" w:hAnsiTheme="minorHAnsi"/>
          <w:b/>
          <w:lang w:val="en-GB"/>
        </w:rPr>
      </w:pPr>
      <w:r w:rsidRPr="00EA4EC3">
        <w:rPr>
          <w:rFonts w:asciiTheme="minorHAnsi" w:hAnsiTheme="minorHAnsi"/>
          <w:b/>
          <w:lang w:val="en-GB"/>
        </w:rPr>
        <w:t>V</w:t>
      </w:r>
      <w:r w:rsidR="00214BEB" w:rsidRPr="00EA4EC3">
        <w:rPr>
          <w:rFonts w:asciiTheme="minorHAnsi" w:hAnsiTheme="minorHAnsi"/>
          <w:b/>
          <w:lang w:val="en-GB"/>
        </w:rPr>
        <w:t>064</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Target Country_</w:t>
      </w:r>
      <w:r w:rsidR="00AC0E1F" w:rsidRPr="00EA4EC3">
        <w:rPr>
          <w:rFonts w:asciiTheme="minorHAnsi" w:hAnsiTheme="minorHAnsi"/>
          <w:b/>
          <w:lang w:val="en-GB"/>
        </w:rPr>
        <w:t>3</w:t>
      </w:r>
      <w:r w:rsidRPr="00EA4EC3">
        <w:rPr>
          <w:rFonts w:asciiTheme="minorHAnsi" w:hAnsiTheme="minorHAnsi"/>
          <w:b/>
          <w:lang w:val="en-GB"/>
        </w:rPr>
        <w:t xml:space="preserve"> </w:t>
      </w:r>
      <w:proofErr w:type="spellStart"/>
      <w:r w:rsidRPr="00EA4EC3">
        <w:rPr>
          <w:rFonts w:asciiTheme="minorHAnsi" w:hAnsiTheme="minorHAnsi"/>
          <w:b/>
          <w:lang w:val="en-GB"/>
        </w:rPr>
        <w:t>unicode</w:t>
      </w:r>
      <w:proofErr w:type="spellEnd"/>
      <w:r w:rsidRPr="00EA4EC3">
        <w:rPr>
          <w:rFonts w:asciiTheme="minorHAnsi" w:hAnsiTheme="minorHAnsi"/>
          <w:b/>
          <w:lang w:val="en-GB"/>
        </w:rPr>
        <w:t xml:space="preserve"> ISO3166</w:t>
      </w:r>
    </w:p>
    <w:p w14:paraId="467C5D92" w14:textId="77777777" w:rsidR="006526C4" w:rsidRPr="00EA4EC3" w:rsidRDefault="006526C4" w:rsidP="006526C4">
      <w:pPr>
        <w:jc w:val="both"/>
        <w:rPr>
          <w:rFonts w:asciiTheme="minorHAnsi" w:hAnsiTheme="minorHAnsi"/>
          <w:lang w:val="en-GB"/>
        </w:rPr>
      </w:pPr>
    </w:p>
    <w:p w14:paraId="2C1E774B" w14:textId="65F4709F" w:rsidR="006526C4" w:rsidRPr="00EA4EC3" w:rsidRDefault="006526C4" w:rsidP="006526C4">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9C521E" w:rsidRPr="00EA4EC3">
        <w:rPr>
          <w:rFonts w:asciiTheme="minorHAnsi" w:hAnsiTheme="minorHAnsi"/>
          <w:lang w:val="en-GB"/>
        </w:rPr>
        <w:t xml:space="preserve">Third </w:t>
      </w:r>
      <w:r w:rsidRPr="00EA4EC3">
        <w:rPr>
          <w:rFonts w:asciiTheme="minorHAnsi" w:hAnsiTheme="minorHAnsi"/>
          <w:lang w:val="en-GB"/>
        </w:rPr>
        <w:t>target country of the EU operation. In case</w:t>
      </w:r>
      <w:r w:rsidR="00137CBA" w:rsidRPr="00EA4EC3">
        <w:rPr>
          <w:rFonts w:asciiTheme="minorHAnsi" w:hAnsiTheme="minorHAnsi"/>
          <w:lang w:val="en-GB"/>
        </w:rPr>
        <w:t>s in which</w:t>
      </w:r>
      <w:r w:rsidRPr="00EA4EC3">
        <w:rPr>
          <w:rFonts w:asciiTheme="minorHAnsi" w:hAnsiTheme="minorHAnsi"/>
          <w:lang w:val="en-GB"/>
        </w:rPr>
        <w:t xml:space="preserve"> the operation</w:t>
      </w:r>
      <w:r w:rsidR="007E040F" w:rsidRPr="00EA4EC3">
        <w:rPr>
          <w:rFonts w:asciiTheme="minorHAnsi" w:hAnsiTheme="minorHAnsi"/>
          <w:lang w:val="en-GB"/>
        </w:rPr>
        <w:t xml:space="preserve"> or mission is deployed to multiple </w:t>
      </w:r>
      <w:r w:rsidRPr="00EA4EC3">
        <w:rPr>
          <w:rFonts w:asciiTheme="minorHAnsi" w:hAnsiTheme="minorHAnsi"/>
          <w:lang w:val="en-GB"/>
        </w:rPr>
        <w:t>countries</w:t>
      </w:r>
      <w:r w:rsidR="003C4DF7" w:rsidRPr="00EA4EC3">
        <w:rPr>
          <w:rFonts w:asciiTheme="minorHAnsi" w:hAnsiTheme="minorHAnsi"/>
          <w:lang w:val="en-GB"/>
        </w:rPr>
        <w:t>,</w:t>
      </w:r>
      <w:r w:rsidRPr="00EA4EC3">
        <w:rPr>
          <w:rFonts w:asciiTheme="minorHAnsi" w:hAnsiTheme="minorHAnsi"/>
          <w:lang w:val="en-GB"/>
        </w:rPr>
        <w:t xml:space="preserve"> this is the third destination in terms of personnel, troops, resources, activity, etc. The variable reports a number </w:t>
      </w:r>
      <w:r w:rsidR="00FC68E4" w:rsidRPr="00EA4EC3">
        <w:rPr>
          <w:rFonts w:asciiTheme="minorHAnsi" w:hAnsiTheme="minorHAnsi"/>
          <w:lang w:val="en-GB"/>
        </w:rPr>
        <w:t xml:space="preserve">uniquely </w:t>
      </w:r>
      <w:r w:rsidRPr="00EA4EC3">
        <w:rPr>
          <w:rFonts w:asciiTheme="minorHAnsi" w:hAnsiTheme="minorHAnsi"/>
          <w:lang w:val="en-GB"/>
        </w:rPr>
        <w:t>identifying a country. The number is assigned according to the list provided by</w:t>
      </w:r>
      <w:r w:rsidR="00C43337" w:rsidRPr="00EA4EC3">
        <w:rPr>
          <w:rFonts w:asciiTheme="minorHAnsi" w:hAnsiTheme="minorHAnsi"/>
          <w:lang w:val="en-GB"/>
        </w:rPr>
        <w:t xml:space="preserve"> the</w:t>
      </w:r>
      <w:r w:rsidRPr="00EA4EC3">
        <w:rPr>
          <w:rFonts w:asciiTheme="minorHAnsi" w:hAnsiTheme="minorHAnsi"/>
          <w:lang w:val="en-GB"/>
        </w:rPr>
        <w:t xml:space="preserve"> ISO 3166 country list. This represents a standardization used worldwide by international organizations (such as the UN </w:t>
      </w:r>
      <w:r w:rsidR="009C521E" w:rsidRPr="00EA4EC3">
        <w:rPr>
          <w:rFonts w:asciiTheme="minorHAnsi" w:hAnsiTheme="minorHAnsi"/>
          <w:lang w:val="en-GB"/>
        </w:rPr>
        <w:t>Statistics Division</w:t>
      </w:r>
      <w:r w:rsidRPr="00EA4EC3">
        <w:rPr>
          <w:rFonts w:asciiTheme="minorHAnsi" w:hAnsiTheme="minorHAnsi"/>
          <w:lang w:val="en-GB"/>
        </w:rPr>
        <w:t xml:space="preserve">, etc.) and many countries in order to </w:t>
      </w:r>
      <w:r w:rsidR="00FC68E4" w:rsidRPr="00EA4EC3">
        <w:rPr>
          <w:rFonts w:asciiTheme="minorHAnsi" w:hAnsiTheme="minorHAnsi"/>
          <w:lang w:val="en-GB"/>
        </w:rPr>
        <w:t xml:space="preserve">uniquely </w:t>
      </w:r>
      <w:r w:rsidRPr="00EA4EC3">
        <w:rPr>
          <w:rFonts w:asciiTheme="minorHAnsi" w:hAnsiTheme="minorHAnsi"/>
          <w:lang w:val="en-GB"/>
        </w:rPr>
        <w:t>identify a country. For more information on ISO 3166</w:t>
      </w:r>
      <w:r w:rsidR="00C43337" w:rsidRPr="00EA4EC3">
        <w:rPr>
          <w:rFonts w:asciiTheme="minorHAnsi" w:hAnsiTheme="minorHAnsi"/>
          <w:lang w:val="en-GB"/>
        </w:rPr>
        <w:t>,</w:t>
      </w:r>
      <w:r w:rsidRPr="00EA4EC3">
        <w:rPr>
          <w:rFonts w:asciiTheme="minorHAnsi" w:hAnsiTheme="minorHAnsi"/>
          <w:lang w:val="en-GB"/>
        </w:rPr>
        <w:t xml:space="preserve"> see </w:t>
      </w:r>
      <w:hyperlink r:id="rId19" w:history="1">
        <w:r w:rsidRPr="00EA4EC3">
          <w:rPr>
            <w:rStyle w:val="Collegamentoipertestuale"/>
            <w:rFonts w:asciiTheme="minorHAnsi" w:hAnsiTheme="minorHAnsi"/>
            <w:lang w:val="en-GB"/>
          </w:rPr>
          <w:t>http://www.iso.org/iso/home/standards/country_codes.htm</w:t>
        </w:r>
      </w:hyperlink>
      <w:r w:rsidRPr="00EA4EC3">
        <w:rPr>
          <w:rFonts w:asciiTheme="minorHAnsi" w:hAnsiTheme="minorHAnsi"/>
          <w:lang w:val="en-GB"/>
        </w:rPr>
        <w:t xml:space="preserve"> (last access</w:t>
      </w:r>
      <w:r w:rsidR="00FC68E4" w:rsidRPr="00EA4EC3">
        <w:rPr>
          <w:rFonts w:asciiTheme="minorHAnsi" w:hAnsiTheme="minorHAnsi"/>
          <w:lang w:val="en-GB"/>
        </w:rPr>
        <w:t>ed</w:t>
      </w:r>
      <w:r w:rsidRPr="00EA4EC3">
        <w:rPr>
          <w:rFonts w:asciiTheme="minorHAnsi" w:hAnsiTheme="minorHAnsi"/>
          <w:lang w:val="en-GB"/>
        </w:rPr>
        <w:t xml:space="preserve"> </w:t>
      </w:r>
      <w:r w:rsidR="003B16AA" w:rsidRPr="00EA4EC3">
        <w:rPr>
          <w:rFonts w:asciiTheme="minorHAnsi" w:hAnsiTheme="minorHAnsi"/>
          <w:lang w:val="en-GB"/>
        </w:rPr>
        <w:t>October</w:t>
      </w:r>
      <w:r w:rsidRPr="00EA4EC3">
        <w:rPr>
          <w:rFonts w:asciiTheme="minorHAnsi" w:hAnsiTheme="minorHAnsi"/>
          <w:lang w:val="en-GB"/>
        </w:rPr>
        <w:t xml:space="preserve"> 201</w:t>
      </w:r>
      <w:r w:rsidR="003B16AA" w:rsidRPr="00EA4EC3">
        <w:rPr>
          <w:rFonts w:asciiTheme="minorHAnsi" w:hAnsiTheme="minorHAnsi"/>
          <w:lang w:val="en-GB"/>
        </w:rPr>
        <w:t>7</w:t>
      </w:r>
      <w:r w:rsidRPr="00EA4EC3">
        <w:rPr>
          <w:rFonts w:asciiTheme="minorHAnsi" w:hAnsiTheme="minorHAnsi"/>
          <w:lang w:val="en-GB"/>
        </w:rPr>
        <w:t xml:space="preserve">). This code will be used in all our datasets.   </w:t>
      </w:r>
    </w:p>
    <w:p w14:paraId="1E2BF4EF" w14:textId="2D473788" w:rsidR="006526C4" w:rsidRPr="00EA4EC3" w:rsidRDefault="006526C4" w:rsidP="006526C4">
      <w:pPr>
        <w:jc w:val="both"/>
        <w:rPr>
          <w:rFonts w:asciiTheme="minorHAnsi" w:hAnsiTheme="minorHAnsi"/>
          <w:lang w:val="en-GB"/>
        </w:rPr>
      </w:pPr>
    </w:p>
    <w:p w14:paraId="20E371F6"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63C016F1" w14:textId="77777777" w:rsidR="00F66347" w:rsidRDefault="00F66347" w:rsidP="006526C4">
      <w:pPr>
        <w:jc w:val="both"/>
        <w:rPr>
          <w:rFonts w:asciiTheme="minorHAnsi" w:hAnsiTheme="minorHAnsi"/>
          <w:u w:val="single"/>
          <w:lang w:val="en-GB"/>
        </w:rPr>
      </w:pPr>
    </w:p>
    <w:p w14:paraId="17602A67" w14:textId="50979F1E" w:rsidR="006526C4" w:rsidRPr="00EA4EC3" w:rsidRDefault="006526C4" w:rsidP="006526C4">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Continuous/numeric</w:t>
      </w:r>
    </w:p>
    <w:p w14:paraId="5F476006" w14:textId="77777777" w:rsidR="006526C4" w:rsidRPr="00EA4EC3" w:rsidRDefault="006526C4" w:rsidP="006526C4">
      <w:pPr>
        <w:jc w:val="both"/>
        <w:rPr>
          <w:rFonts w:asciiTheme="minorHAnsi" w:hAnsiTheme="minorHAnsi"/>
          <w:lang w:val="en-GB"/>
        </w:rPr>
      </w:pPr>
    </w:p>
    <w:p w14:paraId="503B9F45" w14:textId="77777777" w:rsidR="006526C4" w:rsidRPr="00EA4EC3" w:rsidRDefault="006526C4" w:rsidP="006526C4">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A59F2C9" w14:textId="77777777" w:rsidR="006526C4" w:rsidRPr="00EA4EC3" w:rsidRDefault="006526C4" w:rsidP="006526C4">
      <w:pPr>
        <w:jc w:val="both"/>
        <w:rPr>
          <w:rFonts w:asciiTheme="minorHAnsi" w:hAnsiTheme="minorHAnsi"/>
          <w:lang w:val="en-GB"/>
        </w:rPr>
      </w:pPr>
    </w:p>
    <w:tbl>
      <w:tblPr>
        <w:tblW w:w="5450" w:type="dxa"/>
        <w:tblInd w:w="55" w:type="dxa"/>
        <w:tblCellMar>
          <w:left w:w="70" w:type="dxa"/>
          <w:right w:w="70" w:type="dxa"/>
        </w:tblCellMar>
        <w:tblLook w:val="04A0" w:firstRow="1" w:lastRow="0" w:firstColumn="1" w:lastColumn="0" w:noHBand="0" w:noVBand="1"/>
      </w:tblPr>
      <w:tblGrid>
        <w:gridCol w:w="2330"/>
        <w:gridCol w:w="1560"/>
        <w:gridCol w:w="1560"/>
      </w:tblGrid>
      <w:tr w:rsidR="00694E26" w:rsidRPr="00EA4EC3" w14:paraId="56D5A2A4" w14:textId="77777777" w:rsidTr="009C1DB4">
        <w:trPr>
          <w:trHeight w:val="648"/>
        </w:trPr>
        <w:tc>
          <w:tcPr>
            <w:tcW w:w="2330" w:type="dxa"/>
            <w:tcBorders>
              <w:top w:val="nil"/>
              <w:left w:val="nil"/>
              <w:bottom w:val="single" w:sz="4" w:space="0" w:color="auto"/>
              <w:right w:val="nil"/>
            </w:tcBorders>
            <w:shd w:val="clear" w:color="auto" w:fill="auto"/>
            <w:hideMark/>
          </w:tcPr>
          <w:p w14:paraId="46F4B088" w14:textId="3713AB92" w:rsidR="00694E26" w:rsidRPr="00EA4EC3" w:rsidRDefault="00694E26" w:rsidP="00694E26">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Country_3 Unicode (ISO3166)</w:t>
            </w:r>
          </w:p>
        </w:tc>
        <w:tc>
          <w:tcPr>
            <w:tcW w:w="1560" w:type="dxa"/>
            <w:tcBorders>
              <w:top w:val="nil"/>
              <w:left w:val="nil"/>
              <w:bottom w:val="single" w:sz="4" w:space="0" w:color="auto"/>
              <w:right w:val="nil"/>
            </w:tcBorders>
            <w:shd w:val="clear" w:color="auto" w:fill="auto"/>
            <w:hideMark/>
          </w:tcPr>
          <w:p w14:paraId="34251BF6" w14:textId="77777777" w:rsidR="00694E26" w:rsidRPr="00EA4EC3" w:rsidRDefault="00694E26" w:rsidP="009C1DB4">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560" w:type="dxa"/>
            <w:tcBorders>
              <w:top w:val="nil"/>
              <w:left w:val="nil"/>
              <w:bottom w:val="single" w:sz="4" w:space="0" w:color="auto"/>
              <w:right w:val="nil"/>
            </w:tcBorders>
            <w:shd w:val="clear" w:color="auto" w:fill="auto"/>
            <w:hideMark/>
          </w:tcPr>
          <w:p w14:paraId="0EAE7BF2" w14:textId="77777777" w:rsidR="00694E26" w:rsidRPr="00EA4EC3" w:rsidRDefault="00694E26" w:rsidP="009C1DB4">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694E26" w:rsidRPr="00EA4EC3" w14:paraId="0DC951E4" w14:textId="77777777" w:rsidTr="009C1DB4">
        <w:trPr>
          <w:trHeight w:val="324"/>
        </w:trPr>
        <w:tc>
          <w:tcPr>
            <w:tcW w:w="2330" w:type="dxa"/>
            <w:tcBorders>
              <w:top w:val="nil"/>
              <w:left w:val="nil"/>
              <w:bottom w:val="nil"/>
              <w:right w:val="nil"/>
            </w:tcBorders>
            <w:shd w:val="clear" w:color="auto" w:fill="auto"/>
            <w:hideMark/>
          </w:tcPr>
          <w:p w14:paraId="5CCD6277" w14:textId="77777777" w:rsidR="00694E26" w:rsidRPr="00EA4EC3" w:rsidRDefault="00694E26" w:rsidP="009C1DB4">
            <w:pPr>
              <w:rPr>
                <w:rFonts w:asciiTheme="minorHAnsi" w:eastAsia="Times New Roman" w:hAnsiTheme="minorHAnsi"/>
                <w:color w:val="000000"/>
                <w:lang w:val="en-GB"/>
              </w:rPr>
            </w:pPr>
            <w:r w:rsidRPr="00EA4EC3">
              <w:rPr>
                <w:rFonts w:asciiTheme="minorHAnsi" w:eastAsia="Times New Roman" w:hAnsiTheme="minorHAnsi"/>
                <w:color w:val="000000"/>
                <w:lang w:val="en-GB"/>
              </w:rPr>
              <w:t>Mauritius</w:t>
            </w:r>
          </w:p>
        </w:tc>
        <w:tc>
          <w:tcPr>
            <w:tcW w:w="1560" w:type="dxa"/>
            <w:tcBorders>
              <w:top w:val="nil"/>
              <w:left w:val="nil"/>
              <w:bottom w:val="nil"/>
              <w:right w:val="nil"/>
            </w:tcBorders>
            <w:shd w:val="clear" w:color="auto" w:fill="auto"/>
            <w:hideMark/>
          </w:tcPr>
          <w:p w14:paraId="4E4756DB"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0" w:type="dxa"/>
            <w:tcBorders>
              <w:top w:val="nil"/>
              <w:left w:val="nil"/>
              <w:bottom w:val="nil"/>
              <w:right w:val="nil"/>
            </w:tcBorders>
            <w:shd w:val="clear" w:color="auto" w:fill="auto"/>
            <w:hideMark/>
          </w:tcPr>
          <w:p w14:paraId="21DBF16B"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694E26" w:rsidRPr="00EA4EC3" w14:paraId="016EC74C" w14:textId="77777777" w:rsidTr="009C1DB4">
        <w:trPr>
          <w:trHeight w:val="324"/>
        </w:trPr>
        <w:tc>
          <w:tcPr>
            <w:tcW w:w="2330" w:type="dxa"/>
            <w:tcBorders>
              <w:top w:val="nil"/>
              <w:left w:val="nil"/>
              <w:bottom w:val="nil"/>
              <w:right w:val="nil"/>
            </w:tcBorders>
            <w:shd w:val="clear" w:color="auto" w:fill="auto"/>
          </w:tcPr>
          <w:p w14:paraId="7F575E42" w14:textId="77777777" w:rsidR="00694E26" w:rsidRPr="00EA4EC3" w:rsidRDefault="00694E26" w:rsidP="009C1DB4">
            <w:pPr>
              <w:rPr>
                <w:rFonts w:asciiTheme="minorHAnsi" w:eastAsia="Times New Roman" w:hAnsiTheme="minorHAnsi"/>
                <w:color w:val="000000"/>
                <w:lang w:val="en-GB"/>
              </w:rPr>
            </w:pPr>
            <w:r w:rsidRPr="00EA4EC3">
              <w:rPr>
                <w:rFonts w:eastAsia="Times New Roman"/>
                <w:lang w:val="en-GB"/>
              </w:rPr>
              <w:t>Djibouti</w:t>
            </w:r>
          </w:p>
        </w:tc>
        <w:tc>
          <w:tcPr>
            <w:tcW w:w="1560" w:type="dxa"/>
            <w:tcBorders>
              <w:top w:val="nil"/>
              <w:left w:val="nil"/>
              <w:bottom w:val="nil"/>
              <w:right w:val="nil"/>
            </w:tcBorders>
            <w:shd w:val="clear" w:color="auto" w:fill="auto"/>
          </w:tcPr>
          <w:p w14:paraId="55C8004A"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560" w:type="dxa"/>
            <w:tcBorders>
              <w:top w:val="nil"/>
              <w:left w:val="nil"/>
              <w:bottom w:val="nil"/>
              <w:right w:val="nil"/>
            </w:tcBorders>
            <w:shd w:val="clear" w:color="auto" w:fill="auto"/>
          </w:tcPr>
          <w:p w14:paraId="74BFE987"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694E26" w:rsidRPr="00EA4EC3" w14:paraId="608C71D8" w14:textId="77777777" w:rsidTr="009C1DB4">
        <w:trPr>
          <w:trHeight w:val="324"/>
        </w:trPr>
        <w:tc>
          <w:tcPr>
            <w:tcW w:w="2330" w:type="dxa"/>
            <w:tcBorders>
              <w:top w:val="nil"/>
              <w:left w:val="nil"/>
              <w:bottom w:val="nil"/>
              <w:right w:val="nil"/>
            </w:tcBorders>
            <w:shd w:val="clear" w:color="auto" w:fill="auto"/>
            <w:hideMark/>
          </w:tcPr>
          <w:p w14:paraId="11E06DC7" w14:textId="77777777" w:rsidR="00694E26" w:rsidRPr="00EA4EC3" w:rsidRDefault="00694E26" w:rsidP="009C1DB4">
            <w:pPr>
              <w:rPr>
                <w:rFonts w:asciiTheme="minorHAnsi" w:eastAsia="Times New Roman" w:hAnsiTheme="minorHAnsi"/>
                <w:color w:val="000000"/>
                <w:lang w:val="en-GB"/>
              </w:rPr>
            </w:pPr>
            <w:r w:rsidRPr="00EA4EC3">
              <w:rPr>
                <w:rFonts w:asciiTheme="minorHAnsi" w:eastAsia="Times New Roman" w:hAnsiTheme="minorHAnsi"/>
                <w:color w:val="000000"/>
                <w:lang w:val="en-GB"/>
              </w:rPr>
              <w:t>No third Target</w:t>
            </w:r>
          </w:p>
        </w:tc>
        <w:tc>
          <w:tcPr>
            <w:tcW w:w="1560" w:type="dxa"/>
            <w:tcBorders>
              <w:top w:val="nil"/>
              <w:left w:val="nil"/>
              <w:bottom w:val="nil"/>
              <w:right w:val="nil"/>
            </w:tcBorders>
            <w:shd w:val="clear" w:color="auto" w:fill="auto"/>
            <w:hideMark/>
          </w:tcPr>
          <w:p w14:paraId="69E0237D"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33</w:t>
            </w:r>
          </w:p>
        </w:tc>
        <w:tc>
          <w:tcPr>
            <w:tcW w:w="1560" w:type="dxa"/>
            <w:tcBorders>
              <w:top w:val="nil"/>
              <w:left w:val="nil"/>
              <w:bottom w:val="nil"/>
              <w:right w:val="nil"/>
            </w:tcBorders>
            <w:shd w:val="clear" w:color="auto" w:fill="auto"/>
            <w:hideMark/>
          </w:tcPr>
          <w:p w14:paraId="56BE6097"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94.28</w:t>
            </w:r>
          </w:p>
        </w:tc>
      </w:tr>
      <w:tr w:rsidR="00694E26" w:rsidRPr="00EA4EC3" w14:paraId="4ACBED0A" w14:textId="77777777" w:rsidTr="009C1DB4">
        <w:trPr>
          <w:trHeight w:val="324"/>
        </w:trPr>
        <w:tc>
          <w:tcPr>
            <w:tcW w:w="2330" w:type="dxa"/>
            <w:tcBorders>
              <w:top w:val="single" w:sz="4" w:space="0" w:color="auto"/>
              <w:left w:val="nil"/>
              <w:bottom w:val="nil"/>
              <w:right w:val="nil"/>
            </w:tcBorders>
            <w:shd w:val="clear" w:color="auto" w:fill="auto"/>
            <w:noWrap/>
            <w:hideMark/>
          </w:tcPr>
          <w:p w14:paraId="06F86861" w14:textId="77777777" w:rsidR="00694E26" w:rsidRPr="00EA4EC3" w:rsidRDefault="00694E26" w:rsidP="009C1DB4">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560" w:type="dxa"/>
            <w:tcBorders>
              <w:top w:val="single" w:sz="4" w:space="0" w:color="auto"/>
              <w:left w:val="nil"/>
              <w:bottom w:val="nil"/>
              <w:right w:val="nil"/>
            </w:tcBorders>
            <w:shd w:val="clear" w:color="auto" w:fill="auto"/>
            <w:noWrap/>
            <w:hideMark/>
          </w:tcPr>
          <w:p w14:paraId="02C8FCDA"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w:t>
            </w:r>
          </w:p>
        </w:tc>
        <w:tc>
          <w:tcPr>
            <w:tcW w:w="1560" w:type="dxa"/>
            <w:tcBorders>
              <w:top w:val="single" w:sz="4" w:space="0" w:color="auto"/>
              <w:left w:val="nil"/>
              <w:bottom w:val="nil"/>
              <w:right w:val="nil"/>
            </w:tcBorders>
            <w:shd w:val="clear" w:color="auto" w:fill="auto"/>
            <w:noWrap/>
            <w:hideMark/>
          </w:tcPr>
          <w:p w14:paraId="7398DFBB" w14:textId="77777777" w:rsidR="00694E26" w:rsidRPr="00EA4EC3" w:rsidRDefault="00694E26" w:rsidP="009C1DB4">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503E59B" w14:textId="77777777" w:rsidR="006526C4" w:rsidRPr="00EA4EC3" w:rsidRDefault="006526C4" w:rsidP="000D795E">
      <w:pPr>
        <w:jc w:val="both"/>
        <w:rPr>
          <w:rFonts w:asciiTheme="minorHAnsi" w:hAnsiTheme="minorHAnsi"/>
          <w:lang w:val="en-GB"/>
        </w:rPr>
      </w:pPr>
    </w:p>
    <w:p w14:paraId="6930C194" w14:textId="77777777" w:rsidR="00540156" w:rsidRPr="00EA4EC3" w:rsidRDefault="00540156" w:rsidP="000D795E">
      <w:pPr>
        <w:jc w:val="both"/>
        <w:rPr>
          <w:rFonts w:asciiTheme="minorHAnsi" w:hAnsiTheme="minorHAnsi"/>
          <w:lang w:val="en-GB"/>
        </w:rPr>
      </w:pPr>
    </w:p>
    <w:p w14:paraId="2A7E0819" w14:textId="611DB42D" w:rsidR="001C35D7" w:rsidRPr="00EA4EC3" w:rsidRDefault="001C35D7" w:rsidP="001C35D7">
      <w:pPr>
        <w:jc w:val="both"/>
        <w:rPr>
          <w:rFonts w:asciiTheme="minorHAnsi" w:hAnsiTheme="minorHAnsi"/>
          <w:b/>
          <w:lang w:val="en-GB"/>
        </w:rPr>
      </w:pPr>
      <w:r w:rsidRPr="00EA4EC3">
        <w:rPr>
          <w:rFonts w:asciiTheme="minorHAnsi" w:hAnsiTheme="minorHAnsi"/>
          <w:b/>
          <w:lang w:val="en-GB"/>
        </w:rPr>
        <w:t>V</w:t>
      </w:r>
      <w:r w:rsidR="00CA29D6" w:rsidRPr="00EA4EC3">
        <w:rPr>
          <w:rFonts w:asciiTheme="minorHAnsi" w:hAnsiTheme="minorHAnsi"/>
          <w:b/>
          <w:lang w:val="en-GB"/>
        </w:rPr>
        <w:t>0</w:t>
      </w:r>
      <w:r w:rsidR="00214BEB" w:rsidRPr="00EA4EC3">
        <w:rPr>
          <w:rFonts w:asciiTheme="minorHAnsi" w:hAnsiTheme="minorHAnsi"/>
          <w:b/>
          <w:lang w:val="en-GB"/>
        </w:rPr>
        <w:t>65</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Target Country_1 COW</w:t>
      </w:r>
    </w:p>
    <w:p w14:paraId="620C4F18" w14:textId="77777777" w:rsidR="001C35D7" w:rsidRPr="00EA4EC3" w:rsidRDefault="001C35D7" w:rsidP="000D795E">
      <w:pPr>
        <w:jc w:val="both"/>
        <w:rPr>
          <w:rFonts w:asciiTheme="minorHAnsi" w:hAnsiTheme="minorHAnsi"/>
          <w:highlight w:val="yellow"/>
          <w:lang w:val="en-GB"/>
        </w:rPr>
      </w:pPr>
    </w:p>
    <w:p w14:paraId="0F7DE804" w14:textId="1A72909A" w:rsidR="00CA29D6" w:rsidRPr="00EA4EC3" w:rsidRDefault="00CA29D6" w:rsidP="00CA29D6">
      <w:pPr>
        <w:jc w:val="both"/>
        <w:rPr>
          <w:rFonts w:asciiTheme="minorHAnsi" w:hAnsiTheme="minorHAnsi"/>
          <w:u w:val="single"/>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C43337" w:rsidRPr="00EA4EC3">
        <w:rPr>
          <w:rFonts w:asciiTheme="minorHAnsi" w:hAnsiTheme="minorHAnsi"/>
          <w:lang w:val="en-GB"/>
        </w:rPr>
        <w:t>T</w:t>
      </w:r>
      <w:r w:rsidRPr="00EA4EC3">
        <w:rPr>
          <w:rFonts w:asciiTheme="minorHAnsi" w:hAnsiTheme="minorHAnsi"/>
          <w:lang w:val="en-GB"/>
        </w:rPr>
        <w:t xml:space="preserve">his variable reports the country code of the </w:t>
      </w:r>
      <w:r w:rsidR="00014F7A" w:rsidRPr="00EA4EC3">
        <w:rPr>
          <w:rFonts w:asciiTheme="minorHAnsi" w:hAnsiTheme="minorHAnsi"/>
          <w:lang w:val="en-GB"/>
        </w:rPr>
        <w:t>Correlates of War (</w:t>
      </w:r>
      <w:r w:rsidRPr="00EA4EC3">
        <w:rPr>
          <w:rFonts w:asciiTheme="minorHAnsi" w:hAnsiTheme="minorHAnsi"/>
          <w:lang w:val="en-GB"/>
        </w:rPr>
        <w:t>COW</w:t>
      </w:r>
      <w:r w:rsidR="00014F7A" w:rsidRPr="00EA4EC3">
        <w:rPr>
          <w:rFonts w:asciiTheme="minorHAnsi" w:hAnsiTheme="minorHAnsi"/>
          <w:lang w:val="en-GB"/>
        </w:rPr>
        <w:t>)</w:t>
      </w:r>
      <w:r w:rsidRPr="00EA4EC3">
        <w:rPr>
          <w:rFonts w:asciiTheme="minorHAnsi" w:hAnsiTheme="minorHAnsi"/>
          <w:lang w:val="en-GB"/>
        </w:rPr>
        <w:t xml:space="preserve"> dataset</w:t>
      </w:r>
      <w:r w:rsidR="00014F7A" w:rsidRPr="00EA4EC3">
        <w:rPr>
          <w:rStyle w:val="Rimandonotaapidipagina"/>
          <w:rFonts w:asciiTheme="minorHAnsi" w:hAnsiTheme="minorHAnsi"/>
          <w:lang w:val="en-GB"/>
        </w:rPr>
        <w:footnoteReference w:id="7"/>
      </w:r>
      <w:r w:rsidRPr="00EA4EC3">
        <w:rPr>
          <w:rFonts w:asciiTheme="minorHAnsi" w:hAnsiTheme="minorHAnsi"/>
          <w:lang w:val="en-GB"/>
        </w:rPr>
        <w:t xml:space="preserve"> for the first (in terms of personnel, troops, re</w:t>
      </w:r>
      <w:r w:rsidR="00C009E8" w:rsidRPr="00EA4EC3">
        <w:rPr>
          <w:rFonts w:asciiTheme="minorHAnsi" w:hAnsiTheme="minorHAnsi"/>
          <w:lang w:val="en-GB"/>
        </w:rPr>
        <w:t xml:space="preserve">sources, activity, etc.) </w:t>
      </w:r>
      <w:r w:rsidRPr="00EA4EC3">
        <w:rPr>
          <w:rFonts w:asciiTheme="minorHAnsi" w:hAnsiTheme="minorHAnsi"/>
          <w:lang w:val="en-GB"/>
        </w:rPr>
        <w:t xml:space="preserve">target country of the operation. </w:t>
      </w:r>
    </w:p>
    <w:p w14:paraId="6C3A9287" w14:textId="77777777" w:rsidR="00CA29D6" w:rsidRPr="00EA4EC3" w:rsidRDefault="00CA29D6" w:rsidP="00CA29D6">
      <w:pPr>
        <w:jc w:val="both"/>
        <w:rPr>
          <w:rFonts w:asciiTheme="minorHAnsi" w:hAnsiTheme="minorHAnsi"/>
          <w:u w:val="single"/>
          <w:lang w:val="en-GB"/>
        </w:rPr>
      </w:pPr>
    </w:p>
    <w:p w14:paraId="5B3CFB9C"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444C6151" w14:textId="77777777" w:rsidR="00F66347" w:rsidRDefault="00F66347" w:rsidP="00CA29D6">
      <w:pPr>
        <w:jc w:val="both"/>
        <w:rPr>
          <w:rFonts w:asciiTheme="minorHAnsi" w:hAnsiTheme="minorHAnsi"/>
          <w:u w:val="single"/>
          <w:lang w:val="en-GB"/>
        </w:rPr>
      </w:pPr>
    </w:p>
    <w:p w14:paraId="1E144446" w14:textId="4D8D6444" w:rsidR="00CA29D6" w:rsidRPr="00EA4EC3" w:rsidRDefault="00CA29D6" w:rsidP="00CA29D6">
      <w:pPr>
        <w:jc w:val="both"/>
        <w:rPr>
          <w:rFonts w:asciiTheme="minorHAnsi" w:hAnsiTheme="minorHAnsi"/>
          <w:u w:val="single"/>
          <w:lang w:val="en-GB"/>
        </w:rPr>
      </w:pPr>
      <w:r w:rsidRPr="00EA4EC3">
        <w:rPr>
          <w:rFonts w:asciiTheme="minorHAnsi" w:hAnsiTheme="minorHAnsi"/>
          <w:u w:val="single"/>
          <w:lang w:val="en-GB"/>
        </w:rPr>
        <w:t xml:space="preserve">Type: </w:t>
      </w:r>
      <w:r w:rsidR="0077387F" w:rsidRPr="00EA4EC3">
        <w:rPr>
          <w:rFonts w:asciiTheme="minorHAnsi" w:hAnsiTheme="minorHAnsi"/>
          <w:lang w:val="en-GB"/>
        </w:rPr>
        <w:t>Continuous</w:t>
      </w:r>
      <w:r w:rsidRPr="00EA4EC3">
        <w:rPr>
          <w:rFonts w:asciiTheme="minorHAnsi" w:hAnsiTheme="minorHAnsi"/>
          <w:lang w:val="en-GB"/>
        </w:rPr>
        <w:t>/numeric</w:t>
      </w:r>
    </w:p>
    <w:p w14:paraId="0A8BF565" w14:textId="77777777" w:rsidR="00CA29D6" w:rsidRPr="00EA4EC3" w:rsidRDefault="00CA29D6" w:rsidP="00CA29D6">
      <w:pPr>
        <w:jc w:val="both"/>
        <w:rPr>
          <w:rFonts w:asciiTheme="minorHAnsi" w:hAnsiTheme="minorHAnsi"/>
          <w:u w:val="single"/>
          <w:lang w:val="en-GB"/>
        </w:rPr>
      </w:pPr>
    </w:p>
    <w:p w14:paraId="2ECEEE70" w14:textId="77777777" w:rsidR="00CA29D6" w:rsidRPr="00EA4EC3" w:rsidRDefault="00CA29D6" w:rsidP="00CA29D6">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19E37051" w14:textId="77777777" w:rsidR="00CA29D6" w:rsidRPr="00EA4EC3" w:rsidRDefault="00CA29D6" w:rsidP="00CA29D6">
      <w:pPr>
        <w:jc w:val="both"/>
        <w:rPr>
          <w:rFonts w:asciiTheme="minorHAnsi" w:hAnsiTheme="minorHAnsi"/>
          <w:lang w:val="en-GB"/>
        </w:rPr>
      </w:pPr>
    </w:p>
    <w:tbl>
      <w:tblPr>
        <w:tblW w:w="5580" w:type="dxa"/>
        <w:tblInd w:w="55" w:type="dxa"/>
        <w:tblCellMar>
          <w:left w:w="70" w:type="dxa"/>
          <w:right w:w="70" w:type="dxa"/>
        </w:tblCellMar>
        <w:tblLook w:val="04A0" w:firstRow="1" w:lastRow="0" w:firstColumn="1" w:lastColumn="0" w:noHBand="0" w:noVBand="1"/>
      </w:tblPr>
      <w:tblGrid>
        <w:gridCol w:w="2980"/>
        <w:gridCol w:w="1308"/>
        <w:gridCol w:w="1300"/>
      </w:tblGrid>
      <w:tr w:rsidR="000D7F36" w:rsidRPr="00EA4EC3" w14:paraId="533D94AD" w14:textId="77777777" w:rsidTr="00A60099">
        <w:trPr>
          <w:trHeight w:val="600"/>
        </w:trPr>
        <w:tc>
          <w:tcPr>
            <w:tcW w:w="2980" w:type="dxa"/>
            <w:tcBorders>
              <w:top w:val="nil"/>
              <w:left w:val="nil"/>
              <w:bottom w:val="single" w:sz="4" w:space="0" w:color="auto"/>
              <w:right w:val="nil"/>
            </w:tcBorders>
            <w:shd w:val="clear" w:color="auto" w:fill="auto"/>
            <w:hideMark/>
          </w:tcPr>
          <w:p w14:paraId="46B6F0E5" w14:textId="6F4AEF16" w:rsidR="000D7F36" w:rsidRPr="00EA4EC3" w:rsidRDefault="000D7F36" w:rsidP="000D7F36">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Target Country_1 Unicode (</w:t>
            </w:r>
            <w:r w:rsidRPr="00EA4EC3">
              <w:rPr>
                <w:rFonts w:asciiTheme="minorHAnsi" w:hAnsiTheme="minorHAnsi"/>
                <w:b/>
                <w:lang w:val="en-GB"/>
              </w:rPr>
              <w:t>COW</w:t>
            </w:r>
            <w:r w:rsidRPr="00EA4EC3">
              <w:rPr>
                <w:rFonts w:asciiTheme="minorHAnsi" w:eastAsia="Times New Roman" w:hAnsiTheme="minorHAnsi"/>
                <w:b/>
                <w:bCs/>
                <w:color w:val="000000"/>
                <w:lang w:val="en-GB"/>
              </w:rPr>
              <w:t>)</w:t>
            </w:r>
          </w:p>
        </w:tc>
        <w:tc>
          <w:tcPr>
            <w:tcW w:w="1300" w:type="dxa"/>
            <w:tcBorders>
              <w:top w:val="nil"/>
              <w:left w:val="nil"/>
              <w:bottom w:val="single" w:sz="4" w:space="0" w:color="auto"/>
              <w:right w:val="nil"/>
            </w:tcBorders>
            <w:shd w:val="clear" w:color="auto" w:fill="auto"/>
            <w:hideMark/>
          </w:tcPr>
          <w:p w14:paraId="73444D04" w14:textId="77777777" w:rsidR="000D7F36" w:rsidRPr="00EA4EC3" w:rsidRDefault="000D7F36" w:rsidP="00A60099">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1E4B8BC4" w14:textId="77777777" w:rsidR="000D7F36" w:rsidRPr="00EA4EC3" w:rsidRDefault="000D7F36" w:rsidP="00A60099">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0D7F36" w:rsidRPr="00EA4EC3" w14:paraId="4119C675" w14:textId="77777777" w:rsidTr="00A60099">
        <w:trPr>
          <w:trHeight w:val="300"/>
        </w:trPr>
        <w:tc>
          <w:tcPr>
            <w:tcW w:w="2980" w:type="dxa"/>
            <w:tcBorders>
              <w:top w:val="nil"/>
              <w:left w:val="nil"/>
              <w:bottom w:val="nil"/>
              <w:right w:val="nil"/>
            </w:tcBorders>
            <w:shd w:val="clear" w:color="auto" w:fill="auto"/>
            <w:hideMark/>
          </w:tcPr>
          <w:p w14:paraId="7C7D8CB5"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Afghanistan</w:t>
            </w:r>
          </w:p>
        </w:tc>
        <w:tc>
          <w:tcPr>
            <w:tcW w:w="1300" w:type="dxa"/>
            <w:tcBorders>
              <w:top w:val="nil"/>
              <w:left w:val="nil"/>
              <w:bottom w:val="nil"/>
              <w:right w:val="nil"/>
            </w:tcBorders>
            <w:shd w:val="clear" w:color="auto" w:fill="auto"/>
            <w:hideMark/>
          </w:tcPr>
          <w:p w14:paraId="778BF01D"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4E878C2F"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0FB7350C" w14:textId="77777777" w:rsidTr="00A60099">
        <w:trPr>
          <w:trHeight w:val="300"/>
        </w:trPr>
        <w:tc>
          <w:tcPr>
            <w:tcW w:w="2980" w:type="dxa"/>
            <w:tcBorders>
              <w:top w:val="nil"/>
              <w:left w:val="nil"/>
              <w:bottom w:val="nil"/>
              <w:right w:val="nil"/>
            </w:tcBorders>
            <w:shd w:val="clear" w:color="auto" w:fill="auto"/>
            <w:hideMark/>
          </w:tcPr>
          <w:p w14:paraId="14DF591D"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Bosnia and Herzegovina</w:t>
            </w:r>
          </w:p>
        </w:tc>
        <w:tc>
          <w:tcPr>
            <w:tcW w:w="1300" w:type="dxa"/>
            <w:tcBorders>
              <w:top w:val="nil"/>
              <w:left w:val="nil"/>
              <w:bottom w:val="nil"/>
              <w:right w:val="nil"/>
            </w:tcBorders>
            <w:shd w:val="clear" w:color="auto" w:fill="auto"/>
            <w:hideMark/>
          </w:tcPr>
          <w:p w14:paraId="576A6282"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hideMark/>
          </w:tcPr>
          <w:p w14:paraId="2751FF2D"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0D7F36" w:rsidRPr="00EA4EC3" w14:paraId="0C370BA2" w14:textId="77777777" w:rsidTr="00A60099">
        <w:trPr>
          <w:trHeight w:val="300"/>
        </w:trPr>
        <w:tc>
          <w:tcPr>
            <w:tcW w:w="2980" w:type="dxa"/>
            <w:tcBorders>
              <w:top w:val="nil"/>
              <w:left w:val="nil"/>
              <w:bottom w:val="nil"/>
              <w:right w:val="nil"/>
            </w:tcBorders>
            <w:shd w:val="clear" w:color="auto" w:fill="auto"/>
            <w:hideMark/>
          </w:tcPr>
          <w:p w14:paraId="027ABCB8"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Central African Republic</w:t>
            </w:r>
          </w:p>
        </w:tc>
        <w:tc>
          <w:tcPr>
            <w:tcW w:w="1300" w:type="dxa"/>
            <w:tcBorders>
              <w:top w:val="nil"/>
              <w:left w:val="nil"/>
              <w:bottom w:val="nil"/>
              <w:right w:val="nil"/>
            </w:tcBorders>
            <w:shd w:val="clear" w:color="auto" w:fill="auto"/>
            <w:hideMark/>
          </w:tcPr>
          <w:p w14:paraId="39A68A87"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hideMark/>
          </w:tcPr>
          <w:p w14:paraId="451D32EA"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0D7F36" w:rsidRPr="00EA4EC3" w14:paraId="73082878" w14:textId="77777777" w:rsidTr="00A60099">
        <w:trPr>
          <w:trHeight w:val="300"/>
        </w:trPr>
        <w:tc>
          <w:tcPr>
            <w:tcW w:w="2980" w:type="dxa"/>
            <w:tcBorders>
              <w:top w:val="nil"/>
              <w:left w:val="nil"/>
              <w:bottom w:val="nil"/>
              <w:right w:val="nil"/>
            </w:tcBorders>
            <w:shd w:val="clear" w:color="auto" w:fill="auto"/>
            <w:hideMark/>
          </w:tcPr>
          <w:p w14:paraId="36C60A69"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Chad</w:t>
            </w:r>
          </w:p>
        </w:tc>
        <w:tc>
          <w:tcPr>
            <w:tcW w:w="1300" w:type="dxa"/>
            <w:tcBorders>
              <w:top w:val="nil"/>
              <w:left w:val="nil"/>
              <w:bottom w:val="nil"/>
              <w:right w:val="nil"/>
            </w:tcBorders>
            <w:shd w:val="clear" w:color="auto" w:fill="auto"/>
            <w:hideMark/>
          </w:tcPr>
          <w:p w14:paraId="668A3FB3"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60BAA2E5"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565AF9A7" w14:textId="77777777" w:rsidTr="00A60099">
        <w:trPr>
          <w:trHeight w:val="365"/>
        </w:trPr>
        <w:tc>
          <w:tcPr>
            <w:tcW w:w="2980" w:type="dxa"/>
            <w:tcBorders>
              <w:top w:val="nil"/>
              <w:left w:val="nil"/>
              <w:bottom w:val="nil"/>
              <w:right w:val="nil"/>
            </w:tcBorders>
            <w:shd w:val="clear" w:color="auto" w:fill="auto"/>
            <w:hideMark/>
          </w:tcPr>
          <w:p w14:paraId="1B057869"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 xml:space="preserve">Congo Democratic Republic </w:t>
            </w:r>
          </w:p>
        </w:tc>
        <w:tc>
          <w:tcPr>
            <w:tcW w:w="1300" w:type="dxa"/>
            <w:tcBorders>
              <w:top w:val="nil"/>
              <w:left w:val="nil"/>
              <w:bottom w:val="nil"/>
              <w:right w:val="nil"/>
            </w:tcBorders>
            <w:shd w:val="clear" w:color="auto" w:fill="auto"/>
            <w:hideMark/>
          </w:tcPr>
          <w:p w14:paraId="3BE90E84"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300" w:type="dxa"/>
            <w:tcBorders>
              <w:top w:val="nil"/>
              <w:left w:val="nil"/>
              <w:bottom w:val="nil"/>
              <w:right w:val="nil"/>
            </w:tcBorders>
            <w:shd w:val="clear" w:color="auto" w:fill="auto"/>
            <w:hideMark/>
          </w:tcPr>
          <w:p w14:paraId="76DEA488"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14.29</w:t>
            </w:r>
          </w:p>
        </w:tc>
      </w:tr>
      <w:tr w:rsidR="000D7F36" w:rsidRPr="00EA4EC3" w14:paraId="44225530" w14:textId="77777777" w:rsidTr="00A60099">
        <w:trPr>
          <w:trHeight w:val="300"/>
        </w:trPr>
        <w:tc>
          <w:tcPr>
            <w:tcW w:w="2980" w:type="dxa"/>
            <w:tcBorders>
              <w:top w:val="nil"/>
              <w:left w:val="nil"/>
              <w:bottom w:val="nil"/>
              <w:right w:val="nil"/>
            </w:tcBorders>
            <w:shd w:val="clear" w:color="auto" w:fill="auto"/>
            <w:hideMark/>
          </w:tcPr>
          <w:p w14:paraId="7B286C6F"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Georgia</w:t>
            </w:r>
          </w:p>
        </w:tc>
        <w:tc>
          <w:tcPr>
            <w:tcW w:w="1300" w:type="dxa"/>
            <w:tcBorders>
              <w:top w:val="nil"/>
              <w:left w:val="nil"/>
              <w:bottom w:val="nil"/>
              <w:right w:val="nil"/>
            </w:tcBorders>
            <w:shd w:val="clear" w:color="auto" w:fill="auto"/>
            <w:hideMark/>
          </w:tcPr>
          <w:p w14:paraId="58D4C653"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hideMark/>
          </w:tcPr>
          <w:p w14:paraId="75C93C7C"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0D7F36" w:rsidRPr="00EA4EC3" w14:paraId="38FD61B0" w14:textId="77777777" w:rsidTr="00A60099">
        <w:trPr>
          <w:trHeight w:val="300"/>
        </w:trPr>
        <w:tc>
          <w:tcPr>
            <w:tcW w:w="2980" w:type="dxa"/>
            <w:tcBorders>
              <w:top w:val="nil"/>
              <w:left w:val="nil"/>
              <w:bottom w:val="nil"/>
              <w:right w:val="nil"/>
            </w:tcBorders>
            <w:shd w:val="clear" w:color="auto" w:fill="auto"/>
            <w:hideMark/>
          </w:tcPr>
          <w:p w14:paraId="742ADAE4"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Guinea-Bissau</w:t>
            </w:r>
          </w:p>
        </w:tc>
        <w:tc>
          <w:tcPr>
            <w:tcW w:w="1300" w:type="dxa"/>
            <w:tcBorders>
              <w:top w:val="nil"/>
              <w:left w:val="nil"/>
              <w:bottom w:val="nil"/>
              <w:right w:val="nil"/>
            </w:tcBorders>
            <w:shd w:val="clear" w:color="auto" w:fill="auto"/>
            <w:hideMark/>
          </w:tcPr>
          <w:p w14:paraId="2B1C4F78"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78218522"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3415A81B" w14:textId="77777777" w:rsidTr="00A60099">
        <w:trPr>
          <w:trHeight w:val="300"/>
        </w:trPr>
        <w:tc>
          <w:tcPr>
            <w:tcW w:w="2980" w:type="dxa"/>
            <w:tcBorders>
              <w:top w:val="nil"/>
              <w:left w:val="nil"/>
              <w:bottom w:val="nil"/>
              <w:right w:val="nil"/>
            </w:tcBorders>
            <w:shd w:val="clear" w:color="auto" w:fill="auto"/>
            <w:hideMark/>
          </w:tcPr>
          <w:p w14:paraId="6B996BFC"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Indonesia</w:t>
            </w:r>
          </w:p>
        </w:tc>
        <w:tc>
          <w:tcPr>
            <w:tcW w:w="1300" w:type="dxa"/>
            <w:tcBorders>
              <w:top w:val="nil"/>
              <w:left w:val="nil"/>
              <w:bottom w:val="nil"/>
              <w:right w:val="nil"/>
            </w:tcBorders>
            <w:shd w:val="clear" w:color="auto" w:fill="auto"/>
            <w:hideMark/>
          </w:tcPr>
          <w:p w14:paraId="77D09496"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17E12A04"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2A4A6CFD" w14:textId="77777777" w:rsidTr="00A60099">
        <w:trPr>
          <w:trHeight w:val="300"/>
        </w:trPr>
        <w:tc>
          <w:tcPr>
            <w:tcW w:w="2980" w:type="dxa"/>
            <w:tcBorders>
              <w:top w:val="nil"/>
              <w:left w:val="nil"/>
              <w:bottom w:val="nil"/>
              <w:right w:val="nil"/>
            </w:tcBorders>
            <w:shd w:val="clear" w:color="auto" w:fill="auto"/>
            <w:hideMark/>
          </w:tcPr>
          <w:p w14:paraId="3DDEE6AE"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Iraq</w:t>
            </w:r>
          </w:p>
        </w:tc>
        <w:tc>
          <w:tcPr>
            <w:tcW w:w="1300" w:type="dxa"/>
            <w:tcBorders>
              <w:top w:val="nil"/>
              <w:left w:val="nil"/>
              <w:bottom w:val="nil"/>
              <w:right w:val="nil"/>
            </w:tcBorders>
            <w:shd w:val="clear" w:color="auto" w:fill="auto"/>
            <w:hideMark/>
          </w:tcPr>
          <w:p w14:paraId="2B447701"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7C963A60"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602A6460" w14:textId="77777777" w:rsidTr="00A60099">
        <w:trPr>
          <w:trHeight w:val="300"/>
        </w:trPr>
        <w:tc>
          <w:tcPr>
            <w:tcW w:w="2980" w:type="dxa"/>
            <w:tcBorders>
              <w:top w:val="nil"/>
              <w:left w:val="nil"/>
              <w:bottom w:val="nil"/>
              <w:right w:val="nil"/>
            </w:tcBorders>
            <w:shd w:val="clear" w:color="auto" w:fill="auto"/>
            <w:hideMark/>
          </w:tcPr>
          <w:p w14:paraId="0443DFFC"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Libya</w:t>
            </w:r>
          </w:p>
        </w:tc>
        <w:tc>
          <w:tcPr>
            <w:tcW w:w="1300" w:type="dxa"/>
            <w:tcBorders>
              <w:top w:val="nil"/>
              <w:left w:val="nil"/>
              <w:bottom w:val="nil"/>
              <w:right w:val="nil"/>
            </w:tcBorders>
            <w:shd w:val="clear" w:color="auto" w:fill="auto"/>
            <w:hideMark/>
          </w:tcPr>
          <w:p w14:paraId="3AF47142"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4EA9B8FB"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7D7A00D5" w14:textId="77777777" w:rsidTr="00A60099">
        <w:trPr>
          <w:trHeight w:val="300"/>
        </w:trPr>
        <w:tc>
          <w:tcPr>
            <w:tcW w:w="2980" w:type="dxa"/>
            <w:tcBorders>
              <w:top w:val="nil"/>
              <w:left w:val="nil"/>
              <w:bottom w:val="nil"/>
              <w:right w:val="nil"/>
            </w:tcBorders>
            <w:shd w:val="clear" w:color="auto" w:fill="auto"/>
            <w:hideMark/>
          </w:tcPr>
          <w:p w14:paraId="5559A5FE"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Mali</w:t>
            </w:r>
          </w:p>
        </w:tc>
        <w:tc>
          <w:tcPr>
            <w:tcW w:w="1300" w:type="dxa"/>
            <w:tcBorders>
              <w:top w:val="nil"/>
              <w:left w:val="nil"/>
              <w:bottom w:val="nil"/>
              <w:right w:val="nil"/>
            </w:tcBorders>
            <w:shd w:val="clear" w:color="auto" w:fill="auto"/>
            <w:hideMark/>
          </w:tcPr>
          <w:p w14:paraId="6B41E96C"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hideMark/>
          </w:tcPr>
          <w:p w14:paraId="5AA4C081"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0D7F36" w:rsidRPr="00EA4EC3" w14:paraId="747632F2" w14:textId="77777777" w:rsidTr="00A60099">
        <w:trPr>
          <w:trHeight w:val="300"/>
        </w:trPr>
        <w:tc>
          <w:tcPr>
            <w:tcW w:w="2980" w:type="dxa"/>
            <w:tcBorders>
              <w:top w:val="nil"/>
              <w:left w:val="nil"/>
              <w:bottom w:val="nil"/>
              <w:right w:val="nil"/>
            </w:tcBorders>
            <w:shd w:val="clear" w:color="auto" w:fill="auto"/>
          </w:tcPr>
          <w:p w14:paraId="4C7EE1C4" w14:textId="4A3E77BA"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Mediterranean Sea</w:t>
            </w:r>
            <w:r w:rsidR="00DD5313" w:rsidRPr="00EA4EC3">
              <w:rPr>
                <w:rFonts w:asciiTheme="minorHAnsi" w:eastAsia="Times New Roman" w:hAnsiTheme="minorHAnsi"/>
                <w:color w:val="000000"/>
                <w:lang w:val="en-GB"/>
              </w:rPr>
              <w:t xml:space="preserve"> </w:t>
            </w:r>
            <w:r w:rsidR="00DD5313" w:rsidRPr="00EA4EC3">
              <w:rPr>
                <w:rFonts w:asciiTheme="minorHAnsi" w:eastAsia="Times New Roman" w:hAnsiTheme="minorHAnsi"/>
                <w:color w:val="000000"/>
                <w:u w:val="single"/>
                <w:lang w:val="en-GB"/>
              </w:rPr>
              <w:t>(missed)</w:t>
            </w:r>
          </w:p>
        </w:tc>
        <w:tc>
          <w:tcPr>
            <w:tcW w:w="1300" w:type="dxa"/>
            <w:tcBorders>
              <w:top w:val="nil"/>
              <w:left w:val="nil"/>
              <w:bottom w:val="nil"/>
              <w:right w:val="nil"/>
            </w:tcBorders>
            <w:shd w:val="clear" w:color="auto" w:fill="auto"/>
          </w:tcPr>
          <w:p w14:paraId="3AA7F5BE"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tcPr>
          <w:p w14:paraId="588B562F"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0989DE94" w14:textId="77777777" w:rsidTr="00A60099">
        <w:trPr>
          <w:trHeight w:val="300"/>
        </w:trPr>
        <w:tc>
          <w:tcPr>
            <w:tcW w:w="2980" w:type="dxa"/>
            <w:tcBorders>
              <w:top w:val="nil"/>
              <w:left w:val="nil"/>
              <w:bottom w:val="nil"/>
              <w:right w:val="nil"/>
            </w:tcBorders>
            <w:shd w:val="clear" w:color="auto" w:fill="auto"/>
            <w:hideMark/>
          </w:tcPr>
          <w:p w14:paraId="758D6100"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Niger</w:t>
            </w:r>
          </w:p>
        </w:tc>
        <w:tc>
          <w:tcPr>
            <w:tcW w:w="1300" w:type="dxa"/>
            <w:tcBorders>
              <w:top w:val="nil"/>
              <w:left w:val="nil"/>
              <w:bottom w:val="nil"/>
              <w:right w:val="nil"/>
            </w:tcBorders>
            <w:shd w:val="clear" w:color="auto" w:fill="auto"/>
            <w:hideMark/>
          </w:tcPr>
          <w:p w14:paraId="4BCF3D34"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686BC5A3"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7934853A" w14:textId="77777777" w:rsidTr="00A60099">
        <w:trPr>
          <w:trHeight w:val="300"/>
        </w:trPr>
        <w:tc>
          <w:tcPr>
            <w:tcW w:w="2980" w:type="dxa"/>
            <w:tcBorders>
              <w:top w:val="nil"/>
              <w:left w:val="nil"/>
              <w:bottom w:val="nil"/>
              <w:right w:val="nil"/>
            </w:tcBorders>
            <w:shd w:val="clear" w:color="auto" w:fill="auto"/>
            <w:hideMark/>
          </w:tcPr>
          <w:p w14:paraId="092C7783"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Palestinian Territories</w:t>
            </w:r>
          </w:p>
        </w:tc>
        <w:tc>
          <w:tcPr>
            <w:tcW w:w="1300" w:type="dxa"/>
            <w:tcBorders>
              <w:top w:val="nil"/>
              <w:left w:val="nil"/>
              <w:bottom w:val="nil"/>
              <w:right w:val="nil"/>
            </w:tcBorders>
            <w:shd w:val="clear" w:color="auto" w:fill="auto"/>
            <w:hideMark/>
          </w:tcPr>
          <w:p w14:paraId="09F1825B"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300" w:type="dxa"/>
            <w:tcBorders>
              <w:top w:val="nil"/>
              <w:left w:val="nil"/>
              <w:bottom w:val="nil"/>
              <w:right w:val="nil"/>
            </w:tcBorders>
            <w:shd w:val="clear" w:color="auto" w:fill="auto"/>
            <w:hideMark/>
          </w:tcPr>
          <w:p w14:paraId="1122A584"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0D7F36" w:rsidRPr="00EA4EC3" w14:paraId="40C0D767" w14:textId="77777777" w:rsidTr="00A60099">
        <w:trPr>
          <w:trHeight w:val="300"/>
        </w:trPr>
        <w:tc>
          <w:tcPr>
            <w:tcW w:w="2980" w:type="dxa"/>
            <w:tcBorders>
              <w:top w:val="nil"/>
              <w:left w:val="nil"/>
              <w:bottom w:val="nil"/>
              <w:right w:val="nil"/>
            </w:tcBorders>
            <w:shd w:val="clear" w:color="auto" w:fill="auto"/>
            <w:hideMark/>
          </w:tcPr>
          <w:p w14:paraId="6EE7FED3"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Republic of Moldova</w:t>
            </w:r>
          </w:p>
        </w:tc>
        <w:tc>
          <w:tcPr>
            <w:tcW w:w="1300" w:type="dxa"/>
            <w:tcBorders>
              <w:top w:val="nil"/>
              <w:left w:val="nil"/>
              <w:bottom w:val="nil"/>
              <w:right w:val="nil"/>
            </w:tcBorders>
            <w:shd w:val="clear" w:color="auto" w:fill="auto"/>
            <w:hideMark/>
          </w:tcPr>
          <w:p w14:paraId="5527CF20"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7341DCCF"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2B55E7BF" w14:textId="77777777" w:rsidTr="00A60099">
        <w:trPr>
          <w:trHeight w:val="300"/>
        </w:trPr>
        <w:tc>
          <w:tcPr>
            <w:tcW w:w="2980" w:type="dxa"/>
            <w:tcBorders>
              <w:top w:val="nil"/>
              <w:left w:val="nil"/>
              <w:bottom w:val="nil"/>
              <w:right w:val="nil"/>
            </w:tcBorders>
            <w:shd w:val="clear" w:color="auto" w:fill="auto"/>
            <w:hideMark/>
          </w:tcPr>
          <w:p w14:paraId="41145AF7"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Serbia (Kosovo)</w:t>
            </w:r>
          </w:p>
        </w:tc>
        <w:tc>
          <w:tcPr>
            <w:tcW w:w="1300" w:type="dxa"/>
            <w:tcBorders>
              <w:top w:val="nil"/>
              <w:left w:val="nil"/>
              <w:bottom w:val="nil"/>
              <w:right w:val="nil"/>
            </w:tcBorders>
            <w:shd w:val="clear" w:color="auto" w:fill="auto"/>
            <w:hideMark/>
          </w:tcPr>
          <w:p w14:paraId="44F299AF"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29FEB441"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52F5026E" w14:textId="77777777" w:rsidTr="00A60099">
        <w:trPr>
          <w:trHeight w:val="300"/>
        </w:trPr>
        <w:tc>
          <w:tcPr>
            <w:tcW w:w="2980" w:type="dxa"/>
            <w:tcBorders>
              <w:top w:val="nil"/>
              <w:left w:val="nil"/>
              <w:bottom w:val="nil"/>
              <w:right w:val="nil"/>
            </w:tcBorders>
            <w:shd w:val="clear" w:color="auto" w:fill="auto"/>
            <w:hideMark/>
          </w:tcPr>
          <w:p w14:paraId="19A864D4"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Somalia</w:t>
            </w:r>
          </w:p>
        </w:tc>
        <w:tc>
          <w:tcPr>
            <w:tcW w:w="1300" w:type="dxa"/>
            <w:tcBorders>
              <w:top w:val="nil"/>
              <w:left w:val="nil"/>
              <w:bottom w:val="nil"/>
              <w:right w:val="nil"/>
            </w:tcBorders>
            <w:shd w:val="clear" w:color="auto" w:fill="auto"/>
            <w:hideMark/>
          </w:tcPr>
          <w:p w14:paraId="6C30D5B5"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hideMark/>
          </w:tcPr>
          <w:p w14:paraId="28835F8A"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0D7F36" w:rsidRPr="00EA4EC3" w14:paraId="31CC8AEB" w14:textId="77777777" w:rsidTr="00A60099">
        <w:trPr>
          <w:trHeight w:val="300"/>
        </w:trPr>
        <w:tc>
          <w:tcPr>
            <w:tcW w:w="2980" w:type="dxa"/>
            <w:tcBorders>
              <w:top w:val="nil"/>
              <w:left w:val="nil"/>
              <w:bottom w:val="nil"/>
              <w:right w:val="nil"/>
            </w:tcBorders>
            <w:shd w:val="clear" w:color="auto" w:fill="auto"/>
            <w:hideMark/>
          </w:tcPr>
          <w:p w14:paraId="1C6B12E0"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South Sudan</w:t>
            </w:r>
          </w:p>
        </w:tc>
        <w:tc>
          <w:tcPr>
            <w:tcW w:w="1300" w:type="dxa"/>
            <w:tcBorders>
              <w:top w:val="nil"/>
              <w:left w:val="nil"/>
              <w:bottom w:val="nil"/>
              <w:right w:val="nil"/>
            </w:tcBorders>
            <w:shd w:val="clear" w:color="auto" w:fill="auto"/>
            <w:hideMark/>
          </w:tcPr>
          <w:p w14:paraId="52BFD7D7"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24C8435A"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799B6E11" w14:textId="77777777" w:rsidTr="00A60099">
        <w:trPr>
          <w:trHeight w:val="300"/>
        </w:trPr>
        <w:tc>
          <w:tcPr>
            <w:tcW w:w="2980" w:type="dxa"/>
            <w:tcBorders>
              <w:top w:val="nil"/>
              <w:left w:val="nil"/>
              <w:bottom w:val="nil"/>
              <w:right w:val="nil"/>
            </w:tcBorders>
            <w:shd w:val="clear" w:color="auto" w:fill="auto"/>
            <w:hideMark/>
          </w:tcPr>
          <w:p w14:paraId="0EFA2E31"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Sudan (Darfur)</w:t>
            </w:r>
          </w:p>
        </w:tc>
        <w:tc>
          <w:tcPr>
            <w:tcW w:w="1300" w:type="dxa"/>
            <w:tcBorders>
              <w:top w:val="nil"/>
              <w:left w:val="nil"/>
              <w:bottom w:val="nil"/>
              <w:right w:val="nil"/>
            </w:tcBorders>
            <w:shd w:val="clear" w:color="auto" w:fill="auto"/>
            <w:hideMark/>
          </w:tcPr>
          <w:p w14:paraId="2ECAD8F5"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36F1E999"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6629C8FC" w14:textId="77777777" w:rsidTr="00A60099">
        <w:trPr>
          <w:trHeight w:val="600"/>
        </w:trPr>
        <w:tc>
          <w:tcPr>
            <w:tcW w:w="2980" w:type="dxa"/>
            <w:tcBorders>
              <w:top w:val="nil"/>
              <w:left w:val="nil"/>
              <w:bottom w:val="nil"/>
              <w:right w:val="nil"/>
            </w:tcBorders>
            <w:shd w:val="clear" w:color="auto" w:fill="auto"/>
            <w:hideMark/>
          </w:tcPr>
          <w:p w14:paraId="5ADA7A0F"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The Former Yugoslav Republic of Macedonia</w:t>
            </w:r>
          </w:p>
        </w:tc>
        <w:tc>
          <w:tcPr>
            <w:tcW w:w="1300" w:type="dxa"/>
            <w:tcBorders>
              <w:top w:val="nil"/>
              <w:left w:val="nil"/>
              <w:bottom w:val="nil"/>
              <w:right w:val="nil"/>
            </w:tcBorders>
            <w:shd w:val="clear" w:color="auto" w:fill="auto"/>
            <w:hideMark/>
          </w:tcPr>
          <w:p w14:paraId="0A898345"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1300" w:type="dxa"/>
            <w:tcBorders>
              <w:top w:val="nil"/>
              <w:left w:val="nil"/>
              <w:bottom w:val="nil"/>
              <w:right w:val="nil"/>
            </w:tcBorders>
            <w:shd w:val="clear" w:color="auto" w:fill="auto"/>
            <w:hideMark/>
          </w:tcPr>
          <w:p w14:paraId="587D9E2B"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8.57</w:t>
            </w:r>
          </w:p>
        </w:tc>
      </w:tr>
      <w:tr w:rsidR="000D7F36" w:rsidRPr="00EA4EC3" w14:paraId="69CFB3C4" w14:textId="77777777" w:rsidTr="00A60099">
        <w:trPr>
          <w:trHeight w:val="300"/>
        </w:trPr>
        <w:tc>
          <w:tcPr>
            <w:tcW w:w="2980" w:type="dxa"/>
            <w:tcBorders>
              <w:top w:val="nil"/>
              <w:left w:val="nil"/>
              <w:bottom w:val="nil"/>
              <w:right w:val="nil"/>
            </w:tcBorders>
            <w:shd w:val="clear" w:color="auto" w:fill="auto"/>
            <w:hideMark/>
          </w:tcPr>
          <w:p w14:paraId="6C1064EE"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Ukraine</w:t>
            </w:r>
          </w:p>
        </w:tc>
        <w:tc>
          <w:tcPr>
            <w:tcW w:w="1300" w:type="dxa"/>
            <w:tcBorders>
              <w:top w:val="nil"/>
              <w:left w:val="nil"/>
              <w:bottom w:val="nil"/>
              <w:right w:val="nil"/>
            </w:tcBorders>
            <w:shd w:val="clear" w:color="auto" w:fill="auto"/>
            <w:hideMark/>
          </w:tcPr>
          <w:p w14:paraId="4BFCE231"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hideMark/>
          </w:tcPr>
          <w:p w14:paraId="3F7E42A6"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0D7F36" w:rsidRPr="00EA4EC3" w14:paraId="025D0F10" w14:textId="77777777" w:rsidTr="00A60099">
        <w:trPr>
          <w:trHeight w:val="300"/>
        </w:trPr>
        <w:tc>
          <w:tcPr>
            <w:tcW w:w="2980" w:type="dxa"/>
            <w:tcBorders>
              <w:top w:val="single" w:sz="4" w:space="0" w:color="auto"/>
              <w:left w:val="nil"/>
              <w:bottom w:val="nil"/>
              <w:right w:val="nil"/>
            </w:tcBorders>
            <w:shd w:val="clear" w:color="auto" w:fill="auto"/>
            <w:noWrap/>
            <w:hideMark/>
          </w:tcPr>
          <w:p w14:paraId="603061C2" w14:textId="77777777" w:rsidR="000D7F36" w:rsidRPr="00EA4EC3" w:rsidRDefault="000D7F36" w:rsidP="000805DC">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hideMark/>
          </w:tcPr>
          <w:p w14:paraId="3B233D79"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w:t>
            </w:r>
          </w:p>
        </w:tc>
        <w:tc>
          <w:tcPr>
            <w:tcW w:w="1300" w:type="dxa"/>
            <w:tcBorders>
              <w:top w:val="single" w:sz="4" w:space="0" w:color="auto"/>
              <w:left w:val="nil"/>
              <w:bottom w:val="nil"/>
              <w:right w:val="nil"/>
            </w:tcBorders>
            <w:shd w:val="clear" w:color="auto" w:fill="auto"/>
            <w:noWrap/>
            <w:hideMark/>
          </w:tcPr>
          <w:p w14:paraId="51FA174F" w14:textId="77777777" w:rsidR="000D7F36" w:rsidRPr="00EA4EC3" w:rsidRDefault="000D7F36" w:rsidP="00A60099">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215794AA" w14:textId="77777777" w:rsidR="00185D4B" w:rsidRPr="00EA4EC3" w:rsidRDefault="00185D4B" w:rsidP="000D795E">
      <w:pPr>
        <w:jc w:val="both"/>
        <w:rPr>
          <w:rFonts w:asciiTheme="minorHAnsi" w:hAnsiTheme="minorHAnsi"/>
          <w:highlight w:val="yellow"/>
          <w:lang w:val="en-GB"/>
        </w:rPr>
      </w:pPr>
    </w:p>
    <w:p w14:paraId="0E7F4D12" w14:textId="77777777" w:rsidR="00540156" w:rsidRPr="00EA4EC3" w:rsidRDefault="00540156" w:rsidP="000D795E">
      <w:pPr>
        <w:jc w:val="both"/>
        <w:rPr>
          <w:rFonts w:asciiTheme="minorHAnsi" w:hAnsiTheme="minorHAnsi"/>
          <w:highlight w:val="yellow"/>
          <w:lang w:val="en-GB"/>
        </w:rPr>
      </w:pPr>
    </w:p>
    <w:p w14:paraId="38628A41" w14:textId="56CD5FD0" w:rsidR="00185D4B" w:rsidRPr="00EA4EC3" w:rsidRDefault="00185D4B" w:rsidP="00185D4B">
      <w:pPr>
        <w:jc w:val="both"/>
        <w:rPr>
          <w:rFonts w:asciiTheme="minorHAnsi" w:hAnsiTheme="minorHAnsi"/>
          <w:b/>
          <w:lang w:val="en-GB"/>
        </w:rPr>
      </w:pPr>
      <w:r w:rsidRPr="00EA4EC3">
        <w:rPr>
          <w:rFonts w:asciiTheme="minorHAnsi" w:hAnsiTheme="minorHAnsi"/>
          <w:b/>
          <w:lang w:val="en-GB"/>
        </w:rPr>
        <w:t>V</w:t>
      </w:r>
      <w:r w:rsidR="00772100" w:rsidRPr="00EA4EC3">
        <w:rPr>
          <w:rFonts w:asciiTheme="minorHAnsi" w:hAnsiTheme="minorHAnsi"/>
          <w:b/>
          <w:lang w:val="en-GB"/>
        </w:rPr>
        <w:t>0</w:t>
      </w:r>
      <w:r w:rsidR="00C009E8" w:rsidRPr="00EA4EC3">
        <w:rPr>
          <w:rFonts w:asciiTheme="minorHAnsi" w:hAnsiTheme="minorHAnsi"/>
          <w:b/>
          <w:lang w:val="en-GB"/>
        </w:rPr>
        <w:t>66</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Region</w:t>
      </w:r>
    </w:p>
    <w:p w14:paraId="193FC026" w14:textId="77777777" w:rsidR="00185D4B" w:rsidRPr="00EA4EC3" w:rsidRDefault="00185D4B" w:rsidP="000D795E">
      <w:pPr>
        <w:jc w:val="both"/>
        <w:rPr>
          <w:rFonts w:asciiTheme="minorHAnsi" w:hAnsiTheme="minorHAnsi"/>
          <w:u w:val="single"/>
          <w:lang w:val="en-GB"/>
        </w:rPr>
      </w:pPr>
    </w:p>
    <w:p w14:paraId="37EEFCB3" w14:textId="771502C5" w:rsidR="00185D4B" w:rsidRPr="00EA4EC3" w:rsidRDefault="00185D4B" w:rsidP="000D795E">
      <w:pPr>
        <w:jc w:val="both"/>
        <w:rPr>
          <w:rFonts w:asciiTheme="minorHAnsi" w:hAnsiTheme="minorHAnsi"/>
          <w:u w:val="single"/>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77387F" w:rsidRPr="00EA4EC3">
        <w:rPr>
          <w:rFonts w:asciiTheme="minorHAnsi" w:hAnsiTheme="minorHAnsi"/>
          <w:lang w:val="en-GB"/>
        </w:rPr>
        <w:t xml:space="preserve">Code </w:t>
      </w:r>
      <w:r w:rsidRPr="00EA4EC3">
        <w:rPr>
          <w:rFonts w:asciiTheme="minorHAnsi" w:hAnsiTheme="minorHAnsi"/>
          <w:lang w:val="en-GB"/>
        </w:rPr>
        <w:t xml:space="preserve">of geographical region according to </w:t>
      </w:r>
      <w:r w:rsidR="00C43337" w:rsidRPr="00EA4EC3">
        <w:rPr>
          <w:rFonts w:asciiTheme="minorHAnsi" w:hAnsiTheme="minorHAnsi"/>
          <w:lang w:val="en-GB"/>
        </w:rPr>
        <w:t xml:space="preserve">the </w:t>
      </w:r>
      <w:r w:rsidRPr="00EA4EC3">
        <w:rPr>
          <w:rFonts w:asciiTheme="minorHAnsi" w:hAnsiTheme="minorHAnsi"/>
          <w:lang w:val="en-GB"/>
        </w:rPr>
        <w:t>UN Statistic</w:t>
      </w:r>
      <w:r w:rsidR="00FC68E4" w:rsidRPr="00EA4EC3">
        <w:rPr>
          <w:rFonts w:asciiTheme="minorHAnsi" w:hAnsiTheme="minorHAnsi"/>
          <w:lang w:val="en-GB"/>
        </w:rPr>
        <w:t>s</w:t>
      </w:r>
      <w:r w:rsidRPr="00EA4EC3">
        <w:rPr>
          <w:rFonts w:asciiTheme="minorHAnsi" w:hAnsiTheme="minorHAnsi"/>
          <w:lang w:val="en-GB"/>
        </w:rPr>
        <w:t xml:space="preserve"> Division (</w:t>
      </w:r>
      <w:hyperlink r:id="rId20" w:history="1">
        <w:r w:rsidRPr="00EA4EC3">
          <w:rPr>
            <w:rStyle w:val="Collegamentoipertestuale"/>
            <w:rFonts w:asciiTheme="minorHAnsi" w:hAnsiTheme="minorHAnsi"/>
            <w:lang w:val="en-GB"/>
          </w:rPr>
          <w:t>http://unstats.un.org/unsd/methods/m49/m49regin.htm</w:t>
        </w:r>
      </w:hyperlink>
      <w:r w:rsidRPr="00EA4EC3">
        <w:rPr>
          <w:rFonts w:asciiTheme="minorHAnsi" w:hAnsiTheme="minorHAnsi"/>
          <w:lang w:val="en-GB"/>
        </w:rPr>
        <w:t>)</w:t>
      </w:r>
    </w:p>
    <w:p w14:paraId="1836CC47" w14:textId="77777777" w:rsidR="00185D4B" w:rsidRPr="00EA4EC3" w:rsidRDefault="00185D4B" w:rsidP="000D795E">
      <w:pPr>
        <w:jc w:val="both"/>
        <w:rPr>
          <w:rFonts w:asciiTheme="minorHAnsi" w:hAnsiTheme="minorHAnsi"/>
          <w:u w:val="single"/>
          <w:lang w:val="en-GB"/>
        </w:rPr>
      </w:pPr>
    </w:p>
    <w:p w14:paraId="413E2762"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lastRenderedPageBreak/>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402043D1" w14:textId="77777777" w:rsidR="00F66347" w:rsidRDefault="00F66347" w:rsidP="000D795E">
      <w:pPr>
        <w:jc w:val="both"/>
        <w:rPr>
          <w:rFonts w:asciiTheme="minorHAnsi" w:hAnsiTheme="minorHAnsi"/>
          <w:u w:val="single"/>
          <w:lang w:val="en-GB"/>
        </w:rPr>
      </w:pPr>
    </w:p>
    <w:p w14:paraId="09478ED9" w14:textId="0879B4F8" w:rsidR="00185D4B" w:rsidRPr="00EA4EC3" w:rsidRDefault="00185D4B" w:rsidP="000D795E">
      <w:pPr>
        <w:jc w:val="both"/>
        <w:rPr>
          <w:rFonts w:asciiTheme="minorHAnsi" w:hAnsiTheme="minorHAnsi"/>
          <w:u w:val="single"/>
          <w:lang w:val="en-GB"/>
        </w:rPr>
      </w:pPr>
      <w:r w:rsidRPr="00EA4EC3">
        <w:rPr>
          <w:rFonts w:asciiTheme="minorHAnsi" w:hAnsiTheme="minorHAnsi"/>
          <w:u w:val="single"/>
          <w:lang w:val="en-GB"/>
        </w:rPr>
        <w:t>Type:</w:t>
      </w:r>
      <w:r w:rsidR="00DE7E85" w:rsidRPr="00EA4EC3">
        <w:rPr>
          <w:rFonts w:asciiTheme="minorHAnsi" w:hAnsiTheme="minorHAnsi"/>
          <w:u w:val="single"/>
          <w:lang w:val="en-GB"/>
        </w:rPr>
        <w:t xml:space="preserve"> </w:t>
      </w:r>
      <w:r w:rsidR="00DE7E85" w:rsidRPr="00EA4EC3">
        <w:rPr>
          <w:rFonts w:asciiTheme="minorHAnsi" w:hAnsiTheme="minorHAnsi"/>
          <w:lang w:val="en-GB"/>
        </w:rPr>
        <w:t>Categorical/numeric</w:t>
      </w:r>
    </w:p>
    <w:p w14:paraId="3F6D4082" w14:textId="77777777" w:rsidR="00185D4B" w:rsidRPr="00EA4EC3" w:rsidRDefault="00185D4B" w:rsidP="000D795E">
      <w:pPr>
        <w:jc w:val="both"/>
        <w:rPr>
          <w:rFonts w:asciiTheme="minorHAnsi" w:hAnsiTheme="minorHAnsi"/>
          <w:u w:val="single"/>
          <w:lang w:val="en-GB"/>
        </w:rPr>
      </w:pPr>
    </w:p>
    <w:p w14:paraId="04F285EC" w14:textId="45E657B9" w:rsidR="00185D4B" w:rsidRPr="00EA4EC3" w:rsidRDefault="00185D4B" w:rsidP="000D795E">
      <w:pPr>
        <w:jc w:val="both"/>
        <w:rPr>
          <w:rFonts w:asciiTheme="minorHAnsi" w:hAnsiTheme="minorHAnsi"/>
          <w:u w:val="single"/>
          <w:lang w:val="en-GB"/>
        </w:rPr>
      </w:pPr>
      <w:r w:rsidRPr="00EA4EC3">
        <w:rPr>
          <w:rFonts w:asciiTheme="minorHAnsi" w:hAnsiTheme="minorHAnsi"/>
          <w:u w:val="single"/>
          <w:lang w:val="en-GB"/>
        </w:rPr>
        <w:t xml:space="preserve">Values: </w:t>
      </w:r>
    </w:p>
    <w:p w14:paraId="6D8C478D" w14:textId="77777777" w:rsidR="00185D4B" w:rsidRPr="00EA4EC3" w:rsidRDefault="00185D4B" w:rsidP="000D795E">
      <w:pPr>
        <w:jc w:val="both"/>
        <w:rPr>
          <w:rFonts w:asciiTheme="minorHAnsi" w:hAnsiTheme="minorHAnsi"/>
          <w:u w:val="single"/>
          <w:lang w:val="en-GB"/>
        </w:rPr>
      </w:pPr>
    </w:p>
    <w:p w14:paraId="39A1EC33" w14:textId="5D0369C8" w:rsidR="00185D4B" w:rsidRPr="00EA4EC3" w:rsidRDefault="00185D4B" w:rsidP="000D795E">
      <w:pPr>
        <w:jc w:val="both"/>
        <w:rPr>
          <w:rFonts w:asciiTheme="minorHAnsi" w:hAnsiTheme="minorHAnsi"/>
          <w:lang w:val="en-GB"/>
        </w:rPr>
      </w:pPr>
      <w:r w:rsidRPr="00EA4EC3">
        <w:rPr>
          <w:rFonts w:asciiTheme="minorHAnsi" w:hAnsiTheme="minorHAnsi"/>
          <w:lang w:val="en-GB"/>
        </w:rPr>
        <w:t>Africa: 002</w:t>
      </w:r>
    </w:p>
    <w:p w14:paraId="13EF43A9" w14:textId="27C71933" w:rsidR="00185D4B" w:rsidRPr="00EA4EC3" w:rsidRDefault="00185D4B" w:rsidP="000D795E">
      <w:pPr>
        <w:jc w:val="both"/>
        <w:rPr>
          <w:rFonts w:asciiTheme="minorHAnsi" w:hAnsiTheme="minorHAnsi"/>
          <w:lang w:val="en-GB"/>
        </w:rPr>
      </w:pPr>
      <w:r w:rsidRPr="00EA4EC3">
        <w:rPr>
          <w:rFonts w:asciiTheme="minorHAnsi" w:hAnsiTheme="minorHAnsi"/>
          <w:lang w:val="en-GB"/>
        </w:rPr>
        <w:t>Americas: 019</w:t>
      </w:r>
    </w:p>
    <w:p w14:paraId="1C1E6E6E" w14:textId="682ABB94" w:rsidR="00185D4B" w:rsidRPr="00EA4EC3" w:rsidRDefault="00185D4B" w:rsidP="000D795E">
      <w:pPr>
        <w:jc w:val="both"/>
        <w:rPr>
          <w:rFonts w:asciiTheme="minorHAnsi" w:hAnsiTheme="minorHAnsi"/>
          <w:lang w:val="en-GB"/>
        </w:rPr>
      </w:pPr>
      <w:r w:rsidRPr="00EA4EC3">
        <w:rPr>
          <w:rFonts w:asciiTheme="minorHAnsi" w:hAnsiTheme="minorHAnsi"/>
          <w:lang w:val="en-GB"/>
        </w:rPr>
        <w:t>Asia: 142</w:t>
      </w:r>
    </w:p>
    <w:p w14:paraId="567F2E94" w14:textId="0996AF87" w:rsidR="00185D4B" w:rsidRPr="00EA4EC3" w:rsidRDefault="00185D4B" w:rsidP="000D795E">
      <w:pPr>
        <w:jc w:val="both"/>
        <w:rPr>
          <w:rFonts w:asciiTheme="minorHAnsi" w:hAnsiTheme="minorHAnsi"/>
          <w:lang w:val="en-GB"/>
        </w:rPr>
      </w:pPr>
      <w:r w:rsidRPr="00EA4EC3">
        <w:rPr>
          <w:rFonts w:asciiTheme="minorHAnsi" w:hAnsiTheme="minorHAnsi"/>
          <w:lang w:val="en-GB"/>
        </w:rPr>
        <w:t>Europe: 150</w:t>
      </w:r>
    </w:p>
    <w:p w14:paraId="4A6B1879" w14:textId="336BC047" w:rsidR="00185D4B" w:rsidRPr="00EA4EC3" w:rsidRDefault="00185D4B" w:rsidP="000D795E">
      <w:pPr>
        <w:jc w:val="both"/>
        <w:rPr>
          <w:rFonts w:asciiTheme="minorHAnsi" w:hAnsiTheme="minorHAnsi"/>
          <w:lang w:val="en-GB"/>
        </w:rPr>
      </w:pPr>
      <w:r w:rsidRPr="00EA4EC3">
        <w:rPr>
          <w:rFonts w:asciiTheme="minorHAnsi" w:hAnsiTheme="minorHAnsi"/>
          <w:lang w:val="en-GB"/>
        </w:rPr>
        <w:t>Oceania: 009</w:t>
      </w:r>
    </w:p>
    <w:p w14:paraId="6A0FD227" w14:textId="77777777" w:rsidR="003467C8" w:rsidRPr="00EA4EC3" w:rsidRDefault="003467C8" w:rsidP="00185D4B">
      <w:pPr>
        <w:jc w:val="both"/>
        <w:rPr>
          <w:rFonts w:asciiTheme="minorHAnsi" w:hAnsiTheme="minorHAnsi"/>
          <w:u w:val="single"/>
          <w:lang w:val="en-GB"/>
        </w:rPr>
      </w:pPr>
    </w:p>
    <w:p w14:paraId="79BDE476" w14:textId="77777777" w:rsidR="00185D4B" w:rsidRPr="00EA4EC3" w:rsidRDefault="00185D4B" w:rsidP="00185D4B">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66128AE" w14:textId="5CA3B0E7" w:rsidR="00185D4B" w:rsidRPr="00EA4EC3" w:rsidRDefault="00185D4B" w:rsidP="000D795E">
      <w:pPr>
        <w:jc w:val="both"/>
        <w:rPr>
          <w:rFonts w:asciiTheme="minorHAnsi" w:hAnsiTheme="minorHAnsi"/>
          <w:highlight w:val="yellow"/>
          <w:lang w:val="en-GB"/>
        </w:rPr>
      </w:pPr>
    </w:p>
    <w:tbl>
      <w:tblPr>
        <w:tblW w:w="4340" w:type="dxa"/>
        <w:tblInd w:w="55" w:type="dxa"/>
        <w:tblCellMar>
          <w:left w:w="70" w:type="dxa"/>
          <w:right w:w="70" w:type="dxa"/>
        </w:tblCellMar>
        <w:tblLook w:val="04A0" w:firstRow="1" w:lastRow="0" w:firstColumn="1" w:lastColumn="0" w:noHBand="0" w:noVBand="1"/>
      </w:tblPr>
      <w:tblGrid>
        <w:gridCol w:w="1740"/>
        <w:gridCol w:w="1308"/>
        <w:gridCol w:w="1300"/>
      </w:tblGrid>
      <w:tr w:rsidR="00AC0E1F" w:rsidRPr="00EA4EC3" w14:paraId="18C205C4" w14:textId="77777777" w:rsidTr="00AC0E1F">
        <w:trPr>
          <w:trHeight w:val="600"/>
        </w:trPr>
        <w:tc>
          <w:tcPr>
            <w:tcW w:w="1740" w:type="dxa"/>
            <w:tcBorders>
              <w:top w:val="nil"/>
              <w:left w:val="nil"/>
              <w:bottom w:val="single" w:sz="4" w:space="0" w:color="auto"/>
              <w:right w:val="nil"/>
            </w:tcBorders>
            <w:shd w:val="clear" w:color="auto" w:fill="auto"/>
            <w:hideMark/>
          </w:tcPr>
          <w:p w14:paraId="36A7742B" w14:textId="77777777" w:rsidR="00AC0E1F" w:rsidRPr="00EA4EC3" w:rsidRDefault="00AC0E1F" w:rsidP="00E3200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Region</w:t>
            </w:r>
          </w:p>
        </w:tc>
        <w:tc>
          <w:tcPr>
            <w:tcW w:w="1300" w:type="dxa"/>
            <w:tcBorders>
              <w:top w:val="nil"/>
              <w:left w:val="nil"/>
              <w:bottom w:val="single" w:sz="4" w:space="0" w:color="auto"/>
              <w:right w:val="nil"/>
            </w:tcBorders>
            <w:shd w:val="clear" w:color="auto" w:fill="auto"/>
            <w:hideMark/>
          </w:tcPr>
          <w:p w14:paraId="51207993" w14:textId="77777777" w:rsidR="00AC0E1F" w:rsidRPr="00EA4EC3" w:rsidRDefault="00AC0E1F"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65E4E214" w14:textId="77777777" w:rsidR="00AC0E1F" w:rsidRPr="00EA4EC3" w:rsidRDefault="00AC0E1F" w:rsidP="00E3200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AC0E1F" w:rsidRPr="00EA4EC3" w14:paraId="4ACD1F9F" w14:textId="77777777" w:rsidTr="00AC0E1F">
        <w:trPr>
          <w:trHeight w:val="300"/>
        </w:trPr>
        <w:tc>
          <w:tcPr>
            <w:tcW w:w="1740" w:type="dxa"/>
            <w:tcBorders>
              <w:top w:val="nil"/>
              <w:left w:val="nil"/>
              <w:bottom w:val="nil"/>
              <w:right w:val="nil"/>
            </w:tcBorders>
            <w:shd w:val="clear" w:color="auto" w:fill="auto"/>
            <w:noWrap/>
            <w:vAlign w:val="bottom"/>
            <w:hideMark/>
          </w:tcPr>
          <w:p w14:paraId="6663E447"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Africa</w:t>
            </w:r>
          </w:p>
        </w:tc>
        <w:tc>
          <w:tcPr>
            <w:tcW w:w="1300" w:type="dxa"/>
            <w:tcBorders>
              <w:top w:val="nil"/>
              <w:left w:val="nil"/>
              <w:bottom w:val="nil"/>
              <w:right w:val="nil"/>
            </w:tcBorders>
            <w:shd w:val="clear" w:color="auto" w:fill="auto"/>
            <w:noWrap/>
            <w:vAlign w:val="bottom"/>
            <w:hideMark/>
          </w:tcPr>
          <w:p w14:paraId="21395ADA" w14:textId="364185E6" w:rsidR="00AC0E1F" w:rsidRPr="00EA4EC3" w:rsidRDefault="00173000"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w:t>
            </w:r>
          </w:p>
        </w:tc>
        <w:tc>
          <w:tcPr>
            <w:tcW w:w="1300" w:type="dxa"/>
            <w:tcBorders>
              <w:top w:val="nil"/>
              <w:left w:val="nil"/>
              <w:bottom w:val="nil"/>
              <w:right w:val="nil"/>
            </w:tcBorders>
            <w:shd w:val="clear" w:color="auto" w:fill="auto"/>
            <w:noWrap/>
            <w:vAlign w:val="bottom"/>
            <w:hideMark/>
          </w:tcPr>
          <w:p w14:paraId="305F159E" w14:textId="055111F0" w:rsidR="00AC0E1F" w:rsidRPr="00EA4EC3" w:rsidRDefault="00AC0E1F" w:rsidP="0017300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r w:rsidR="00173000" w:rsidRPr="00EA4EC3">
              <w:rPr>
                <w:rFonts w:asciiTheme="minorHAnsi" w:eastAsia="Times New Roman" w:hAnsiTheme="minorHAnsi"/>
                <w:color w:val="000000"/>
                <w:lang w:val="en-GB"/>
              </w:rPr>
              <w:t>7</w:t>
            </w:r>
            <w:r w:rsidRPr="00EA4EC3">
              <w:rPr>
                <w:rFonts w:asciiTheme="minorHAnsi" w:eastAsia="Times New Roman" w:hAnsiTheme="minorHAnsi"/>
                <w:color w:val="000000"/>
                <w:lang w:val="en-GB"/>
              </w:rPr>
              <w:t>.1</w:t>
            </w:r>
            <w:r w:rsidR="00173000" w:rsidRPr="00EA4EC3">
              <w:rPr>
                <w:rFonts w:asciiTheme="minorHAnsi" w:eastAsia="Times New Roman" w:hAnsiTheme="minorHAnsi"/>
                <w:color w:val="000000"/>
                <w:lang w:val="en-GB"/>
              </w:rPr>
              <w:t>4</w:t>
            </w:r>
          </w:p>
        </w:tc>
      </w:tr>
      <w:tr w:rsidR="00AC0E1F" w:rsidRPr="00EA4EC3" w14:paraId="20E1F411" w14:textId="77777777" w:rsidTr="00AC0E1F">
        <w:trPr>
          <w:trHeight w:val="300"/>
        </w:trPr>
        <w:tc>
          <w:tcPr>
            <w:tcW w:w="1740" w:type="dxa"/>
            <w:tcBorders>
              <w:top w:val="nil"/>
              <w:left w:val="nil"/>
              <w:bottom w:val="nil"/>
              <w:right w:val="nil"/>
            </w:tcBorders>
            <w:shd w:val="clear" w:color="auto" w:fill="auto"/>
            <w:noWrap/>
            <w:vAlign w:val="bottom"/>
            <w:hideMark/>
          </w:tcPr>
          <w:p w14:paraId="3A42ECB5"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Asia</w:t>
            </w:r>
          </w:p>
        </w:tc>
        <w:tc>
          <w:tcPr>
            <w:tcW w:w="1300" w:type="dxa"/>
            <w:tcBorders>
              <w:top w:val="nil"/>
              <w:left w:val="nil"/>
              <w:bottom w:val="nil"/>
              <w:right w:val="nil"/>
            </w:tcBorders>
            <w:shd w:val="clear" w:color="auto" w:fill="auto"/>
            <w:noWrap/>
            <w:vAlign w:val="bottom"/>
            <w:hideMark/>
          </w:tcPr>
          <w:p w14:paraId="347F9C58" w14:textId="77777777" w:rsidR="00AC0E1F" w:rsidRPr="00EA4EC3" w:rsidRDefault="00AC0E1F"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1300" w:type="dxa"/>
            <w:tcBorders>
              <w:top w:val="nil"/>
              <w:left w:val="nil"/>
              <w:bottom w:val="nil"/>
              <w:right w:val="nil"/>
            </w:tcBorders>
            <w:shd w:val="clear" w:color="auto" w:fill="auto"/>
            <w:noWrap/>
            <w:vAlign w:val="bottom"/>
            <w:hideMark/>
          </w:tcPr>
          <w:p w14:paraId="1E9DA57A" w14:textId="679D04F3" w:rsidR="00AC0E1F" w:rsidRPr="00EA4EC3" w:rsidRDefault="00AC0E1F" w:rsidP="0017300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173000" w:rsidRPr="00EA4EC3">
              <w:rPr>
                <w:rFonts w:asciiTheme="minorHAnsi" w:eastAsia="Times New Roman" w:hAnsiTheme="minorHAnsi"/>
                <w:color w:val="000000"/>
                <w:lang w:val="en-GB"/>
              </w:rPr>
              <w:t>0.00</w:t>
            </w:r>
          </w:p>
        </w:tc>
      </w:tr>
      <w:tr w:rsidR="00AC0E1F" w:rsidRPr="00EA4EC3" w14:paraId="017E500B" w14:textId="77777777" w:rsidTr="00AC0E1F">
        <w:trPr>
          <w:trHeight w:val="300"/>
        </w:trPr>
        <w:tc>
          <w:tcPr>
            <w:tcW w:w="1740" w:type="dxa"/>
            <w:tcBorders>
              <w:top w:val="nil"/>
              <w:left w:val="nil"/>
              <w:bottom w:val="nil"/>
              <w:right w:val="nil"/>
            </w:tcBorders>
            <w:shd w:val="clear" w:color="auto" w:fill="auto"/>
            <w:noWrap/>
            <w:vAlign w:val="bottom"/>
            <w:hideMark/>
          </w:tcPr>
          <w:p w14:paraId="175CF33D"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Europe</w:t>
            </w:r>
          </w:p>
        </w:tc>
        <w:tc>
          <w:tcPr>
            <w:tcW w:w="1300" w:type="dxa"/>
            <w:tcBorders>
              <w:top w:val="nil"/>
              <w:left w:val="nil"/>
              <w:bottom w:val="nil"/>
              <w:right w:val="nil"/>
            </w:tcBorders>
            <w:shd w:val="clear" w:color="auto" w:fill="auto"/>
            <w:noWrap/>
            <w:vAlign w:val="bottom"/>
            <w:hideMark/>
          </w:tcPr>
          <w:p w14:paraId="63EC3470" w14:textId="77777777" w:rsidR="00AC0E1F" w:rsidRPr="00EA4EC3" w:rsidRDefault="00AC0E1F"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1300" w:type="dxa"/>
            <w:tcBorders>
              <w:top w:val="nil"/>
              <w:left w:val="nil"/>
              <w:bottom w:val="nil"/>
              <w:right w:val="nil"/>
            </w:tcBorders>
            <w:shd w:val="clear" w:color="auto" w:fill="auto"/>
            <w:noWrap/>
            <w:vAlign w:val="bottom"/>
            <w:hideMark/>
          </w:tcPr>
          <w:p w14:paraId="77A49F40" w14:textId="69BFC777" w:rsidR="00AC0E1F" w:rsidRPr="00EA4EC3" w:rsidRDefault="00AC0E1F" w:rsidP="0017300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173000" w:rsidRPr="00EA4EC3">
              <w:rPr>
                <w:rFonts w:asciiTheme="minorHAnsi" w:eastAsia="Times New Roman" w:hAnsiTheme="minorHAnsi"/>
                <w:color w:val="000000"/>
                <w:lang w:val="en-GB"/>
              </w:rPr>
              <w:t>2</w:t>
            </w:r>
            <w:r w:rsidRPr="00EA4EC3">
              <w:rPr>
                <w:rFonts w:asciiTheme="minorHAnsi" w:eastAsia="Times New Roman" w:hAnsiTheme="minorHAnsi"/>
                <w:color w:val="000000"/>
                <w:lang w:val="en-GB"/>
              </w:rPr>
              <w:t>.</w:t>
            </w:r>
            <w:r w:rsidR="00173000" w:rsidRPr="00EA4EC3">
              <w:rPr>
                <w:rFonts w:asciiTheme="minorHAnsi" w:eastAsia="Times New Roman" w:hAnsiTheme="minorHAnsi"/>
                <w:color w:val="000000"/>
                <w:lang w:val="en-GB"/>
              </w:rPr>
              <w:t>86</w:t>
            </w:r>
          </w:p>
        </w:tc>
      </w:tr>
      <w:tr w:rsidR="00AC0E1F" w:rsidRPr="00EA4EC3" w14:paraId="7FC3AF52" w14:textId="77777777" w:rsidTr="00AC0E1F">
        <w:trPr>
          <w:trHeight w:val="300"/>
        </w:trPr>
        <w:tc>
          <w:tcPr>
            <w:tcW w:w="1740" w:type="dxa"/>
            <w:tcBorders>
              <w:top w:val="single" w:sz="4" w:space="0" w:color="auto"/>
              <w:left w:val="nil"/>
              <w:bottom w:val="nil"/>
              <w:right w:val="nil"/>
            </w:tcBorders>
            <w:shd w:val="clear" w:color="auto" w:fill="auto"/>
            <w:noWrap/>
            <w:hideMark/>
          </w:tcPr>
          <w:p w14:paraId="65D157C9" w14:textId="77777777" w:rsidR="00AC0E1F" w:rsidRPr="00EA4EC3" w:rsidRDefault="00AC0E1F" w:rsidP="00E32007">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hideMark/>
          </w:tcPr>
          <w:p w14:paraId="2B21B727" w14:textId="1D78EA80" w:rsidR="00AC0E1F" w:rsidRPr="00EA4EC3" w:rsidRDefault="00AC0E1F" w:rsidP="0017300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173000"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hideMark/>
          </w:tcPr>
          <w:p w14:paraId="477C1F25" w14:textId="77777777" w:rsidR="00AC0E1F" w:rsidRPr="00EA4EC3" w:rsidRDefault="00AC0E1F" w:rsidP="00E3200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54D1816" w14:textId="77777777" w:rsidR="00540156" w:rsidRPr="00EA4EC3" w:rsidRDefault="00540156" w:rsidP="000D795E">
      <w:pPr>
        <w:jc w:val="both"/>
        <w:rPr>
          <w:rFonts w:asciiTheme="minorHAnsi" w:hAnsiTheme="minorHAnsi"/>
          <w:highlight w:val="yellow"/>
          <w:lang w:val="en-GB"/>
        </w:rPr>
      </w:pPr>
    </w:p>
    <w:p w14:paraId="322091B2" w14:textId="77777777" w:rsidR="00173000" w:rsidRPr="00EA4EC3" w:rsidRDefault="00173000" w:rsidP="000D795E">
      <w:pPr>
        <w:jc w:val="both"/>
        <w:rPr>
          <w:rFonts w:asciiTheme="minorHAnsi" w:hAnsiTheme="minorHAnsi"/>
          <w:highlight w:val="yellow"/>
          <w:lang w:val="en-GB"/>
        </w:rPr>
      </w:pPr>
    </w:p>
    <w:p w14:paraId="41227D2B" w14:textId="1FE18CC0" w:rsidR="00DE7E85" w:rsidRPr="00EA4EC3" w:rsidRDefault="00DE7E85" w:rsidP="00DE7E85">
      <w:pPr>
        <w:jc w:val="both"/>
        <w:rPr>
          <w:rFonts w:asciiTheme="minorHAnsi" w:hAnsiTheme="minorHAnsi"/>
          <w:b/>
          <w:lang w:val="en-GB"/>
        </w:rPr>
      </w:pPr>
      <w:r w:rsidRPr="00EA4EC3">
        <w:rPr>
          <w:rFonts w:asciiTheme="minorHAnsi" w:hAnsiTheme="minorHAnsi"/>
          <w:b/>
          <w:lang w:val="en-GB"/>
        </w:rPr>
        <w:t>V</w:t>
      </w:r>
      <w:r w:rsidR="00C009E8" w:rsidRPr="00EA4EC3">
        <w:rPr>
          <w:rFonts w:asciiTheme="minorHAnsi" w:hAnsiTheme="minorHAnsi"/>
          <w:b/>
          <w:lang w:val="en-GB"/>
        </w:rPr>
        <w:t>067</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proofErr w:type="spellStart"/>
      <w:r w:rsidRPr="00EA4EC3">
        <w:rPr>
          <w:rFonts w:asciiTheme="minorHAnsi" w:hAnsiTheme="minorHAnsi"/>
          <w:b/>
          <w:lang w:val="en-GB"/>
        </w:rPr>
        <w:t>SubRegion</w:t>
      </w:r>
      <w:proofErr w:type="spellEnd"/>
    </w:p>
    <w:p w14:paraId="2AAB8F89" w14:textId="77777777" w:rsidR="00DE7E85" w:rsidRPr="00EA4EC3" w:rsidRDefault="00DE7E85" w:rsidP="00DE7E85">
      <w:pPr>
        <w:jc w:val="both"/>
        <w:rPr>
          <w:rFonts w:asciiTheme="minorHAnsi" w:hAnsiTheme="minorHAnsi"/>
          <w:u w:val="single"/>
          <w:lang w:val="en-GB"/>
        </w:rPr>
      </w:pPr>
    </w:p>
    <w:p w14:paraId="12AE32D2" w14:textId="5D20CDD2" w:rsidR="00DE7E85" w:rsidRPr="00EA4EC3" w:rsidRDefault="00DE7E85" w:rsidP="00DE7E85">
      <w:pPr>
        <w:jc w:val="both"/>
        <w:rPr>
          <w:rFonts w:asciiTheme="minorHAnsi" w:hAnsiTheme="minorHAnsi"/>
          <w:u w:val="single"/>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77387F" w:rsidRPr="00EA4EC3">
        <w:rPr>
          <w:rFonts w:asciiTheme="minorHAnsi" w:hAnsiTheme="minorHAnsi"/>
          <w:lang w:val="en-GB"/>
        </w:rPr>
        <w:t xml:space="preserve">Code </w:t>
      </w:r>
      <w:r w:rsidRPr="00EA4EC3">
        <w:rPr>
          <w:rFonts w:asciiTheme="minorHAnsi" w:hAnsiTheme="minorHAnsi"/>
          <w:lang w:val="en-GB"/>
        </w:rPr>
        <w:t xml:space="preserve">of geographical </w:t>
      </w:r>
      <w:r w:rsidR="00C43337" w:rsidRPr="00EA4EC3">
        <w:rPr>
          <w:rFonts w:asciiTheme="minorHAnsi" w:hAnsiTheme="minorHAnsi"/>
          <w:lang w:val="en-GB"/>
        </w:rPr>
        <w:t>s</w:t>
      </w:r>
      <w:r w:rsidRPr="00EA4EC3">
        <w:rPr>
          <w:rFonts w:asciiTheme="minorHAnsi" w:hAnsiTheme="minorHAnsi"/>
          <w:lang w:val="en-GB"/>
        </w:rPr>
        <w:t xml:space="preserve">ub-region according to </w:t>
      </w:r>
      <w:r w:rsidR="00C43337" w:rsidRPr="00EA4EC3">
        <w:rPr>
          <w:rFonts w:asciiTheme="minorHAnsi" w:hAnsiTheme="minorHAnsi"/>
          <w:lang w:val="en-GB"/>
        </w:rPr>
        <w:t xml:space="preserve">the </w:t>
      </w:r>
      <w:r w:rsidRPr="00EA4EC3">
        <w:rPr>
          <w:rFonts w:asciiTheme="minorHAnsi" w:hAnsiTheme="minorHAnsi"/>
          <w:lang w:val="en-GB"/>
        </w:rPr>
        <w:t>UN Statistic</w:t>
      </w:r>
      <w:r w:rsidR="00C43337" w:rsidRPr="00EA4EC3">
        <w:rPr>
          <w:rFonts w:asciiTheme="minorHAnsi" w:hAnsiTheme="minorHAnsi"/>
          <w:lang w:val="en-GB"/>
        </w:rPr>
        <w:t>s</w:t>
      </w:r>
      <w:r w:rsidRPr="00EA4EC3">
        <w:rPr>
          <w:rFonts w:asciiTheme="minorHAnsi" w:hAnsiTheme="minorHAnsi"/>
          <w:lang w:val="en-GB"/>
        </w:rPr>
        <w:t xml:space="preserve"> Division (</w:t>
      </w:r>
      <w:hyperlink r:id="rId21" w:history="1">
        <w:r w:rsidRPr="00EA4EC3">
          <w:rPr>
            <w:rStyle w:val="Collegamentoipertestuale"/>
            <w:rFonts w:asciiTheme="minorHAnsi" w:hAnsiTheme="minorHAnsi"/>
            <w:lang w:val="en-GB"/>
          </w:rPr>
          <w:t>http://unstats.un.org/unsd/methods/m49/m49regin.htm</w:t>
        </w:r>
      </w:hyperlink>
      <w:r w:rsidRPr="00EA4EC3">
        <w:rPr>
          <w:rFonts w:asciiTheme="minorHAnsi" w:hAnsiTheme="minorHAnsi"/>
          <w:lang w:val="en-GB"/>
        </w:rPr>
        <w:t>)</w:t>
      </w:r>
    </w:p>
    <w:p w14:paraId="3FE050AC" w14:textId="77777777" w:rsidR="00DE7E85" w:rsidRPr="00EA4EC3" w:rsidRDefault="00DE7E85" w:rsidP="00DE7E85">
      <w:pPr>
        <w:jc w:val="both"/>
        <w:rPr>
          <w:rFonts w:asciiTheme="minorHAnsi" w:hAnsiTheme="minorHAnsi"/>
          <w:u w:val="single"/>
          <w:lang w:val="en-GB"/>
        </w:rPr>
      </w:pPr>
    </w:p>
    <w:p w14:paraId="30D68BD5"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104FF98A" w14:textId="77777777" w:rsidR="00F66347" w:rsidRDefault="00F66347" w:rsidP="00DE7E85">
      <w:pPr>
        <w:jc w:val="both"/>
        <w:rPr>
          <w:rFonts w:asciiTheme="minorHAnsi" w:hAnsiTheme="minorHAnsi"/>
          <w:u w:val="single"/>
          <w:lang w:val="en-GB"/>
        </w:rPr>
      </w:pPr>
    </w:p>
    <w:p w14:paraId="1B839AAC" w14:textId="31BF3B3A" w:rsidR="00DE7E85" w:rsidRPr="00EA4EC3" w:rsidRDefault="00DE7E85" w:rsidP="00DE7E85">
      <w:pPr>
        <w:jc w:val="both"/>
        <w:rPr>
          <w:rFonts w:asciiTheme="minorHAnsi" w:hAnsiTheme="minorHAnsi"/>
          <w:lang w:val="en-GB"/>
        </w:rPr>
      </w:pPr>
      <w:r w:rsidRPr="00EA4EC3">
        <w:rPr>
          <w:rFonts w:asciiTheme="minorHAnsi" w:hAnsiTheme="minorHAnsi"/>
          <w:u w:val="single"/>
          <w:lang w:val="en-GB"/>
        </w:rPr>
        <w:t xml:space="preserve">Type: </w:t>
      </w:r>
      <w:r w:rsidRPr="00EA4EC3">
        <w:rPr>
          <w:rFonts w:asciiTheme="minorHAnsi" w:hAnsiTheme="minorHAnsi"/>
          <w:lang w:val="en-GB"/>
        </w:rPr>
        <w:t>Categorical/numeric</w:t>
      </w:r>
    </w:p>
    <w:p w14:paraId="22D17734" w14:textId="77777777" w:rsidR="00DE7E85" w:rsidRPr="00EA4EC3" w:rsidRDefault="00DE7E85" w:rsidP="00DE7E85">
      <w:pPr>
        <w:jc w:val="both"/>
        <w:rPr>
          <w:rFonts w:asciiTheme="minorHAnsi" w:hAnsiTheme="minorHAnsi"/>
          <w:u w:val="single"/>
          <w:lang w:val="en-GB"/>
        </w:rPr>
      </w:pPr>
    </w:p>
    <w:p w14:paraId="58D6BAA4" w14:textId="77777777" w:rsidR="00DE7E85" w:rsidRPr="00EA4EC3" w:rsidRDefault="00DE7E85" w:rsidP="00DE7E85">
      <w:pPr>
        <w:jc w:val="both"/>
        <w:rPr>
          <w:rFonts w:asciiTheme="minorHAnsi" w:hAnsiTheme="minorHAnsi"/>
          <w:u w:val="single"/>
          <w:lang w:val="en-GB"/>
        </w:rPr>
      </w:pPr>
      <w:r w:rsidRPr="00EA4EC3">
        <w:rPr>
          <w:rFonts w:asciiTheme="minorHAnsi" w:hAnsiTheme="minorHAnsi"/>
          <w:u w:val="single"/>
          <w:lang w:val="en-GB"/>
        </w:rPr>
        <w:t xml:space="preserve">Values: </w:t>
      </w:r>
    </w:p>
    <w:p w14:paraId="40C2FA9F" w14:textId="77777777" w:rsidR="00DE7E85" w:rsidRPr="00EA4EC3" w:rsidRDefault="00DE7E85" w:rsidP="00DE7E85">
      <w:pPr>
        <w:jc w:val="both"/>
        <w:rPr>
          <w:rFonts w:asciiTheme="minorHAnsi" w:hAnsiTheme="minorHAnsi"/>
          <w:u w:val="single"/>
          <w:lang w:val="en-GB"/>
        </w:rPr>
      </w:pPr>
    </w:p>
    <w:p w14:paraId="5AE5BD75" w14:textId="0D254AFA" w:rsidR="00DE7E85" w:rsidRPr="00EA4EC3" w:rsidRDefault="00FB730F" w:rsidP="00DE7E85">
      <w:pPr>
        <w:jc w:val="both"/>
        <w:rPr>
          <w:rFonts w:asciiTheme="minorHAnsi" w:hAnsiTheme="minorHAnsi"/>
          <w:lang w:val="en-GB"/>
        </w:rPr>
      </w:pPr>
      <w:r w:rsidRPr="00EA4EC3">
        <w:rPr>
          <w:rFonts w:asciiTheme="minorHAnsi" w:hAnsiTheme="minorHAnsi"/>
          <w:lang w:val="en-GB"/>
        </w:rPr>
        <w:t xml:space="preserve">       014 Eastern Africa</w:t>
      </w:r>
    </w:p>
    <w:p w14:paraId="76E771A3" w14:textId="6AB9FF08" w:rsidR="00DE7E85" w:rsidRPr="00EA4EC3" w:rsidRDefault="00DE7E85" w:rsidP="00DE7E85">
      <w:pPr>
        <w:jc w:val="both"/>
        <w:rPr>
          <w:rFonts w:asciiTheme="minorHAnsi" w:hAnsiTheme="minorHAnsi"/>
          <w:lang w:val="en-GB"/>
        </w:rPr>
      </w:pPr>
      <w:r w:rsidRPr="00EA4EC3">
        <w:rPr>
          <w:rFonts w:asciiTheme="minorHAnsi" w:hAnsiTheme="minorHAnsi"/>
          <w:lang w:val="en-GB"/>
        </w:rPr>
        <w:t xml:space="preserve">      </w:t>
      </w:r>
      <w:r w:rsidR="00FB730F" w:rsidRPr="00EA4EC3">
        <w:rPr>
          <w:rFonts w:asciiTheme="minorHAnsi" w:hAnsiTheme="minorHAnsi"/>
          <w:lang w:val="en-GB"/>
        </w:rPr>
        <w:t xml:space="preserve"> </w:t>
      </w:r>
      <w:r w:rsidRPr="00EA4EC3">
        <w:rPr>
          <w:rFonts w:asciiTheme="minorHAnsi" w:hAnsiTheme="minorHAnsi"/>
          <w:lang w:val="en-GB"/>
        </w:rPr>
        <w:t>017 Middle Africa</w:t>
      </w:r>
    </w:p>
    <w:p w14:paraId="0C508BEB" w14:textId="7C79C82B" w:rsidR="00DE7E85" w:rsidRPr="00EA4EC3" w:rsidRDefault="00FB730F" w:rsidP="00DE7E85">
      <w:pPr>
        <w:jc w:val="both"/>
        <w:rPr>
          <w:rFonts w:asciiTheme="minorHAnsi" w:hAnsiTheme="minorHAnsi"/>
          <w:lang w:val="en-GB"/>
        </w:rPr>
      </w:pPr>
      <w:r w:rsidRPr="00EA4EC3">
        <w:rPr>
          <w:rFonts w:asciiTheme="minorHAnsi" w:hAnsiTheme="minorHAnsi"/>
          <w:lang w:val="en-GB"/>
        </w:rPr>
        <w:t xml:space="preserve">       015 Northern Africa</w:t>
      </w:r>
    </w:p>
    <w:p w14:paraId="7021D082" w14:textId="670119E5" w:rsidR="00DE7E85" w:rsidRPr="00EA4EC3" w:rsidRDefault="00DE7E85" w:rsidP="00DE7E85">
      <w:pPr>
        <w:jc w:val="both"/>
        <w:rPr>
          <w:rFonts w:asciiTheme="minorHAnsi" w:hAnsiTheme="minorHAnsi"/>
          <w:lang w:val="en-GB"/>
        </w:rPr>
      </w:pPr>
      <w:r w:rsidRPr="00EA4EC3">
        <w:rPr>
          <w:rFonts w:asciiTheme="minorHAnsi" w:hAnsiTheme="minorHAnsi"/>
          <w:lang w:val="en-GB"/>
        </w:rPr>
        <w:t xml:space="preserve">       018 Southern Africa</w:t>
      </w:r>
    </w:p>
    <w:p w14:paraId="1FCBDFF6" w14:textId="5C4905F5" w:rsidR="00DE7E85" w:rsidRPr="00EA4EC3" w:rsidRDefault="00DE7E85" w:rsidP="00DE7E85">
      <w:pPr>
        <w:jc w:val="both"/>
        <w:rPr>
          <w:rFonts w:asciiTheme="minorHAnsi" w:hAnsiTheme="minorHAnsi"/>
          <w:lang w:val="en-GB"/>
        </w:rPr>
      </w:pPr>
      <w:r w:rsidRPr="00EA4EC3">
        <w:rPr>
          <w:rFonts w:asciiTheme="minorHAnsi" w:hAnsiTheme="minorHAnsi"/>
          <w:lang w:val="en-GB"/>
        </w:rPr>
        <w:t xml:space="preserve">       011 Western Africa</w:t>
      </w:r>
    </w:p>
    <w:p w14:paraId="718E1394" w14:textId="7BCFCB85"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029 Caribbean</w:t>
      </w:r>
    </w:p>
    <w:p w14:paraId="65334E31" w14:textId="6DBF99BC"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013 Central America</w:t>
      </w:r>
    </w:p>
    <w:p w14:paraId="304B6532" w14:textId="7C4B9CEB"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005 South America</w:t>
      </w:r>
    </w:p>
    <w:p w14:paraId="776EC826" w14:textId="58664095" w:rsidR="00FB730F" w:rsidRPr="00EA4EC3" w:rsidRDefault="006D1376" w:rsidP="00FB730F">
      <w:pPr>
        <w:jc w:val="both"/>
        <w:rPr>
          <w:rFonts w:asciiTheme="minorHAnsi" w:hAnsiTheme="minorHAnsi"/>
          <w:lang w:val="en-GB"/>
        </w:rPr>
      </w:pPr>
      <w:r w:rsidRPr="00EA4EC3">
        <w:rPr>
          <w:rFonts w:asciiTheme="minorHAnsi" w:hAnsiTheme="minorHAnsi"/>
          <w:lang w:val="en-GB"/>
        </w:rPr>
        <w:t xml:space="preserve">       021 Northern America </w:t>
      </w:r>
      <w:r w:rsidR="00FB730F" w:rsidRPr="00EA4EC3">
        <w:rPr>
          <w:rFonts w:asciiTheme="minorHAnsi" w:hAnsiTheme="minorHAnsi"/>
          <w:lang w:val="en-GB"/>
        </w:rPr>
        <w:t xml:space="preserve">   </w:t>
      </w:r>
    </w:p>
    <w:p w14:paraId="6DBC9102"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143 Central Asia </w:t>
      </w:r>
    </w:p>
    <w:p w14:paraId="7613EBC4"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030 Eastern Asia </w:t>
      </w:r>
    </w:p>
    <w:p w14:paraId="7548A9B9"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034 Southern Asia</w:t>
      </w:r>
    </w:p>
    <w:p w14:paraId="7FA41138"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035 South-Eastern Asia</w:t>
      </w:r>
    </w:p>
    <w:p w14:paraId="54358AA7"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145 Western Asia</w:t>
      </w:r>
    </w:p>
    <w:p w14:paraId="348DAEFA" w14:textId="5C70DB5C"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151 Eastern Europe</w:t>
      </w:r>
    </w:p>
    <w:p w14:paraId="216B854E" w14:textId="06FC68B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154 Northern Europe</w:t>
      </w:r>
    </w:p>
    <w:p w14:paraId="6C1CB84F" w14:textId="1C49F60C"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039 Southern Europe</w:t>
      </w:r>
    </w:p>
    <w:p w14:paraId="6B5BAAD8" w14:textId="24D79EA5" w:rsidR="00DE7E85" w:rsidRPr="00EA4EC3" w:rsidRDefault="00FB730F" w:rsidP="00FB730F">
      <w:pPr>
        <w:jc w:val="both"/>
        <w:rPr>
          <w:rFonts w:asciiTheme="minorHAnsi" w:hAnsiTheme="minorHAnsi"/>
          <w:lang w:val="en-GB"/>
        </w:rPr>
      </w:pPr>
      <w:r w:rsidRPr="00EA4EC3">
        <w:rPr>
          <w:rFonts w:asciiTheme="minorHAnsi" w:hAnsiTheme="minorHAnsi"/>
          <w:lang w:val="en-GB"/>
        </w:rPr>
        <w:lastRenderedPageBreak/>
        <w:t xml:space="preserve">       155 Western Europe</w:t>
      </w:r>
    </w:p>
    <w:p w14:paraId="3DE7EBD4" w14:textId="31CA3F3C"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053 Australia and New Zealand</w:t>
      </w:r>
    </w:p>
    <w:p w14:paraId="422E4F13" w14:textId="36E8B910"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054 Melanesia</w:t>
      </w:r>
    </w:p>
    <w:p w14:paraId="5DFD646A" w14:textId="1910739B"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057 Micronesia</w:t>
      </w:r>
    </w:p>
    <w:p w14:paraId="5D02295F" w14:textId="77777777" w:rsidR="00FB730F" w:rsidRPr="00EA4EC3" w:rsidRDefault="00FB730F" w:rsidP="00FB730F">
      <w:pPr>
        <w:jc w:val="both"/>
        <w:rPr>
          <w:rFonts w:asciiTheme="minorHAnsi" w:hAnsiTheme="minorHAnsi"/>
          <w:lang w:val="en-GB"/>
        </w:rPr>
      </w:pPr>
      <w:r w:rsidRPr="00EA4EC3">
        <w:rPr>
          <w:rFonts w:asciiTheme="minorHAnsi" w:hAnsiTheme="minorHAnsi"/>
          <w:lang w:val="en-GB"/>
        </w:rPr>
        <w:t xml:space="preserve">       061 Polynesia</w:t>
      </w:r>
    </w:p>
    <w:p w14:paraId="5CBEC13B" w14:textId="6E2B0097" w:rsidR="00FB730F" w:rsidRPr="00EA4EC3" w:rsidRDefault="00467370" w:rsidP="00DE7E85">
      <w:pPr>
        <w:jc w:val="both"/>
        <w:rPr>
          <w:rFonts w:asciiTheme="minorHAnsi" w:hAnsiTheme="minorHAnsi"/>
          <w:u w:val="single"/>
          <w:lang w:val="en-GB"/>
        </w:rPr>
      </w:pPr>
      <w:r w:rsidRPr="00EA4EC3">
        <w:rPr>
          <w:rFonts w:asciiTheme="minorHAnsi" w:hAnsiTheme="minorHAnsi"/>
          <w:u w:val="single"/>
          <w:lang w:val="en-GB"/>
        </w:rPr>
        <w:t xml:space="preserve"> </w:t>
      </w:r>
    </w:p>
    <w:p w14:paraId="017B15FB" w14:textId="77777777" w:rsidR="00DE7E85" w:rsidRPr="00EA4EC3" w:rsidRDefault="00DE7E85" w:rsidP="00DE7E85">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72272FA0" w14:textId="77777777" w:rsidR="00DE7E85" w:rsidRPr="00EA4EC3" w:rsidRDefault="00DE7E85" w:rsidP="000D795E">
      <w:pPr>
        <w:jc w:val="both"/>
        <w:rPr>
          <w:rFonts w:asciiTheme="minorHAnsi" w:hAnsiTheme="minorHAnsi"/>
          <w:highlight w:val="yellow"/>
          <w:lang w:val="en-GB"/>
        </w:rPr>
      </w:pPr>
    </w:p>
    <w:tbl>
      <w:tblPr>
        <w:tblW w:w="5086" w:type="dxa"/>
        <w:tblInd w:w="55" w:type="dxa"/>
        <w:tblCellMar>
          <w:left w:w="70" w:type="dxa"/>
          <w:right w:w="70" w:type="dxa"/>
        </w:tblCellMar>
        <w:tblLook w:val="04A0" w:firstRow="1" w:lastRow="0" w:firstColumn="1" w:lastColumn="0" w:noHBand="0" w:noVBand="1"/>
      </w:tblPr>
      <w:tblGrid>
        <w:gridCol w:w="2174"/>
        <w:gridCol w:w="1456"/>
        <w:gridCol w:w="1456"/>
      </w:tblGrid>
      <w:tr w:rsidR="004379D4" w:rsidRPr="00EA4EC3" w14:paraId="727DE638" w14:textId="77777777" w:rsidTr="00D66832">
        <w:trPr>
          <w:trHeight w:val="305"/>
        </w:trPr>
        <w:tc>
          <w:tcPr>
            <w:tcW w:w="2174" w:type="dxa"/>
            <w:tcBorders>
              <w:top w:val="nil"/>
              <w:left w:val="nil"/>
              <w:bottom w:val="single" w:sz="4" w:space="0" w:color="auto"/>
              <w:right w:val="nil"/>
            </w:tcBorders>
            <w:shd w:val="clear" w:color="auto" w:fill="auto"/>
            <w:hideMark/>
          </w:tcPr>
          <w:p w14:paraId="1F39BB65" w14:textId="77777777" w:rsidR="004379D4" w:rsidRPr="00EA4EC3" w:rsidRDefault="004379D4" w:rsidP="005115BE">
            <w:pP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SubRegion</w:t>
            </w:r>
            <w:proofErr w:type="spellEnd"/>
          </w:p>
        </w:tc>
        <w:tc>
          <w:tcPr>
            <w:tcW w:w="1456" w:type="dxa"/>
            <w:tcBorders>
              <w:top w:val="nil"/>
              <w:left w:val="nil"/>
              <w:bottom w:val="single" w:sz="4" w:space="0" w:color="auto"/>
              <w:right w:val="nil"/>
            </w:tcBorders>
            <w:shd w:val="clear" w:color="auto" w:fill="auto"/>
            <w:hideMark/>
          </w:tcPr>
          <w:p w14:paraId="04D6D488" w14:textId="77777777" w:rsidR="004379D4" w:rsidRPr="00EA4EC3" w:rsidRDefault="004379D4" w:rsidP="005115BE">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456" w:type="dxa"/>
            <w:tcBorders>
              <w:top w:val="nil"/>
              <w:left w:val="nil"/>
              <w:bottom w:val="single" w:sz="4" w:space="0" w:color="auto"/>
              <w:right w:val="nil"/>
            </w:tcBorders>
            <w:shd w:val="clear" w:color="auto" w:fill="auto"/>
            <w:hideMark/>
          </w:tcPr>
          <w:p w14:paraId="40A419C8" w14:textId="77777777" w:rsidR="004379D4" w:rsidRPr="00EA4EC3" w:rsidRDefault="004379D4" w:rsidP="005115BE">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C26313" w:rsidRPr="00EA4EC3" w14:paraId="563A8300" w14:textId="77777777" w:rsidTr="000805DC">
        <w:trPr>
          <w:trHeight w:val="305"/>
        </w:trPr>
        <w:tc>
          <w:tcPr>
            <w:tcW w:w="2174" w:type="dxa"/>
            <w:tcBorders>
              <w:top w:val="nil"/>
              <w:left w:val="nil"/>
              <w:bottom w:val="nil"/>
              <w:right w:val="nil"/>
            </w:tcBorders>
            <w:shd w:val="clear" w:color="auto" w:fill="auto"/>
            <w:noWrap/>
            <w:vAlign w:val="bottom"/>
            <w:hideMark/>
          </w:tcPr>
          <w:p w14:paraId="62F5E701"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Western Africa</w:t>
            </w:r>
          </w:p>
        </w:tc>
        <w:tc>
          <w:tcPr>
            <w:tcW w:w="1456" w:type="dxa"/>
            <w:tcBorders>
              <w:top w:val="nil"/>
              <w:left w:val="nil"/>
              <w:bottom w:val="nil"/>
              <w:right w:val="nil"/>
            </w:tcBorders>
            <w:shd w:val="clear" w:color="auto" w:fill="auto"/>
            <w:noWrap/>
            <w:hideMark/>
          </w:tcPr>
          <w:p w14:paraId="0EAC0A87"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1456" w:type="dxa"/>
            <w:tcBorders>
              <w:top w:val="nil"/>
              <w:left w:val="nil"/>
              <w:bottom w:val="nil"/>
              <w:right w:val="nil"/>
            </w:tcBorders>
            <w:shd w:val="clear" w:color="auto" w:fill="auto"/>
            <w:noWrap/>
            <w:vAlign w:val="bottom"/>
            <w:hideMark/>
          </w:tcPr>
          <w:p w14:paraId="791C8580" w14:textId="127FCF19"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11.43</w:t>
            </w:r>
          </w:p>
        </w:tc>
      </w:tr>
      <w:tr w:rsidR="00C26313" w:rsidRPr="00EA4EC3" w14:paraId="66E9512A" w14:textId="77777777" w:rsidTr="000805DC">
        <w:trPr>
          <w:trHeight w:val="305"/>
        </w:trPr>
        <w:tc>
          <w:tcPr>
            <w:tcW w:w="2174" w:type="dxa"/>
            <w:tcBorders>
              <w:top w:val="nil"/>
              <w:left w:val="nil"/>
              <w:bottom w:val="nil"/>
              <w:right w:val="nil"/>
            </w:tcBorders>
            <w:shd w:val="clear" w:color="auto" w:fill="auto"/>
            <w:noWrap/>
            <w:vAlign w:val="bottom"/>
            <w:hideMark/>
          </w:tcPr>
          <w:p w14:paraId="1DC06873"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Eastern Africa</w:t>
            </w:r>
          </w:p>
        </w:tc>
        <w:tc>
          <w:tcPr>
            <w:tcW w:w="1456" w:type="dxa"/>
            <w:tcBorders>
              <w:top w:val="nil"/>
              <w:left w:val="nil"/>
              <w:bottom w:val="nil"/>
              <w:right w:val="nil"/>
            </w:tcBorders>
            <w:shd w:val="clear" w:color="auto" w:fill="auto"/>
            <w:noWrap/>
            <w:hideMark/>
          </w:tcPr>
          <w:p w14:paraId="7973C842"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456" w:type="dxa"/>
            <w:tcBorders>
              <w:top w:val="nil"/>
              <w:left w:val="nil"/>
              <w:bottom w:val="nil"/>
              <w:right w:val="nil"/>
            </w:tcBorders>
            <w:shd w:val="clear" w:color="auto" w:fill="auto"/>
            <w:noWrap/>
            <w:vAlign w:val="bottom"/>
            <w:hideMark/>
          </w:tcPr>
          <w:p w14:paraId="69D68CED" w14:textId="3733AE18"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14.29</w:t>
            </w:r>
          </w:p>
        </w:tc>
      </w:tr>
      <w:tr w:rsidR="00C26313" w:rsidRPr="00EA4EC3" w14:paraId="37D0F806" w14:textId="77777777" w:rsidTr="000805DC">
        <w:trPr>
          <w:trHeight w:val="305"/>
        </w:trPr>
        <w:tc>
          <w:tcPr>
            <w:tcW w:w="2174" w:type="dxa"/>
            <w:tcBorders>
              <w:top w:val="nil"/>
              <w:left w:val="nil"/>
              <w:bottom w:val="nil"/>
              <w:right w:val="nil"/>
            </w:tcBorders>
            <w:shd w:val="clear" w:color="auto" w:fill="auto"/>
            <w:noWrap/>
            <w:vAlign w:val="bottom"/>
            <w:hideMark/>
          </w:tcPr>
          <w:p w14:paraId="1FDB95C5"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Northern Africa</w:t>
            </w:r>
          </w:p>
        </w:tc>
        <w:tc>
          <w:tcPr>
            <w:tcW w:w="1456" w:type="dxa"/>
            <w:tcBorders>
              <w:top w:val="nil"/>
              <w:left w:val="nil"/>
              <w:bottom w:val="nil"/>
              <w:right w:val="nil"/>
            </w:tcBorders>
            <w:shd w:val="clear" w:color="auto" w:fill="auto"/>
            <w:noWrap/>
            <w:hideMark/>
          </w:tcPr>
          <w:p w14:paraId="460D746B" w14:textId="419A0B30"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456" w:type="dxa"/>
            <w:tcBorders>
              <w:top w:val="nil"/>
              <w:left w:val="nil"/>
              <w:bottom w:val="nil"/>
              <w:right w:val="nil"/>
            </w:tcBorders>
            <w:shd w:val="clear" w:color="auto" w:fill="auto"/>
            <w:noWrap/>
            <w:vAlign w:val="bottom"/>
            <w:hideMark/>
          </w:tcPr>
          <w:p w14:paraId="0D37FC26" w14:textId="2E14D588"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C26313" w:rsidRPr="00EA4EC3" w14:paraId="2488F9B1" w14:textId="77777777" w:rsidTr="000805DC">
        <w:trPr>
          <w:trHeight w:val="305"/>
        </w:trPr>
        <w:tc>
          <w:tcPr>
            <w:tcW w:w="2174" w:type="dxa"/>
            <w:tcBorders>
              <w:top w:val="nil"/>
              <w:left w:val="nil"/>
              <w:bottom w:val="nil"/>
              <w:right w:val="nil"/>
            </w:tcBorders>
            <w:shd w:val="clear" w:color="auto" w:fill="auto"/>
            <w:noWrap/>
            <w:vAlign w:val="bottom"/>
            <w:hideMark/>
          </w:tcPr>
          <w:p w14:paraId="66C7DD30"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Middle Africa</w:t>
            </w:r>
          </w:p>
        </w:tc>
        <w:tc>
          <w:tcPr>
            <w:tcW w:w="1456" w:type="dxa"/>
            <w:tcBorders>
              <w:top w:val="nil"/>
              <w:left w:val="nil"/>
              <w:bottom w:val="nil"/>
              <w:right w:val="nil"/>
            </w:tcBorders>
            <w:shd w:val="clear" w:color="auto" w:fill="auto"/>
            <w:noWrap/>
            <w:hideMark/>
          </w:tcPr>
          <w:p w14:paraId="1C7D6091" w14:textId="5E353EE4"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1456" w:type="dxa"/>
            <w:tcBorders>
              <w:top w:val="nil"/>
              <w:left w:val="nil"/>
              <w:bottom w:val="nil"/>
              <w:right w:val="nil"/>
            </w:tcBorders>
            <w:shd w:val="clear" w:color="auto" w:fill="auto"/>
            <w:noWrap/>
            <w:vAlign w:val="bottom"/>
            <w:hideMark/>
          </w:tcPr>
          <w:p w14:paraId="10EE6442" w14:textId="603C0669"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25.71</w:t>
            </w:r>
          </w:p>
        </w:tc>
      </w:tr>
      <w:tr w:rsidR="00C26313" w:rsidRPr="00EA4EC3" w14:paraId="7EB80C82" w14:textId="77777777" w:rsidTr="000805DC">
        <w:trPr>
          <w:trHeight w:val="305"/>
        </w:trPr>
        <w:tc>
          <w:tcPr>
            <w:tcW w:w="2174" w:type="dxa"/>
            <w:tcBorders>
              <w:top w:val="nil"/>
              <w:left w:val="nil"/>
              <w:bottom w:val="nil"/>
              <w:right w:val="nil"/>
            </w:tcBorders>
            <w:shd w:val="clear" w:color="auto" w:fill="auto"/>
            <w:noWrap/>
            <w:vAlign w:val="bottom"/>
            <w:hideMark/>
          </w:tcPr>
          <w:p w14:paraId="35DFBA3E"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Southern Asia</w:t>
            </w:r>
          </w:p>
        </w:tc>
        <w:tc>
          <w:tcPr>
            <w:tcW w:w="1456" w:type="dxa"/>
            <w:tcBorders>
              <w:top w:val="nil"/>
              <w:left w:val="nil"/>
              <w:bottom w:val="nil"/>
              <w:right w:val="nil"/>
            </w:tcBorders>
            <w:shd w:val="clear" w:color="auto" w:fill="auto"/>
            <w:noWrap/>
            <w:hideMark/>
          </w:tcPr>
          <w:p w14:paraId="62F8A62D"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456" w:type="dxa"/>
            <w:tcBorders>
              <w:top w:val="nil"/>
              <w:left w:val="nil"/>
              <w:bottom w:val="nil"/>
              <w:right w:val="nil"/>
            </w:tcBorders>
            <w:shd w:val="clear" w:color="auto" w:fill="auto"/>
            <w:noWrap/>
            <w:vAlign w:val="bottom"/>
            <w:hideMark/>
          </w:tcPr>
          <w:p w14:paraId="780BFB63" w14:textId="0D891D7B"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C26313" w:rsidRPr="00EA4EC3" w14:paraId="5CACDFED" w14:textId="77777777" w:rsidTr="000805DC">
        <w:trPr>
          <w:trHeight w:val="305"/>
        </w:trPr>
        <w:tc>
          <w:tcPr>
            <w:tcW w:w="2174" w:type="dxa"/>
            <w:tcBorders>
              <w:top w:val="nil"/>
              <w:left w:val="nil"/>
              <w:bottom w:val="nil"/>
              <w:right w:val="nil"/>
            </w:tcBorders>
            <w:shd w:val="clear" w:color="auto" w:fill="auto"/>
            <w:noWrap/>
            <w:vAlign w:val="bottom"/>
            <w:hideMark/>
          </w:tcPr>
          <w:p w14:paraId="75C4C7B1" w14:textId="7026E57F"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South-Eastern Asia</w:t>
            </w:r>
          </w:p>
        </w:tc>
        <w:tc>
          <w:tcPr>
            <w:tcW w:w="1456" w:type="dxa"/>
            <w:tcBorders>
              <w:top w:val="nil"/>
              <w:left w:val="nil"/>
              <w:bottom w:val="nil"/>
              <w:right w:val="nil"/>
            </w:tcBorders>
            <w:shd w:val="clear" w:color="auto" w:fill="auto"/>
            <w:noWrap/>
            <w:hideMark/>
          </w:tcPr>
          <w:p w14:paraId="192DC3DE"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456" w:type="dxa"/>
            <w:tcBorders>
              <w:top w:val="nil"/>
              <w:left w:val="nil"/>
              <w:bottom w:val="nil"/>
              <w:right w:val="nil"/>
            </w:tcBorders>
            <w:shd w:val="clear" w:color="auto" w:fill="auto"/>
            <w:noWrap/>
            <w:vAlign w:val="bottom"/>
            <w:hideMark/>
          </w:tcPr>
          <w:p w14:paraId="0BBFEB27" w14:textId="1103A6A4"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C26313" w:rsidRPr="00EA4EC3" w14:paraId="4735B474" w14:textId="77777777" w:rsidTr="000805DC">
        <w:trPr>
          <w:trHeight w:val="305"/>
        </w:trPr>
        <w:tc>
          <w:tcPr>
            <w:tcW w:w="2174" w:type="dxa"/>
            <w:tcBorders>
              <w:top w:val="nil"/>
              <w:left w:val="nil"/>
              <w:bottom w:val="nil"/>
              <w:right w:val="nil"/>
            </w:tcBorders>
            <w:shd w:val="clear" w:color="auto" w:fill="auto"/>
            <w:noWrap/>
            <w:vAlign w:val="bottom"/>
            <w:hideMark/>
          </w:tcPr>
          <w:p w14:paraId="6F17801B"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Southern Europe</w:t>
            </w:r>
          </w:p>
        </w:tc>
        <w:tc>
          <w:tcPr>
            <w:tcW w:w="1456" w:type="dxa"/>
            <w:tcBorders>
              <w:top w:val="nil"/>
              <w:left w:val="nil"/>
              <w:bottom w:val="nil"/>
              <w:right w:val="nil"/>
            </w:tcBorders>
            <w:shd w:val="clear" w:color="auto" w:fill="auto"/>
            <w:noWrap/>
            <w:hideMark/>
          </w:tcPr>
          <w:p w14:paraId="739A730F"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1456" w:type="dxa"/>
            <w:tcBorders>
              <w:top w:val="nil"/>
              <w:left w:val="nil"/>
              <w:bottom w:val="nil"/>
              <w:right w:val="nil"/>
            </w:tcBorders>
            <w:shd w:val="clear" w:color="auto" w:fill="auto"/>
            <w:noWrap/>
            <w:vAlign w:val="bottom"/>
            <w:hideMark/>
          </w:tcPr>
          <w:p w14:paraId="073CEBFB" w14:textId="688640A2"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17.14</w:t>
            </w:r>
          </w:p>
        </w:tc>
      </w:tr>
      <w:tr w:rsidR="00C26313" w:rsidRPr="00EA4EC3" w14:paraId="26AE6E29" w14:textId="77777777" w:rsidTr="000805DC">
        <w:trPr>
          <w:trHeight w:val="305"/>
        </w:trPr>
        <w:tc>
          <w:tcPr>
            <w:tcW w:w="2174" w:type="dxa"/>
            <w:tcBorders>
              <w:top w:val="nil"/>
              <w:left w:val="nil"/>
              <w:bottom w:val="nil"/>
              <w:right w:val="nil"/>
            </w:tcBorders>
            <w:shd w:val="clear" w:color="auto" w:fill="auto"/>
            <w:noWrap/>
            <w:vAlign w:val="bottom"/>
            <w:hideMark/>
          </w:tcPr>
          <w:p w14:paraId="7258AFC9" w14:textId="77777777"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Western Asia</w:t>
            </w:r>
          </w:p>
        </w:tc>
        <w:tc>
          <w:tcPr>
            <w:tcW w:w="1456" w:type="dxa"/>
            <w:tcBorders>
              <w:top w:val="nil"/>
              <w:left w:val="nil"/>
              <w:bottom w:val="nil"/>
              <w:right w:val="nil"/>
            </w:tcBorders>
            <w:shd w:val="clear" w:color="auto" w:fill="auto"/>
            <w:noWrap/>
            <w:hideMark/>
          </w:tcPr>
          <w:p w14:paraId="4F5CB691"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1456" w:type="dxa"/>
            <w:tcBorders>
              <w:top w:val="nil"/>
              <w:left w:val="nil"/>
              <w:bottom w:val="nil"/>
              <w:right w:val="nil"/>
            </w:tcBorders>
            <w:shd w:val="clear" w:color="auto" w:fill="auto"/>
            <w:noWrap/>
            <w:vAlign w:val="bottom"/>
            <w:hideMark/>
          </w:tcPr>
          <w:p w14:paraId="32D4BEF4" w14:textId="6D5C064F"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14.29</w:t>
            </w:r>
          </w:p>
        </w:tc>
      </w:tr>
      <w:tr w:rsidR="00C26313" w:rsidRPr="00EA4EC3" w14:paraId="6B658BC0" w14:textId="77777777" w:rsidTr="000805DC">
        <w:trPr>
          <w:trHeight w:val="305"/>
        </w:trPr>
        <w:tc>
          <w:tcPr>
            <w:tcW w:w="2174" w:type="dxa"/>
            <w:tcBorders>
              <w:top w:val="nil"/>
              <w:left w:val="nil"/>
              <w:bottom w:val="nil"/>
              <w:right w:val="nil"/>
            </w:tcBorders>
            <w:shd w:val="clear" w:color="auto" w:fill="auto"/>
            <w:noWrap/>
            <w:vAlign w:val="bottom"/>
            <w:hideMark/>
          </w:tcPr>
          <w:p w14:paraId="0CC4D45E" w14:textId="29445D05" w:rsidR="00C26313" w:rsidRPr="00EA4EC3" w:rsidRDefault="00C26313"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Eastern Europe</w:t>
            </w:r>
          </w:p>
        </w:tc>
        <w:tc>
          <w:tcPr>
            <w:tcW w:w="1456" w:type="dxa"/>
            <w:tcBorders>
              <w:top w:val="nil"/>
              <w:left w:val="nil"/>
              <w:bottom w:val="nil"/>
              <w:right w:val="nil"/>
            </w:tcBorders>
            <w:shd w:val="clear" w:color="auto" w:fill="auto"/>
            <w:noWrap/>
            <w:hideMark/>
          </w:tcPr>
          <w:p w14:paraId="7613D9D6" w14:textId="77777777"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1456" w:type="dxa"/>
            <w:tcBorders>
              <w:top w:val="nil"/>
              <w:left w:val="nil"/>
              <w:bottom w:val="nil"/>
              <w:right w:val="nil"/>
            </w:tcBorders>
            <w:shd w:val="clear" w:color="auto" w:fill="auto"/>
            <w:noWrap/>
            <w:vAlign w:val="bottom"/>
            <w:hideMark/>
          </w:tcPr>
          <w:p w14:paraId="7298CFB7" w14:textId="6926C088" w:rsidR="00C26313" w:rsidRPr="00EA4EC3" w:rsidRDefault="00C26313"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5.71</w:t>
            </w:r>
          </w:p>
        </w:tc>
      </w:tr>
      <w:tr w:rsidR="004379D4" w:rsidRPr="00EA4EC3" w14:paraId="755E0782" w14:textId="77777777" w:rsidTr="00D66832">
        <w:trPr>
          <w:trHeight w:val="305"/>
        </w:trPr>
        <w:tc>
          <w:tcPr>
            <w:tcW w:w="2174" w:type="dxa"/>
            <w:tcBorders>
              <w:top w:val="single" w:sz="4" w:space="0" w:color="auto"/>
              <w:left w:val="nil"/>
              <w:bottom w:val="nil"/>
              <w:right w:val="nil"/>
            </w:tcBorders>
            <w:shd w:val="clear" w:color="auto" w:fill="auto"/>
            <w:noWrap/>
            <w:hideMark/>
          </w:tcPr>
          <w:p w14:paraId="31AF30B9" w14:textId="77777777" w:rsidR="004379D4" w:rsidRPr="00EA4EC3" w:rsidRDefault="004379D4" w:rsidP="005115BE">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456" w:type="dxa"/>
            <w:tcBorders>
              <w:top w:val="single" w:sz="4" w:space="0" w:color="auto"/>
              <w:left w:val="nil"/>
              <w:bottom w:val="nil"/>
              <w:right w:val="nil"/>
            </w:tcBorders>
            <w:shd w:val="clear" w:color="auto" w:fill="auto"/>
            <w:noWrap/>
            <w:hideMark/>
          </w:tcPr>
          <w:p w14:paraId="28ECF94F" w14:textId="01B96D84" w:rsidR="004379D4" w:rsidRPr="00EA4EC3" w:rsidRDefault="004379D4" w:rsidP="00C2631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C26313" w:rsidRPr="00EA4EC3">
              <w:rPr>
                <w:rFonts w:asciiTheme="minorHAnsi" w:eastAsia="Times New Roman" w:hAnsiTheme="minorHAnsi"/>
                <w:color w:val="000000"/>
                <w:lang w:val="en-GB"/>
              </w:rPr>
              <w:t>5</w:t>
            </w:r>
          </w:p>
        </w:tc>
        <w:tc>
          <w:tcPr>
            <w:tcW w:w="1456" w:type="dxa"/>
            <w:tcBorders>
              <w:top w:val="single" w:sz="4" w:space="0" w:color="auto"/>
              <w:left w:val="nil"/>
              <w:bottom w:val="nil"/>
              <w:right w:val="nil"/>
            </w:tcBorders>
            <w:shd w:val="clear" w:color="auto" w:fill="auto"/>
            <w:noWrap/>
            <w:hideMark/>
          </w:tcPr>
          <w:p w14:paraId="262505D8" w14:textId="77777777" w:rsidR="004379D4" w:rsidRPr="00EA4EC3" w:rsidRDefault="004379D4" w:rsidP="005115BE">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FE041AE" w14:textId="77777777" w:rsidR="004379D4" w:rsidRPr="00EA4EC3" w:rsidRDefault="004379D4" w:rsidP="000D795E">
      <w:pPr>
        <w:jc w:val="both"/>
        <w:rPr>
          <w:rFonts w:asciiTheme="minorHAnsi" w:hAnsiTheme="minorHAnsi"/>
          <w:highlight w:val="yellow"/>
          <w:lang w:val="en-GB"/>
        </w:rPr>
      </w:pPr>
    </w:p>
    <w:p w14:paraId="12822497" w14:textId="77777777" w:rsidR="00540156" w:rsidRPr="00EA4EC3" w:rsidRDefault="00540156" w:rsidP="000D795E">
      <w:pPr>
        <w:jc w:val="both"/>
        <w:rPr>
          <w:rFonts w:asciiTheme="minorHAnsi" w:hAnsiTheme="minorHAnsi"/>
          <w:highlight w:val="yellow"/>
          <w:lang w:val="en-GB"/>
        </w:rPr>
      </w:pPr>
    </w:p>
    <w:p w14:paraId="1146ACCD" w14:textId="2369AE68" w:rsidR="00885E05" w:rsidRPr="00EA4EC3" w:rsidRDefault="00885E05" w:rsidP="00885E05">
      <w:pPr>
        <w:jc w:val="both"/>
        <w:rPr>
          <w:rFonts w:asciiTheme="minorHAnsi" w:hAnsiTheme="minorHAnsi"/>
          <w:b/>
          <w:lang w:val="en-GB"/>
        </w:rPr>
      </w:pPr>
      <w:r w:rsidRPr="00EA4EC3">
        <w:rPr>
          <w:rFonts w:asciiTheme="minorHAnsi" w:hAnsiTheme="minorHAnsi"/>
          <w:b/>
          <w:lang w:val="en-GB"/>
        </w:rPr>
        <w:t>V0</w:t>
      </w:r>
      <w:r w:rsidR="00C009E8" w:rsidRPr="00EA4EC3">
        <w:rPr>
          <w:rFonts w:asciiTheme="minorHAnsi" w:hAnsiTheme="minorHAnsi"/>
          <w:b/>
          <w:lang w:val="en-GB"/>
        </w:rPr>
        <w:t>68</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 xml:space="preserve">Own </w:t>
      </w:r>
      <w:proofErr w:type="spellStart"/>
      <w:r w:rsidRPr="00EA4EC3">
        <w:rPr>
          <w:rFonts w:asciiTheme="minorHAnsi" w:hAnsiTheme="minorHAnsi"/>
          <w:b/>
          <w:lang w:val="en-GB"/>
        </w:rPr>
        <w:t>SubRegion</w:t>
      </w:r>
      <w:proofErr w:type="spellEnd"/>
    </w:p>
    <w:p w14:paraId="7C918F9C" w14:textId="77777777" w:rsidR="00885E05" w:rsidRPr="00EA4EC3" w:rsidRDefault="00885E05" w:rsidP="00885E05">
      <w:pPr>
        <w:jc w:val="both"/>
        <w:rPr>
          <w:rFonts w:asciiTheme="minorHAnsi" w:hAnsiTheme="minorHAnsi"/>
          <w:u w:val="single"/>
          <w:lang w:val="en-GB"/>
        </w:rPr>
      </w:pPr>
    </w:p>
    <w:p w14:paraId="773F5AFD" w14:textId="76B06AC6" w:rsidR="00885E05" w:rsidRPr="00EA4EC3" w:rsidRDefault="00885E05" w:rsidP="00885E05">
      <w:pPr>
        <w:jc w:val="both"/>
        <w:rPr>
          <w:rFonts w:asciiTheme="minorHAnsi" w:hAnsiTheme="minorHAnsi"/>
          <w:u w:val="single"/>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77387F" w:rsidRPr="00EA4EC3">
        <w:rPr>
          <w:rFonts w:asciiTheme="minorHAnsi" w:hAnsiTheme="minorHAnsi"/>
          <w:lang w:val="en-GB"/>
        </w:rPr>
        <w:t xml:space="preserve">Code </w:t>
      </w:r>
      <w:r w:rsidRPr="00EA4EC3">
        <w:rPr>
          <w:rFonts w:asciiTheme="minorHAnsi" w:hAnsiTheme="minorHAnsi"/>
          <w:lang w:val="en-GB"/>
        </w:rPr>
        <w:t xml:space="preserve">of geographical </w:t>
      </w:r>
      <w:r w:rsidR="00FC68E4" w:rsidRPr="00EA4EC3">
        <w:rPr>
          <w:rFonts w:asciiTheme="minorHAnsi" w:hAnsiTheme="minorHAnsi"/>
          <w:lang w:val="en-GB"/>
        </w:rPr>
        <w:t>s</w:t>
      </w:r>
      <w:r w:rsidRPr="00EA4EC3">
        <w:rPr>
          <w:rFonts w:asciiTheme="minorHAnsi" w:hAnsiTheme="minorHAnsi"/>
          <w:lang w:val="en-GB"/>
        </w:rPr>
        <w:t>ub-region according to authors’ categories of sub</w:t>
      </w:r>
      <w:r w:rsidR="00FC68E4" w:rsidRPr="00EA4EC3">
        <w:rPr>
          <w:rFonts w:asciiTheme="minorHAnsi" w:hAnsiTheme="minorHAnsi"/>
          <w:lang w:val="en-GB"/>
        </w:rPr>
        <w:t>-</w:t>
      </w:r>
      <w:r w:rsidRPr="00EA4EC3">
        <w:rPr>
          <w:rFonts w:asciiTheme="minorHAnsi" w:hAnsiTheme="minorHAnsi"/>
          <w:lang w:val="en-GB"/>
        </w:rPr>
        <w:t>regions</w:t>
      </w:r>
    </w:p>
    <w:p w14:paraId="54929DE9" w14:textId="77777777" w:rsidR="00885E05" w:rsidRPr="00EA4EC3" w:rsidRDefault="00885E05" w:rsidP="00885E05">
      <w:pPr>
        <w:jc w:val="both"/>
        <w:rPr>
          <w:rFonts w:asciiTheme="minorHAnsi" w:hAnsiTheme="minorHAnsi"/>
          <w:u w:val="single"/>
          <w:lang w:val="en-GB"/>
        </w:rPr>
      </w:pPr>
    </w:p>
    <w:p w14:paraId="6724D1F6"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79889422" w14:textId="77777777" w:rsidR="00F66347" w:rsidRDefault="00F66347" w:rsidP="00885E05">
      <w:pPr>
        <w:jc w:val="both"/>
        <w:rPr>
          <w:rFonts w:asciiTheme="minorHAnsi" w:hAnsiTheme="minorHAnsi"/>
          <w:u w:val="single"/>
          <w:lang w:val="en-GB"/>
        </w:rPr>
      </w:pPr>
    </w:p>
    <w:p w14:paraId="17C0D32E" w14:textId="0A97B85E" w:rsidR="00885E05" w:rsidRPr="00EA4EC3" w:rsidRDefault="00885E05" w:rsidP="00885E05">
      <w:pPr>
        <w:jc w:val="both"/>
        <w:rPr>
          <w:rFonts w:asciiTheme="minorHAnsi" w:hAnsiTheme="minorHAnsi"/>
          <w:lang w:val="en-GB"/>
        </w:rPr>
      </w:pPr>
      <w:r w:rsidRPr="00EA4EC3">
        <w:rPr>
          <w:rFonts w:asciiTheme="minorHAnsi" w:hAnsiTheme="minorHAnsi"/>
          <w:u w:val="single"/>
          <w:lang w:val="en-GB"/>
        </w:rPr>
        <w:t xml:space="preserve">Type: </w:t>
      </w:r>
      <w:r w:rsidRPr="00EA4EC3">
        <w:rPr>
          <w:rFonts w:asciiTheme="minorHAnsi" w:hAnsiTheme="minorHAnsi"/>
          <w:lang w:val="en-GB"/>
        </w:rPr>
        <w:t>Categorical/numeric</w:t>
      </w:r>
    </w:p>
    <w:p w14:paraId="5B7255E3" w14:textId="77777777" w:rsidR="00885E05" w:rsidRPr="00EA4EC3" w:rsidRDefault="00885E05" w:rsidP="00885E05">
      <w:pPr>
        <w:jc w:val="both"/>
        <w:rPr>
          <w:rFonts w:asciiTheme="minorHAnsi" w:hAnsiTheme="minorHAnsi"/>
          <w:u w:val="single"/>
          <w:lang w:val="en-GB"/>
        </w:rPr>
      </w:pPr>
    </w:p>
    <w:p w14:paraId="4C55DEEC" w14:textId="77777777" w:rsidR="00885E05" w:rsidRPr="00EA4EC3" w:rsidRDefault="00885E05" w:rsidP="00885E05">
      <w:pPr>
        <w:jc w:val="both"/>
        <w:rPr>
          <w:rFonts w:asciiTheme="minorHAnsi" w:hAnsiTheme="minorHAnsi"/>
          <w:u w:val="single"/>
          <w:lang w:val="en-GB"/>
        </w:rPr>
      </w:pPr>
      <w:r w:rsidRPr="00EA4EC3">
        <w:rPr>
          <w:rFonts w:asciiTheme="minorHAnsi" w:hAnsiTheme="minorHAnsi"/>
          <w:u w:val="single"/>
          <w:lang w:val="en-GB"/>
        </w:rPr>
        <w:t xml:space="preserve">Values: </w:t>
      </w:r>
    </w:p>
    <w:p w14:paraId="5B1E6DA8" w14:textId="7BE21310" w:rsidR="002E5A8D" w:rsidRPr="00EA4EC3" w:rsidRDefault="002E5A8D" w:rsidP="002E5A8D">
      <w:pPr>
        <w:jc w:val="both"/>
        <w:rPr>
          <w:rFonts w:asciiTheme="minorHAnsi" w:hAnsiTheme="minorHAnsi"/>
          <w:lang w:val="en-GB"/>
        </w:rPr>
      </w:pPr>
      <w:r w:rsidRPr="00EA4EC3">
        <w:rPr>
          <w:rFonts w:asciiTheme="minorHAnsi" w:hAnsiTheme="minorHAnsi"/>
          <w:lang w:val="en-GB"/>
        </w:rPr>
        <w:t>Africa=1</w:t>
      </w:r>
    </w:p>
    <w:p w14:paraId="141A6FB7" w14:textId="51302F0A" w:rsidR="002E5A8D" w:rsidRPr="00EA4EC3" w:rsidRDefault="002E5A8D" w:rsidP="002E5A8D">
      <w:pPr>
        <w:jc w:val="both"/>
        <w:rPr>
          <w:rFonts w:asciiTheme="minorHAnsi" w:hAnsiTheme="minorHAnsi"/>
          <w:highlight w:val="yellow"/>
          <w:lang w:val="en-GB"/>
        </w:rPr>
      </w:pPr>
      <w:r w:rsidRPr="00EA4EC3">
        <w:rPr>
          <w:rFonts w:asciiTheme="minorHAnsi" w:hAnsiTheme="minorHAnsi"/>
          <w:lang w:val="en-GB"/>
        </w:rPr>
        <w:t>Asia=2</w:t>
      </w:r>
    </w:p>
    <w:p w14:paraId="3961ABB6" w14:textId="40896E92" w:rsidR="002E5A8D" w:rsidRPr="00EA4EC3" w:rsidRDefault="002E5A8D" w:rsidP="002E5A8D">
      <w:pPr>
        <w:jc w:val="both"/>
        <w:rPr>
          <w:rFonts w:asciiTheme="minorHAnsi" w:hAnsiTheme="minorHAnsi"/>
          <w:lang w:val="en-GB"/>
        </w:rPr>
      </w:pPr>
      <w:r w:rsidRPr="00EA4EC3">
        <w:rPr>
          <w:rFonts w:asciiTheme="minorHAnsi" w:hAnsiTheme="minorHAnsi"/>
          <w:lang w:val="en-GB"/>
        </w:rPr>
        <w:t>Eastern Border / Balkans=3</w:t>
      </w:r>
    </w:p>
    <w:p w14:paraId="73052B3F" w14:textId="7363AC01" w:rsidR="002E5A8D" w:rsidRPr="00EA4EC3" w:rsidRDefault="002E5A8D" w:rsidP="002E5A8D">
      <w:pPr>
        <w:jc w:val="both"/>
        <w:rPr>
          <w:rFonts w:asciiTheme="minorHAnsi" w:hAnsiTheme="minorHAnsi"/>
          <w:lang w:val="en-GB"/>
        </w:rPr>
      </w:pPr>
      <w:r w:rsidRPr="00EA4EC3">
        <w:rPr>
          <w:rFonts w:asciiTheme="minorHAnsi" w:hAnsiTheme="minorHAnsi"/>
          <w:lang w:val="en-GB"/>
        </w:rPr>
        <w:t>Middle East=4</w:t>
      </w:r>
    </w:p>
    <w:p w14:paraId="1C1B56B5" w14:textId="77777777" w:rsidR="006C21FE" w:rsidRPr="00EA4EC3" w:rsidRDefault="006C21FE" w:rsidP="000D795E">
      <w:pPr>
        <w:jc w:val="both"/>
        <w:rPr>
          <w:rFonts w:asciiTheme="minorHAnsi" w:hAnsiTheme="minorHAnsi"/>
          <w:lang w:val="en-GB"/>
        </w:rPr>
      </w:pPr>
    </w:p>
    <w:p w14:paraId="04B8F6B1" w14:textId="77777777" w:rsidR="00EC5559" w:rsidRPr="00EA4EC3" w:rsidRDefault="00EC5559" w:rsidP="00EC5559">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5FDA3113" w14:textId="77777777" w:rsidR="006C21FE" w:rsidRPr="00EA4EC3" w:rsidRDefault="006C21FE" w:rsidP="000D795E">
      <w:pPr>
        <w:jc w:val="both"/>
        <w:rPr>
          <w:rFonts w:asciiTheme="minorHAnsi" w:hAnsiTheme="minorHAnsi"/>
          <w:lang w:val="en-GB"/>
        </w:rPr>
      </w:pPr>
    </w:p>
    <w:tbl>
      <w:tblPr>
        <w:tblW w:w="5580" w:type="dxa"/>
        <w:tblInd w:w="55" w:type="dxa"/>
        <w:tblCellMar>
          <w:left w:w="70" w:type="dxa"/>
          <w:right w:w="70" w:type="dxa"/>
        </w:tblCellMar>
        <w:tblLook w:val="04A0" w:firstRow="1" w:lastRow="0" w:firstColumn="1" w:lastColumn="0" w:noHBand="0" w:noVBand="1"/>
      </w:tblPr>
      <w:tblGrid>
        <w:gridCol w:w="2980"/>
        <w:gridCol w:w="1308"/>
        <w:gridCol w:w="1300"/>
      </w:tblGrid>
      <w:tr w:rsidR="00F66ADF" w:rsidRPr="00EA4EC3" w14:paraId="54354FBD" w14:textId="77777777" w:rsidTr="00F66ADF">
        <w:trPr>
          <w:trHeight w:val="300"/>
        </w:trPr>
        <w:tc>
          <w:tcPr>
            <w:tcW w:w="2980" w:type="dxa"/>
            <w:tcBorders>
              <w:top w:val="nil"/>
              <w:left w:val="nil"/>
              <w:bottom w:val="single" w:sz="4" w:space="0" w:color="auto"/>
              <w:right w:val="nil"/>
            </w:tcBorders>
            <w:shd w:val="clear" w:color="auto" w:fill="auto"/>
            <w:hideMark/>
          </w:tcPr>
          <w:p w14:paraId="4752091F" w14:textId="77777777" w:rsidR="00F66ADF" w:rsidRPr="00EA4EC3" w:rsidRDefault="00F66ADF" w:rsidP="00F238D6">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Own Region</w:t>
            </w:r>
          </w:p>
        </w:tc>
        <w:tc>
          <w:tcPr>
            <w:tcW w:w="1300" w:type="dxa"/>
            <w:tcBorders>
              <w:top w:val="nil"/>
              <w:left w:val="nil"/>
              <w:bottom w:val="single" w:sz="4" w:space="0" w:color="auto"/>
              <w:right w:val="nil"/>
            </w:tcBorders>
            <w:shd w:val="clear" w:color="auto" w:fill="auto"/>
            <w:hideMark/>
          </w:tcPr>
          <w:p w14:paraId="3134BFAE" w14:textId="77777777" w:rsidR="00F66ADF" w:rsidRPr="00EA4EC3" w:rsidRDefault="00F66ADF" w:rsidP="00F238D6">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Frequency</w:t>
            </w:r>
          </w:p>
        </w:tc>
        <w:tc>
          <w:tcPr>
            <w:tcW w:w="1300" w:type="dxa"/>
            <w:tcBorders>
              <w:top w:val="nil"/>
              <w:left w:val="nil"/>
              <w:bottom w:val="single" w:sz="4" w:space="0" w:color="auto"/>
              <w:right w:val="nil"/>
            </w:tcBorders>
            <w:shd w:val="clear" w:color="auto" w:fill="auto"/>
            <w:hideMark/>
          </w:tcPr>
          <w:p w14:paraId="4FAA52BF" w14:textId="77777777" w:rsidR="00F66ADF" w:rsidRPr="00EA4EC3" w:rsidRDefault="00F66ADF" w:rsidP="00F238D6">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Percent</w:t>
            </w:r>
          </w:p>
        </w:tc>
      </w:tr>
      <w:tr w:rsidR="00F66ADF" w:rsidRPr="00EA4EC3" w14:paraId="150905AD" w14:textId="77777777" w:rsidTr="00F66ADF">
        <w:trPr>
          <w:trHeight w:val="300"/>
        </w:trPr>
        <w:tc>
          <w:tcPr>
            <w:tcW w:w="2980" w:type="dxa"/>
            <w:tcBorders>
              <w:top w:val="nil"/>
              <w:left w:val="nil"/>
              <w:bottom w:val="nil"/>
              <w:right w:val="nil"/>
            </w:tcBorders>
            <w:shd w:val="clear" w:color="auto" w:fill="auto"/>
            <w:noWrap/>
            <w:vAlign w:val="bottom"/>
            <w:hideMark/>
          </w:tcPr>
          <w:p w14:paraId="1C40E426" w14:textId="77777777" w:rsidR="00F66ADF" w:rsidRPr="00EA4EC3" w:rsidRDefault="00F66ADF" w:rsidP="00F238D6">
            <w:pPr>
              <w:rPr>
                <w:rFonts w:asciiTheme="minorHAnsi" w:eastAsia="Times New Roman" w:hAnsiTheme="minorHAnsi"/>
                <w:color w:val="000000"/>
                <w:lang w:val="en-GB"/>
              </w:rPr>
            </w:pPr>
            <w:r w:rsidRPr="00EA4EC3">
              <w:rPr>
                <w:rFonts w:asciiTheme="minorHAnsi" w:eastAsia="Times New Roman" w:hAnsiTheme="minorHAnsi"/>
                <w:color w:val="000000"/>
                <w:lang w:val="en-GB"/>
              </w:rPr>
              <w:t>Africa</w:t>
            </w:r>
          </w:p>
        </w:tc>
        <w:tc>
          <w:tcPr>
            <w:tcW w:w="1300" w:type="dxa"/>
            <w:tcBorders>
              <w:top w:val="nil"/>
              <w:left w:val="nil"/>
              <w:bottom w:val="nil"/>
              <w:right w:val="nil"/>
            </w:tcBorders>
            <w:shd w:val="clear" w:color="auto" w:fill="auto"/>
            <w:noWrap/>
            <w:hideMark/>
          </w:tcPr>
          <w:p w14:paraId="007D3B28" w14:textId="3C97DDA7" w:rsidR="00F66ADF" w:rsidRPr="00EA4EC3" w:rsidRDefault="00BC0BB7"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w:t>
            </w:r>
          </w:p>
        </w:tc>
        <w:tc>
          <w:tcPr>
            <w:tcW w:w="1300" w:type="dxa"/>
            <w:tcBorders>
              <w:top w:val="nil"/>
              <w:left w:val="nil"/>
              <w:bottom w:val="nil"/>
              <w:right w:val="nil"/>
            </w:tcBorders>
            <w:shd w:val="clear" w:color="auto" w:fill="auto"/>
            <w:noWrap/>
            <w:vAlign w:val="bottom"/>
            <w:hideMark/>
          </w:tcPr>
          <w:p w14:paraId="5F532D98" w14:textId="5C1D5D87" w:rsidR="00F66ADF" w:rsidRPr="00EA4EC3" w:rsidRDefault="00F66ADF" w:rsidP="008E53A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r w:rsidR="008E53A0" w:rsidRPr="00EA4EC3">
              <w:rPr>
                <w:rFonts w:asciiTheme="minorHAnsi" w:eastAsia="Times New Roman" w:hAnsiTheme="minorHAnsi"/>
                <w:color w:val="000000"/>
                <w:lang w:val="en-GB"/>
              </w:rPr>
              <w:t>7</w:t>
            </w:r>
            <w:r w:rsidRPr="00EA4EC3">
              <w:rPr>
                <w:rFonts w:asciiTheme="minorHAnsi" w:eastAsia="Times New Roman" w:hAnsiTheme="minorHAnsi"/>
                <w:color w:val="000000"/>
                <w:lang w:val="en-GB"/>
              </w:rPr>
              <w:t>.1</w:t>
            </w:r>
            <w:r w:rsidR="008E53A0" w:rsidRPr="00EA4EC3">
              <w:rPr>
                <w:rFonts w:asciiTheme="minorHAnsi" w:eastAsia="Times New Roman" w:hAnsiTheme="minorHAnsi"/>
                <w:color w:val="000000"/>
                <w:lang w:val="en-GB"/>
              </w:rPr>
              <w:t>4</w:t>
            </w:r>
          </w:p>
        </w:tc>
      </w:tr>
      <w:tr w:rsidR="00F66ADF" w:rsidRPr="00EA4EC3" w14:paraId="16A2D32A" w14:textId="77777777" w:rsidTr="00F66ADF">
        <w:trPr>
          <w:trHeight w:val="300"/>
        </w:trPr>
        <w:tc>
          <w:tcPr>
            <w:tcW w:w="2980" w:type="dxa"/>
            <w:tcBorders>
              <w:top w:val="nil"/>
              <w:left w:val="nil"/>
              <w:bottom w:val="nil"/>
              <w:right w:val="nil"/>
            </w:tcBorders>
            <w:shd w:val="clear" w:color="auto" w:fill="auto"/>
            <w:noWrap/>
            <w:vAlign w:val="bottom"/>
            <w:hideMark/>
          </w:tcPr>
          <w:p w14:paraId="162B7A8B" w14:textId="77777777" w:rsidR="00F66ADF" w:rsidRPr="00EA4EC3" w:rsidRDefault="00F66ADF" w:rsidP="00F238D6">
            <w:pPr>
              <w:rPr>
                <w:rFonts w:asciiTheme="minorHAnsi" w:eastAsia="Times New Roman" w:hAnsiTheme="minorHAnsi"/>
                <w:color w:val="000000"/>
                <w:lang w:val="en-GB"/>
              </w:rPr>
            </w:pPr>
            <w:r w:rsidRPr="00EA4EC3">
              <w:rPr>
                <w:rFonts w:asciiTheme="minorHAnsi" w:eastAsia="Times New Roman" w:hAnsiTheme="minorHAnsi"/>
                <w:color w:val="000000"/>
                <w:lang w:val="en-GB"/>
              </w:rPr>
              <w:t>Asia</w:t>
            </w:r>
          </w:p>
        </w:tc>
        <w:tc>
          <w:tcPr>
            <w:tcW w:w="1300" w:type="dxa"/>
            <w:tcBorders>
              <w:top w:val="nil"/>
              <w:left w:val="nil"/>
              <w:bottom w:val="nil"/>
              <w:right w:val="nil"/>
            </w:tcBorders>
            <w:shd w:val="clear" w:color="auto" w:fill="auto"/>
            <w:noWrap/>
            <w:hideMark/>
          </w:tcPr>
          <w:p w14:paraId="1D08DEEB" w14:textId="77777777" w:rsidR="00F66ADF" w:rsidRPr="00EA4EC3" w:rsidRDefault="00F66ADF"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1300" w:type="dxa"/>
            <w:tcBorders>
              <w:top w:val="nil"/>
              <w:left w:val="nil"/>
              <w:bottom w:val="nil"/>
              <w:right w:val="nil"/>
            </w:tcBorders>
            <w:shd w:val="clear" w:color="auto" w:fill="auto"/>
            <w:noWrap/>
            <w:vAlign w:val="bottom"/>
            <w:hideMark/>
          </w:tcPr>
          <w:p w14:paraId="785CAE97" w14:textId="45D316E4" w:rsidR="00F66ADF" w:rsidRPr="00EA4EC3" w:rsidRDefault="008E53A0"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2.86</w:t>
            </w:r>
          </w:p>
        </w:tc>
      </w:tr>
      <w:tr w:rsidR="00F66ADF" w:rsidRPr="00EA4EC3" w14:paraId="1BD33BB4" w14:textId="77777777" w:rsidTr="00F66ADF">
        <w:trPr>
          <w:trHeight w:val="300"/>
        </w:trPr>
        <w:tc>
          <w:tcPr>
            <w:tcW w:w="2980" w:type="dxa"/>
            <w:tcBorders>
              <w:top w:val="nil"/>
              <w:left w:val="nil"/>
              <w:bottom w:val="nil"/>
              <w:right w:val="nil"/>
            </w:tcBorders>
            <w:shd w:val="clear" w:color="auto" w:fill="auto"/>
            <w:noWrap/>
            <w:vAlign w:val="bottom"/>
            <w:hideMark/>
          </w:tcPr>
          <w:p w14:paraId="7F8BB2EB" w14:textId="77777777" w:rsidR="00F66ADF" w:rsidRPr="00EA4EC3" w:rsidRDefault="00F66ADF" w:rsidP="00F238D6">
            <w:pPr>
              <w:rPr>
                <w:rFonts w:asciiTheme="minorHAnsi" w:eastAsia="Times New Roman" w:hAnsiTheme="minorHAnsi"/>
                <w:color w:val="000000"/>
                <w:lang w:val="en-GB"/>
              </w:rPr>
            </w:pPr>
            <w:r w:rsidRPr="00EA4EC3">
              <w:rPr>
                <w:rFonts w:asciiTheme="minorHAnsi" w:eastAsia="Times New Roman" w:hAnsiTheme="minorHAnsi"/>
                <w:color w:val="000000"/>
                <w:lang w:val="en-GB"/>
              </w:rPr>
              <w:t>Eastern Borders/Balkans</w:t>
            </w:r>
          </w:p>
        </w:tc>
        <w:tc>
          <w:tcPr>
            <w:tcW w:w="1300" w:type="dxa"/>
            <w:tcBorders>
              <w:top w:val="nil"/>
              <w:left w:val="nil"/>
              <w:bottom w:val="nil"/>
              <w:right w:val="nil"/>
            </w:tcBorders>
            <w:shd w:val="clear" w:color="auto" w:fill="auto"/>
            <w:noWrap/>
            <w:hideMark/>
          </w:tcPr>
          <w:p w14:paraId="2D5BD835" w14:textId="77777777" w:rsidR="00F66ADF" w:rsidRPr="00EA4EC3" w:rsidRDefault="00F66ADF"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c>
          <w:tcPr>
            <w:tcW w:w="1300" w:type="dxa"/>
            <w:tcBorders>
              <w:top w:val="nil"/>
              <w:left w:val="nil"/>
              <w:bottom w:val="nil"/>
              <w:right w:val="nil"/>
            </w:tcBorders>
            <w:shd w:val="clear" w:color="auto" w:fill="auto"/>
            <w:noWrap/>
            <w:vAlign w:val="bottom"/>
            <w:hideMark/>
          </w:tcPr>
          <w:p w14:paraId="37824664" w14:textId="1E04D0B9" w:rsidR="00F66ADF" w:rsidRPr="00EA4EC3" w:rsidRDefault="008E53A0" w:rsidP="008E53A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w:t>
            </w:r>
            <w:r w:rsidR="00F66ADF" w:rsidRPr="00EA4EC3">
              <w:rPr>
                <w:rFonts w:asciiTheme="minorHAnsi" w:eastAsia="Times New Roman" w:hAnsiTheme="minorHAnsi"/>
                <w:color w:val="000000"/>
                <w:lang w:val="en-GB"/>
              </w:rPr>
              <w:t>.</w:t>
            </w:r>
            <w:r w:rsidRPr="00EA4EC3">
              <w:rPr>
                <w:rFonts w:asciiTheme="minorHAnsi" w:eastAsia="Times New Roman" w:hAnsiTheme="minorHAnsi"/>
                <w:color w:val="000000"/>
                <w:lang w:val="en-GB"/>
              </w:rPr>
              <w:t>57</w:t>
            </w:r>
          </w:p>
        </w:tc>
      </w:tr>
      <w:tr w:rsidR="00F66ADF" w:rsidRPr="00EA4EC3" w14:paraId="0E1D321C" w14:textId="77777777" w:rsidTr="00F66ADF">
        <w:trPr>
          <w:trHeight w:val="300"/>
        </w:trPr>
        <w:tc>
          <w:tcPr>
            <w:tcW w:w="2980" w:type="dxa"/>
            <w:tcBorders>
              <w:top w:val="nil"/>
              <w:left w:val="nil"/>
              <w:bottom w:val="nil"/>
              <w:right w:val="nil"/>
            </w:tcBorders>
            <w:shd w:val="clear" w:color="auto" w:fill="auto"/>
            <w:noWrap/>
            <w:vAlign w:val="bottom"/>
            <w:hideMark/>
          </w:tcPr>
          <w:p w14:paraId="11A625E9" w14:textId="77777777" w:rsidR="00F66ADF" w:rsidRPr="00EA4EC3" w:rsidRDefault="00F66ADF" w:rsidP="00F238D6">
            <w:pPr>
              <w:rPr>
                <w:rFonts w:asciiTheme="minorHAnsi" w:eastAsia="Times New Roman" w:hAnsiTheme="minorHAnsi"/>
                <w:color w:val="000000"/>
                <w:lang w:val="en-GB"/>
              </w:rPr>
            </w:pPr>
            <w:r w:rsidRPr="00EA4EC3">
              <w:rPr>
                <w:rFonts w:asciiTheme="minorHAnsi" w:eastAsia="Times New Roman" w:hAnsiTheme="minorHAnsi"/>
                <w:color w:val="000000"/>
                <w:lang w:val="en-GB"/>
              </w:rPr>
              <w:t>Middle East</w:t>
            </w:r>
          </w:p>
        </w:tc>
        <w:tc>
          <w:tcPr>
            <w:tcW w:w="1300" w:type="dxa"/>
            <w:tcBorders>
              <w:top w:val="nil"/>
              <w:left w:val="nil"/>
              <w:bottom w:val="nil"/>
              <w:right w:val="nil"/>
            </w:tcBorders>
            <w:shd w:val="clear" w:color="auto" w:fill="auto"/>
            <w:noWrap/>
            <w:hideMark/>
          </w:tcPr>
          <w:p w14:paraId="2E0913FE" w14:textId="77777777" w:rsidR="00F66ADF" w:rsidRPr="00EA4EC3" w:rsidRDefault="00F66ADF"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1300" w:type="dxa"/>
            <w:tcBorders>
              <w:top w:val="nil"/>
              <w:left w:val="nil"/>
              <w:bottom w:val="nil"/>
              <w:right w:val="nil"/>
            </w:tcBorders>
            <w:shd w:val="clear" w:color="auto" w:fill="auto"/>
            <w:noWrap/>
            <w:vAlign w:val="bottom"/>
            <w:hideMark/>
          </w:tcPr>
          <w:p w14:paraId="2D50C187" w14:textId="05272097" w:rsidR="00F66ADF" w:rsidRPr="00EA4EC3" w:rsidRDefault="00F66ADF" w:rsidP="008E53A0">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r w:rsidR="008E53A0" w:rsidRPr="00EA4EC3">
              <w:rPr>
                <w:rFonts w:asciiTheme="minorHAnsi" w:eastAsia="Times New Roman" w:hAnsiTheme="minorHAnsi"/>
                <w:color w:val="000000"/>
                <w:lang w:val="en-GB"/>
              </w:rPr>
              <w:t>1</w:t>
            </w:r>
            <w:r w:rsidRPr="00EA4EC3">
              <w:rPr>
                <w:rFonts w:asciiTheme="minorHAnsi" w:eastAsia="Times New Roman" w:hAnsiTheme="minorHAnsi"/>
                <w:color w:val="000000"/>
                <w:lang w:val="en-GB"/>
              </w:rPr>
              <w:t>.</w:t>
            </w:r>
            <w:r w:rsidR="008E53A0" w:rsidRPr="00EA4EC3">
              <w:rPr>
                <w:rFonts w:asciiTheme="minorHAnsi" w:eastAsia="Times New Roman" w:hAnsiTheme="minorHAnsi"/>
                <w:color w:val="000000"/>
                <w:lang w:val="en-GB"/>
              </w:rPr>
              <w:t>43</w:t>
            </w:r>
          </w:p>
        </w:tc>
      </w:tr>
      <w:tr w:rsidR="00F66ADF" w:rsidRPr="00EA4EC3" w14:paraId="565E7C50" w14:textId="77777777" w:rsidTr="00F66ADF">
        <w:trPr>
          <w:trHeight w:val="300"/>
        </w:trPr>
        <w:tc>
          <w:tcPr>
            <w:tcW w:w="2980" w:type="dxa"/>
            <w:tcBorders>
              <w:top w:val="single" w:sz="4" w:space="0" w:color="auto"/>
              <w:left w:val="nil"/>
              <w:bottom w:val="nil"/>
              <w:right w:val="nil"/>
            </w:tcBorders>
            <w:shd w:val="clear" w:color="auto" w:fill="auto"/>
            <w:noWrap/>
            <w:hideMark/>
          </w:tcPr>
          <w:p w14:paraId="11181C63" w14:textId="77777777" w:rsidR="00F66ADF" w:rsidRPr="00EA4EC3" w:rsidRDefault="00F66ADF" w:rsidP="00F238D6">
            <w:pPr>
              <w:rPr>
                <w:rFonts w:asciiTheme="minorHAnsi" w:eastAsia="Times New Roman" w:hAnsiTheme="minorHAnsi"/>
                <w:color w:val="000000"/>
                <w:lang w:val="en-GB"/>
              </w:rPr>
            </w:pPr>
            <w:r w:rsidRPr="00EA4EC3">
              <w:rPr>
                <w:rFonts w:asciiTheme="minorHAnsi" w:eastAsia="Times New Roman" w:hAnsiTheme="minorHAnsi"/>
                <w:color w:val="000000"/>
                <w:lang w:val="en-GB"/>
              </w:rPr>
              <w:t>Total</w:t>
            </w:r>
          </w:p>
        </w:tc>
        <w:tc>
          <w:tcPr>
            <w:tcW w:w="1300" w:type="dxa"/>
            <w:tcBorders>
              <w:top w:val="single" w:sz="4" w:space="0" w:color="auto"/>
              <w:left w:val="nil"/>
              <w:bottom w:val="nil"/>
              <w:right w:val="nil"/>
            </w:tcBorders>
            <w:shd w:val="clear" w:color="auto" w:fill="auto"/>
            <w:noWrap/>
            <w:hideMark/>
          </w:tcPr>
          <w:p w14:paraId="6505CEFD" w14:textId="29438C06" w:rsidR="00F66ADF" w:rsidRPr="00EA4EC3" w:rsidRDefault="00F66ADF" w:rsidP="00BC0BB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r w:rsidR="00BC0BB7" w:rsidRPr="00EA4EC3">
              <w:rPr>
                <w:rFonts w:asciiTheme="minorHAnsi" w:eastAsia="Times New Roman" w:hAnsiTheme="minorHAnsi"/>
                <w:color w:val="000000"/>
                <w:lang w:val="en-GB"/>
              </w:rPr>
              <w:t>5</w:t>
            </w:r>
          </w:p>
        </w:tc>
        <w:tc>
          <w:tcPr>
            <w:tcW w:w="1300" w:type="dxa"/>
            <w:tcBorders>
              <w:top w:val="single" w:sz="4" w:space="0" w:color="auto"/>
              <w:left w:val="nil"/>
              <w:bottom w:val="nil"/>
              <w:right w:val="nil"/>
            </w:tcBorders>
            <w:shd w:val="clear" w:color="auto" w:fill="auto"/>
            <w:noWrap/>
            <w:hideMark/>
          </w:tcPr>
          <w:p w14:paraId="2AE2B5A0" w14:textId="77777777" w:rsidR="00F66ADF" w:rsidRPr="00EA4EC3" w:rsidRDefault="00F66ADF" w:rsidP="00F238D6">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100.00</w:t>
            </w:r>
          </w:p>
        </w:tc>
      </w:tr>
    </w:tbl>
    <w:p w14:paraId="08B42140" w14:textId="77777777" w:rsidR="00721E42" w:rsidRPr="00EA4EC3" w:rsidRDefault="00721E42" w:rsidP="00885E05">
      <w:pPr>
        <w:rPr>
          <w:rFonts w:asciiTheme="minorHAnsi" w:hAnsiTheme="minorHAnsi"/>
          <w:sz w:val="28"/>
          <w:szCs w:val="28"/>
          <w:lang w:val="en-GB"/>
        </w:rPr>
      </w:pPr>
    </w:p>
    <w:p w14:paraId="5B5BD6CC" w14:textId="77777777" w:rsidR="00540156" w:rsidRPr="00EA4EC3" w:rsidRDefault="00540156" w:rsidP="00885E05">
      <w:pPr>
        <w:rPr>
          <w:rFonts w:asciiTheme="minorHAnsi" w:hAnsiTheme="minorHAnsi"/>
          <w:sz w:val="28"/>
          <w:szCs w:val="28"/>
          <w:lang w:val="en-GB"/>
        </w:rPr>
      </w:pPr>
    </w:p>
    <w:p w14:paraId="3310F058" w14:textId="02C28856" w:rsidR="00721E42" w:rsidRPr="00EA4EC3" w:rsidRDefault="00885E05" w:rsidP="00467370">
      <w:pPr>
        <w:jc w:val="both"/>
        <w:rPr>
          <w:rFonts w:asciiTheme="minorHAnsi" w:hAnsiTheme="minorHAnsi"/>
          <w:b/>
          <w:lang w:val="en-GB"/>
        </w:rPr>
      </w:pPr>
      <w:commentRangeStart w:id="55"/>
      <w:r w:rsidRPr="00EA4EC3">
        <w:rPr>
          <w:rFonts w:asciiTheme="minorHAnsi" w:hAnsiTheme="minorHAnsi"/>
          <w:b/>
          <w:lang w:val="en-GB"/>
        </w:rPr>
        <w:t>V0</w:t>
      </w:r>
      <w:r w:rsidR="00C009E8" w:rsidRPr="00EA4EC3">
        <w:rPr>
          <w:rFonts w:asciiTheme="minorHAnsi" w:hAnsiTheme="minorHAnsi"/>
          <w:b/>
          <w:lang w:val="en-GB"/>
        </w:rPr>
        <w:t>69</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Conflict intensity</w:t>
      </w:r>
      <w:commentRangeEnd w:id="55"/>
      <w:r w:rsidR="00F66347">
        <w:rPr>
          <w:rStyle w:val="Rimandocommento"/>
        </w:rPr>
        <w:commentReference w:id="55"/>
      </w:r>
    </w:p>
    <w:p w14:paraId="4C0E8629" w14:textId="77777777" w:rsidR="00E83DCB" w:rsidRPr="00EA4EC3" w:rsidRDefault="00E83DCB" w:rsidP="00E83DCB">
      <w:pPr>
        <w:jc w:val="both"/>
        <w:rPr>
          <w:rFonts w:asciiTheme="minorHAnsi" w:hAnsiTheme="minorHAnsi"/>
          <w:u w:val="single"/>
          <w:lang w:val="en-GB"/>
        </w:rPr>
      </w:pPr>
    </w:p>
    <w:p w14:paraId="31E8BB93" w14:textId="1C978AC6" w:rsidR="00B24D86" w:rsidRPr="00F66347" w:rsidRDefault="00E83DCB" w:rsidP="00E83DCB">
      <w:pPr>
        <w:jc w:val="both"/>
        <w:rPr>
          <w:rFonts w:asciiTheme="minorHAnsi" w:hAnsiTheme="minorHAnsi"/>
          <w:highlight w:val="yellow"/>
          <w:lang w:val="en-GB"/>
        </w:rPr>
      </w:pPr>
      <w:r w:rsidRPr="00F66347">
        <w:rPr>
          <w:rFonts w:asciiTheme="minorHAnsi" w:hAnsiTheme="minorHAnsi"/>
          <w:highlight w:val="yellow"/>
          <w:u w:val="single"/>
          <w:lang w:val="en-GB"/>
        </w:rPr>
        <w:lastRenderedPageBreak/>
        <w:t>Definition:</w:t>
      </w:r>
      <w:r w:rsidRPr="00F66347">
        <w:rPr>
          <w:rFonts w:asciiTheme="minorHAnsi" w:hAnsiTheme="minorHAnsi"/>
          <w:highlight w:val="yellow"/>
          <w:lang w:val="en-GB"/>
        </w:rPr>
        <w:t xml:space="preserve"> </w:t>
      </w:r>
      <w:r w:rsidR="00FC68E4" w:rsidRPr="00F66347">
        <w:rPr>
          <w:rFonts w:asciiTheme="minorHAnsi" w:hAnsiTheme="minorHAnsi"/>
          <w:highlight w:val="yellow"/>
          <w:lang w:val="en-GB"/>
        </w:rPr>
        <w:t>T</w:t>
      </w:r>
      <w:r w:rsidRPr="00F66347">
        <w:rPr>
          <w:rFonts w:asciiTheme="minorHAnsi" w:hAnsiTheme="minorHAnsi"/>
          <w:highlight w:val="yellow"/>
          <w:lang w:val="en-GB"/>
        </w:rPr>
        <w:t xml:space="preserve">his variable reports the level of intensity of the conflict where the EU </w:t>
      </w:r>
      <w:r w:rsidR="00CD50F9" w:rsidRPr="00F66347">
        <w:rPr>
          <w:rFonts w:asciiTheme="minorHAnsi" w:hAnsiTheme="minorHAnsi"/>
          <w:highlight w:val="yellow"/>
          <w:lang w:val="en-GB"/>
        </w:rPr>
        <w:t xml:space="preserve">operation </w:t>
      </w:r>
      <w:r w:rsidR="007E040F" w:rsidRPr="00F66347">
        <w:rPr>
          <w:rFonts w:asciiTheme="minorHAnsi" w:hAnsiTheme="minorHAnsi"/>
          <w:highlight w:val="yellow"/>
          <w:lang w:val="en-GB"/>
        </w:rPr>
        <w:t>or</w:t>
      </w:r>
      <w:r w:rsidR="00CD50F9" w:rsidRPr="00F66347">
        <w:rPr>
          <w:rFonts w:asciiTheme="minorHAnsi" w:hAnsiTheme="minorHAnsi"/>
          <w:highlight w:val="yellow"/>
          <w:lang w:val="en-GB"/>
        </w:rPr>
        <w:t xml:space="preserve"> mission</w:t>
      </w:r>
      <w:r w:rsidRPr="00F66347">
        <w:rPr>
          <w:rFonts w:asciiTheme="minorHAnsi" w:hAnsiTheme="minorHAnsi"/>
          <w:highlight w:val="yellow"/>
          <w:lang w:val="en-GB"/>
        </w:rPr>
        <w:t xml:space="preserve"> operate</w:t>
      </w:r>
      <w:r w:rsidR="007E040F" w:rsidRPr="00F66347">
        <w:rPr>
          <w:rFonts w:asciiTheme="minorHAnsi" w:hAnsiTheme="minorHAnsi"/>
          <w:highlight w:val="yellow"/>
          <w:lang w:val="en-GB"/>
        </w:rPr>
        <w:t>s</w:t>
      </w:r>
      <w:r w:rsidRPr="00F66347">
        <w:rPr>
          <w:rFonts w:asciiTheme="minorHAnsi" w:hAnsiTheme="minorHAnsi"/>
          <w:highlight w:val="yellow"/>
          <w:lang w:val="en-GB"/>
        </w:rPr>
        <w:t xml:space="preserve">. It is calculated using </w:t>
      </w:r>
      <w:r w:rsidR="0073590F" w:rsidRPr="00F66347">
        <w:rPr>
          <w:rFonts w:asciiTheme="minorHAnsi" w:hAnsiTheme="minorHAnsi"/>
          <w:highlight w:val="yellow"/>
          <w:lang w:val="en-GB"/>
        </w:rPr>
        <w:t xml:space="preserve">the </w:t>
      </w:r>
      <w:r w:rsidRPr="00F66347">
        <w:rPr>
          <w:rFonts w:asciiTheme="minorHAnsi" w:hAnsiTheme="minorHAnsi"/>
          <w:highlight w:val="yellow"/>
          <w:lang w:val="en-GB"/>
        </w:rPr>
        <w:t>UCDP/PRIO Armed Conflict Dataset</w:t>
      </w:r>
      <w:r w:rsidR="00CF056F" w:rsidRPr="00F66347">
        <w:rPr>
          <w:rFonts w:asciiTheme="minorHAnsi" w:hAnsiTheme="minorHAnsi"/>
          <w:highlight w:val="yellow"/>
          <w:lang w:val="en-GB"/>
        </w:rPr>
        <w:t xml:space="preserve"> (v.4)</w:t>
      </w:r>
      <w:r w:rsidR="00FC68E4" w:rsidRPr="00F66347">
        <w:rPr>
          <w:rFonts w:asciiTheme="minorHAnsi" w:hAnsiTheme="minorHAnsi"/>
          <w:highlight w:val="yellow"/>
          <w:lang w:val="en-GB"/>
        </w:rPr>
        <w:t>.</w:t>
      </w:r>
      <w:r w:rsidRPr="00F66347">
        <w:rPr>
          <w:rStyle w:val="Rimandonotaapidipagina"/>
          <w:rFonts w:asciiTheme="minorHAnsi" w:hAnsiTheme="minorHAnsi"/>
          <w:highlight w:val="yellow"/>
          <w:lang w:val="en-GB"/>
        </w:rPr>
        <w:footnoteReference w:id="8"/>
      </w:r>
      <w:r w:rsidR="0073590F" w:rsidRPr="00F66347">
        <w:rPr>
          <w:rFonts w:asciiTheme="minorHAnsi" w:hAnsiTheme="minorHAnsi"/>
          <w:highlight w:val="yellow"/>
          <w:lang w:val="en-GB"/>
        </w:rPr>
        <w:t xml:space="preserve"> Since our units of analysis are the EU </w:t>
      </w:r>
      <w:r w:rsidR="00CD50F9" w:rsidRPr="00F66347">
        <w:rPr>
          <w:rFonts w:asciiTheme="minorHAnsi" w:hAnsiTheme="minorHAnsi"/>
          <w:highlight w:val="yellow"/>
          <w:lang w:val="en-GB"/>
        </w:rPr>
        <w:t>operations and mission</w:t>
      </w:r>
      <w:r w:rsidR="0073590F" w:rsidRPr="00F66347">
        <w:rPr>
          <w:rFonts w:asciiTheme="minorHAnsi" w:hAnsiTheme="minorHAnsi"/>
          <w:highlight w:val="yellow"/>
          <w:lang w:val="en-GB"/>
        </w:rPr>
        <w:t>s, and the units of the UCDP/PRIO dataset are conflicts by year, the reported measu</w:t>
      </w:r>
      <w:r w:rsidR="00F20261" w:rsidRPr="00F66347">
        <w:rPr>
          <w:rFonts w:asciiTheme="minorHAnsi" w:hAnsiTheme="minorHAnsi"/>
          <w:highlight w:val="yellow"/>
          <w:lang w:val="en-GB"/>
        </w:rPr>
        <w:t xml:space="preserve">re of intensity is the </w:t>
      </w:r>
      <w:r w:rsidR="00F27217" w:rsidRPr="00F66347">
        <w:rPr>
          <w:rFonts w:asciiTheme="minorHAnsi" w:hAnsiTheme="minorHAnsi"/>
          <w:highlight w:val="yellow"/>
          <w:lang w:val="en-GB"/>
        </w:rPr>
        <w:t>most common category</w:t>
      </w:r>
      <w:r w:rsidR="00F20261" w:rsidRPr="00F66347">
        <w:rPr>
          <w:rFonts w:asciiTheme="minorHAnsi" w:hAnsiTheme="minorHAnsi"/>
          <w:highlight w:val="yellow"/>
          <w:lang w:val="en-GB"/>
        </w:rPr>
        <w:t xml:space="preserve"> of </w:t>
      </w:r>
      <w:r w:rsidR="00032991" w:rsidRPr="00F66347">
        <w:rPr>
          <w:rFonts w:asciiTheme="minorHAnsi" w:hAnsiTheme="minorHAnsi"/>
          <w:highlight w:val="yellow"/>
          <w:lang w:val="en-GB"/>
        </w:rPr>
        <w:t xml:space="preserve">UCDP/PRIO intensity </w:t>
      </w:r>
      <w:r w:rsidR="007E040F" w:rsidRPr="00F66347">
        <w:rPr>
          <w:rFonts w:asciiTheme="minorHAnsi" w:hAnsiTheme="minorHAnsi"/>
          <w:highlight w:val="yellow"/>
          <w:lang w:val="en-GB"/>
        </w:rPr>
        <w:t xml:space="preserve">during </w:t>
      </w:r>
      <w:r w:rsidR="0073590F" w:rsidRPr="00F66347">
        <w:rPr>
          <w:rFonts w:asciiTheme="minorHAnsi" w:hAnsiTheme="minorHAnsi"/>
          <w:highlight w:val="yellow"/>
          <w:lang w:val="en-GB"/>
        </w:rPr>
        <w:t xml:space="preserve">the </w:t>
      </w:r>
      <w:r w:rsidR="00E86F25" w:rsidRPr="00F66347">
        <w:rPr>
          <w:rFonts w:asciiTheme="minorHAnsi" w:hAnsiTheme="minorHAnsi"/>
          <w:highlight w:val="yellow"/>
          <w:lang w:val="en-GB"/>
        </w:rPr>
        <w:t xml:space="preserve">1 </w:t>
      </w:r>
      <w:r w:rsidR="00032991" w:rsidRPr="00F66347">
        <w:rPr>
          <w:rFonts w:asciiTheme="minorHAnsi" w:hAnsiTheme="minorHAnsi"/>
          <w:highlight w:val="yellow"/>
          <w:lang w:val="en-GB"/>
        </w:rPr>
        <w:t xml:space="preserve">to </w:t>
      </w:r>
      <w:r w:rsidR="002B6507" w:rsidRPr="00F66347">
        <w:rPr>
          <w:rFonts w:asciiTheme="minorHAnsi" w:hAnsiTheme="minorHAnsi"/>
          <w:highlight w:val="yellow"/>
          <w:lang w:val="en-GB"/>
        </w:rPr>
        <w:t xml:space="preserve">3 </w:t>
      </w:r>
      <w:r w:rsidR="0073590F" w:rsidRPr="00F66347">
        <w:rPr>
          <w:rFonts w:asciiTheme="minorHAnsi" w:hAnsiTheme="minorHAnsi"/>
          <w:highlight w:val="yellow"/>
          <w:lang w:val="en-GB"/>
        </w:rPr>
        <w:t>years</w:t>
      </w:r>
      <w:r w:rsidR="002B6507" w:rsidRPr="00F66347">
        <w:rPr>
          <w:rFonts w:asciiTheme="minorHAnsi" w:hAnsiTheme="minorHAnsi"/>
          <w:highlight w:val="yellow"/>
          <w:lang w:val="en-GB"/>
        </w:rPr>
        <w:t xml:space="preserve"> before intervention. </w:t>
      </w:r>
      <w:r w:rsidR="00F20261" w:rsidRPr="00F66347">
        <w:rPr>
          <w:rFonts w:asciiTheme="minorHAnsi" w:hAnsiTheme="minorHAnsi"/>
          <w:highlight w:val="yellow"/>
          <w:lang w:val="en-GB"/>
        </w:rPr>
        <w:t>As an example</w:t>
      </w:r>
      <w:r w:rsidR="007E040F" w:rsidRPr="00F66347">
        <w:rPr>
          <w:rFonts w:asciiTheme="minorHAnsi" w:hAnsiTheme="minorHAnsi"/>
          <w:highlight w:val="yellow"/>
          <w:lang w:val="en-GB"/>
        </w:rPr>
        <w:t>,</w:t>
      </w:r>
      <w:r w:rsidR="00F20261" w:rsidRPr="00F66347">
        <w:rPr>
          <w:rFonts w:asciiTheme="minorHAnsi" w:hAnsiTheme="minorHAnsi"/>
          <w:highlight w:val="yellow"/>
          <w:lang w:val="en-GB"/>
        </w:rPr>
        <w:t xml:space="preserve"> EUMM Georgia started in 2008. The</w:t>
      </w:r>
      <w:r w:rsidR="0073590F" w:rsidRPr="00F66347">
        <w:rPr>
          <w:rFonts w:asciiTheme="minorHAnsi" w:hAnsiTheme="minorHAnsi"/>
          <w:highlight w:val="yellow"/>
          <w:lang w:val="en-GB"/>
        </w:rPr>
        <w:t xml:space="preserve"> </w:t>
      </w:r>
      <w:r w:rsidR="00F20261" w:rsidRPr="00F66347">
        <w:rPr>
          <w:rFonts w:asciiTheme="minorHAnsi" w:hAnsiTheme="minorHAnsi"/>
          <w:highlight w:val="yellow"/>
          <w:lang w:val="en-GB"/>
        </w:rPr>
        <w:t xml:space="preserve">UCDP/PRIO code for this conflict is </w:t>
      </w:r>
      <w:r w:rsidR="00032991" w:rsidRPr="00F66347">
        <w:rPr>
          <w:rFonts w:asciiTheme="minorHAnsi" w:hAnsiTheme="minorHAnsi"/>
          <w:highlight w:val="yellow"/>
          <w:lang w:val="en-GB"/>
        </w:rPr>
        <w:t>1-198 (</w:t>
      </w:r>
      <w:r w:rsidR="00F27217" w:rsidRPr="00F66347">
        <w:rPr>
          <w:rFonts w:asciiTheme="minorHAnsi" w:hAnsiTheme="minorHAnsi"/>
          <w:highlight w:val="yellow"/>
          <w:lang w:val="en-GB"/>
        </w:rPr>
        <w:t>collected in 1992, 2004</w:t>
      </w:r>
      <w:r w:rsidR="00FC68E4" w:rsidRPr="00F66347">
        <w:rPr>
          <w:rFonts w:asciiTheme="minorHAnsi" w:hAnsiTheme="minorHAnsi"/>
          <w:highlight w:val="yellow"/>
          <w:lang w:val="en-GB"/>
        </w:rPr>
        <w:t>,</w:t>
      </w:r>
      <w:r w:rsidR="00F27217" w:rsidRPr="00F66347">
        <w:rPr>
          <w:rFonts w:asciiTheme="minorHAnsi" w:hAnsiTheme="minorHAnsi"/>
          <w:highlight w:val="yellow"/>
          <w:lang w:val="en-GB"/>
        </w:rPr>
        <w:t xml:space="preserve"> and 2008). The intensity in the years preceding the EU intervention (only 2008</w:t>
      </w:r>
      <w:r w:rsidR="001C62E9" w:rsidRPr="00F66347">
        <w:rPr>
          <w:rFonts w:asciiTheme="minorHAnsi" w:hAnsiTheme="minorHAnsi"/>
          <w:highlight w:val="yellow"/>
          <w:lang w:val="en-GB"/>
        </w:rPr>
        <w:t xml:space="preserve"> in this case) is 1 (</w:t>
      </w:r>
      <w:r w:rsidR="00283DCF" w:rsidRPr="00F66347">
        <w:rPr>
          <w:rFonts w:asciiTheme="minorHAnsi" w:hAnsiTheme="minorHAnsi"/>
          <w:highlight w:val="yellow"/>
          <w:lang w:val="en-GB"/>
        </w:rPr>
        <w:t>‘</w:t>
      </w:r>
      <w:r w:rsidR="001C62E9" w:rsidRPr="00F66347">
        <w:rPr>
          <w:rFonts w:asciiTheme="minorHAnsi" w:hAnsiTheme="minorHAnsi"/>
          <w:highlight w:val="yellow"/>
          <w:lang w:val="en-GB"/>
        </w:rPr>
        <w:t>minor</w:t>
      </w:r>
      <w:r w:rsidR="00283DCF" w:rsidRPr="00F66347">
        <w:rPr>
          <w:rFonts w:asciiTheme="minorHAnsi" w:hAnsiTheme="minorHAnsi"/>
          <w:highlight w:val="yellow"/>
          <w:lang w:val="en-GB"/>
        </w:rPr>
        <w:t>’</w:t>
      </w:r>
      <w:r w:rsidR="001C62E9" w:rsidRPr="00F66347">
        <w:rPr>
          <w:rFonts w:asciiTheme="minorHAnsi" w:hAnsiTheme="minorHAnsi"/>
          <w:highlight w:val="yellow"/>
          <w:lang w:val="en-GB"/>
        </w:rPr>
        <w:t xml:space="preserve">). </w:t>
      </w:r>
      <w:r w:rsidR="00B24D86" w:rsidRPr="00F66347">
        <w:rPr>
          <w:rFonts w:asciiTheme="minorHAnsi" w:hAnsiTheme="minorHAnsi"/>
          <w:highlight w:val="yellow"/>
          <w:lang w:val="en-GB"/>
        </w:rPr>
        <w:t>EUPOL Afghanistan (started in 2007) concerns a conflict (1-137) coded as 2 (</w:t>
      </w:r>
      <w:r w:rsidR="00283DCF" w:rsidRPr="00F66347">
        <w:rPr>
          <w:rFonts w:asciiTheme="minorHAnsi" w:hAnsiTheme="minorHAnsi"/>
          <w:highlight w:val="yellow"/>
          <w:lang w:val="en-GB"/>
        </w:rPr>
        <w:t>‘</w:t>
      </w:r>
      <w:r w:rsidR="00B24D86" w:rsidRPr="00F66347">
        <w:rPr>
          <w:rFonts w:asciiTheme="minorHAnsi" w:hAnsiTheme="minorHAnsi"/>
          <w:highlight w:val="yellow"/>
          <w:lang w:val="en-GB"/>
        </w:rPr>
        <w:t>war</w:t>
      </w:r>
      <w:r w:rsidR="00283DCF" w:rsidRPr="00F66347">
        <w:rPr>
          <w:rFonts w:asciiTheme="minorHAnsi" w:hAnsiTheme="minorHAnsi"/>
          <w:highlight w:val="yellow"/>
          <w:lang w:val="en-GB"/>
        </w:rPr>
        <w:t>’</w:t>
      </w:r>
      <w:r w:rsidR="00B24D86" w:rsidRPr="00F66347">
        <w:rPr>
          <w:rFonts w:asciiTheme="minorHAnsi" w:hAnsiTheme="minorHAnsi"/>
          <w:highlight w:val="yellow"/>
          <w:lang w:val="en-GB"/>
        </w:rPr>
        <w:t xml:space="preserve">) during the three years before EU intervention. </w:t>
      </w:r>
    </w:p>
    <w:p w14:paraId="3CBE2A23" w14:textId="253B432E" w:rsidR="0073590F" w:rsidRPr="00F66347" w:rsidRDefault="00FC68E4" w:rsidP="00E83DCB">
      <w:pPr>
        <w:jc w:val="both"/>
        <w:rPr>
          <w:rFonts w:asciiTheme="minorHAnsi" w:hAnsiTheme="minorHAnsi"/>
          <w:highlight w:val="yellow"/>
          <w:lang w:val="en-GB"/>
        </w:rPr>
      </w:pPr>
      <w:r w:rsidRPr="00F66347">
        <w:rPr>
          <w:rFonts w:asciiTheme="minorHAnsi" w:hAnsiTheme="minorHAnsi"/>
          <w:highlight w:val="yellow"/>
          <w:lang w:val="en-GB"/>
        </w:rPr>
        <w:t>If</w:t>
      </w:r>
      <w:r w:rsidR="00300E04" w:rsidRPr="00F66347">
        <w:rPr>
          <w:rFonts w:asciiTheme="minorHAnsi" w:hAnsiTheme="minorHAnsi"/>
          <w:highlight w:val="yellow"/>
          <w:lang w:val="en-GB"/>
        </w:rPr>
        <w:t xml:space="preserve"> there is no conflict activity during the three years before the EU intervention, the reported value is 0 (for instance</w:t>
      </w:r>
      <w:r w:rsidR="00173AC9" w:rsidRPr="00F66347">
        <w:rPr>
          <w:rFonts w:asciiTheme="minorHAnsi" w:hAnsiTheme="minorHAnsi"/>
          <w:highlight w:val="yellow"/>
          <w:lang w:val="en-GB"/>
        </w:rPr>
        <w:t>,</w:t>
      </w:r>
      <w:r w:rsidR="00300E04" w:rsidRPr="00F66347">
        <w:rPr>
          <w:rFonts w:asciiTheme="minorHAnsi" w:hAnsiTheme="minorHAnsi"/>
          <w:highlight w:val="yellow"/>
          <w:lang w:val="en-GB"/>
        </w:rPr>
        <w:t xml:space="preserve"> this is the case </w:t>
      </w:r>
      <w:r w:rsidR="00173AC9" w:rsidRPr="00F66347">
        <w:rPr>
          <w:rFonts w:asciiTheme="minorHAnsi" w:hAnsiTheme="minorHAnsi"/>
          <w:highlight w:val="yellow"/>
          <w:lang w:val="en-GB"/>
        </w:rPr>
        <w:t xml:space="preserve">for </w:t>
      </w:r>
      <w:r w:rsidR="00B24D86" w:rsidRPr="00F66347">
        <w:rPr>
          <w:rFonts w:asciiTheme="minorHAnsi" w:hAnsiTheme="minorHAnsi"/>
          <w:highlight w:val="yellow"/>
          <w:lang w:val="en-GB"/>
        </w:rPr>
        <w:t>EUFOR Althea).</w:t>
      </w:r>
      <w:r w:rsidR="00300E04" w:rsidRPr="00F66347">
        <w:rPr>
          <w:rFonts w:asciiTheme="minorHAnsi" w:hAnsiTheme="minorHAnsi"/>
          <w:highlight w:val="yellow"/>
          <w:lang w:val="en-GB"/>
        </w:rPr>
        <w:t xml:space="preserve"> </w:t>
      </w:r>
    </w:p>
    <w:p w14:paraId="2BCB08F9" w14:textId="7BF4F8DF" w:rsidR="00E83DCB" w:rsidRPr="00F66347" w:rsidRDefault="0073590F" w:rsidP="00E83DCB">
      <w:pPr>
        <w:jc w:val="both"/>
        <w:rPr>
          <w:rFonts w:asciiTheme="minorHAnsi" w:hAnsiTheme="minorHAnsi"/>
          <w:highlight w:val="yellow"/>
          <w:u w:val="single"/>
          <w:lang w:val="en-GB"/>
        </w:rPr>
      </w:pPr>
      <w:r w:rsidRPr="00F66347">
        <w:rPr>
          <w:rFonts w:asciiTheme="minorHAnsi" w:hAnsiTheme="minorHAnsi"/>
          <w:highlight w:val="yellow"/>
          <w:lang w:val="en-GB"/>
        </w:rPr>
        <w:t xml:space="preserve"> </w:t>
      </w:r>
    </w:p>
    <w:p w14:paraId="07A7E014" w14:textId="77777777" w:rsidR="00F66347" w:rsidRPr="00F66347" w:rsidRDefault="00F66347" w:rsidP="00F66347">
      <w:pPr>
        <w:jc w:val="both"/>
        <w:rPr>
          <w:rFonts w:asciiTheme="minorHAnsi" w:hAnsiTheme="minorHAnsi"/>
          <w:highlight w:val="yellow"/>
          <w:u w:val="single"/>
          <w:lang w:val="en-GB"/>
        </w:rPr>
      </w:pPr>
      <w:r w:rsidRPr="00F66347">
        <w:rPr>
          <w:rFonts w:asciiTheme="minorHAnsi" w:hAnsiTheme="minorHAnsi"/>
          <w:highlight w:val="yellow"/>
          <w:u w:val="single"/>
          <w:lang w:val="en-GB"/>
        </w:rPr>
        <w:t xml:space="preserve">No yearly data </w:t>
      </w:r>
      <w:proofErr w:type="gramStart"/>
      <w:r w:rsidRPr="00F66347">
        <w:rPr>
          <w:rFonts w:asciiTheme="minorHAnsi" w:hAnsiTheme="minorHAnsi"/>
          <w:highlight w:val="yellow"/>
          <w:u w:val="single"/>
          <w:lang w:val="en-GB"/>
        </w:rPr>
        <w:t>provided,</w:t>
      </w:r>
      <w:proofErr w:type="gramEnd"/>
      <w:r w:rsidRPr="00F66347">
        <w:rPr>
          <w:rFonts w:asciiTheme="minorHAnsi" w:hAnsiTheme="minorHAnsi"/>
          <w:highlight w:val="yellow"/>
          <w:u w:val="single"/>
          <w:lang w:val="en-GB"/>
        </w:rPr>
        <w:t xml:space="preserve"> value is reported as constant in the yearly version. </w:t>
      </w:r>
    </w:p>
    <w:p w14:paraId="595ABEF8" w14:textId="77777777" w:rsidR="00F66347" w:rsidRPr="00F66347" w:rsidRDefault="00F66347" w:rsidP="00E83DCB">
      <w:pPr>
        <w:jc w:val="both"/>
        <w:rPr>
          <w:rFonts w:asciiTheme="minorHAnsi" w:hAnsiTheme="minorHAnsi"/>
          <w:highlight w:val="yellow"/>
          <w:u w:val="single"/>
          <w:lang w:val="en-GB"/>
        </w:rPr>
      </w:pPr>
    </w:p>
    <w:p w14:paraId="2723FD2B" w14:textId="4E4C1F54" w:rsidR="00E83DCB" w:rsidRPr="00F66347" w:rsidRDefault="00E83DCB" w:rsidP="00E83DCB">
      <w:pPr>
        <w:jc w:val="both"/>
        <w:rPr>
          <w:rFonts w:asciiTheme="minorHAnsi" w:hAnsiTheme="minorHAnsi"/>
          <w:highlight w:val="yellow"/>
          <w:lang w:val="en-GB"/>
        </w:rPr>
      </w:pPr>
      <w:r w:rsidRPr="00F66347">
        <w:rPr>
          <w:rFonts w:asciiTheme="minorHAnsi" w:hAnsiTheme="minorHAnsi"/>
          <w:highlight w:val="yellow"/>
          <w:u w:val="single"/>
          <w:lang w:val="en-GB"/>
        </w:rPr>
        <w:t xml:space="preserve">Type: </w:t>
      </w:r>
      <w:r w:rsidRPr="00F66347">
        <w:rPr>
          <w:rFonts w:asciiTheme="minorHAnsi" w:hAnsiTheme="minorHAnsi"/>
          <w:highlight w:val="yellow"/>
          <w:lang w:val="en-GB"/>
        </w:rPr>
        <w:t>Categorical/numeric</w:t>
      </w:r>
    </w:p>
    <w:p w14:paraId="2AB423C1" w14:textId="77777777" w:rsidR="00E83DCB" w:rsidRPr="00F66347" w:rsidRDefault="00E83DCB" w:rsidP="00E83DCB">
      <w:pPr>
        <w:jc w:val="both"/>
        <w:rPr>
          <w:rFonts w:asciiTheme="minorHAnsi" w:hAnsiTheme="minorHAnsi"/>
          <w:highlight w:val="yellow"/>
          <w:u w:val="single"/>
          <w:lang w:val="en-GB"/>
        </w:rPr>
      </w:pPr>
    </w:p>
    <w:p w14:paraId="4AC09DE7" w14:textId="2B0836C8" w:rsidR="00E83DCB" w:rsidRPr="00F66347" w:rsidRDefault="00E83DCB" w:rsidP="00E83DCB">
      <w:pPr>
        <w:jc w:val="both"/>
        <w:rPr>
          <w:rFonts w:asciiTheme="minorHAnsi" w:hAnsiTheme="minorHAnsi"/>
          <w:highlight w:val="yellow"/>
          <w:u w:val="single"/>
          <w:lang w:val="en-GB"/>
        </w:rPr>
      </w:pPr>
      <w:r w:rsidRPr="00F66347">
        <w:rPr>
          <w:rFonts w:asciiTheme="minorHAnsi" w:hAnsiTheme="minorHAnsi"/>
          <w:highlight w:val="yellow"/>
          <w:u w:val="single"/>
          <w:lang w:val="en-GB"/>
        </w:rPr>
        <w:t xml:space="preserve">Values: </w:t>
      </w:r>
    </w:p>
    <w:p w14:paraId="752A566B" w14:textId="77777777" w:rsidR="00831C8F" w:rsidRPr="00F66347" w:rsidRDefault="00831C8F" w:rsidP="00E83DCB">
      <w:pPr>
        <w:jc w:val="both"/>
        <w:rPr>
          <w:rFonts w:asciiTheme="minorHAnsi" w:hAnsiTheme="minorHAnsi"/>
          <w:highlight w:val="yellow"/>
          <w:u w:val="single"/>
          <w:lang w:val="en-GB"/>
        </w:rPr>
      </w:pPr>
    </w:p>
    <w:p w14:paraId="744236D0" w14:textId="78DA5F55" w:rsidR="00831C8F" w:rsidRPr="00F66347" w:rsidRDefault="00831C8F" w:rsidP="00E83DCB">
      <w:pPr>
        <w:jc w:val="both"/>
        <w:rPr>
          <w:rFonts w:asciiTheme="minorHAnsi" w:hAnsiTheme="minorHAnsi"/>
          <w:highlight w:val="yellow"/>
          <w:lang w:val="en-GB"/>
        </w:rPr>
      </w:pPr>
      <w:r w:rsidRPr="00F66347">
        <w:rPr>
          <w:rFonts w:asciiTheme="minorHAnsi" w:hAnsiTheme="minorHAnsi"/>
          <w:highlight w:val="yellow"/>
          <w:lang w:val="en-GB"/>
        </w:rPr>
        <w:t>0= no conflict</w:t>
      </w:r>
    </w:p>
    <w:p w14:paraId="2B3DB1CA" w14:textId="3F717595" w:rsidR="00831C8F" w:rsidRPr="00F66347" w:rsidRDefault="00831C8F" w:rsidP="00E83DCB">
      <w:pPr>
        <w:jc w:val="both"/>
        <w:rPr>
          <w:rFonts w:asciiTheme="minorHAnsi" w:hAnsiTheme="minorHAnsi"/>
          <w:highlight w:val="yellow"/>
          <w:lang w:val="en-GB"/>
        </w:rPr>
      </w:pPr>
      <w:r w:rsidRPr="00F66347">
        <w:rPr>
          <w:rFonts w:asciiTheme="minorHAnsi" w:hAnsiTheme="minorHAnsi"/>
          <w:highlight w:val="yellow"/>
          <w:lang w:val="en-GB"/>
        </w:rPr>
        <w:t>1= minor conflict</w:t>
      </w:r>
    </w:p>
    <w:p w14:paraId="6C882E9F" w14:textId="7EB8BDA6" w:rsidR="00831C8F" w:rsidRPr="00F66347" w:rsidRDefault="00831C8F" w:rsidP="00E83DCB">
      <w:pPr>
        <w:jc w:val="both"/>
        <w:rPr>
          <w:rFonts w:asciiTheme="minorHAnsi" w:hAnsiTheme="minorHAnsi"/>
          <w:highlight w:val="yellow"/>
          <w:lang w:val="en-GB"/>
        </w:rPr>
      </w:pPr>
      <w:r w:rsidRPr="00F66347">
        <w:rPr>
          <w:rFonts w:asciiTheme="minorHAnsi" w:hAnsiTheme="minorHAnsi"/>
          <w:highlight w:val="yellow"/>
          <w:lang w:val="en-GB"/>
        </w:rPr>
        <w:t>2= war</w:t>
      </w:r>
    </w:p>
    <w:p w14:paraId="126BCF0A" w14:textId="77777777" w:rsidR="00831C8F" w:rsidRPr="00F66347" w:rsidRDefault="00831C8F" w:rsidP="00AD37BB">
      <w:pPr>
        <w:jc w:val="center"/>
        <w:rPr>
          <w:rFonts w:asciiTheme="minorHAnsi" w:hAnsiTheme="minorHAnsi"/>
          <w:sz w:val="28"/>
          <w:szCs w:val="28"/>
          <w:highlight w:val="yellow"/>
          <w:lang w:val="en-GB"/>
        </w:rPr>
      </w:pPr>
    </w:p>
    <w:p w14:paraId="5B6E9D5A" w14:textId="397F2B0C" w:rsidR="00831C8F" w:rsidRPr="00F66347" w:rsidRDefault="00831C8F" w:rsidP="00831C8F">
      <w:pPr>
        <w:jc w:val="both"/>
        <w:rPr>
          <w:rFonts w:asciiTheme="minorHAnsi" w:hAnsiTheme="minorHAnsi"/>
          <w:highlight w:val="yellow"/>
          <w:u w:val="single"/>
          <w:lang w:val="en-GB"/>
        </w:rPr>
      </w:pPr>
      <w:proofErr w:type="spellStart"/>
      <w:r w:rsidRPr="00F66347">
        <w:rPr>
          <w:rFonts w:asciiTheme="minorHAnsi" w:hAnsiTheme="minorHAnsi"/>
          <w:highlight w:val="yellow"/>
          <w:u w:val="single"/>
          <w:lang w:val="en-GB"/>
        </w:rPr>
        <w:t>Descriptives</w:t>
      </w:r>
      <w:proofErr w:type="spellEnd"/>
      <w:r w:rsidRPr="00F66347">
        <w:rPr>
          <w:rFonts w:asciiTheme="minorHAnsi" w:hAnsiTheme="minorHAnsi"/>
          <w:highlight w:val="yellow"/>
          <w:u w:val="single"/>
          <w:lang w:val="en-GB"/>
        </w:rPr>
        <w:t xml:space="preserve">: </w:t>
      </w:r>
    </w:p>
    <w:p w14:paraId="455EA862" w14:textId="77777777" w:rsidR="00831C8F" w:rsidRPr="00F66347" w:rsidRDefault="00831C8F" w:rsidP="00831C8F">
      <w:pPr>
        <w:rPr>
          <w:rFonts w:asciiTheme="minorHAnsi" w:hAnsiTheme="minorHAnsi"/>
          <w:sz w:val="28"/>
          <w:szCs w:val="28"/>
          <w:highlight w:val="yellow"/>
          <w:lang w:val="en-GB"/>
        </w:rPr>
      </w:pPr>
    </w:p>
    <w:tbl>
      <w:tblPr>
        <w:tblW w:w="5000" w:type="dxa"/>
        <w:tblInd w:w="55" w:type="dxa"/>
        <w:tblCellMar>
          <w:left w:w="70" w:type="dxa"/>
          <w:right w:w="70" w:type="dxa"/>
        </w:tblCellMar>
        <w:tblLook w:val="04A0" w:firstRow="1" w:lastRow="0" w:firstColumn="1" w:lastColumn="0" w:noHBand="0" w:noVBand="1"/>
      </w:tblPr>
      <w:tblGrid>
        <w:gridCol w:w="1960"/>
        <w:gridCol w:w="1740"/>
        <w:gridCol w:w="1300"/>
      </w:tblGrid>
      <w:tr w:rsidR="00C44D61" w:rsidRPr="00F66347" w14:paraId="1E88FB69" w14:textId="77777777" w:rsidTr="00FA3080">
        <w:trPr>
          <w:trHeight w:val="300"/>
        </w:trPr>
        <w:tc>
          <w:tcPr>
            <w:tcW w:w="1960" w:type="dxa"/>
            <w:tcBorders>
              <w:top w:val="nil"/>
              <w:left w:val="nil"/>
              <w:bottom w:val="single" w:sz="4" w:space="0" w:color="auto"/>
              <w:right w:val="nil"/>
            </w:tcBorders>
            <w:shd w:val="clear" w:color="auto" w:fill="auto"/>
            <w:hideMark/>
          </w:tcPr>
          <w:p w14:paraId="1E7CA673" w14:textId="77777777" w:rsidR="00C44D61" w:rsidRPr="00F66347" w:rsidRDefault="00C44D61" w:rsidP="00F238D6">
            <w:pPr>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Conflict Intensity</w:t>
            </w:r>
          </w:p>
        </w:tc>
        <w:tc>
          <w:tcPr>
            <w:tcW w:w="1740" w:type="dxa"/>
            <w:tcBorders>
              <w:top w:val="nil"/>
              <w:left w:val="nil"/>
              <w:bottom w:val="single" w:sz="4" w:space="0" w:color="auto"/>
              <w:right w:val="nil"/>
            </w:tcBorders>
            <w:shd w:val="clear" w:color="auto" w:fill="auto"/>
            <w:hideMark/>
          </w:tcPr>
          <w:p w14:paraId="2F0A5BC0" w14:textId="77777777" w:rsidR="00C44D61" w:rsidRPr="00F66347" w:rsidRDefault="00C44D61" w:rsidP="00FA3080">
            <w:pPr>
              <w:jc w:val="right"/>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Frequency</w:t>
            </w:r>
          </w:p>
        </w:tc>
        <w:tc>
          <w:tcPr>
            <w:tcW w:w="1300" w:type="dxa"/>
            <w:tcBorders>
              <w:top w:val="nil"/>
              <w:left w:val="nil"/>
              <w:bottom w:val="single" w:sz="4" w:space="0" w:color="auto"/>
              <w:right w:val="nil"/>
            </w:tcBorders>
            <w:shd w:val="clear" w:color="auto" w:fill="auto"/>
            <w:hideMark/>
          </w:tcPr>
          <w:p w14:paraId="3B6EA3A6" w14:textId="77777777" w:rsidR="00C44D61" w:rsidRPr="00F66347" w:rsidRDefault="00C44D61" w:rsidP="00FA3080">
            <w:pPr>
              <w:jc w:val="right"/>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Percent</w:t>
            </w:r>
          </w:p>
        </w:tc>
      </w:tr>
      <w:tr w:rsidR="00C44D61" w:rsidRPr="00F66347" w14:paraId="625A5275" w14:textId="77777777" w:rsidTr="00FA3080">
        <w:trPr>
          <w:trHeight w:val="300"/>
        </w:trPr>
        <w:tc>
          <w:tcPr>
            <w:tcW w:w="1960" w:type="dxa"/>
            <w:tcBorders>
              <w:top w:val="nil"/>
              <w:left w:val="nil"/>
              <w:bottom w:val="nil"/>
              <w:right w:val="nil"/>
            </w:tcBorders>
            <w:shd w:val="clear" w:color="auto" w:fill="auto"/>
            <w:noWrap/>
            <w:vAlign w:val="bottom"/>
            <w:hideMark/>
          </w:tcPr>
          <w:p w14:paraId="0821B866" w14:textId="77777777" w:rsidR="00C44D61" w:rsidRPr="00F66347" w:rsidRDefault="00C44D61"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No Conflict</w:t>
            </w:r>
          </w:p>
        </w:tc>
        <w:tc>
          <w:tcPr>
            <w:tcW w:w="1740" w:type="dxa"/>
            <w:tcBorders>
              <w:top w:val="nil"/>
              <w:left w:val="nil"/>
              <w:bottom w:val="nil"/>
              <w:right w:val="nil"/>
            </w:tcBorders>
            <w:shd w:val="clear" w:color="auto" w:fill="auto"/>
            <w:noWrap/>
            <w:hideMark/>
          </w:tcPr>
          <w:p w14:paraId="10ABDEF3" w14:textId="3B2495AC" w:rsidR="00C44D61" w:rsidRPr="00F66347" w:rsidRDefault="00743727"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hideMark/>
          </w:tcPr>
          <w:p w14:paraId="2C94C51A" w14:textId="7593ACDD"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25.</w:t>
            </w:r>
            <w:r w:rsidR="00743727" w:rsidRPr="00F66347">
              <w:rPr>
                <w:rFonts w:asciiTheme="minorHAnsi" w:eastAsia="Times New Roman" w:hAnsiTheme="minorHAnsi"/>
                <w:color w:val="000000"/>
                <w:highlight w:val="yellow"/>
                <w:lang w:val="en-GB"/>
              </w:rPr>
              <w:t>71</w:t>
            </w:r>
          </w:p>
        </w:tc>
      </w:tr>
      <w:tr w:rsidR="00C44D61" w:rsidRPr="00F66347" w14:paraId="08359F00" w14:textId="77777777" w:rsidTr="00FA3080">
        <w:trPr>
          <w:trHeight w:val="300"/>
        </w:trPr>
        <w:tc>
          <w:tcPr>
            <w:tcW w:w="1960" w:type="dxa"/>
            <w:tcBorders>
              <w:top w:val="nil"/>
              <w:left w:val="nil"/>
              <w:bottom w:val="nil"/>
              <w:right w:val="nil"/>
            </w:tcBorders>
            <w:shd w:val="clear" w:color="auto" w:fill="auto"/>
            <w:noWrap/>
            <w:vAlign w:val="bottom"/>
            <w:hideMark/>
          </w:tcPr>
          <w:p w14:paraId="3E1A2E71" w14:textId="77777777" w:rsidR="00C44D61" w:rsidRPr="00F66347" w:rsidRDefault="00C44D61"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Minor</w:t>
            </w:r>
          </w:p>
        </w:tc>
        <w:tc>
          <w:tcPr>
            <w:tcW w:w="1740" w:type="dxa"/>
            <w:tcBorders>
              <w:top w:val="nil"/>
              <w:left w:val="nil"/>
              <w:bottom w:val="nil"/>
              <w:right w:val="nil"/>
            </w:tcBorders>
            <w:shd w:val="clear" w:color="auto" w:fill="auto"/>
            <w:noWrap/>
            <w:hideMark/>
          </w:tcPr>
          <w:p w14:paraId="0D747A06" w14:textId="50959F15"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1</w:t>
            </w:r>
            <w:r w:rsidR="00743727" w:rsidRPr="00F66347">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hideMark/>
          </w:tcPr>
          <w:p w14:paraId="4879EAE8" w14:textId="5A04EA2B"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5</w:t>
            </w:r>
            <w:r w:rsidR="00743727" w:rsidRPr="00F66347">
              <w:rPr>
                <w:rFonts w:asciiTheme="minorHAnsi" w:eastAsia="Times New Roman" w:hAnsiTheme="minorHAnsi"/>
                <w:color w:val="000000"/>
                <w:highlight w:val="yellow"/>
                <w:lang w:val="en-GB"/>
              </w:rPr>
              <w:t>4</w:t>
            </w:r>
            <w:r w:rsidRPr="00F66347">
              <w:rPr>
                <w:rFonts w:asciiTheme="minorHAnsi" w:eastAsia="Times New Roman" w:hAnsiTheme="minorHAnsi"/>
                <w:color w:val="000000"/>
                <w:highlight w:val="yellow"/>
                <w:lang w:val="en-GB"/>
              </w:rPr>
              <w:t>.</w:t>
            </w:r>
            <w:r w:rsidR="00743727" w:rsidRPr="00F66347">
              <w:rPr>
                <w:rFonts w:asciiTheme="minorHAnsi" w:eastAsia="Times New Roman" w:hAnsiTheme="minorHAnsi"/>
                <w:color w:val="000000"/>
                <w:highlight w:val="yellow"/>
                <w:lang w:val="en-GB"/>
              </w:rPr>
              <w:t>9</w:t>
            </w:r>
            <w:r w:rsidRPr="00F66347">
              <w:rPr>
                <w:rFonts w:asciiTheme="minorHAnsi" w:eastAsia="Times New Roman" w:hAnsiTheme="minorHAnsi"/>
                <w:color w:val="000000"/>
                <w:highlight w:val="yellow"/>
                <w:lang w:val="en-GB"/>
              </w:rPr>
              <w:t>2</w:t>
            </w:r>
          </w:p>
        </w:tc>
      </w:tr>
      <w:tr w:rsidR="00C44D61" w:rsidRPr="00F66347" w14:paraId="7F7BE28B" w14:textId="77777777" w:rsidTr="00FA3080">
        <w:trPr>
          <w:trHeight w:val="300"/>
        </w:trPr>
        <w:tc>
          <w:tcPr>
            <w:tcW w:w="1960" w:type="dxa"/>
            <w:tcBorders>
              <w:top w:val="nil"/>
              <w:left w:val="nil"/>
              <w:bottom w:val="nil"/>
              <w:right w:val="nil"/>
            </w:tcBorders>
            <w:shd w:val="clear" w:color="auto" w:fill="auto"/>
            <w:noWrap/>
            <w:vAlign w:val="bottom"/>
            <w:hideMark/>
          </w:tcPr>
          <w:p w14:paraId="0C2178E0" w14:textId="77777777" w:rsidR="00C44D61" w:rsidRPr="00F66347" w:rsidRDefault="00C44D61"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War</w:t>
            </w:r>
          </w:p>
        </w:tc>
        <w:tc>
          <w:tcPr>
            <w:tcW w:w="1740" w:type="dxa"/>
            <w:tcBorders>
              <w:top w:val="nil"/>
              <w:left w:val="nil"/>
              <w:bottom w:val="nil"/>
              <w:right w:val="nil"/>
            </w:tcBorders>
            <w:shd w:val="clear" w:color="auto" w:fill="auto"/>
            <w:noWrap/>
            <w:hideMark/>
          </w:tcPr>
          <w:p w14:paraId="7B26F3DA" w14:textId="77777777"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7</w:t>
            </w:r>
          </w:p>
        </w:tc>
        <w:tc>
          <w:tcPr>
            <w:tcW w:w="1300" w:type="dxa"/>
            <w:tcBorders>
              <w:top w:val="nil"/>
              <w:left w:val="nil"/>
              <w:bottom w:val="nil"/>
              <w:right w:val="nil"/>
            </w:tcBorders>
            <w:shd w:val="clear" w:color="auto" w:fill="auto"/>
            <w:noWrap/>
            <w:hideMark/>
          </w:tcPr>
          <w:p w14:paraId="2065E12B" w14:textId="05C13FEE"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2</w:t>
            </w:r>
            <w:r w:rsidR="00743727" w:rsidRPr="00F66347">
              <w:rPr>
                <w:rFonts w:asciiTheme="minorHAnsi" w:eastAsia="Times New Roman" w:hAnsiTheme="minorHAnsi"/>
                <w:color w:val="000000"/>
                <w:highlight w:val="yellow"/>
                <w:lang w:val="en-GB"/>
              </w:rPr>
              <w:t>0</w:t>
            </w:r>
            <w:r w:rsidRPr="00F66347">
              <w:rPr>
                <w:rFonts w:asciiTheme="minorHAnsi" w:eastAsia="Times New Roman" w:hAnsiTheme="minorHAnsi"/>
                <w:color w:val="000000"/>
                <w:highlight w:val="yellow"/>
                <w:lang w:val="en-GB"/>
              </w:rPr>
              <w:t>.</w:t>
            </w:r>
            <w:r w:rsidR="00743727" w:rsidRPr="00F66347">
              <w:rPr>
                <w:rFonts w:asciiTheme="minorHAnsi" w:eastAsia="Times New Roman" w:hAnsiTheme="minorHAnsi"/>
                <w:color w:val="000000"/>
                <w:highlight w:val="yellow"/>
                <w:lang w:val="en-GB"/>
              </w:rPr>
              <w:t>00</w:t>
            </w:r>
          </w:p>
        </w:tc>
      </w:tr>
      <w:tr w:rsidR="00C44D61" w:rsidRPr="00F66347" w14:paraId="5BD50052" w14:textId="77777777" w:rsidTr="00FA3080">
        <w:trPr>
          <w:trHeight w:val="300"/>
        </w:trPr>
        <w:tc>
          <w:tcPr>
            <w:tcW w:w="1960" w:type="dxa"/>
            <w:tcBorders>
              <w:top w:val="single" w:sz="4" w:space="0" w:color="auto"/>
              <w:left w:val="nil"/>
              <w:bottom w:val="nil"/>
              <w:right w:val="nil"/>
            </w:tcBorders>
            <w:shd w:val="clear" w:color="auto" w:fill="auto"/>
            <w:noWrap/>
            <w:hideMark/>
          </w:tcPr>
          <w:p w14:paraId="4EAEE9FA" w14:textId="77777777" w:rsidR="00C44D61" w:rsidRPr="00F66347" w:rsidRDefault="00C44D61"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Total</w:t>
            </w:r>
          </w:p>
        </w:tc>
        <w:tc>
          <w:tcPr>
            <w:tcW w:w="1740" w:type="dxa"/>
            <w:tcBorders>
              <w:top w:val="single" w:sz="4" w:space="0" w:color="auto"/>
              <w:left w:val="nil"/>
              <w:bottom w:val="nil"/>
              <w:right w:val="nil"/>
            </w:tcBorders>
            <w:shd w:val="clear" w:color="auto" w:fill="auto"/>
            <w:noWrap/>
            <w:hideMark/>
          </w:tcPr>
          <w:p w14:paraId="275302D9" w14:textId="256E3C60"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3</w:t>
            </w:r>
            <w:r w:rsidR="006A3C8A" w:rsidRPr="00F66347">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hideMark/>
          </w:tcPr>
          <w:p w14:paraId="36A10F4E" w14:textId="77777777" w:rsidR="00C44D61" w:rsidRPr="00F66347" w:rsidRDefault="00C44D61" w:rsidP="00FA3080">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100.00</w:t>
            </w:r>
          </w:p>
        </w:tc>
      </w:tr>
    </w:tbl>
    <w:p w14:paraId="71AD688A" w14:textId="77777777" w:rsidR="00831C8F" w:rsidRPr="00F66347" w:rsidRDefault="00831C8F" w:rsidP="00831C8F">
      <w:pPr>
        <w:jc w:val="both"/>
        <w:rPr>
          <w:rFonts w:asciiTheme="minorHAnsi" w:hAnsiTheme="minorHAnsi"/>
          <w:sz w:val="28"/>
          <w:szCs w:val="28"/>
          <w:highlight w:val="yellow"/>
          <w:lang w:val="en-GB"/>
        </w:rPr>
      </w:pPr>
    </w:p>
    <w:p w14:paraId="1704CA43" w14:textId="77777777" w:rsidR="00743727" w:rsidRPr="00F66347" w:rsidRDefault="00743727" w:rsidP="00831C8F">
      <w:pPr>
        <w:jc w:val="both"/>
        <w:rPr>
          <w:rFonts w:asciiTheme="minorHAnsi" w:hAnsiTheme="minorHAnsi"/>
          <w:sz w:val="28"/>
          <w:szCs w:val="28"/>
          <w:highlight w:val="yellow"/>
          <w:lang w:val="en-GB"/>
        </w:rPr>
      </w:pPr>
    </w:p>
    <w:p w14:paraId="17715EE2" w14:textId="77777777" w:rsidR="00831C8F" w:rsidRPr="00F66347" w:rsidRDefault="00831C8F" w:rsidP="00AD37BB">
      <w:pPr>
        <w:jc w:val="center"/>
        <w:rPr>
          <w:rFonts w:asciiTheme="minorHAnsi" w:hAnsiTheme="minorHAnsi"/>
          <w:sz w:val="28"/>
          <w:szCs w:val="28"/>
          <w:highlight w:val="yellow"/>
          <w:lang w:val="en-GB"/>
        </w:rPr>
      </w:pPr>
    </w:p>
    <w:p w14:paraId="77FD5DC9" w14:textId="0F2E7C16" w:rsidR="00831C8F" w:rsidRPr="00F66347" w:rsidRDefault="00831C8F" w:rsidP="00831C8F">
      <w:pPr>
        <w:jc w:val="both"/>
        <w:rPr>
          <w:rFonts w:asciiTheme="minorHAnsi" w:hAnsiTheme="minorHAnsi"/>
          <w:b/>
          <w:highlight w:val="yellow"/>
          <w:lang w:val="en-GB"/>
        </w:rPr>
      </w:pPr>
      <w:r w:rsidRPr="00F66347">
        <w:rPr>
          <w:rFonts w:asciiTheme="minorHAnsi" w:hAnsiTheme="minorHAnsi"/>
          <w:b/>
          <w:highlight w:val="yellow"/>
          <w:lang w:val="en-GB"/>
        </w:rPr>
        <w:t>V0</w:t>
      </w:r>
      <w:r w:rsidR="00C009E8" w:rsidRPr="00F66347">
        <w:rPr>
          <w:rFonts w:asciiTheme="minorHAnsi" w:hAnsiTheme="minorHAnsi"/>
          <w:b/>
          <w:highlight w:val="yellow"/>
          <w:lang w:val="en-GB"/>
        </w:rPr>
        <w:t>70</w:t>
      </w:r>
      <w:r w:rsidRPr="00F66347">
        <w:rPr>
          <w:rFonts w:asciiTheme="minorHAnsi" w:hAnsiTheme="minorHAnsi"/>
          <w:b/>
          <w:highlight w:val="yellow"/>
          <w:lang w:val="en-GB"/>
        </w:rPr>
        <w:tab/>
      </w:r>
      <w:r w:rsidRPr="00F66347">
        <w:rPr>
          <w:rFonts w:asciiTheme="minorHAnsi" w:hAnsiTheme="minorHAnsi"/>
          <w:b/>
          <w:highlight w:val="yellow"/>
          <w:lang w:val="en-GB"/>
        </w:rPr>
        <w:tab/>
      </w:r>
      <w:r w:rsidRPr="00F66347">
        <w:rPr>
          <w:rFonts w:asciiTheme="minorHAnsi" w:hAnsiTheme="minorHAnsi"/>
          <w:b/>
          <w:highlight w:val="yellow"/>
          <w:lang w:val="en-GB"/>
        </w:rPr>
        <w:tab/>
        <w:t xml:space="preserve">Conflict </w:t>
      </w:r>
      <w:r w:rsidR="001E0FAF" w:rsidRPr="00F66347">
        <w:rPr>
          <w:rFonts w:asciiTheme="minorHAnsi" w:hAnsiTheme="minorHAnsi"/>
          <w:b/>
          <w:highlight w:val="yellow"/>
          <w:lang w:val="en-GB"/>
        </w:rPr>
        <w:t>Type</w:t>
      </w:r>
    </w:p>
    <w:p w14:paraId="6EE88908" w14:textId="77777777" w:rsidR="00831C8F" w:rsidRPr="00F66347" w:rsidRDefault="00831C8F" w:rsidP="00831C8F">
      <w:pPr>
        <w:jc w:val="both"/>
        <w:rPr>
          <w:rFonts w:asciiTheme="minorHAnsi" w:hAnsiTheme="minorHAnsi"/>
          <w:highlight w:val="yellow"/>
          <w:u w:val="single"/>
          <w:lang w:val="en-GB"/>
        </w:rPr>
      </w:pPr>
    </w:p>
    <w:p w14:paraId="016D73FA" w14:textId="7748184F" w:rsidR="00831C8F" w:rsidRPr="00F66347" w:rsidRDefault="00831C8F" w:rsidP="002027E8">
      <w:pPr>
        <w:jc w:val="both"/>
        <w:rPr>
          <w:rFonts w:asciiTheme="minorHAnsi" w:hAnsiTheme="minorHAnsi"/>
          <w:highlight w:val="yellow"/>
          <w:lang w:val="en-GB"/>
        </w:rPr>
      </w:pPr>
      <w:r w:rsidRPr="00F66347">
        <w:rPr>
          <w:rFonts w:asciiTheme="minorHAnsi" w:hAnsiTheme="minorHAnsi"/>
          <w:highlight w:val="yellow"/>
          <w:u w:val="single"/>
          <w:lang w:val="en-GB"/>
        </w:rPr>
        <w:t>Definition:</w:t>
      </w:r>
      <w:r w:rsidRPr="00F66347">
        <w:rPr>
          <w:rFonts w:asciiTheme="minorHAnsi" w:hAnsiTheme="minorHAnsi"/>
          <w:highlight w:val="yellow"/>
          <w:lang w:val="en-GB"/>
        </w:rPr>
        <w:t xml:space="preserve"> </w:t>
      </w:r>
      <w:r w:rsidR="00FC68E4" w:rsidRPr="00F66347">
        <w:rPr>
          <w:rFonts w:asciiTheme="minorHAnsi" w:hAnsiTheme="minorHAnsi"/>
          <w:highlight w:val="yellow"/>
          <w:lang w:val="en-GB"/>
        </w:rPr>
        <w:t>T</w:t>
      </w:r>
      <w:r w:rsidRPr="00F66347">
        <w:rPr>
          <w:rFonts w:asciiTheme="minorHAnsi" w:hAnsiTheme="minorHAnsi"/>
          <w:highlight w:val="yellow"/>
          <w:lang w:val="en-GB"/>
        </w:rPr>
        <w:t xml:space="preserve">his variable reports the </w:t>
      </w:r>
      <w:r w:rsidR="002027E8" w:rsidRPr="00F66347">
        <w:rPr>
          <w:rFonts w:asciiTheme="minorHAnsi" w:hAnsiTheme="minorHAnsi"/>
          <w:highlight w:val="yellow"/>
          <w:lang w:val="en-GB"/>
        </w:rPr>
        <w:t>type</w:t>
      </w:r>
      <w:r w:rsidRPr="00F66347">
        <w:rPr>
          <w:rFonts w:asciiTheme="minorHAnsi" w:hAnsiTheme="minorHAnsi"/>
          <w:highlight w:val="yellow"/>
          <w:lang w:val="en-GB"/>
        </w:rPr>
        <w:t xml:space="preserve"> of the conflict where the EU </w:t>
      </w:r>
      <w:r w:rsidR="00CD50F9" w:rsidRPr="00F66347">
        <w:rPr>
          <w:rFonts w:asciiTheme="minorHAnsi" w:hAnsiTheme="minorHAnsi"/>
          <w:highlight w:val="yellow"/>
          <w:lang w:val="en-GB"/>
        </w:rPr>
        <w:t>operations and missions</w:t>
      </w:r>
      <w:r w:rsidRPr="00F66347">
        <w:rPr>
          <w:rFonts w:asciiTheme="minorHAnsi" w:hAnsiTheme="minorHAnsi"/>
          <w:highlight w:val="yellow"/>
          <w:lang w:val="en-GB"/>
        </w:rPr>
        <w:t xml:space="preserve"> operate</w:t>
      </w:r>
      <w:r w:rsidR="002027E8" w:rsidRPr="00F66347">
        <w:rPr>
          <w:rFonts w:asciiTheme="minorHAnsi" w:hAnsiTheme="minorHAnsi"/>
          <w:highlight w:val="yellow"/>
          <w:lang w:val="en-GB"/>
        </w:rPr>
        <w:t xml:space="preserve"> according to the </w:t>
      </w:r>
      <w:r w:rsidRPr="00F66347">
        <w:rPr>
          <w:rFonts w:asciiTheme="minorHAnsi" w:hAnsiTheme="minorHAnsi"/>
          <w:highlight w:val="yellow"/>
          <w:lang w:val="en-GB"/>
        </w:rPr>
        <w:t>UCDP/PRIO Armed Conflict Dataset</w:t>
      </w:r>
      <w:r w:rsidR="00CF056F" w:rsidRPr="00F66347">
        <w:rPr>
          <w:rFonts w:asciiTheme="minorHAnsi" w:hAnsiTheme="minorHAnsi"/>
          <w:highlight w:val="yellow"/>
          <w:lang w:val="en-GB"/>
        </w:rPr>
        <w:t xml:space="preserve"> (v.4)</w:t>
      </w:r>
      <w:r w:rsidR="00FC68E4" w:rsidRPr="00F66347">
        <w:rPr>
          <w:rFonts w:asciiTheme="minorHAnsi" w:hAnsiTheme="minorHAnsi"/>
          <w:highlight w:val="yellow"/>
          <w:lang w:val="en-GB"/>
        </w:rPr>
        <w:t>.</w:t>
      </w:r>
      <w:r w:rsidRPr="00F66347">
        <w:rPr>
          <w:rStyle w:val="Rimandonotaapidipagina"/>
          <w:rFonts w:asciiTheme="minorHAnsi" w:hAnsiTheme="minorHAnsi"/>
          <w:highlight w:val="yellow"/>
          <w:lang w:val="en-GB"/>
        </w:rPr>
        <w:footnoteReference w:id="9"/>
      </w:r>
      <w:r w:rsidRPr="00F66347">
        <w:rPr>
          <w:rFonts w:asciiTheme="minorHAnsi" w:hAnsiTheme="minorHAnsi"/>
          <w:highlight w:val="yellow"/>
          <w:lang w:val="en-GB"/>
        </w:rPr>
        <w:t xml:space="preserve"> </w:t>
      </w:r>
    </w:p>
    <w:p w14:paraId="29411853" w14:textId="7FFC749A" w:rsidR="00831C8F" w:rsidRPr="00F66347" w:rsidRDefault="00831C8F" w:rsidP="00831C8F">
      <w:pPr>
        <w:jc w:val="both"/>
        <w:rPr>
          <w:rFonts w:asciiTheme="minorHAnsi" w:hAnsiTheme="minorHAnsi"/>
          <w:highlight w:val="yellow"/>
          <w:u w:val="single"/>
          <w:lang w:val="en-GB"/>
        </w:rPr>
      </w:pPr>
      <w:r w:rsidRPr="00F66347">
        <w:rPr>
          <w:rFonts w:asciiTheme="minorHAnsi" w:hAnsiTheme="minorHAnsi"/>
          <w:highlight w:val="yellow"/>
          <w:lang w:val="en-GB"/>
        </w:rPr>
        <w:t xml:space="preserve"> </w:t>
      </w:r>
    </w:p>
    <w:p w14:paraId="414F0297" w14:textId="77777777" w:rsidR="00831C8F" w:rsidRPr="00F66347" w:rsidRDefault="00831C8F" w:rsidP="00831C8F">
      <w:pPr>
        <w:jc w:val="both"/>
        <w:rPr>
          <w:rFonts w:asciiTheme="minorHAnsi" w:hAnsiTheme="minorHAnsi"/>
          <w:highlight w:val="yellow"/>
          <w:lang w:val="en-GB"/>
        </w:rPr>
      </w:pPr>
      <w:r w:rsidRPr="00F66347">
        <w:rPr>
          <w:rFonts w:asciiTheme="minorHAnsi" w:hAnsiTheme="minorHAnsi"/>
          <w:highlight w:val="yellow"/>
          <w:u w:val="single"/>
          <w:lang w:val="en-GB"/>
        </w:rPr>
        <w:t xml:space="preserve">Type: </w:t>
      </w:r>
      <w:r w:rsidRPr="00F66347">
        <w:rPr>
          <w:rFonts w:asciiTheme="minorHAnsi" w:hAnsiTheme="minorHAnsi"/>
          <w:highlight w:val="yellow"/>
          <w:lang w:val="en-GB"/>
        </w:rPr>
        <w:t>Categorical/numeric</w:t>
      </w:r>
    </w:p>
    <w:p w14:paraId="0F233DEA" w14:textId="77777777" w:rsidR="00831C8F" w:rsidRPr="00F66347" w:rsidRDefault="00831C8F" w:rsidP="00831C8F">
      <w:pPr>
        <w:jc w:val="both"/>
        <w:rPr>
          <w:rFonts w:asciiTheme="minorHAnsi" w:hAnsiTheme="minorHAnsi"/>
          <w:highlight w:val="yellow"/>
          <w:u w:val="single"/>
          <w:lang w:val="en-GB"/>
        </w:rPr>
      </w:pPr>
    </w:p>
    <w:p w14:paraId="560AF26E" w14:textId="77777777" w:rsidR="00831C8F" w:rsidRPr="00F66347" w:rsidRDefault="00831C8F" w:rsidP="00831C8F">
      <w:pPr>
        <w:jc w:val="both"/>
        <w:rPr>
          <w:rFonts w:asciiTheme="minorHAnsi" w:hAnsiTheme="minorHAnsi"/>
          <w:highlight w:val="yellow"/>
          <w:u w:val="single"/>
          <w:lang w:val="en-GB"/>
        </w:rPr>
      </w:pPr>
      <w:r w:rsidRPr="00F66347">
        <w:rPr>
          <w:rFonts w:asciiTheme="minorHAnsi" w:hAnsiTheme="minorHAnsi"/>
          <w:highlight w:val="yellow"/>
          <w:u w:val="single"/>
          <w:lang w:val="en-GB"/>
        </w:rPr>
        <w:lastRenderedPageBreak/>
        <w:t xml:space="preserve">Values: </w:t>
      </w:r>
    </w:p>
    <w:p w14:paraId="7D03372E" w14:textId="77777777" w:rsidR="00831C8F" w:rsidRPr="00F66347" w:rsidRDefault="00831C8F" w:rsidP="00831C8F">
      <w:pPr>
        <w:jc w:val="both"/>
        <w:rPr>
          <w:rFonts w:asciiTheme="minorHAnsi" w:hAnsiTheme="minorHAnsi"/>
          <w:highlight w:val="yellow"/>
          <w:u w:val="single"/>
          <w:lang w:val="en-GB"/>
        </w:rPr>
      </w:pPr>
    </w:p>
    <w:p w14:paraId="74CD6C7A" w14:textId="63E2CFA8" w:rsidR="00831C8F" w:rsidRPr="00F66347" w:rsidRDefault="00831C8F" w:rsidP="00831C8F">
      <w:pPr>
        <w:jc w:val="both"/>
        <w:rPr>
          <w:rFonts w:asciiTheme="minorHAnsi" w:hAnsiTheme="minorHAnsi"/>
          <w:highlight w:val="yellow"/>
          <w:lang w:val="en-GB"/>
        </w:rPr>
      </w:pPr>
      <w:r w:rsidRPr="00F66347">
        <w:rPr>
          <w:rFonts w:asciiTheme="minorHAnsi" w:hAnsiTheme="minorHAnsi"/>
          <w:highlight w:val="yellow"/>
          <w:lang w:val="en-GB"/>
        </w:rPr>
        <w:t xml:space="preserve">1= </w:t>
      </w:r>
      <w:proofErr w:type="spellStart"/>
      <w:r w:rsidR="002027E8" w:rsidRPr="00F66347">
        <w:rPr>
          <w:rFonts w:asciiTheme="minorHAnsi" w:hAnsiTheme="minorHAnsi"/>
          <w:highlight w:val="yellow"/>
          <w:lang w:val="en-GB"/>
        </w:rPr>
        <w:t>Extrasystemic</w:t>
      </w:r>
      <w:proofErr w:type="spellEnd"/>
      <w:r w:rsidR="002027E8" w:rsidRPr="00F66347">
        <w:rPr>
          <w:rFonts w:asciiTheme="minorHAnsi" w:hAnsiTheme="minorHAnsi"/>
          <w:highlight w:val="yellow"/>
          <w:lang w:val="en-GB"/>
        </w:rPr>
        <w:t xml:space="preserve"> </w:t>
      </w:r>
    </w:p>
    <w:p w14:paraId="31076AD1" w14:textId="0CEC37FE" w:rsidR="002027E8" w:rsidRPr="00F66347" w:rsidRDefault="002027E8" w:rsidP="002027E8">
      <w:pPr>
        <w:jc w:val="both"/>
        <w:rPr>
          <w:rFonts w:asciiTheme="minorHAnsi" w:hAnsiTheme="minorHAnsi"/>
          <w:highlight w:val="yellow"/>
          <w:lang w:val="en-GB"/>
        </w:rPr>
      </w:pPr>
      <w:r w:rsidRPr="00F66347">
        <w:rPr>
          <w:rFonts w:asciiTheme="minorHAnsi" w:hAnsiTheme="minorHAnsi"/>
          <w:highlight w:val="yellow"/>
          <w:lang w:val="en-GB"/>
        </w:rPr>
        <w:t xml:space="preserve">2= Interstate armed conflict </w:t>
      </w:r>
    </w:p>
    <w:p w14:paraId="5967E093" w14:textId="011F5853" w:rsidR="00782700" w:rsidRPr="00F66347" w:rsidRDefault="002027E8" w:rsidP="00782700">
      <w:pPr>
        <w:pStyle w:val="Default"/>
        <w:rPr>
          <w:rFonts w:asciiTheme="minorHAnsi" w:hAnsiTheme="minorHAnsi"/>
          <w:highlight w:val="yellow"/>
          <w:lang w:val="en-GB"/>
        </w:rPr>
      </w:pPr>
      <w:r w:rsidRPr="00F66347">
        <w:rPr>
          <w:rFonts w:asciiTheme="minorHAnsi" w:hAnsiTheme="minorHAnsi"/>
          <w:highlight w:val="yellow"/>
          <w:lang w:val="en-GB"/>
        </w:rPr>
        <w:t xml:space="preserve">3= </w:t>
      </w:r>
      <w:r w:rsidR="00782700" w:rsidRPr="00F66347">
        <w:rPr>
          <w:rFonts w:asciiTheme="minorHAnsi" w:hAnsiTheme="minorHAnsi"/>
          <w:sz w:val="23"/>
          <w:szCs w:val="23"/>
          <w:highlight w:val="yellow"/>
          <w:lang w:val="en-GB"/>
        </w:rPr>
        <w:t xml:space="preserve">Internal </w:t>
      </w:r>
    </w:p>
    <w:p w14:paraId="0472DBF8" w14:textId="49507D07" w:rsidR="00782700" w:rsidRPr="00F66347" w:rsidRDefault="00782700" w:rsidP="00782700">
      <w:pPr>
        <w:jc w:val="both"/>
        <w:rPr>
          <w:rFonts w:asciiTheme="minorHAnsi" w:hAnsiTheme="minorHAnsi"/>
          <w:highlight w:val="yellow"/>
          <w:lang w:val="en-GB"/>
        </w:rPr>
      </w:pPr>
      <w:r w:rsidRPr="00F66347">
        <w:rPr>
          <w:rFonts w:asciiTheme="minorHAnsi" w:hAnsiTheme="minorHAnsi"/>
          <w:highlight w:val="yellow"/>
          <w:lang w:val="en-GB"/>
        </w:rPr>
        <w:t xml:space="preserve">4= Internationalized internal </w:t>
      </w:r>
    </w:p>
    <w:p w14:paraId="7A3886FA" w14:textId="77777777" w:rsidR="00D4471C" w:rsidRPr="00F66347" w:rsidRDefault="00D4471C" w:rsidP="00831C8F">
      <w:pPr>
        <w:jc w:val="center"/>
        <w:rPr>
          <w:rFonts w:asciiTheme="minorHAnsi" w:hAnsiTheme="minorHAnsi"/>
          <w:sz w:val="28"/>
          <w:szCs w:val="28"/>
          <w:highlight w:val="yellow"/>
          <w:lang w:val="en-GB"/>
        </w:rPr>
      </w:pPr>
    </w:p>
    <w:p w14:paraId="4FD66F3B" w14:textId="70760206" w:rsidR="00D4471C" w:rsidRPr="00F66347" w:rsidRDefault="00D4471C" w:rsidP="00D4471C">
      <w:pPr>
        <w:rPr>
          <w:rFonts w:asciiTheme="minorHAnsi" w:hAnsiTheme="minorHAnsi"/>
          <w:sz w:val="28"/>
          <w:szCs w:val="28"/>
          <w:highlight w:val="yellow"/>
          <w:lang w:val="en-GB"/>
        </w:rPr>
      </w:pPr>
      <w:proofErr w:type="spellStart"/>
      <w:r w:rsidRPr="00F66347">
        <w:rPr>
          <w:rFonts w:asciiTheme="minorHAnsi" w:hAnsiTheme="minorHAnsi"/>
          <w:highlight w:val="yellow"/>
          <w:u w:val="single"/>
          <w:lang w:val="en-GB"/>
        </w:rPr>
        <w:t>Descriptives</w:t>
      </w:r>
      <w:proofErr w:type="spellEnd"/>
      <w:r w:rsidRPr="00F66347">
        <w:rPr>
          <w:rFonts w:asciiTheme="minorHAnsi" w:hAnsiTheme="minorHAnsi"/>
          <w:highlight w:val="yellow"/>
          <w:u w:val="single"/>
          <w:lang w:val="en-GB"/>
        </w:rPr>
        <w:t>:</w:t>
      </w:r>
    </w:p>
    <w:tbl>
      <w:tblPr>
        <w:tblW w:w="4540" w:type="dxa"/>
        <w:tblInd w:w="55" w:type="dxa"/>
        <w:tblCellMar>
          <w:left w:w="70" w:type="dxa"/>
          <w:right w:w="70" w:type="dxa"/>
        </w:tblCellMar>
        <w:tblLook w:val="04A0" w:firstRow="1" w:lastRow="0" w:firstColumn="1" w:lastColumn="0" w:noHBand="0" w:noVBand="1"/>
      </w:tblPr>
      <w:tblGrid>
        <w:gridCol w:w="1940"/>
        <w:gridCol w:w="1308"/>
        <w:gridCol w:w="1300"/>
      </w:tblGrid>
      <w:tr w:rsidR="00D4471C" w:rsidRPr="00F66347" w14:paraId="4A5F6ED5" w14:textId="77777777" w:rsidTr="00D4471C">
        <w:trPr>
          <w:trHeight w:val="300"/>
        </w:trPr>
        <w:tc>
          <w:tcPr>
            <w:tcW w:w="1940" w:type="dxa"/>
            <w:tcBorders>
              <w:top w:val="nil"/>
              <w:left w:val="nil"/>
              <w:bottom w:val="single" w:sz="4" w:space="0" w:color="auto"/>
              <w:right w:val="nil"/>
            </w:tcBorders>
            <w:shd w:val="clear" w:color="auto" w:fill="auto"/>
            <w:hideMark/>
          </w:tcPr>
          <w:p w14:paraId="1952774D" w14:textId="77777777" w:rsidR="00D4471C" w:rsidRPr="00F66347" w:rsidRDefault="00D4471C" w:rsidP="00F238D6">
            <w:pPr>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Conflict type</w:t>
            </w:r>
          </w:p>
        </w:tc>
        <w:tc>
          <w:tcPr>
            <w:tcW w:w="1300" w:type="dxa"/>
            <w:tcBorders>
              <w:top w:val="nil"/>
              <w:left w:val="nil"/>
              <w:bottom w:val="single" w:sz="4" w:space="0" w:color="auto"/>
              <w:right w:val="nil"/>
            </w:tcBorders>
            <w:shd w:val="clear" w:color="auto" w:fill="auto"/>
            <w:hideMark/>
          </w:tcPr>
          <w:p w14:paraId="0BB78B2F" w14:textId="77777777" w:rsidR="00D4471C" w:rsidRPr="00F66347" w:rsidRDefault="00D4471C" w:rsidP="00F238D6">
            <w:pPr>
              <w:jc w:val="right"/>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Frequency</w:t>
            </w:r>
          </w:p>
        </w:tc>
        <w:tc>
          <w:tcPr>
            <w:tcW w:w="1300" w:type="dxa"/>
            <w:tcBorders>
              <w:top w:val="nil"/>
              <w:left w:val="nil"/>
              <w:bottom w:val="single" w:sz="4" w:space="0" w:color="auto"/>
              <w:right w:val="nil"/>
            </w:tcBorders>
            <w:shd w:val="clear" w:color="auto" w:fill="auto"/>
            <w:hideMark/>
          </w:tcPr>
          <w:p w14:paraId="1B63451F" w14:textId="77777777" w:rsidR="00D4471C" w:rsidRPr="00F66347" w:rsidRDefault="00D4471C" w:rsidP="00F238D6">
            <w:pPr>
              <w:jc w:val="right"/>
              <w:rPr>
                <w:rFonts w:asciiTheme="minorHAnsi" w:eastAsia="Times New Roman" w:hAnsiTheme="minorHAnsi"/>
                <w:b/>
                <w:bCs/>
                <w:color w:val="000000"/>
                <w:highlight w:val="yellow"/>
                <w:lang w:val="en-GB"/>
              </w:rPr>
            </w:pPr>
            <w:r w:rsidRPr="00F66347">
              <w:rPr>
                <w:rFonts w:asciiTheme="minorHAnsi" w:eastAsia="Times New Roman" w:hAnsiTheme="minorHAnsi"/>
                <w:b/>
                <w:bCs/>
                <w:color w:val="000000"/>
                <w:highlight w:val="yellow"/>
                <w:lang w:val="en-GB"/>
              </w:rPr>
              <w:t>Percent</w:t>
            </w:r>
          </w:p>
        </w:tc>
      </w:tr>
      <w:tr w:rsidR="00D4471C" w:rsidRPr="00F66347" w14:paraId="4C9DE217" w14:textId="77777777" w:rsidTr="00D4471C">
        <w:trPr>
          <w:trHeight w:val="300"/>
        </w:trPr>
        <w:tc>
          <w:tcPr>
            <w:tcW w:w="1940" w:type="dxa"/>
            <w:tcBorders>
              <w:top w:val="nil"/>
              <w:left w:val="nil"/>
              <w:bottom w:val="nil"/>
              <w:right w:val="nil"/>
            </w:tcBorders>
            <w:shd w:val="clear" w:color="auto" w:fill="auto"/>
            <w:noWrap/>
            <w:vAlign w:val="bottom"/>
            <w:hideMark/>
          </w:tcPr>
          <w:p w14:paraId="4A2BC08A" w14:textId="77777777" w:rsidR="00D4471C" w:rsidRPr="00F66347" w:rsidRDefault="00D4471C"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None</w:t>
            </w:r>
          </w:p>
        </w:tc>
        <w:tc>
          <w:tcPr>
            <w:tcW w:w="1300" w:type="dxa"/>
            <w:tcBorders>
              <w:top w:val="nil"/>
              <w:left w:val="nil"/>
              <w:bottom w:val="nil"/>
              <w:right w:val="nil"/>
            </w:tcBorders>
            <w:shd w:val="clear" w:color="auto" w:fill="auto"/>
            <w:noWrap/>
            <w:hideMark/>
          </w:tcPr>
          <w:p w14:paraId="0B863BD6" w14:textId="156124C4" w:rsidR="00D4471C" w:rsidRPr="00F66347" w:rsidRDefault="00BA3BA1" w:rsidP="00F238D6">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9</w:t>
            </w:r>
          </w:p>
        </w:tc>
        <w:tc>
          <w:tcPr>
            <w:tcW w:w="1300" w:type="dxa"/>
            <w:tcBorders>
              <w:top w:val="nil"/>
              <w:left w:val="nil"/>
              <w:bottom w:val="nil"/>
              <w:right w:val="nil"/>
            </w:tcBorders>
            <w:shd w:val="clear" w:color="auto" w:fill="auto"/>
            <w:noWrap/>
            <w:vAlign w:val="bottom"/>
            <w:hideMark/>
          </w:tcPr>
          <w:p w14:paraId="37B24215" w14:textId="7AF86625" w:rsidR="00D4471C" w:rsidRPr="00F66347" w:rsidRDefault="00D4471C" w:rsidP="00BA3BA1">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25.</w:t>
            </w:r>
            <w:r w:rsidR="00BA3BA1" w:rsidRPr="00F66347">
              <w:rPr>
                <w:rFonts w:asciiTheme="minorHAnsi" w:eastAsia="Times New Roman" w:hAnsiTheme="minorHAnsi"/>
                <w:color w:val="000000"/>
                <w:highlight w:val="yellow"/>
                <w:lang w:val="en-GB"/>
              </w:rPr>
              <w:t>71</w:t>
            </w:r>
          </w:p>
        </w:tc>
      </w:tr>
      <w:tr w:rsidR="00D4471C" w:rsidRPr="00F66347" w14:paraId="53A5C68A" w14:textId="77777777" w:rsidTr="00D4471C">
        <w:trPr>
          <w:trHeight w:val="300"/>
        </w:trPr>
        <w:tc>
          <w:tcPr>
            <w:tcW w:w="1940" w:type="dxa"/>
            <w:tcBorders>
              <w:top w:val="nil"/>
              <w:left w:val="nil"/>
              <w:bottom w:val="nil"/>
              <w:right w:val="nil"/>
            </w:tcBorders>
            <w:shd w:val="clear" w:color="auto" w:fill="auto"/>
            <w:noWrap/>
            <w:vAlign w:val="bottom"/>
            <w:hideMark/>
          </w:tcPr>
          <w:p w14:paraId="5FF76A9D" w14:textId="77777777" w:rsidR="00D4471C" w:rsidRPr="00F66347" w:rsidRDefault="00D4471C"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Internal</w:t>
            </w:r>
          </w:p>
        </w:tc>
        <w:tc>
          <w:tcPr>
            <w:tcW w:w="1300" w:type="dxa"/>
            <w:tcBorders>
              <w:top w:val="nil"/>
              <w:left w:val="nil"/>
              <w:bottom w:val="nil"/>
              <w:right w:val="nil"/>
            </w:tcBorders>
            <w:shd w:val="clear" w:color="auto" w:fill="auto"/>
            <w:noWrap/>
            <w:hideMark/>
          </w:tcPr>
          <w:p w14:paraId="31C1F635" w14:textId="77777777" w:rsidR="00D4471C" w:rsidRPr="00F66347" w:rsidRDefault="00D4471C" w:rsidP="00F238D6">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15</w:t>
            </w:r>
          </w:p>
        </w:tc>
        <w:tc>
          <w:tcPr>
            <w:tcW w:w="1300" w:type="dxa"/>
            <w:tcBorders>
              <w:top w:val="nil"/>
              <w:left w:val="nil"/>
              <w:bottom w:val="nil"/>
              <w:right w:val="nil"/>
            </w:tcBorders>
            <w:shd w:val="clear" w:color="auto" w:fill="auto"/>
            <w:noWrap/>
            <w:vAlign w:val="bottom"/>
            <w:hideMark/>
          </w:tcPr>
          <w:p w14:paraId="790F1BAD" w14:textId="3915BE4E" w:rsidR="00D4471C" w:rsidRPr="00F66347" w:rsidRDefault="00D4471C" w:rsidP="00BA3BA1">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4</w:t>
            </w:r>
            <w:r w:rsidR="00BA3BA1" w:rsidRPr="00F66347">
              <w:rPr>
                <w:rFonts w:asciiTheme="minorHAnsi" w:eastAsia="Times New Roman" w:hAnsiTheme="minorHAnsi"/>
                <w:color w:val="000000"/>
                <w:highlight w:val="yellow"/>
                <w:lang w:val="en-GB"/>
              </w:rPr>
              <w:t>2</w:t>
            </w:r>
            <w:r w:rsidRPr="00F66347">
              <w:rPr>
                <w:rFonts w:asciiTheme="minorHAnsi" w:eastAsia="Times New Roman" w:hAnsiTheme="minorHAnsi"/>
                <w:color w:val="000000"/>
                <w:highlight w:val="yellow"/>
                <w:lang w:val="en-GB"/>
              </w:rPr>
              <w:t>.8</w:t>
            </w:r>
            <w:r w:rsidR="00BA3BA1" w:rsidRPr="00F66347">
              <w:rPr>
                <w:rFonts w:asciiTheme="minorHAnsi" w:eastAsia="Times New Roman" w:hAnsiTheme="minorHAnsi"/>
                <w:color w:val="000000"/>
                <w:highlight w:val="yellow"/>
                <w:lang w:val="en-GB"/>
              </w:rPr>
              <w:t>6</w:t>
            </w:r>
          </w:p>
        </w:tc>
      </w:tr>
      <w:tr w:rsidR="00D4471C" w:rsidRPr="00F66347" w14:paraId="7CAE282B" w14:textId="77777777" w:rsidTr="00D4471C">
        <w:trPr>
          <w:trHeight w:val="300"/>
        </w:trPr>
        <w:tc>
          <w:tcPr>
            <w:tcW w:w="1940" w:type="dxa"/>
            <w:tcBorders>
              <w:top w:val="nil"/>
              <w:left w:val="nil"/>
              <w:bottom w:val="nil"/>
              <w:right w:val="nil"/>
            </w:tcBorders>
            <w:shd w:val="clear" w:color="auto" w:fill="auto"/>
            <w:noWrap/>
            <w:vAlign w:val="bottom"/>
            <w:hideMark/>
          </w:tcPr>
          <w:p w14:paraId="19BE7E5E" w14:textId="77777777" w:rsidR="00D4471C" w:rsidRPr="00F66347" w:rsidRDefault="00D4471C"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Internationalized</w:t>
            </w:r>
          </w:p>
        </w:tc>
        <w:tc>
          <w:tcPr>
            <w:tcW w:w="1300" w:type="dxa"/>
            <w:tcBorders>
              <w:top w:val="nil"/>
              <w:left w:val="nil"/>
              <w:bottom w:val="nil"/>
              <w:right w:val="nil"/>
            </w:tcBorders>
            <w:shd w:val="clear" w:color="auto" w:fill="auto"/>
            <w:noWrap/>
            <w:hideMark/>
          </w:tcPr>
          <w:p w14:paraId="3C0294A5" w14:textId="0F93B9F8" w:rsidR="00D4471C" w:rsidRPr="00F66347" w:rsidRDefault="009C1DB4" w:rsidP="00F238D6">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11</w:t>
            </w:r>
          </w:p>
        </w:tc>
        <w:tc>
          <w:tcPr>
            <w:tcW w:w="1300" w:type="dxa"/>
            <w:tcBorders>
              <w:top w:val="nil"/>
              <w:left w:val="nil"/>
              <w:bottom w:val="nil"/>
              <w:right w:val="nil"/>
            </w:tcBorders>
            <w:shd w:val="clear" w:color="auto" w:fill="auto"/>
            <w:noWrap/>
            <w:vAlign w:val="bottom"/>
            <w:hideMark/>
          </w:tcPr>
          <w:p w14:paraId="4A0D5622" w14:textId="230F6D25" w:rsidR="00D4471C" w:rsidRPr="00F66347" w:rsidRDefault="00BA3BA1" w:rsidP="00BA3BA1">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31</w:t>
            </w:r>
            <w:r w:rsidR="00D4471C" w:rsidRPr="00F66347">
              <w:rPr>
                <w:rFonts w:asciiTheme="minorHAnsi" w:eastAsia="Times New Roman" w:hAnsiTheme="minorHAnsi"/>
                <w:color w:val="000000"/>
                <w:highlight w:val="yellow"/>
                <w:lang w:val="en-GB"/>
              </w:rPr>
              <w:t>.</w:t>
            </w:r>
            <w:r w:rsidRPr="00F66347">
              <w:rPr>
                <w:rFonts w:asciiTheme="minorHAnsi" w:eastAsia="Times New Roman" w:hAnsiTheme="minorHAnsi"/>
                <w:color w:val="000000"/>
                <w:highlight w:val="yellow"/>
                <w:lang w:val="en-GB"/>
              </w:rPr>
              <w:t>43</w:t>
            </w:r>
          </w:p>
        </w:tc>
      </w:tr>
      <w:tr w:rsidR="00D4471C" w:rsidRPr="00EA4EC3" w14:paraId="5F99C31C" w14:textId="77777777" w:rsidTr="00D4471C">
        <w:trPr>
          <w:trHeight w:val="300"/>
        </w:trPr>
        <w:tc>
          <w:tcPr>
            <w:tcW w:w="1940" w:type="dxa"/>
            <w:tcBorders>
              <w:top w:val="single" w:sz="4" w:space="0" w:color="auto"/>
              <w:left w:val="nil"/>
              <w:bottom w:val="nil"/>
              <w:right w:val="nil"/>
            </w:tcBorders>
            <w:shd w:val="clear" w:color="auto" w:fill="auto"/>
            <w:noWrap/>
            <w:hideMark/>
          </w:tcPr>
          <w:p w14:paraId="40480750" w14:textId="77777777" w:rsidR="00D4471C" w:rsidRPr="00F66347" w:rsidRDefault="00D4471C" w:rsidP="00F238D6">
            <w:pP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Total</w:t>
            </w:r>
          </w:p>
        </w:tc>
        <w:tc>
          <w:tcPr>
            <w:tcW w:w="1300" w:type="dxa"/>
            <w:tcBorders>
              <w:top w:val="single" w:sz="4" w:space="0" w:color="auto"/>
              <w:left w:val="nil"/>
              <w:bottom w:val="nil"/>
              <w:right w:val="nil"/>
            </w:tcBorders>
            <w:shd w:val="clear" w:color="auto" w:fill="auto"/>
            <w:noWrap/>
            <w:hideMark/>
          </w:tcPr>
          <w:p w14:paraId="264D4E1F" w14:textId="344060FB" w:rsidR="00D4471C" w:rsidRPr="00F66347" w:rsidRDefault="00D4471C" w:rsidP="009C1DB4">
            <w:pPr>
              <w:jc w:val="right"/>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3</w:t>
            </w:r>
            <w:r w:rsidR="009C1DB4" w:rsidRPr="00F66347">
              <w:rPr>
                <w:rFonts w:asciiTheme="minorHAnsi" w:eastAsia="Times New Roman" w:hAnsiTheme="minorHAnsi"/>
                <w:color w:val="000000"/>
                <w:highlight w:val="yellow"/>
                <w:lang w:val="en-GB"/>
              </w:rPr>
              <w:t>5</w:t>
            </w:r>
          </w:p>
        </w:tc>
        <w:tc>
          <w:tcPr>
            <w:tcW w:w="1300" w:type="dxa"/>
            <w:tcBorders>
              <w:top w:val="single" w:sz="4" w:space="0" w:color="auto"/>
              <w:left w:val="nil"/>
              <w:bottom w:val="nil"/>
              <w:right w:val="nil"/>
            </w:tcBorders>
            <w:shd w:val="clear" w:color="auto" w:fill="auto"/>
            <w:noWrap/>
            <w:hideMark/>
          </w:tcPr>
          <w:p w14:paraId="7EBACEBA" w14:textId="77777777" w:rsidR="00D4471C" w:rsidRPr="00EA4EC3" w:rsidRDefault="00D4471C" w:rsidP="00F238D6">
            <w:pPr>
              <w:jc w:val="right"/>
              <w:rPr>
                <w:rFonts w:asciiTheme="minorHAnsi" w:eastAsia="Times New Roman" w:hAnsiTheme="minorHAnsi"/>
                <w:color w:val="000000"/>
                <w:lang w:val="en-GB"/>
              </w:rPr>
            </w:pPr>
            <w:r w:rsidRPr="00F66347">
              <w:rPr>
                <w:rFonts w:asciiTheme="minorHAnsi" w:eastAsia="Times New Roman" w:hAnsiTheme="minorHAnsi"/>
                <w:color w:val="000000"/>
                <w:highlight w:val="yellow"/>
                <w:lang w:val="en-GB"/>
              </w:rPr>
              <w:t>100.00</w:t>
            </w:r>
          </w:p>
        </w:tc>
      </w:tr>
    </w:tbl>
    <w:p w14:paraId="7A27FE94" w14:textId="77777777" w:rsidR="00721E42" w:rsidRPr="00EA4EC3" w:rsidRDefault="00721E42" w:rsidP="00AD37BB">
      <w:pPr>
        <w:jc w:val="center"/>
        <w:rPr>
          <w:rFonts w:asciiTheme="minorHAnsi" w:hAnsiTheme="minorHAnsi"/>
          <w:sz w:val="28"/>
          <w:szCs w:val="28"/>
          <w:lang w:val="en-GB"/>
        </w:rPr>
      </w:pPr>
    </w:p>
    <w:p w14:paraId="207AD5EF" w14:textId="77777777" w:rsidR="00DC30EA" w:rsidRPr="00EA4EC3" w:rsidRDefault="00DC30EA" w:rsidP="00DC30EA">
      <w:pPr>
        <w:jc w:val="both"/>
        <w:rPr>
          <w:rFonts w:asciiTheme="minorHAnsi" w:hAnsiTheme="minorHAnsi"/>
          <w:sz w:val="28"/>
          <w:szCs w:val="28"/>
          <w:lang w:val="en-GB"/>
        </w:rPr>
      </w:pPr>
    </w:p>
    <w:p w14:paraId="4F24318B" w14:textId="27E99AF7" w:rsidR="00DC30EA" w:rsidRPr="00EA4EC3" w:rsidRDefault="00DC30EA" w:rsidP="00DC30EA">
      <w:pPr>
        <w:jc w:val="both"/>
        <w:rPr>
          <w:rFonts w:asciiTheme="minorHAnsi" w:hAnsiTheme="minorHAnsi"/>
          <w:b/>
          <w:lang w:val="en-GB"/>
        </w:rPr>
      </w:pPr>
      <w:r w:rsidRPr="00EA4EC3">
        <w:rPr>
          <w:rFonts w:asciiTheme="minorHAnsi" w:hAnsiTheme="minorHAnsi"/>
          <w:b/>
          <w:lang w:val="en-GB"/>
        </w:rPr>
        <w:t>V07</w:t>
      </w:r>
      <w:r w:rsidR="00196307" w:rsidRPr="00EA4EC3">
        <w:rPr>
          <w:rFonts w:asciiTheme="minorHAnsi" w:hAnsiTheme="minorHAnsi"/>
          <w:b/>
          <w:lang w:val="en-GB"/>
        </w:rPr>
        <w:t>1</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Shared Total Costs</w:t>
      </w:r>
    </w:p>
    <w:p w14:paraId="3A8D775D" w14:textId="77777777" w:rsidR="00DC30EA" w:rsidRPr="00EA4EC3" w:rsidRDefault="00DC30EA" w:rsidP="00DC30EA">
      <w:pPr>
        <w:jc w:val="both"/>
        <w:rPr>
          <w:rFonts w:asciiTheme="minorHAnsi" w:hAnsiTheme="minorHAnsi"/>
          <w:u w:val="single"/>
          <w:lang w:val="en-GB"/>
        </w:rPr>
      </w:pPr>
    </w:p>
    <w:p w14:paraId="218EF532" w14:textId="6EF93E9B" w:rsidR="00DC30EA" w:rsidRPr="00EA4EC3" w:rsidRDefault="00DC30EA" w:rsidP="00DC30EA">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w:t>
      </w:r>
      <w:r w:rsidR="00F66347">
        <w:rPr>
          <w:rFonts w:asciiTheme="minorHAnsi" w:hAnsiTheme="minorHAnsi"/>
          <w:lang w:val="en-GB"/>
        </w:rPr>
        <w:t>t</w:t>
      </w:r>
      <w:r w:rsidRPr="00EA4EC3">
        <w:rPr>
          <w:rFonts w:asciiTheme="minorHAnsi" w:hAnsiTheme="minorHAnsi"/>
          <w:lang w:val="en-GB"/>
        </w:rPr>
        <w:t xml:space="preserve">his variable reports </w:t>
      </w:r>
      <w:r w:rsidR="00196307" w:rsidRPr="00EA4EC3">
        <w:rPr>
          <w:rFonts w:asciiTheme="minorHAnsi" w:hAnsiTheme="minorHAnsi"/>
          <w:lang w:val="en-GB"/>
        </w:rPr>
        <w:t>the sum of</w:t>
      </w:r>
      <w:r w:rsidRPr="00EA4EC3">
        <w:rPr>
          <w:rFonts w:asciiTheme="minorHAnsi" w:hAnsiTheme="minorHAnsi"/>
          <w:lang w:val="en-GB"/>
        </w:rPr>
        <w:t xml:space="preserve"> common costs </w:t>
      </w:r>
      <w:r w:rsidR="00196307" w:rsidRPr="00EA4EC3">
        <w:rPr>
          <w:rFonts w:asciiTheme="minorHAnsi" w:hAnsiTheme="minorHAnsi"/>
          <w:lang w:val="en-GB"/>
        </w:rPr>
        <w:t xml:space="preserve">for each mission and operation for their entire duration. Table </w:t>
      </w:r>
      <w:r w:rsidR="00AB4753" w:rsidRPr="00F66347">
        <w:rPr>
          <w:rFonts w:asciiTheme="minorHAnsi" w:hAnsiTheme="minorHAnsi"/>
          <w:highlight w:val="yellow"/>
          <w:lang w:val="en-GB"/>
        </w:rPr>
        <w:t>I.2</w:t>
      </w:r>
      <w:r w:rsidR="00196307" w:rsidRPr="00EA4EC3">
        <w:rPr>
          <w:rFonts w:asciiTheme="minorHAnsi" w:hAnsiTheme="minorHAnsi"/>
          <w:lang w:val="en-GB"/>
        </w:rPr>
        <w:t xml:space="preserve"> </w:t>
      </w:r>
      <w:r w:rsidR="00196307" w:rsidRPr="00F66347">
        <w:rPr>
          <w:rFonts w:asciiTheme="minorHAnsi" w:hAnsiTheme="minorHAnsi"/>
          <w:highlight w:val="yellow"/>
          <w:lang w:val="en-GB"/>
        </w:rPr>
        <w:t>at page</w:t>
      </w:r>
      <w:r w:rsidR="00790AF4" w:rsidRPr="00F66347">
        <w:rPr>
          <w:rFonts w:asciiTheme="minorHAnsi" w:hAnsiTheme="minorHAnsi"/>
          <w:highlight w:val="yellow"/>
          <w:lang w:val="en-GB"/>
        </w:rPr>
        <w:t>s</w:t>
      </w:r>
      <w:r w:rsidR="00196307" w:rsidRPr="00F66347">
        <w:rPr>
          <w:rFonts w:asciiTheme="minorHAnsi" w:hAnsiTheme="minorHAnsi"/>
          <w:highlight w:val="yellow"/>
          <w:lang w:val="en-GB"/>
        </w:rPr>
        <w:t xml:space="preserve"> </w:t>
      </w:r>
      <w:r w:rsidR="00790AF4" w:rsidRPr="00F66347">
        <w:rPr>
          <w:rFonts w:asciiTheme="minorHAnsi" w:hAnsiTheme="minorHAnsi"/>
          <w:highlight w:val="yellow"/>
          <w:lang w:val="en-GB"/>
        </w:rPr>
        <w:t>11-14</w:t>
      </w:r>
      <w:r w:rsidR="00790AF4" w:rsidRPr="00EA4EC3">
        <w:rPr>
          <w:rFonts w:asciiTheme="minorHAnsi" w:hAnsiTheme="minorHAnsi"/>
          <w:lang w:val="en-GB"/>
        </w:rPr>
        <w:t xml:space="preserve"> </w:t>
      </w:r>
      <w:r w:rsidR="00196307" w:rsidRPr="00EA4EC3">
        <w:rPr>
          <w:rFonts w:asciiTheme="minorHAnsi" w:hAnsiTheme="minorHAnsi"/>
          <w:lang w:val="en-GB"/>
        </w:rPr>
        <w:t xml:space="preserve">shows the sources and calculations. </w:t>
      </w:r>
      <w:r w:rsidR="00AB4753" w:rsidRPr="00EA4EC3">
        <w:rPr>
          <w:rFonts w:asciiTheme="minorHAnsi" w:hAnsiTheme="minorHAnsi"/>
          <w:lang w:val="en-GB"/>
        </w:rPr>
        <w:t>For active missions and operations</w:t>
      </w:r>
      <w:r w:rsidR="000805DC" w:rsidRPr="00EA4EC3">
        <w:rPr>
          <w:rFonts w:asciiTheme="minorHAnsi" w:hAnsiTheme="minorHAnsi"/>
          <w:lang w:val="en-GB"/>
        </w:rPr>
        <w:t>,</w:t>
      </w:r>
      <w:r w:rsidR="00AB4753" w:rsidRPr="00EA4EC3">
        <w:rPr>
          <w:rFonts w:asciiTheme="minorHAnsi" w:hAnsiTheme="minorHAnsi"/>
          <w:lang w:val="en-GB"/>
        </w:rPr>
        <w:t xml:space="preserve"> c</w:t>
      </w:r>
      <w:r w:rsidR="00D942B6" w:rsidRPr="00EA4EC3">
        <w:rPr>
          <w:rFonts w:asciiTheme="minorHAnsi" w:hAnsiTheme="minorHAnsi"/>
          <w:lang w:val="en-GB"/>
        </w:rPr>
        <w:t>ost</w:t>
      </w:r>
      <w:r w:rsidR="00B63968" w:rsidRPr="00EA4EC3">
        <w:rPr>
          <w:rFonts w:asciiTheme="minorHAnsi" w:hAnsiTheme="minorHAnsi"/>
          <w:lang w:val="en-GB"/>
        </w:rPr>
        <w:t>s</w:t>
      </w:r>
      <w:r w:rsidR="00D942B6" w:rsidRPr="00EA4EC3">
        <w:rPr>
          <w:rFonts w:asciiTheme="minorHAnsi" w:hAnsiTheme="minorHAnsi"/>
          <w:lang w:val="en-GB"/>
        </w:rPr>
        <w:t xml:space="preserve"> are calculated </w:t>
      </w:r>
      <w:r w:rsidR="00BA4D7E" w:rsidRPr="00EA4EC3">
        <w:rPr>
          <w:rFonts w:asciiTheme="minorHAnsi" w:hAnsiTheme="minorHAnsi"/>
          <w:lang w:val="en-GB"/>
        </w:rPr>
        <w:t>un</w:t>
      </w:r>
      <w:r w:rsidR="00D942B6" w:rsidRPr="00EA4EC3">
        <w:rPr>
          <w:rFonts w:asciiTheme="minorHAnsi" w:hAnsiTheme="minorHAnsi"/>
          <w:lang w:val="en-GB"/>
        </w:rPr>
        <w:t xml:space="preserve">til </w:t>
      </w:r>
      <w:r w:rsidR="00F66347" w:rsidRPr="00F66347">
        <w:rPr>
          <w:rFonts w:asciiTheme="minorHAnsi" w:hAnsiTheme="minorHAnsi"/>
          <w:highlight w:val="green"/>
          <w:lang w:val="en-GB"/>
        </w:rPr>
        <w:t xml:space="preserve">the end of </w:t>
      </w:r>
      <w:r w:rsidR="00F66347">
        <w:rPr>
          <w:rFonts w:asciiTheme="minorHAnsi" w:hAnsiTheme="minorHAnsi"/>
          <w:highlight w:val="green"/>
          <w:lang w:val="en-GB"/>
        </w:rPr>
        <w:t xml:space="preserve">current </w:t>
      </w:r>
      <w:commentRangeStart w:id="56"/>
      <w:r w:rsidR="00F66347" w:rsidRPr="00F66347">
        <w:rPr>
          <w:rFonts w:asciiTheme="minorHAnsi" w:hAnsiTheme="minorHAnsi"/>
          <w:highlight w:val="green"/>
          <w:lang w:val="en-GB"/>
        </w:rPr>
        <w:t>mandate</w:t>
      </w:r>
      <w:commentRangeEnd w:id="56"/>
      <w:r w:rsidR="00F66347">
        <w:rPr>
          <w:rStyle w:val="Rimandocommento"/>
        </w:rPr>
        <w:commentReference w:id="56"/>
      </w:r>
      <w:r w:rsidR="00D942B6" w:rsidRPr="00EA4EC3">
        <w:rPr>
          <w:rFonts w:asciiTheme="minorHAnsi" w:hAnsiTheme="minorHAnsi"/>
          <w:lang w:val="en-GB"/>
        </w:rPr>
        <w:t xml:space="preserve">, </w:t>
      </w:r>
      <w:r w:rsidR="00AB4753" w:rsidRPr="00EA4EC3">
        <w:rPr>
          <w:rFonts w:asciiTheme="minorHAnsi" w:hAnsiTheme="minorHAnsi"/>
          <w:lang w:val="en-GB"/>
        </w:rPr>
        <w:t>unless otherwise specified</w:t>
      </w:r>
      <w:r w:rsidR="00173AC9">
        <w:rPr>
          <w:rFonts w:asciiTheme="minorHAnsi" w:hAnsiTheme="minorHAnsi"/>
          <w:lang w:val="en-GB"/>
        </w:rPr>
        <w:t>.</w:t>
      </w:r>
      <w:r w:rsidR="00B63968" w:rsidRPr="00EA4EC3">
        <w:rPr>
          <w:rFonts w:asciiTheme="minorHAnsi" w:hAnsiTheme="minorHAnsi"/>
          <w:lang w:val="en-GB"/>
        </w:rPr>
        <w:t xml:space="preserve"> </w:t>
      </w:r>
      <w:r w:rsidR="00993A89" w:rsidRPr="00EA4EC3">
        <w:rPr>
          <w:rFonts w:asciiTheme="minorHAnsi" w:hAnsiTheme="minorHAnsi"/>
          <w:lang w:val="en-GB"/>
        </w:rPr>
        <w:t xml:space="preserve">Values are in absolute numbers </w:t>
      </w:r>
      <w:r w:rsidR="002B55AE" w:rsidRPr="00EA4EC3">
        <w:rPr>
          <w:rFonts w:asciiTheme="minorHAnsi" w:hAnsiTheme="minorHAnsi"/>
          <w:lang w:val="en-GB"/>
        </w:rPr>
        <w:t>(</w:t>
      </w:r>
      <w:r w:rsidR="00BC2F92" w:rsidRPr="00EA4EC3">
        <w:rPr>
          <w:rFonts w:asciiTheme="minorHAnsi" w:hAnsiTheme="minorHAnsi"/>
          <w:lang w:val="en-GB"/>
        </w:rPr>
        <w:t>no standardization for inflation rates</w:t>
      </w:r>
      <w:r w:rsidR="002B55AE" w:rsidRPr="00EA4EC3">
        <w:rPr>
          <w:rFonts w:asciiTheme="minorHAnsi" w:hAnsiTheme="minorHAnsi"/>
          <w:lang w:val="en-GB"/>
        </w:rPr>
        <w:t xml:space="preserve">) </w:t>
      </w:r>
      <w:r w:rsidR="00993A89" w:rsidRPr="00EA4EC3">
        <w:rPr>
          <w:rFonts w:asciiTheme="minorHAnsi" w:hAnsiTheme="minorHAnsi"/>
          <w:lang w:val="en-GB"/>
        </w:rPr>
        <w:t>and in millions of Euro</w:t>
      </w:r>
      <w:r w:rsidR="00BA4D7E" w:rsidRPr="00EA4EC3">
        <w:rPr>
          <w:rFonts w:asciiTheme="minorHAnsi" w:hAnsiTheme="minorHAnsi"/>
          <w:lang w:val="en-GB"/>
        </w:rPr>
        <w:t>s</w:t>
      </w:r>
      <w:r w:rsidR="00993A89" w:rsidRPr="00EA4EC3">
        <w:rPr>
          <w:rFonts w:asciiTheme="minorHAnsi" w:hAnsiTheme="minorHAnsi"/>
          <w:lang w:val="en-GB"/>
        </w:rPr>
        <w:t>.</w:t>
      </w:r>
    </w:p>
    <w:p w14:paraId="1DC72EA3" w14:textId="43EF25C4" w:rsidR="00DC30EA" w:rsidRDefault="00DC30EA" w:rsidP="00DC30EA">
      <w:pPr>
        <w:jc w:val="both"/>
        <w:rPr>
          <w:rFonts w:asciiTheme="minorHAnsi" w:hAnsiTheme="minorHAnsi"/>
          <w:lang w:val="en-GB"/>
        </w:rPr>
      </w:pPr>
    </w:p>
    <w:p w14:paraId="3B01FB6C"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4888967C" w14:textId="77777777" w:rsidR="00F66347" w:rsidRPr="00EA4EC3" w:rsidRDefault="00F66347" w:rsidP="00DC30EA">
      <w:pPr>
        <w:jc w:val="both"/>
        <w:rPr>
          <w:rFonts w:asciiTheme="minorHAnsi" w:hAnsiTheme="minorHAnsi"/>
          <w:lang w:val="en-GB"/>
        </w:rPr>
      </w:pPr>
    </w:p>
    <w:p w14:paraId="3A165D79" w14:textId="77777777" w:rsidR="00DC30EA" w:rsidRPr="00EA4EC3" w:rsidRDefault="00DC30EA" w:rsidP="00DC30EA">
      <w:pPr>
        <w:jc w:val="both"/>
        <w:rPr>
          <w:rFonts w:asciiTheme="minorHAnsi" w:hAnsiTheme="minorHAnsi"/>
          <w:u w:val="single"/>
          <w:lang w:val="en-GB"/>
        </w:rPr>
      </w:pPr>
    </w:p>
    <w:p w14:paraId="0461398A" w14:textId="73988505" w:rsidR="00DC30EA" w:rsidRPr="00EA4EC3" w:rsidRDefault="00DC30EA" w:rsidP="00DC30EA">
      <w:pPr>
        <w:jc w:val="both"/>
        <w:rPr>
          <w:rFonts w:asciiTheme="minorHAnsi" w:hAnsiTheme="minorHAnsi"/>
          <w:lang w:val="en-GB"/>
        </w:rPr>
      </w:pPr>
      <w:r w:rsidRPr="00EA4EC3">
        <w:rPr>
          <w:rFonts w:asciiTheme="minorHAnsi" w:hAnsiTheme="minorHAnsi"/>
          <w:u w:val="single"/>
          <w:lang w:val="en-GB"/>
        </w:rPr>
        <w:t xml:space="preserve">Type: </w:t>
      </w:r>
      <w:r w:rsidR="00196307" w:rsidRPr="00EA4EC3">
        <w:rPr>
          <w:rFonts w:asciiTheme="minorHAnsi" w:hAnsiTheme="minorHAnsi"/>
          <w:lang w:val="en-GB"/>
        </w:rPr>
        <w:t>Continuous/numeric</w:t>
      </w:r>
    </w:p>
    <w:p w14:paraId="20E9035B" w14:textId="77777777" w:rsidR="00DC30EA" w:rsidRPr="00EA4EC3" w:rsidRDefault="00DC30EA" w:rsidP="00DC30EA">
      <w:pPr>
        <w:jc w:val="both"/>
        <w:rPr>
          <w:rFonts w:asciiTheme="minorHAnsi" w:hAnsiTheme="minorHAnsi"/>
          <w:u w:val="single"/>
          <w:lang w:val="en-GB"/>
        </w:rPr>
      </w:pPr>
    </w:p>
    <w:p w14:paraId="04B6AE8A" w14:textId="77777777" w:rsidR="00D942B6" w:rsidRPr="00EA4EC3" w:rsidRDefault="00D942B6" w:rsidP="00D942B6">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6F52A8EA" w14:textId="77777777" w:rsidR="00D942B6" w:rsidRPr="00EA4EC3" w:rsidRDefault="00D942B6" w:rsidP="00D942B6">
      <w:pPr>
        <w:jc w:val="both"/>
        <w:rPr>
          <w:rFonts w:asciiTheme="minorHAnsi" w:hAnsiTheme="minorHAnsi"/>
          <w:lang w:val="en-GB"/>
        </w:rPr>
      </w:pPr>
    </w:p>
    <w:tbl>
      <w:tblPr>
        <w:tblW w:w="7670" w:type="dxa"/>
        <w:tblInd w:w="55" w:type="dxa"/>
        <w:tblLayout w:type="fixed"/>
        <w:tblCellMar>
          <w:left w:w="70" w:type="dxa"/>
          <w:right w:w="70" w:type="dxa"/>
        </w:tblCellMar>
        <w:tblLook w:val="04A0" w:firstRow="1" w:lastRow="0" w:firstColumn="1" w:lastColumn="0" w:noHBand="0" w:noVBand="1"/>
      </w:tblPr>
      <w:tblGrid>
        <w:gridCol w:w="1300"/>
        <w:gridCol w:w="1300"/>
        <w:gridCol w:w="1300"/>
        <w:gridCol w:w="1300"/>
        <w:gridCol w:w="1300"/>
        <w:gridCol w:w="1170"/>
      </w:tblGrid>
      <w:tr w:rsidR="00D942B6" w:rsidRPr="00EA4EC3" w14:paraId="460B0D59" w14:textId="77777777" w:rsidTr="00904635">
        <w:trPr>
          <w:trHeight w:val="300"/>
        </w:trPr>
        <w:tc>
          <w:tcPr>
            <w:tcW w:w="1300" w:type="dxa"/>
            <w:tcBorders>
              <w:top w:val="nil"/>
              <w:left w:val="nil"/>
              <w:bottom w:val="single" w:sz="4" w:space="0" w:color="auto"/>
              <w:right w:val="nil"/>
            </w:tcBorders>
            <w:shd w:val="clear" w:color="auto" w:fill="auto"/>
            <w:vAlign w:val="bottom"/>
            <w:hideMark/>
          </w:tcPr>
          <w:p w14:paraId="51270F78"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vAlign w:val="bottom"/>
            <w:hideMark/>
          </w:tcPr>
          <w:p w14:paraId="62894F2D" w14:textId="77777777" w:rsidR="00D942B6" w:rsidRPr="00EA4EC3" w:rsidRDefault="00D942B6" w:rsidP="00904635">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bottom"/>
            <w:hideMark/>
          </w:tcPr>
          <w:p w14:paraId="48AF505B"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bottom"/>
            <w:hideMark/>
          </w:tcPr>
          <w:p w14:paraId="08AA9931"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bottom"/>
            <w:hideMark/>
          </w:tcPr>
          <w:p w14:paraId="13C39005"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170" w:type="dxa"/>
            <w:tcBorders>
              <w:top w:val="nil"/>
              <w:left w:val="nil"/>
              <w:bottom w:val="single" w:sz="4" w:space="0" w:color="auto"/>
              <w:right w:val="nil"/>
            </w:tcBorders>
            <w:shd w:val="clear" w:color="auto" w:fill="auto"/>
            <w:vAlign w:val="bottom"/>
            <w:hideMark/>
          </w:tcPr>
          <w:p w14:paraId="5078D187"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D942B6" w:rsidRPr="00EA4EC3" w14:paraId="7DCA6C2D" w14:textId="77777777" w:rsidTr="00904635">
        <w:trPr>
          <w:trHeight w:val="300"/>
        </w:trPr>
        <w:tc>
          <w:tcPr>
            <w:tcW w:w="1300" w:type="dxa"/>
            <w:tcBorders>
              <w:top w:val="nil"/>
              <w:left w:val="nil"/>
              <w:bottom w:val="nil"/>
              <w:right w:val="nil"/>
            </w:tcBorders>
            <w:shd w:val="clear" w:color="auto" w:fill="auto"/>
            <w:vAlign w:val="bottom"/>
            <w:hideMark/>
          </w:tcPr>
          <w:p w14:paraId="310BD8FD" w14:textId="489534F9" w:rsidR="00D942B6" w:rsidRPr="00F66347" w:rsidRDefault="00D942B6" w:rsidP="00904635">
            <w:pPr>
              <w:jc w:val="cente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Shared Total Costs</w:t>
            </w:r>
          </w:p>
        </w:tc>
        <w:tc>
          <w:tcPr>
            <w:tcW w:w="1300" w:type="dxa"/>
            <w:tcBorders>
              <w:top w:val="nil"/>
              <w:left w:val="nil"/>
              <w:bottom w:val="nil"/>
              <w:right w:val="nil"/>
            </w:tcBorders>
            <w:shd w:val="clear" w:color="auto" w:fill="auto"/>
            <w:noWrap/>
            <w:vAlign w:val="bottom"/>
            <w:hideMark/>
          </w:tcPr>
          <w:p w14:paraId="2E902A98" w14:textId="7AD7D02B" w:rsidR="00D942B6" w:rsidRPr="00F66347" w:rsidRDefault="00D942B6" w:rsidP="00904635">
            <w:pPr>
              <w:jc w:val="cente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6BBEC409" w14:textId="5A5272B7" w:rsidR="00D942B6" w:rsidRPr="00F66347" w:rsidRDefault="009C1DB4" w:rsidP="00904635">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76.</w:t>
            </w:r>
            <w:r w:rsidR="00904635" w:rsidRPr="00F66347">
              <w:rPr>
                <w:rFonts w:asciiTheme="minorHAnsi" w:hAnsiTheme="minorHAnsi"/>
                <w:highlight w:val="yellow"/>
                <w:lang w:val="en-GB"/>
              </w:rPr>
              <w:t>4</w:t>
            </w:r>
            <w:r w:rsidRPr="00F66347">
              <w:rPr>
                <w:rFonts w:asciiTheme="minorHAnsi" w:hAnsiTheme="minorHAnsi"/>
                <w:highlight w:val="yellow"/>
                <w:lang w:val="en-GB"/>
              </w:rPr>
              <w:t>1</w:t>
            </w:r>
          </w:p>
        </w:tc>
        <w:tc>
          <w:tcPr>
            <w:tcW w:w="1300" w:type="dxa"/>
            <w:tcBorders>
              <w:top w:val="nil"/>
              <w:left w:val="nil"/>
              <w:bottom w:val="nil"/>
              <w:right w:val="nil"/>
            </w:tcBorders>
            <w:shd w:val="clear" w:color="auto" w:fill="auto"/>
            <w:noWrap/>
            <w:vAlign w:val="bottom"/>
            <w:hideMark/>
          </w:tcPr>
          <w:p w14:paraId="10737DAA" w14:textId="376176EC" w:rsidR="00D942B6" w:rsidRPr="00F66347" w:rsidRDefault="00904635" w:rsidP="009C1DB4">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149.</w:t>
            </w:r>
            <w:r w:rsidR="009C1DB4" w:rsidRPr="00F66347">
              <w:rPr>
                <w:rFonts w:asciiTheme="minorHAnsi" w:hAnsiTheme="minorHAnsi"/>
                <w:highlight w:val="yellow"/>
                <w:lang w:val="en-GB"/>
              </w:rPr>
              <w:t>3</w:t>
            </w:r>
            <w:r w:rsidRPr="00F66347">
              <w:rPr>
                <w:rFonts w:asciiTheme="minorHAnsi" w:hAnsiTheme="minorHAnsi"/>
                <w:highlight w:val="yellow"/>
                <w:lang w:val="en-GB"/>
              </w:rPr>
              <w:t>2</w:t>
            </w:r>
            <w:r w:rsidR="009C1DB4" w:rsidRPr="00F66347">
              <w:rPr>
                <w:rFonts w:asciiTheme="minorHAnsi" w:hAnsiTheme="minorHAnsi"/>
                <w:highlight w:val="yellow"/>
                <w:lang w:val="en-GB"/>
              </w:rPr>
              <w:t>6</w:t>
            </w:r>
          </w:p>
        </w:tc>
        <w:tc>
          <w:tcPr>
            <w:tcW w:w="1300" w:type="dxa"/>
            <w:tcBorders>
              <w:top w:val="nil"/>
              <w:left w:val="nil"/>
              <w:bottom w:val="nil"/>
              <w:right w:val="nil"/>
            </w:tcBorders>
            <w:shd w:val="clear" w:color="auto" w:fill="auto"/>
            <w:noWrap/>
            <w:vAlign w:val="bottom"/>
            <w:hideMark/>
          </w:tcPr>
          <w:p w14:paraId="39A8A7EB" w14:textId="4918C813" w:rsidR="00D942B6" w:rsidRPr="00F66347" w:rsidRDefault="00904635" w:rsidP="00904635">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1.5</w:t>
            </w:r>
          </w:p>
        </w:tc>
        <w:tc>
          <w:tcPr>
            <w:tcW w:w="1170" w:type="dxa"/>
            <w:tcBorders>
              <w:top w:val="nil"/>
              <w:left w:val="nil"/>
              <w:bottom w:val="nil"/>
              <w:right w:val="nil"/>
            </w:tcBorders>
            <w:shd w:val="clear" w:color="auto" w:fill="auto"/>
            <w:noWrap/>
            <w:vAlign w:val="bottom"/>
            <w:hideMark/>
          </w:tcPr>
          <w:p w14:paraId="163EAEF3" w14:textId="76BEC290" w:rsidR="00D942B6" w:rsidRPr="00EA4EC3" w:rsidRDefault="00904635" w:rsidP="00904635">
            <w:pPr>
              <w:jc w:val="center"/>
              <w:rPr>
                <w:rFonts w:asciiTheme="minorHAnsi" w:eastAsia="Times New Roman" w:hAnsiTheme="minorHAnsi"/>
                <w:color w:val="000000"/>
                <w:lang w:val="en-GB"/>
              </w:rPr>
            </w:pPr>
            <w:r w:rsidRPr="00F66347">
              <w:rPr>
                <w:rFonts w:asciiTheme="minorHAnsi" w:hAnsiTheme="minorHAnsi"/>
                <w:highlight w:val="yellow"/>
                <w:lang w:val="en-GB"/>
              </w:rPr>
              <w:t>811.7</w:t>
            </w:r>
          </w:p>
        </w:tc>
      </w:tr>
    </w:tbl>
    <w:p w14:paraId="59A4FAA0" w14:textId="77777777" w:rsidR="00D942B6" w:rsidRPr="00EA4EC3" w:rsidRDefault="00D942B6" w:rsidP="00D942B6">
      <w:pPr>
        <w:jc w:val="both"/>
        <w:rPr>
          <w:rFonts w:asciiTheme="minorHAnsi" w:hAnsiTheme="minorHAnsi"/>
          <w:lang w:val="en-GB"/>
        </w:rPr>
      </w:pPr>
    </w:p>
    <w:p w14:paraId="6055EB30" w14:textId="77777777" w:rsidR="00904635" w:rsidRDefault="00904635" w:rsidP="00DC30EA">
      <w:pPr>
        <w:jc w:val="both"/>
        <w:rPr>
          <w:rFonts w:asciiTheme="minorHAnsi" w:hAnsiTheme="minorHAnsi"/>
          <w:u w:val="single"/>
          <w:lang w:val="en-GB"/>
        </w:rPr>
      </w:pPr>
    </w:p>
    <w:p w14:paraId="575FFE27" w14:textId="77777777" w:rsidR="00A60099" w:rsidRPr="00EA4EC3" w:rsidRDefault="00A60099" w:rsidP="00DC30EA">
      <w:pPr>
        <w:jc w:val="both"/>
        <w:rPr>
          <w:rFonts w:asciiTheme="minorHAnsi" w:hAnsiTheme="minorHAnsi"/>
          <w:u w:val="single"/>
          <w:lang w:val="en-GB"/>
        </w:rPr>
      </w:pPr>
    </w:p>
    <w:p w14:paraId="25B52CE1" w14:textId="4802C746" w:rsidR="00D942B6" w:rsidRPr="00EA4EC3" w:rsidRDefault="00D942B6" w:rsidP="00D942B6">
      <w:pPr>
        <w:jc w:val="both"/>
        <w:rPr>
          <w:rFonts w:asciiTheme="minorHAnsi" w:hAnsiTheme="minorHAnsi"/>
          <w:b/>
          <w:lang w:val="en-GB"/>
        </w:rPr>
      </w:pPr>
      <w:r w:rsidRPr="00EA4EC3">
        <w:rPr>
          <w:rFonts w:asciiTheme="minorHAnsi" w:hAnsiTheme="minorHAnsi"/>
          <w:b/>
          <w:lang w:val="en-GB"/>
        </w:rPr>
        <w:t>V072</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t>Total Costs</w:t>
      </w:r>
    </w:p>
    <w:p w14:paraId="328771B5" w14:textId="77777777" w:rsidR="00D942B6" w:rsidRPr="00EA4EC3" w:rsidRDefault="00D942B6" w:rsidP="00D942B6">
      <w:pPr>
        <w:jc w:val="both"/>
        <w:rPr>
          <w:rFonts w:asciiTheme="minorHAnsi" w:hAnsiTheme="minorHAnsi"/>
          <w:u w:val="single"/>
          <w:lang w:val="en-GB"/>
        </w:rPr>
      </w:pPr>
    </w:p>
    <w:p w14:paraId="3C15B2B9" w14:textId="3BD1DC7A" w:rsidR="00B63968" w:rsidRPr="00EA4EC3" w:rsidRDefault="00D942B6" w:rsidP="00D942B6">
      <w:pPr>
        <w:jc w:val="both"/>
        <w:rPr>
          <w:rFonts w:asciiTheme="minorHAnsi" w:hAnsiTheme="minorHAnsi"/>
          <w:lang w:val="en-GB"/>
        </w:rPr>
      </w:pPr>
      <w:r w:rsidRPr="00EA4EC3">
        <w:rPr>
          <w:rFonts w:asciiTheme="minorHAnsi" w:hAnsiTheme="minorHAnsi"/>
          <w:u w:val="single"/>
          <w:lang w:val="en-GB"/>
        </w:rPr>
        <w:t>Definition:</w:t>
      </w:r>
      <w:r w:rsidRPr="00EA4EC3">
        <w:rPr>
          <w:rFonts w:asciiTheme="minorHAnsi" w:hAnsiTheme="minorHAnsi"/>
          <w:lang w:val="en-GB"/>
        </w:rPr>
        <w:t xml:space="preserve"> This variable reports the sum of costs</w:t>
      </w:r>
      <w:r w:rsidR="00B63968" w:rsidRPr="00EA4EC3">
        <w:rPr>
          <w:rFonts w:asciiTheme="minorHAnsi" w:hAnsiTheme="minorHAnsi"/>
          <w:lang w:val="en-GB"/>
        </w:rPr>
        <w:t xml:space="preserve"> (common and not)</w:t>
      </w:r>
      <w:r w:rsidRPr="00EA4EC3">
        <w:rPr>
          <w:rFonts w:asciiTheme="minorHAnsi" w:hAnsiTheme="minorHAnsi"/>
          <w:lang w:val="en-GB"/>
        </w:rPr>
        <w:t xml:space="preserve"> for each mission and operation for their entire duration. </w:t>
      </w:r>
      <w:r w:rsidR="00B63968" w:rsidRPr="00EA4EC3">
        <w:rPr>
          <w:rFonts w:asciiTheme="minorHAnsi" w:hAnsiTheme="minorHAnsi"/>
          <w:lang w:val="en-GB"/>
        </w:rPr>
        <w:t xml:space="preserve">In </w:t>
      </w:r>
      <w:r w:rsidR="00510D2B" w:rsidRPr="00EA4EC3">
        <w:rPr>
          <w:rFonts w:asciiTheme="minorHAnsi" w:hAnsiTheme="minorHAnsi"/>
          <w:lang w:val="en-GB"/>
        </w:rPr>
        <w:t xml:space="preserve">the </w:t>
      </w:r>
      <w:r w:rsidR="00B63968" w:rsidRPr="00EA4EC3">
        <w:rPr>
          <w:rFonts w:asciiTheme="minorHAnsi" w:hAnsiTheme="minorHAnsi"/>
          <w:lang w:val="en-GB"/>
        </w:rPr>
        <w:t>case of civilian missions</w:t>
      </w:r>
      <w:r w:rsidR="00510D2B" w:rsidRPr="00EA4EC3">
        <w:rPr>
          <w:rFonts w:asciiTheme="minorHAnsi" w:hAnsiTheme="minorHAnsi"/>
          <w:lang w:val="en-GB"/>
        </w:rPr>
        <w:t xml:space="preserve">, </w:t>
      </w:r>
      <w:r w:rsidR="00B63968" w:rsidRPr="00EA4EC3">
        <w:rPr>
          <w:rFonts w:asciiTheme="minorHAnsi" w:hAnsiTheme="minorHAnsi"/>
          <w:i/>
          <w:lang w:val="en-GB"/>
        </w:rPr>
        <w:t>total costs</w:t>
      </w:r>
      <w:r w:rsidR="00B63968" w:rsidRPr="00EA4EC3">
        <w:rPr>
          <w:rFonts w:asciiTheme="minorHAnsi" w:hAnsiTheme="minorHAnsi"/>
          <w:lang w:val="en-GB"/>
        </w:rPr>
        <w:t xml:space="preserve"> </w:t>
      </w:r>
      <w:proofErr w:type="gramStart"/>
      <w:r w:rsidR="00B63968" w:rsidRPr="00EA4EC3">
        <w:rPr>
          <w:rFonts w:asciiTheme="minorHAnsi" w:hAnsiTheme="minorHAnsi"/>
          <w:lang w:val="en-GB"/>
        </w:rPr>
        <w:t>overlap</w:t>
      </w:r>
      <w:r w:rsidR="00510D2B" w:rsidRPr="00EA4EC3">
        <w:rPr>
          <w:rFonts w:asciiTheme="minorHAnsi" w:hAnsiTheme="minorHAnsi"/>
          <w:lang w:val="en-GB"/>
        </w:rPr>
        <w:t>s</w:t>
      </w:r>
      <w:proofErr w:type="gramEnd"/>
      <w:r w:rsidR="00B63968" w:rsidRPr="00EA4EC3">
        <w:rPr>
          <w:rFonts w:asciiTheme="minorHAnsi" w:hAnsiTheme="minorHAnsi"/>
          <w:lang w:val="en-GB"/>
        </w:rPr>
        <w:t xml:space="preserve"> with </w:t>
      </w:r>
      <w:r w:rsidR="00B63968" w:rsidRPr="00EA4EC3">
        <w:rPr>
          <w:rFonts w:asciiTheme="minorHAnsi" w:hAnsiTheme="minorHAnsi"/>
          <w:i/>
          <w:lang w:val="en-GB"/>
        </w:rPr>
        <w:t>shared total costs</w:t>
      </w:r>
      <w:r w:rsidR="00B63968" w:rsidRPr="00EA4EC3">
        <w:rPr>
          <w:rFonts w:asciiTheme="minorHAnsi" w:hAnsiTheme="minorHAnsi"/>
          <w:lang w:val="en-GB"/>
        </w:rPr>
        <w:t xml:space="preserve">. In </w:t>
      </w:r>
      <w:r w:rsidR="00510D2B" w:rsidRPr="00EA4EC3">
        <w:rPr>
          <w:rFonts w:asciiTheme="minorHAnsi" w:hAnsiTheme="minorHAnsi"/>
          <w:lang w:val="en-GB"/>
        </w:rPr>
        <w:t xml:space="preserve">the </w:t>
      </w:r>
      <w:r w:rsidR="00B63968" w:rsidRPr="00EA4EC3">
        <w:rPr>
          <w:rFonts w:asciiTheme="minorHAnsi" w:hAnsiTheme="minorHAnsi"/>
          <w:lang w:val="en-GB"/>
        </w:rPr>
        <w:t>case of military operations</w:t>
      </w:r>
      <w:r w:rsidR="00510D2B" w:rsidRPr="00EA4EC3">
        <w:rPr>
          <w:rFonts w:asciiTheme="minorHAnsi" w:hAnsiTheme="minorHAnsi"/>
          <w:lang w:val="en-GB"/>
        </w:rPr>
        <w:t>, the</w:t>
      </w:r>
      <w:r w:rsidR="00B63968" w:rsidRPr="00EA4EC3">
        <w:rPr>
          <w:rFonts w:asciiTheme="minorHAnsi" w:hAnsiTheme="minorHAnsi"/>
          <w:lang w:val="en-GB"/>
        </w:rPr>
        <w:t xml:space="preserve"> total costs are estimated as follow</w:t>
      </w:r>
      <w:r w:rsidR="00510D2B" w:rsidRPr="00EA4EC3">
        <w:rPr>
          <w:rFonts w:asciiTheme="minorHAnsi" w:hAnsiTheme="minorHAnsi"/>
          <w:lang w:val="en-GB"/>
        </w:rPr>
        <w:t>s</w:t>
      </w:r>
      <w:r w:rsidR="00B63968" w:rsidRPr="00EA4EC3">
        <w:rPr>
          <w:rFonts w:asciiTheme="minorHAnsi" w:hAnsiTheme="minorHAnsi"/>
          <w:lang w:val="en-GB"/>
        </w:rPr>
        <w:t xml:space="preserve">: </w:t>
      </w:r>
      <w:r w:rsidR="00510D2B" w:rsidRPr="00EA4EC3">
        <w:rPr>
          <w:rFonts w:asciiTheme="minorHAnsi" w:hAnsiTheme="minorHAnsi"/>
          <w:lang w:val="en-GB"/>
        </w:rPr>
        <w:t>given that</w:t>
      </w:r>
      <w:r w:rsidR="00B63968" w:rsidRPr="00EA4EC3">
        <w:rPr>
          <w:rFonts w:asciiTheme="minorHAnsi" w:hAnsiTheme="minorHAnsi"/>
          <w:lang w:val="en-GB"/>
        </w:rPr>
        <w:t xml:space="preserve"> common costs represent</w:t>
      </w:r>
      <w:r w:rsidR="00510D2B" w:rsidRPr="00EA4EC3">
        <w:rPr>
          <w:rFonts w:asciiTheme="minorHAnsi" w:hAnsiTheme="minorHAnsi"/>
          <w:lang w:val="en-GB"/>
        </w:rPr>
        <w:t xml:space="preserve"> </w:t>
      </w:r>
      <w:r w:rsidR="00B63968" w:rsidRPr="00EA4EC3">
        <w:rPr>
          <w:rFonts w:asciiTheme="minorHAnsi" w:hAnsiTheme="minorHAnsi"/>
          <w:lang w:val="en-GB"/>
        </w:rPr>
        <w:t>10-15</w:t>
      </w:r>
      <w:r w:rsidR="006B0F6E">
        <w:rPr>
          <w:rFonts w:asciiTheme="minorHAnsi" w:hAnsiTheme="minorHAnsi"/>
          <w:lang w:val="en-GB"/>
        </w:rPr>
        <w:t>%</w:t>
      </w:r>
      <w:r w:rsidR="00B63968" w:rsidRPr="00EA4EC3">
        <w:rPr>
          <w:rFonts w:asciiTheme="minorHAnsi" w:hAnsiTheme="minorHAnsi"/>
          <w:lang w:val="en-GB"/>
        </w:rPr>
        <w:t xml:space="preserve"> of total costs according to the EU Council</w:t>
      </w:r>
      <w:r w:rsidR="006F1C2C">
        <w:rPr>
          <w:rFonts w:asciiTheme="minorHAnsi" w:hAnsiTheme="minorHAnsi"/>
          <w:lang w:val="en-GB"/>
        </w:rPr>
        <w:t>,</w:t>
      </w:r>
      <w:r w:rsidR="00B63968" w:rsidRPr="00EA4EC3">
        <w:rPr>
          <w:rStyle w:val="Rimandonotaapidipagina"/>
          <w:rFonts w:asciiTheme="minorHAnsi" w:hAnsiTheme="minorHAnsi"/>
          <w:lang w:val="en-GB"/>
        </w:rPr>
        <w:footnoteReference w:id="10"/>
      </w:r>
      <w:r w:rsidR="00B63968" w:rsidRPr="00EA4EC3">
        <w:rPr>
          <w:rFonts w:asciiTheme="minorHAnsi" w:hAnsiTheme="minorHAnsi"/>
          <w:lang w:val="en-GB"/>
        </w:rPr>
        <w:t xml:space="preserve"> we</w:t>
      </w:r>
      <w:r w:rsidR="007E1FBB" w:rsidRPr="00EA4EC3">
        <w:rPr>
          <w:rFonts w:asciiTheme="minorHAnsi" w:hAnsiTheme="minorHAnsi"/>
          <w:lang w:val="en-GB"/>
        </w:rPr>
        <w:t xml:space="preserve"> </w:t>
      </w:r>
      <w:r w:rsidR="00B63968" w:rsidRPr="00EA4EC3">
        <w:rPr>
          <w:rFonts w:asciiTheme="minorHAnsi" w:hAnsiTheme="minorHAnsi"/>
          <w:lang w:val="en-GB"/>
        </w:rPr>
        <w:t xml:space="preserve">calculated the lowest estimation of total costs </w:t>
      </w:r>
      <w:r w:rsidR="00B63968" w:rsidRPr="0079152E">
        <w:rPr>
          <w:rFonts w:asciiTheme="minorHAnsi" w:hAnsiTheme="minorHAnsi"/>
          <w:highlight w:val="green"/>
          <w:lang w:val="en-GB"/>
        </w:rPr>
        <w:t>a</w:t>
      </w:r>
      <w:r w:rsidR="0079152E">
        <w:rPr>
          <w:rFonts w:asciiTheme="minorHAnsi" w:hAnsiTheme="minorHAnsi"/>
          <w:highlight w:val="green"/>
          <w:lang w:val="en-GB"/>
        </w:rPr>
        <w:t>s</w:t>
      </w:r>
      <w:r w:rsidR="00B63968" w:rsidRPr="0079152E">
        <w:rPr>
          <w:rFonts w:asciiTheme="minorHAnsi" w:hAnsiTheme="minorHAnsi"/>
          <w:highlight w:val="green"/>
          <w:lang w:val="en-GB"/>
        </w:rPr>
        <w:t xml:space="preserve"> 15% of the total (total common costs*1</w:t>
      </w:r>
      <w:r w:rsidR="0079152E" w:rsidRPr="0079152E">
        <w:rPr>
          <w:rFonts w:asciiTheme="minorHAnsi" w:hAnsiTheme="minorHAnsi"/>
          <w:highlight w:val="green"/>
          <w:lang w:val="en-GB"/>
        </w:rPr>
        <w:t>00</w:t>
      </w:r>
      <w:r w:rsidR="00B63968" w:rsidRPr="0079152E">
        <w:rPr>
          <w:rFonts w:asciiTheme="minorHAnsi" w:hAnsiTheme="minorHAnsi"/>
          <w:highlight w:val="green"/>
          <w:lang w:val="en-GB"/>
        </w:rPr>
        <w:t>/1</w:t>
      </w:r>
      <w:r w:rsidR="0079152E" w:rsidRPr="0079152E">
        <w:rPr>
          <w:rFonts w:asciiTheme="minorHAnsi" w:hAnsiTheme="minorHAnsi"/>
          <w:highlight w:val="green"/>
          <w:lang w:val="en-GB"/>
        </w:rPr>
        <w:t>5</w:t>
      </w:r>
      <w:r w:rsidR="00B63968" w:rsidRPr="0079152E">
        <w:rPr>
          <w:rFonts w:asciiTheme="minorHAnsi" w:hAnsiTheme="minorHAnsi"/>
          <w:highlight w:val="green"/>
          <w:lang w:val="en-GB"/>
        </w:rPr>
        <w:t xml:space="preserve">), </w:t>
      </w:r>
      <w:r w:rsidR="007E1FBB" w:rsidRPr="0079152E">
        <w:rPr>
          <w:rFonts w:asciiTheme="minorHAnsi" w:hAnsiTheme="minorHAnsi"/>
          <w:highlight w:val="green"/>
          <w:lang w:val="en-GB"/>
        </w:rPr>
        <w:t xml:space="preserve">and </w:t>
      </w:r>
      <w:r w:rsidR="00B63968" w:rsidRPr="0079152E">
        <w:rPr>
          <w:rFonts w:asciiTheme="minorHAnsi" w:hAnsiTheme="minorHAnsi"/>
          <w:highlight w:val="green"/>
          <w:lang w:val="en-GB"/>
        </w:rPr>
        <w:t>the highest estimation a</w:t>
      </w:r>
      <w:r w:rsidR="0079152E">
        <w:rPr>
          <w:rFonts w:asciiTheme="minorHAnsi" w:hAnsiTheme="minorHAnsi"/>
          <w:highlight w:val="green"/>
          <w:lang w:val="en-GB"/>
        </w:rPr>
        <w:t>s</w:t>
      </w:r>
      <w:r w:rsidR="00B63968" w:rsidRPr="0079152E">
        <w:rPr>
          <w:rFonts w:asciiTheme="minorHAnsi" w:hAnsiTheme="minorHAnsi"/>
          <w:highlight w:val="green"/>
          <w:lang w:val="en-GB"/>
        </w:rPr>
        <w:t xml:space="preserve"> 10% of the total (total common costs*10</w:t>
      </w:r>
      <w:r w:rsidR="0079152E" w:rsidRPr="0079152E">
        <w:rPr>
          <w:rFonts w:asciiTheme="minorHAnsi" w:hAnsiTheme="minorHAnsi"/>
          <w:highlight w:val="green"/>
          <w:lang w:val="en-GB"/>
        </w:rPr>
        <w:t>0</w:t>
      </w:r>
      <w:r w:rsidR="00B63968" w:rsidRPr="0079152E">
        <w:rPr>
          <w:rFonts w:asciiTheme="minorHAnsi" w:hAnsiTheme="minorHAnsi"/>
          <w:highlight w:val="green"/>
          <w:lang w:val="en-GB"/>
        </w:rPr>
        <w:t>/10) and divided their sum by 2</w:t>
      </w:r>
      <w:r w:rsidR="00B63968" w:rsidRPr="00EA4EC3">
        <w:rPr>
          <w:rFonts w:asciiTheme="minorHAnsi" w:hAnsiTheme="minorHAnsi"/>
          <w:lang w:val="en-GB"/>
        </w:rPr>
        <w:t>.</w:t>
      </w:r>
      <w:r w:rsidR="00863F3B" w:rsidRPr="00EA4EC3">
        <w:rPr>
          <w:rFonts w:asciiTheme="minorHAnsi" w:hAnsiTheme="minorHAnsi"/>
          <w:lang w:val="en-GB"/>
        </w:rPr>
        <w:t xml:space="preserve"> As a result</w:t>
      </w:r>
      <w:r w:rsidR="00510D2B" w:rsidRPr="00EA4EC3">
        <w:rPr>
          <w:rFonts w:asciiTheme="minorHAnsi" w:hAnsiTheme="minorHAnsi"/>
          <w:lang w:val="en-GB"/>
        </w:rPr>
        <w:t>,</w:t>
      </w:r>
      <w:r w:rsidR="00863F3B" w:rsidRPr="00EA4EC3">
        <w:rPr>
          <w:rFonts w:asciiTheme="minorHAnsi" w:hAnsiTheme="minorHAnsi"/>
          <w:lang w:val="en-GB"/>
        </w:rPr>
        <w:t xml:space="preserve"> Total Costs for military operations represent an approximate estimation of total expenditures for each </w:t>
      </w:r>
      <w:r w:rsidR="00BC2F92" w:rsidRPr="00EA4EC3">
        <w:rPr>
          <w:rFonts w:asciiTheme="minorHAnsi" w:hAnsiTheme="minorHAnsi"/>
          <w:lang w:val="en-GB"/>
        </w:rPr>
        <w:t>operation</w:t>
      </w:r>
      <w:r w:rsidR="00863F3B" w:rsidRPr="00EA4EC3">
        <w:rPr>
          <w:rFonts w:asciiTheme="minorHAnsi" w:hAnsiTheme="minorHAnsi"/>
          <w:lang w:val="en-GB"/>
        </w:rPr>
        <w:t>.</w:t>
      </w:r>
      <w:r w:rsidR="0058406C" w:rsidRPr="00EA4EC3">
        <w:rPr>
          <w:rFonts w:asciiTheme="minorHAnsi" w:hAnsiTheme="minorHAnsi"/>
          <w:lang w:val="en-GB"/>
        </w:rPr>
        <w:t xml:space="preserve"> </w:t>
      </w:r>
    </w:p>
    <w:p w14:paraId="52C08A10" w14:textId="77777777" w:rsidR="00C0254C" w:rsidRPr="00EA4EC3" w:rsidRDefault="00C0254C" w:rsidP="00D942B6">
      <w:pPr>
        <w:jc w:val="both"/>
        <w:rPr>
          <w:rFonts w:asciiTheme="minorHAnsi" w:hAnsiTheme="minorHAnsi"/>
          <w:lang w:val="en-GB"/>
        </w:rPr>
      </w:pPr>
    </w:p>
    <w:p w14:paraId="1121E88D" w14:textId="13F9CA1E" w:rsidR="00D942B6" w:rsidRDefault="00BC2F92" w:rsidP="00D942B6">
      <w:pPr>
        <w:jc w:val="both"/>
        <w:rPr>
          <w:rFonts w:asciiTheme="minorHAnsi" w:hAnsiTheme="minorHAnsi"/>
          <w:lang w:val="en-GB"/>
        </w:rPr>
      </w:pPr>
      <w:r w:rsidRPr="00EA4EC3">
        <w:rPr>
          <w:rFonts w:asciiTheme="minorHAnsi" w:hAnsiTheme="minorHAnsi"/>
          <w:lang w:val="en-GB"/>
        </w:rPr>
        <w:lastRenderedPageBreak/>
        <w:t>For active missions and operations</w:t>
      </w:r>
      <w:r w:rsidR="00C0254C" w:rsidRPr="00EA4EC3">
        <w:rPr>
          <w:rFonts w:asciiTheme="minorHAnsi" w:hAnsiTheme="minorHAnsi"/>
          <w:lang w:val="en-GB"/>
        </w:rPr>
        <w:t>,</w:t>
      </w:r>
      <w:r w:rsidRPr="00EA4EC3">
        <w:rPr>
          <w:rFonts w:asciiTheme="minorHAnsi" w:hAnsiTheme="minorHAnsi"/>
          <w:lang w:val="en-GB"/>
        </w:rPr>
        <w:t xml:space="preserve"> costs are calculated </w:t>
      </w:r>
      <w:r w:rsidR="0058406C" w:rsidRPr="00EA4EC3">
        <w:rPr>
          <w:rFonts w:asciiTheme="minorHAnsi" w:hAnsiTheme="minorHAnsi"/>
          <w:lang w:val="en-GB"/>
        </w:rPr>
        <w:t>un</w:t>
      </w:r>
      <w:r w:rsidRPr="00EA4EC3">
        <w:rPr>
          <w:rFonts w:asciiTheme="minorHAnsi" w:hAnsiTheme="minorHAnsi"/>
          <w:lang w:val="en-GB"/>
        </w:rPr>
        <w:t xml:space="preserve">til </w:t>
      </w:r>
      <w:r w:rsidR="00F66347" w:rsidRPr="00F66347">
        <w:rPr>
          <w:rFonts w:asciiTheme="minorHAnsi" w:hAnsiTheme="minorHAnsi"/>
          <w:highlight w:val="green"/>
          <w:lang w:val="en-GB"/>
        </w:rPr>
        <w:t>the end of the current mandate</w:t>
      </w:r>
      <w:r w:rsidRPr="00EA4EC3">
        <w:rPr>
          <w:rFonts w:asciiTheme="minorHAnsi" w:hAnsiTheme="minorHAnsi"/>
          <w:lang w:val="en-GB"/>
        </w:rPr>
        <w:t>, unless otherwise specified</w:t>
      </w:r>
      <w:r w:rsidR="006F1C2C">
        <w:rPr>
          <w:rFonts w:asciiTheme="minorHAnsi" w:hAnsiTheme="minorHAnsi"/>
          <w:lang w:val="en-GB"/>
        </w:rPr>
        <w:t>.</w:t>
      </w:r>
      <w:r w:rsidRPr="00EA4EC3">
        <w:rPr>
          <w:rFonts w:asciiTheme="minorHAnsi" w:hAnsiTheme="minorHAnsi"/>
          <w:lang w:val="en-GB"/>
        </w:rPr>
        <w:t xml:space="preserve"> Values are in absolute numbers (no standardization for inflation rates) and in millions of Euro</w:t>
      </w:r>
      <w:r w:rsidR="00C0254C" w:rsidRPr="00EA4EC3">
        <w:rPr>
          <w:rFonts w:asciiTheme="minorHAnsi" w:hAnsiTheme="minorHAnsi"/>
          <w:lang w:val="en-GB"/>
        </w:rPr>
        <w:t>s</w:t>
      </w:r>
      <w:r w:rsidRPr="00EA4EC3">
        <w:rPr>
          <w:rFonts w:asciiTheme="minorHAnsi" w:hAnsiTheme="minorHAnsi"/>
          <w:lang w:val="en-GB"/>
        </w:rPr>
        <w:t>.</w:t>
      </w:r>
    </w:p>
    <w:p w14:paraId="3B243861" w14:textId="7793B42E" w:rsidR="00F66347" w:rsidRDefault="00F66347" w:rsidP="00D942B6">
      <w:pPr>
        <w:jc w:val="both"/>
        <w:rPr>
          <w:rFonts w:asciiTheme="minorHAnsi" w:hAnsiTheme="minorHAnsi"/>
          <w:lang w:val="en-GB"/>
        </w:rPr>
      </w:pPr>
    </w:p>
    <w:p w14:paraId="208E25CA" w14:textId="77777777" w:rsidR="00F66347" w:rsidRPr="000A301E" w:rsidRDefault="00F66347" w:rsidP="00F66347">
      <w:pPr>
        <w:jc w:val="both"/>
        <w:rPr>
          <w:rFonts w:asciiTheme="minorHAnsi" w:hAnsiTheme="minorHAnsi"/>
          <w:u w:val="single"/>
          <w:lang w:val="en-GB"/>
        </w:rPr>
      </w:pPr>
      <w:r w:rsidRPr="000A301E">
        <w:rPr>
          <w:rFonts w:asciiTheme="minorHAnsi" w:hAnsiTheme="minorHAnsi"/>
          <w:u w:val="single"/>
          <w:lang w:val="en-GB"/>
        </w:rPr>
        <w:t xml:space="preserve">No yearly data </w:t>
      </w:r>
      <w:proofErr w:type="gramStart"/>
      <w:r w:rsidRPr="000A301E">
        <w:rPr>
          <w:rFonts w:asciiTheme="minorHAnsi" w:hAnsiTheme="minorHAnsi"/>
          <w:u w:val="single"/>
          <w:lang w:val="en-GB"/>
        </w:rPr>
        <w:t>provided,</w:t>
      </w:r>
      <w:proofErr w:type="gramEnd"/>
      <w:r w:rsidRPr="000A301E">
        <w:rPr>
          <w:rFonts w:asciiTheme="minorHAnsi" w:hAnsiTheme="minorHAnsi"/>
          <w:u w:val="single"/>
          <w:lang w:val="en-GB"/>
        </w:rPr>
        <w:t xml:space="preserve"> value is reported as constant</w:t>
      </w:r>
      <w:r>
        <w:rPr>
          <w:rFonts w:asciiTheme="minorHAnsi" w:hAnsiTheme="minorHAnsi"/>
          <w:u w:val="single"/>
          <w:lang w:val="en-GB"/>
        </w:rPr>
        <w:t xml:space="preserve"> in the yearly version</w:t>
      </w:r>
      <w:r w:rsidRPr="000A301E">
        <w:rPr>
          <w:rFonts w:asciiTheme="minorHAnsi" w:hAnsiTheme="minorHAnsi"/>
          <w:u w:val="single"/>
          <w:lang w:val="en-GB"/>
        </w:rPr>
        <w:t xml:space="preserve">. </w:t>
      </w:r>
    </w:p>
    <w:p w14:paraId="78744BD5" w14:textId="77777777" w:rsidR="00F66347" w:rsidRPr="00EA4EC3" w:rsidRDefault="00F66347" w:rsidP="00D942B6">
      <w:pPr>
        <w:jc w:val="both"/>
        <w:rPr>
          <w:rFonts w:asciiTheme="minorHAnsi" w:hAnsiTheme="minorHAnsi"/>
          <w:lang w:val="en-GB"/>
        </w:rPr>
      </w:pPr>
    </w:p>
    <w:p w14:paraId="5CE31AC0" w14:textId="77777777" w:rsidR="00D942B6" w:rsidRPr="00EA4EC3" w:rsidRDefault="00D942B6" w:rsidP="00D942B6">
      <w:pPr>
        <w:jc w:val="both"/>
        <w:rPr>
          <w:rFonts w:asciiTheme="minorHAnsi" w:hAnsiTheme="minorHAnsi"/>
          <w:lang w:val="en-GB"/>
        </w:rPr>
      </w:pPr>
    </w:p>
    <w:p w14:paraId="0F861411" w14:textId="77777777" w:rsidR="00D942B6" w:rsidRPr="00EA4EC3" w:rsidRDefault="00D942B6" w:rsidP="00D942B6">
      <w:pPr>
        <w:jc w:val="both"/>
        <w:rPr>
          <w:rFonts w:asciiTheme="minorHAnsi" w:hAnsiTheme="minorHAnsi"/>
          <w:u w:val="single"/>
          <w:lang w:val="en-GB"/>
        </w:rPr>
      </w:pPr>
    </w:p>
    <w:p w14:paraId="25BC7B43" w14:textId="77777777" w:rsidR="00D942B6" w:rsidRPr="00EA4EC3" w:rsidRDefault="00D942B6" w:rsidP="00D942B6">
      <w:pPr>
        <w:jc w:val="both"/>
        <w:rPr>
          <w:rFonts w:asciiTheme="minorHAnsi" w:hAnsiTheme="minorHAnsi"/>
          <w:lang w:val="en-GB"/>
        </w:rPr>
      </w:pPr>
      <w:r w:rsidRPr="00EA4EC3">
        <w:rPr>
          <w:rFonts w:asciiTheme="minorHAnsi" w:hAnsiTheme="minorHAnsi"/>
          <w:u w:val="single"/>
          <w:lang w:val="en-GB"/>
        </w:rPr>
        <w:t xml:space="preserve">Type: </w:t>
      </w:r>
      <w:r w:rsidRPr="00EA4EC3">
        <w:rPr>
          <w:rFonts w:asciiTheme="minorHAnsi" w:hAnsiTheme="minorHAnsi"/>
          <w:lang w:val="en-GB"/>
        </w:rPr>
        <w:t>Continuous/numeric</w:t>
      </w:r>
    </w:p>
    <w:p w14:paraId="4AD17DD3" w14:textId="77777777" w:rsidR="00D942B6" w:rsidRPr="00EA4EC3" w:rsidRDefault="00D942B6" w:rsidP="00D942B6">
      <w:pPr>
        <w:jc w:val="both"/>
        <w:rPr>
          <w:rFonts w:asciiTheme="minorHAnsi" w:hAnsiTheme="minorHAnsi"/>
          <w:u w:val="single"/>
          <w:lang w:val="en-GB"/>
        </w:rPr>
      </w:pPr>
    </w:p>
    <w:p w14:paraId="61D4E23D" w14:textId="77777777" w:rsidR="00D942B6" w:rsidRPr="00EA4EC3" w:rsidRDefault="00D942B6" w:rsidP="00D942B6">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3EF82F27" w14:textId="77777777" w:rsidR="00D942B6" w:rsidRPr="00EA4EC3" w:rsidRDefault="00D942B6" w:rsidP="00D942B6">
      <w:pPr>
        <w:jc w:val="both"/>
        <w:rPr>
          <w:rFonts w:asciiTheme="minorHAnsi" w:hAnsiTheme="minorHAnsi"/>
          <w:lang w:val="en-GB"/>
        </w:rPr>
      </w:pPr>
    </w:p>
    <w:tbl>
      <w:tblPr>
        <w:tblW w:w="7670" w:type="dxa"/>
        <w:tblInd w:w="55" w:type="dxa"/>
        <w:tblLayout w:type="fixed"/>
        <w:tblCellMar>
          <w:left w:w="70" w:type="dxa"/>
          <w:right w:w="70" w:type="dxa"/>
        </w:tblCellMar>
        <w:tblLook w:val="04A0" w:firstRow="1" w:lastRow="0" w:firstColumn="1" w:lastColumn="0" w:noHBand="0" w:noVBand="1"/>
      </w:tblPr>
      <w:tblGrid>
        <w:gridCol w:w="1300"/>
        <w:gridCol w:w="1300"/>
        <w:gridCol w:w="1300"/>
        <w:gridCol w:w="1300"/>
        <w:gridCol w:w="1300"/>
        <w:gridCol w:w="1170"/>
      </w:tblGrid>
      <w:tr w:rsidR="00D942B6" w:rsidRPr="00EA4EC3" w14:paraId="30EA2ED9" w14:textId="77777777" w:rsidTr="00904635">
        <w:trPr>
          <w:trHeight w:val="300"/>
        </w:trPr>
        <w:tc>
          <w:tcPr>
            <w:tcW w:w="1300" w:type="dxa"/>
            <w:tcBorders>
              <w:top w:val="nil"/>
              <w:left w:val="nil"/>
              <w:bottom w:val="single" w:sz="4" w:space="0" w:color="auto"/>
              <w:right w:val="nil"/>
            </w:tcBorders>
            <w:shd w:val="clear" w:color="auto" w:fill="auto"/>
            <w:vAlign w:val="bottom"/>
            <w:hideMark/>
          </w:tcPr>
          <w:p w14:paraId="5235C1B6"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300" w:type="dxa"/>
            <w:tcBorders>
              <w:top w:val="nil"/>
              <w:left w:val="nil"/>
              <w:bottom w:val="single" w:sz="4" w:space="0" w:color="auto"/>
              <w:right w:val="nil"/>
            </w:tcBorders>
            <w:shd w:val="clear" w:color="auto" w:fill="auto"/>
            <w:vAlign w:val="bottom"/>
            <w:hideMark/>
          </w:tcPr>
          <w:p w14:paraId="73553516" w14:textId="77777777" w:rsidR="00D942B6" w:rsidRPr="00EA4EC3" w:rsidRDefault="00D942B6" w:rsidP="00904635">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300" w:type="dxa"/>
            <w:tcBorders>
              <w:top w:val="nil"/>
              <w:left w:val="nil"/>
              <w:bottom w:val="single" w:sz="4" w:space="0" w:color="auto"/>
              <w:right w:val="nil"/>
            </w:tcBorders>
            <w:shd w:val="clear" w:color="auto" w:fill="auto"/>
            <w:vAlign w:val="bottom"/>
            <w:hideMark/>
          </w:tcPr>
          <w:p w14:paraId="26E28242"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300" w:type="dxa"/>
            <w:tcBorders>
              <w:top w:val="nil"/>
              <w:left w:val="nil"/>
              <w:bottom w:val="single" w:sz="4" w:space="0" w:color="auto"/>
              <w:right w:val="nil"/>
            </w:tcBorders>
            <w:shd w:val="clear" w:color="auto" w:fill="auto"/>
            <w:vAlign w:val="bottom"/>
            <w:hideMark/>
          </w:tcPr>
          <w:p w14:paraId="5AABDBCB"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300" w:type="dxa"/>
            <w:tcBorders>
              <w:top w:val="nil"/>
              <w:left w:val="nil"/>
              <w:bottom w:val="single" w:sz="4" w:space="0" w:color="auto"/>
              <w:right w:val="nil"/>
            </w:tcBorders>
            <w:shd w:val="clear" w:color="auto" w:fill="auto"/>
            <w:vAlign w:val="bottom"/>
            <w:hideMark/>
          </w:tcPr>
          <w:p w14:paraId="0E1BCEF8"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170" w:type="dxa"/>
            <w:tcBorders>
              <w:top w:val="nil"/>
              <w:left w:val="nil"/>
              <w:bottom w:val="single" w:sz="4" w:space="0" w:color="auto"/>
              <w:right w:val="nil"/>
            </w:tcBorders>
            <w:shd w:val="clear" w:color="auto" w:fill="auto"/>
            <w:vAlign w:val="bottom"/>
            <w:hideMark/>
          </w:tcPr>
          <w:p w14:paraId="5BDFB9DD" w14:textId="77777777" w:rsidR="00D942B6" w:rsidRPr="00EA4EC3" w:rsidRDefault="00D942B6" w:rsidP="00904635">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D942B6" w:rsidRPr="00EA4EC3" w14:paraId="0F7B4A44" w14:textId="77777777" w:rsidTr="00904635">
        <w:trPr>
          <w:trHeight w:val="300"/>
        </w:trPr>
        <w:tc>
          <w:tcPr>
            <w:tcW w:w="1300" w:type="dxa"/>
            <w:tcBorders>
              <w:top w:val="nil"/>
              <w:left w:val="nil"/>
              <w:bottom w:val="nil"/>
              <w:right w:val="nil"/>
            </w:tcBorders>
            <w:shd w:val="clear" w:color="auto" w:fill="auto"/>
            <w:vAlign w:val="bottom"/>
            <w:hideMark/>
          </w:tcPr>
          <w:p w14:paraId="23141353" w14:textId="6119C3FF" w:rsidR="00D942B6" w:rsidRPr="00F66347" w:rsidRDefault="00D942B6" w:rsidP="00904635">
            <w:pPr>
              <w:jc w:val="cente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Total Costs</w:t>
            </w:r>
          </w:p>
        </w:tc>
        <w:tc>
          <w:tcPr>
            <w:tcW w:w="1300" w:type="dxa"/>
            <w:tcBorders>
              <w:top w:val="nil"/>
              <w:left w:val="nil"/>
              <w:bottom w:val="nil"/>
              <w:right w:val="nil"/>
            </w:tcBorders>
            <w:shd w:val="clear" w:color="auto" w:fill="auto"/>
            <w:noWrap/>
            <w:vAlign w:val="bottom"/>
            <w:hideMark/>
          </w:tcPr>
          <w:p w14:paraId="54361E7C" w14:textId="77777777" w:rsidR="00D942B6" w:rsidRPr="00F66347" w:rsidRDefault="00D942B6" w:rsidP="00904635">
            <w:pPr>
              <w:jc w:val="center"/>
              <w:rPr>
                <w:rFonts w:asciiTheme="minorHAnsi" w:eastAsia="Times New Roman" w:hAnsiTheme="minorHAnsi"/>
                <w:color w:val="000000"/>
                <w:highlight w:val="yellow"/>
                <w:lang w:val="en-GB"/>
              </w:rPr>
            </w:pPr>
            <w:r w:rsidRPr="00F66347">
              <w:rPr>
                <w:rFonts w:asciiTheme="minorHAnsi" w:eastAsia="Times New Roman" w:hAnsiTheme="minorHAnsi"/>
                <w:color w:val="000000"/>
                <w:highlight w:val="yellow"/>
                <w:lang w:val="en-GB"/>
              </w:rPr>
              <w:t>35</w:t>
            </w:r>
          </w:p>
        </w:tc>
        <w:tc>
          <w:tcPr>
            <w:tcW w:w="1300" w:type="dxa"/>
            <w:tcBorders>
              <w:top w:val="nil"/>
              <w:left w:val="nil"/>
              <w:bottom w:val="nil"/>
              <w:right w:val="nil"/>
            </w:tcBorders>
            <w:shd w:val="clear" w:color="auto" w:fill="auto"/>
            <w:noWrap/>
            <w:vAlign w:val="bottom"/>
            <w:hideMark/>
          </w:tcPr>
          <w:p w14:paraId="3B3C51E4" w14:textId="1AA8BA47" w:rsidR="00D942B6" w:rsidRPr="00F66347" w:rsidRDefault="00904635" w:rsidP="009C1DB4">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164.</w:t>
            </w:r>
            <w:r w:rsidR="009C1DB4" w:rsidRPr="00F66347">
              <w:rPr>
                <w:rFonts w:asciiTheme="minorHAnsi" w:hAnsiTheme="minorHAnsi"/>
                <w:highlight w:val="yellow"/>
                <w:lang w:val="en-GB"/>
              </w:rPr>
              <w:t>159</w:t>
            </w:r>
          </w:p>
        </w:tc>
        <w:tc>
          <w:tcPr>
            <w:tcW w:w="1300" w:type="dxa"/>
            <w:tcBorders>
              <w:top w:val="nil"/>
              <w:left w:val="nil"/>
              <w:bottom w:val="nil"/>
              <w:right w:val="nil"/>
            </w:tcBorders>
            <w:shd w:val="clear" w:color="auto" w:fill="auto"/>
            <w:noWrap/>
            <w:vAlign w:val="bottom"/>
            <w:hideMark/>
          </w:tcPr>
          <w:p w14:paraId="141E5F50" w14:textId="05A6CE65" w:rsidR="00D942B6" w:rsidRPr="00F66347" w:rsidRDefault="00904635" w:rsidP="009C1DB4">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22</w:t>
            </w:r>
            <w:r w:rsidR="009C1DB4" w:rsidRPr="00F66347">
              <w:rPr>
                <w:rFonts w:asciiTheme="minorHAnsi" w:hAnsiTheme="minorHAnsi"/>
                <w:highlight w:val="yellow"/>
                <w:lang w:val="en-GB"/>
              </w:rPr>
              <w:t>3</w:t>
            </w:r>
            <w:r w:rsidRPr="00F66347">
              <w:rPr>
                <w:rFonts w:asciiTheme="minorHAnsi" w:hAnsiTheme="minorHAnsi"/>
                <w:highlight w:val="yellow"/>
                <w:lang w:val="en-GB"/>
              </w:rPr>
              <w:t>.</w:t>
            </w:r>
            <w:r w:rsidR="009C1DB4" w:rsidRPr="00F66347">
              <w:rPr>
                <w:rFonts w:asciiTheme="minorHAnsi" w:hAnsiTheme="minorHAnsi"/>
                <w:highlight w:val="yellow"/>
                <w:lang w:val="en-GB"/>
              </w:rPr>
              <w:t>115</w:t>
            </w:r>
          </w:p>
        </w:tc>
        <w:tc>
          <w:tcPr>
            <w:tcW w:w="1300" w:type="dxa"/>
            <w:tcBorders>
              <w:top w:val="nil"/>
              <w:left w:val="nil"/>
              <w:bottom w:val="nil"/>
              <w:right w:val="nil"/>
            </w:tcBorders>
            <w:shd w:val="clear" w:color="auto" w:fill="auto"/>
            <w:noWrap/>
            <w:vAlign w:val="bottom"/>
            <w:hideMark/>
          </w:tcPr>
          <w:p w14:paraId="6C3B3E7A" w14:textId="189C11C5" w:rsidR="00D942B6" w:rsidRPr="00F66347" w:rsidRDefault="00904635" w:rsidP="00904635">
            <w:pPr>
              <w:jc w:val="center"/>
              <w:rPr>
                <w:rFonts w:asciiTheme="minorHAnsi" w:eastAsia="Times New Roman" w:hAnsiTheme="minorHAnsi"/>
                <w:color w:val="000000"/>
                <w:highlight w:val="yellow"/>
                <w:lang w:val="en-GB"/>
              </w:rPr>
            </w:pPr>
            <w:r w:rsidRPr="00F66347">
              <w:rPr>
                <w:rFonts w:asciiTheme="minorHAnsi" w:hAnsiTheme="minorHAnsi"/>
                <w:highlight w:val="yellow"/>
                <w:lang w:val="en-GB"/>
              </w:rPr>
              <w:t>1.5</w:t>
            </w:r>
          </w:p>
        </w:tc>
        <w:tc>
          <w:tcPr>
            <w:tcW w:w="1170" w:type="dxa"/>
            <w:tcBorders>
              <w:top w:val="nil"/>
              <w:left w:val="nil"/>
              <w:bottom w:val="nil"/>
              <w:right w:val="nil"/>
            </w:tcBorders>
            <w:shd w:val="clear" w:color="auto" w:fill="auto"/>
            <w:noWrap/>
            <w:vAlign w:val="bottom"/>
            <w:hideMark/>
          </w:tcPr>
          <w:p w14:paraId="37D8B3ED" w14:textId="1AA6B327" w:rsidR="00D942B6" w:rsidRPr="00EA4EC3" w:rsidRDefault="00904635" w:rsidP="00904635">
            <w:pPr>
              <w:jc w:val="center"/>
              <w:rPr>
                <w:rFonts w:asciiTheme="minorHAnsi" w:eastAsia="Times New Roman" w:hAnsiTheme="minorHAnsi"/>
                <w:color w:val="000000"/>
                <w:lang w:val="en-GB"/>
              </w:rPr>
            </w:pPr>
            <w:r w:rsidRPr="00F66347">
              <w:rPr>
                <w:rFonts w:asciiTheme="minorHAnsi" w:hAnsiTheme="minorHAnsi"/>
                <w:highlight w:val="yellow"/>
                <w:lang w:val="en-GB"/>
              </w:rPr>
              <w:t>826.7</w:t>
            </w:r>
          </w:p>
        </w:tc>
      </w:tr>
    </w:tbl>
    <w:p w14:paraId="07DCCAE7" w14:textId="77777777" w:rsidR="00D942B6" w:rsidRPr="00EA4EC3" w:rsidRDefault="00D942B6" w:rsidP="00D942B6">
      <w:pPr>
        <w:jc w:val="both"/>
        <w:rPr>
          <w:rFonts w:asciiTheme="minorHAnsi" w:hAnsiTheme="minorHAnsi"/>
          <w:lang w:val="en-GB"/>
        </w:rPr>
      </w:pPr>
    </w:p>
    <w:p w14:paraId="1BC78158" w14:textId="77777777" w:rsidR="002B55AE" w:rsidRPr="00EA4EC3" w:rsidRDefault="002B55AE" w:rsidP="00DC30EA">
      <w:pPr>
        <w:jc w:val="both"/>
        <w:rPr>
          <w:rFonts w:asciiTheme="minorHAnsi" w:hAnsiTheme="minorHAnsi"/>
          <w:sz w:val="28"/>
          <w:szCs w:val="28"/>
          <w:lang w:val="en-GB"/>
        </w:rPr>
      </w:pPr>
    </w:p>
    <w:p w14:paraId="14AAA075" w14:textId="1FFAD6C6" w:rsidR="00993A89" w:rsidRPr="00EA4EC3" w:rsidRDefault="00993A89" w:rsidP="00993A89">
      <w:pPr>
        <w:jc w:val="both"/>
        <w:rPr>
          <w:rFonts w:asciiTheme="minorHAnsi" w:hAnsiTheme="minorHAnsi"/>
          <w:b/>
          <w:lang w:val="en-GB"/>
        </w:rPr>
      </w:pPr>
      <w:r w:rsidRPr="00EA4EC3">
        <w:rPr>
          <w:rFonts w:asciiTheme="minorHAnsi" w:hAnsiTheme="minorHAnsi"/>
          <w:b/>
          <w:lang w:val="en-GB"/>
        </w:rPr>
        <w:t>V073</w:t>
      </w:r>
      <w:r w:rsidRPr="00EA4EC3">
        <w:rPr>
          <w:rFonts w:asciiTheme="minorHAnsi" w:hAnsiTheme="minorHAnsi"/>
          <w:b/>
          <w:lang w:val="en-GB"/>
        </w:rPr>
        <w:tab/>
      </w:r>
      <w:r w:rsidRPr="00EA4EC3">
        <w:rPr>
          <w:rFonts w:asciiTheme="minorHAnsi" w:hAnsiTheme="minorHAnsi"/>
          <w:b/>
          <w:lang w:val="en-GB"/>
        </w:rPr>
        <w:tab/>
      </w:r>
      <w:r w:rsidRPr="00EA4EC3">
        <w:rPr>
          <w:rFonts w:asciiTheme="minorHAnsi" w:hAnsiTheme="minorHAnsi"/>
          <w:b/>
          <w:lang w:val="en-GB"/>
        </w:rPr>
        <w:tab/>
      </w:r>
      <w:ins w:id="57" w:author="Autore">
        <w:r w:rsidR="00F66347">
          <w:rPr>
            <w:rFonts w:asciiTheme="minorHAnsi" w:hAnsiTheme="minorHAnsi"/>
            <w:b/>
            <w:lang w:val="en-GB"/>
          </w:rPr>
          <w:t>C</w:t>
        </w:r>
      </w:ins>
      <w:del w:id="58" w:author="Autore">
        <w:r w:rsidRPr="00EA4EC3" w:rsidDel="00F66347">
          <w:rPr>
            <w:rFonts w:asciiTheme="minorHAnsi" w:hAnsiTheme="minorHAnsi"/>
            <w:b/>
            <w:lang w:val="en-GB"/>
          </w:rPr>
          <w:delText>Average c</w:delText>
        </w:r>
      </w:del>
      <w:r w:rsidRPr="00EA4EC3">
        <w:rPr>
          <w:rFonts w:asciiTheme="minorHAnsi" w:hAnsiTheme="minorHAnsi"/>
          <w:b/>
          <w:lang w:val="en-GB"/>
        </w:rPr>
        <w:t>ommon costs per year</w:t>
      </w:r>
    </w:p>
    <w:p w14:paraId="70DA58AE" w14:textId="77777777" w:rsidR="00993A89" w:rsidRPr="00EA4EC3" w:rsidRDefault="00993A89" w:rsidP="00993A89">
      <w:pPr>
        <w:jc w:val="both"/>
        <w:rPr>
          <w:rFonts w:asciiTheme="minorHAnsi" w:hAnsiTheme="minorHAnsi"/>
          <w:u w:val="single"/>
          <w:lang w:val="en-GB"/>
        </w:rPr>
      </w:pPr>
    </w:p>
    <w:p w14:paraId="4BB1E7F0" w14:textId="77777777" w:rsidR="00F66347" w:rsidRDefault="00993A89" w:rsidP="00554751">
      <w:pPr>
        <w:jc w:val="both"/>
        <w:rPr>
          <w:rFonts w:asciiTheme="minorHAnsi" w:hAnsiTheme="minorHAnsi"/>
          <w:lang w:val="en-US"/>
        </w:rPr>
      </w:pPr>
      <w:r w:rsidRPr="00554751">
        <w:rPr>
          <w:rFonts w:asciiTheme="minorHAnsi" w:hAnsiTheme="minorHAnsi"/>
          <w:u w:val="single"/>
          <w:lang w:val="en-US"/>
        </w:rPr>
        <w:t>Definition:</w:t>
      </w:r>
      <w:r w:rsidRPr="00554751">
        <w:rPr>
          <w:rFonts w:asciiTheme="minorHAnsi" w:hAnsiTheme="minorHAnsi"/>
          <w:lang w:val="en-US"/>
        </w:rPr>
        <w:t xml:space="preserve"> </w:t>
      </w:r>
    </w:p>
    <w:p w14:paraId="5FCE1F38" w14:textId="77777777" w:rsidR="00F66347" w:rsidRDefault="00F66347" w:rsidP="00554751">
      <w:pPr>
        <w:jc w:val="both"/>
        <w:rPr>
          <w:rFonts w:asciiTheme="minorHAnsi" w:hAnsiTheme="minorHAnsi"/>
          <w:lang w:val="en-US"/>
        </w:rPr>
      </w:pPr>
    </w:p>
    <w:p w14:paraId="09CC30EF" w14:textId="41D5BE54" w:rsidR="00554751" w:rsidRPr="00554751" w:rsidRDefault="00F66347" w:rsidP="00554751">
      <w:pPr>
        <w:jc w:val="both"/>
        <w:rPr>
          <w:rFonts w:asciiTheme="minorHAnsi" w:hAnsiTheme="minorHAnsi"/>
          <w:lang w:val="en-US"/>
        </w:rPr>
      </w:pPr>
      <w:r w:rsidRPr="00F66347">
        <w:rPr>
          <w:rFonts w:asciiTheme="minorHAnsi" w:hAnsiTheme="minorHAnsi"/>
          <w:u w:val="single"/>
          <w:lang w:val="en-US"/>
        </w:rPr>
        <w:t>Fixed version:</w:t>
      </w:r>
      <w:r>
        <w:rPr>
          <w:rFonts w:asciiTheme="minorHAnsi" w:hAnsiTheme="minorHAnsi"/>
          <w:lang w:val="en-US"/>
        </w:rPr>
        <w:t xml:space="preserve"> t</w:t>
      </w:r>
      <w:r w:rsidR="00993A89" w:rsidRPr="00554751">
        <w:rPr>
          <w:rFonts w:asciiTheme="minorHAnsi" w:hAnsiTheme="minorHAnsi"/>
          <w:lang w:val="en-US"/>
        </w:rPr>
        <w:t xml:space="preserve">his variable reports the sum of </w:t>
      </w:r>
      <w:r w:rsidR="002B55AE" w:rsidRPr="00554751">
        <w:rPr>
          <w:rFonts w:asciiTheme="minorHAnsi" w:hAnsiTheme="minorHAnsi"/>
          <w:lang w:val="en-US"/>
        </w:rPr>
        <w:t xml:space="preserve">shared total </w:t>
      </w:r>
      <w:r w:rsidR="00993A89" w:rsidRPr="00554751">
        <w:rPr>
          <w:rFonts w:asciiTheme="minorHAnsi" w:hAnsiTheme="minorHAnsi"/>
          <w:lang w:val="en-US"/>
        </w:rPr>
        <w:t xml:space="preserve">costs </w:t>
      </w:r>
      <w:r w:rsidR="002B55AE" w:rsidRPr="00554751">
        <w:rPr>
          <w:rFonts w:asciiTheme="minorHAnsi" w:hAnsiTheme="minorHAnsi"/>
          <w:lang w:val="en-US"/>
        </w:rPr>
        <w:t>per year</w:t>
      </w:r>
      <w:r w:rsidR="00993A89" w:rsidRPr="00554751">
        <w:rPr>
          <w:rFonts w:asciiTheme="minorHAnsi" w:hAnsiTheme="minorHAnsi"/>
          <w:lang w:val="en-US"/>
        </w:rPr>
        <w:t xml:space="preserve"> for each mission and operation. </w:t>
      </w:r>
      <w:r w:rsidR="008427AE" w:rsidRPr="00554751">
        <w:rPr>
          <w:rFonts w:asciiTheme="minorHAnsi" w:hAnsiTheme="minorHAnsi"/>
          <w:lang w:val="en-US"/>
        </w:rPr>
        <w:t>Shared total costs (Variable</w:t>
      </w:r>
      <w:r w:rsidR="002B55AE" w:rsidRPr="00554751">
        <w:rPr>
          <w:rFonts w:asciiTheme="minorHAnsi" w:hAnsiTheme="minorHAnsi"/>
          <w:lang w:val="en-US"/>
        </w:rPr>
        <w:t xml:space="preserve"> </w:t>
      </w:r>
      <w:r w:rsidR="002B55AE" w:rsidRPr="00F66347">
        <w:rPr>
          <w:rFonts w:asciiTheme="minorHAnsi" w:hAnsiTheme="minorHAnsi"/>
          <w:highlight w:val="yellow"/>
          <w:lang w:val="en-US"/>
        </w:rPr>
        <w:t>V071</w:t>
      </w:r>
      <w:r w:rsidR="008427AE" w:rsidRPr="00554751">
        <w:rPr>
          <w:rFonts w:asciiTheme="minorHAnsi" w:hAnsiTheme="minorHAnsi"/>
          <w:lang w:val="en-US"/>
        </w:rPr>
        <w:t>) of each operation and mission</w:t>
      </w:r>
      <w:r w:rsidR="002B55AE" w:rsidRPr="00554751">
        <w:rPr>
          <w:rFonts w:asciiTheme="minorHAnsi" w:hAnsiTheme="minorHAnsi"/>
          <w:lang w:val="en-US"/>
        </w:rPr>
        <w:t xml:space="preserve"> have been divided by the</w:t>
      </w:r>
      <w:r w:rsidR="008427AE" w:rsidRPr="00554751">
        <w:rPr>
          <w:rFonts w:asciiTheme="minorHAnsi" w:hAnsiTheme="minorHAnsi"/>
          <w:lang w:val="en-US"/>
        </w:rPr>
        <w:t xml:space="preserve"> length in years until </w:t>
      </w:r>
      <w:r w:rsidRPr="00F66347">
        <w:rPr>
          <w:rFonts w:asciiTheme="minorHAnsi" w:hAnsiTheme="minorHAnsi"/>
          <w:highlight w:val="green"/>
          <w:lang w:val="en-US"/>
        </w:rPr>
        <w:t>the end of the mandate</w:t>
      </w:r>
      <w:r w:rsidR="008427AE" w:rsidRPr="00554751">
        <w:rPr>
          <w:rFonts w:asciiTheme="minorHAnsi" w:hAnsiTheme="minorHAnsi"/>
          <w:lang w:val="en-US"/>
        </w:rPr>
        <w:t>,</w:t>
      </w:r>
      <w:r w:rsidR="00B35C41" w:rsidRPr="00554751">
        <w:rPr>
          <w:rFonts w:asciiTheme="minorHAnsi" w:hAnsiTheme="minorHAnsi"/>
          <w:lang w:val="en-US"/>
        </w:rPr>
        <w:t xml:space="preserve"> unless otherwise specified (see </w:t>
      </w:r>
      <w:r w:rsidR="006F1C2C" w:rsidRPr="00554751">
        <w:rPr>
          <w:rFonts w:asciiTheme="minorHAnsi" w:hAnsiTheme="minorHAnsi"/>
          <w:lang w:val="en-US"/>
        </w:rPr>
        <w:t>T</w:t>
      </w:r>
      <w:r w:rsidR="00B35C41" w:rsidRPr="00554751">
        <w:rPr>
          <w:rFonts w:asciiTheme="minorHAnsi" w:hAnsiTheme="minorHAnsi"/>
          <w:lang w:val="en-US"/>
        </w:rPr>
        <w:t xml:space="preserve">able </w:t>
      </w:r>
      <w:r w:rsidR="00B35C41" w:rsidRPr="00473CE1">
        <w:rPr>
          <w:rFonts w:asciiTheme="minorHAnsi" w:hAnsiTheme="minorHAnsi"/>
          <w:lang w:val="en-US"/>
        </w:rPr>
        <w:t>I.</w:t>
      </w:r>
      <w:r w:rsidR="00473CE1" w:rsidRPr="00473CE1">
        <w:rPr>
          <w:rFonts w:asciiTheme="minorHAnsi" w:hAnsiTheme="minorHAnsi"/>
          <w:lang w:val="en-US"/>
        </w:rPr>
        <w:t>1</w:t>
      </w:r>
      <w:r w:rsidR="00B35C41" w:rsidRPr="00473CE1">
        <w:rPr>
          <w:rFonts w:asciiTheme="minorHAnsi" w:hAnsiTheme="minorHAnsi"/>
          <w:lang w:val="en-US"/>
        </w:rPr>
        <w:t>)</w:t>
      </w:r>
      <w:r w:rsidR="008427AE" w:rsidRPr="00473CE1">
        <w:rPr>
          <w:rFonts w:asciiTheme="minorHAnsi" w:hAnsiTheme="minorHAnsi"/>
          <w:lang w:val="en-US"/>
        </w:rPr>
        <w:t>.</w:t>
      </w:r>
      <w:r w:rsidR="00554751" w:rsidRPr="00554751">
        <w:rPr>
          <w:rFonts w:ascii="Calibri" w:eastAsia="Times New Roman" w:hAnsi="Calibri"/>
          <w:color w:val="000000"/>
          <w:sz w:val="21"/>
          <w:szCs w:val="21"/>
          <w:shd w:val="clear" w:color="auto" w:fill="FFFF00"/>
          <w:lang w:val="en-US"/>
        </w:rPr>
        <w:t xml:space="preserve"> </w:t>
      </w:r>
      <w:r w:rsidR="00554751" w:rsidRPr="00554751">
        <w:rPr>
          <w:rFonts w:asciiTheme="minorHAnsi" w:hAnsiTheme="minorHAnsi"/>
          <w:lang w:val="en-US"/>
        </w:rPr>
        <w:t xml:space="preserve">The length in years was rounded to the nearest whole number: for </w:t>
      </w:r>
      <w:proofErr w:type="gramStart"/>
      <w:r w:rsidR="00554751" w:rsidRPr="00554751">
        <w:rPr>
          <w:rFonts w:asciiTheme="minorHAnsi" w:hAnsiTheme="minorHAnsi"/>
          <w:lang w:val="en-US"/>
        </w:rPr>
        <w:t>instance</w:t>
      </w:r>
      <w:proofErr w:type="gramEnd"/>
      <w:r w:rsidR="00475E26" w:rsidRPr="00554751">
        <w:rPr>
          <w:rFonts w:asciiTheme="minorHAnsi" w:hAnsiTheme="minorHAnsi"/>
          <w:lang w:val="en-US"/>
        </w:rPr>
        <w:t xml:space="preserve"> </w:t>
      </w:r>
      <w:r w:rsidR="00554751" w:rsidRPr="00554751">
        <w:rPr>
          <w:rFonts w:asciiTheme="minorHAnsi" w:hAnsiTheme="minorHAnsi"/>
          <w:lang w:val="en-US"/>
        </w:rPr>
        <w:t xml:space="preserve">7 years and 1 month (2 months, 3, 4 ,5 and 6) </w:t>
      </w:r>
      <w:r w:rsidR="001E00E3">
        <w:rPr>
          <w:rFonts w:asciiTheme="minorHAnsi" w:hAnsiTheme="minorHAnsi"/>
          <w:lang w:val="en-US"/>
        </w:rPr>
        <w:t>was rounded to</w:t>
      </w:r>
      <w:r w:rsidR="00554751" w:rsidRPr="00554751">
        <w:rPr>
          <w:rFonts w:asciiTheme="minorHAnsi" w:hAnsiTheme="minorHAnsi"/>
          <w:lang w:val="en-US"/>
        </w:rPr>
        <w:t xml:space="preserve"> 7 years; 7 years and 7 months (8 months, 9, 10, 11) </w:t>
      </w:r>
      <w:r w:rsidR="001E00E3">
        <w:rPr>
          <w:rFonts w:asciiTheme="minorHAnsi" w:hAnsiTheme="minorHAnsi"/>
          <w:lang w:val="en-US"/>
        </w:rPr>
        <w:t>was rounded to</w:t>
      </w:r>
      <w:r w:rsidR="00554751" w:rsidRPr="00554751">
        <w:rPr>
          <w:rFonts w:asciiTheme="minorHAnsi" w:hAnsiTheme="minorHAnsi"/>
          <w:lang w:val="en-US"/>
        </w:rPr>
        <w:t xml:space="preserve"> 8 years. </w:t>
      </w:r>
    </w:p>
    <w:p w14:paraId="1EDF7736" w14:textId="05B57AF6" w:rsidR="00B35C41" w:rsidRPr="00554751" w:rsidRDefault="00B35C41" w:rsidP="00B35C41">
      <w:pPr>
        <w:jc w:val="both"/>
        <w:rPr>
          <w:rFonts w:asciiTheme="minorHAnsi" w:hAnsiTheme="minorHAnsi"/>
          <w:lang w:val="en-US"/>
        </w:rPr>
      </w:pPr>
      <w:r w:rsidRPr="00554751">
        <w:rPr>
          <w:rFonts w:asciiTheme="minorHAnsi" w:hAnsiTheme="minorHAnsi"/>
          <w:lang w:val="en-US"/>
        </w:rPr>
        <w:t>Values are in absolute numbers (no standardization for inflation rates) and in millions of Euro</w:t>
      </w:r>
      <w:r w:rsidR="00C0254C" w:rsidRPr="00554751">
        <w:rPr>
          <w:rFonts w:asciiTheme="minorHAnsi" w:hAnsiTheme="minorHAnsi"/>
          <w:lang w:val="en-US"/>
        </w:rPr>
        <w:t>s</w:t>
      </w:r>
      <w:r w:rsidRPr="00554751">
        <w:rPr>
          <w:rFonts w:asciiTheme="minorHAnsi" w:hAnsiTheme="minorHAnsi"/>
          <w:lang w:val="en-US"/>
        </w:rPr>
        <w:t>.</w:t>
      </w:r>
    </w:p>
    <w:p w14:paraId="07AE90E7" w14:textId="0ECCC213" w:rsidR="00993A89" w:rsidRDefault="00993A89" w:rsidP="00993A89">
      <w:pPr>
        <w:jc w:val="both"/>
        <w:rPr>
          <w:rFonts w:asciiTheme="minorHAnsi" w:hAnsiTheme="minorHAnsi"/>
          <w:u w:val="single"/>
          <w:lang w:val="en-GB"/>
        </w:rPr>
      </w:pPr>
    </w:p>
    <w:p w14:paraId="4DDA8A60" w14:textId="09A5BB9E" w:rsidR="00B84CEE" w:rsidRPr="00554751" w:rsidRDefault="00B84CEE" w:rsidP="00B84CEE">
      <w:pPr>
        <w:jc w:val="both"/>
        <w:rPr>
          <w:rFonts w:asciiTheme="minorHAnsi" w:hAnsiTheme="minorHAnsi"/>
          <w:lang w:val="en-US"/>
        </w:rPr>
      </w:pPr>
      <w:r>
        <w:rPr>
          <w:rFonts w:asciiTheme="minorHAnsi" w:hAnsiTheme="minorHAnsi"/>
          <w:u w:val="single"/>
          <w:lang w:val="en-US"/>
        </w:rPr>
        <w:t>Yearly</w:t>
      </w:r>
      <w:r w:rsidRPr="00F66347">
        <w:rPr>
          <w:rFonts w:asciiTheme="minorHAnsi" w:hAnsiTheme="minorHAnsi"/>
          <w:u w:val="single"/>
          <w:lang w:val="en-US"/>
        </w:rPr>
        <w:t xml:space="preserve"> version</w:t>
      </w:r>
      <w:r>
        <w:rPr>
          <w:rFonts w:asciiTheme="minorHAnsi" w:hAnsiTheme="minorHAnsi"/>
          <w:u w:val="single"/>
          <w:lang w:val="en-US"/>
        </w:rPr>
        <w:t>:</w:t>
      </w:r>
      <w:r w:rsidRPr="00B84CEE">
        <w:rPr>
          <w:rFonts w:asciiTheme="minorHAnsi" w:hAnsiTheme="minorHAnsi"/>
          <w:lang w:val="en-US"/>
        </w:rPr>
        <w:t xml:space="preserve"> </w:t>
      </w:r>
      <w:r>
        <w:rPr>
          <w:rFonts w:asciiTheme="minorHAnsi" w:hAnsiTheme="minorHAnsi"/>
          <w:lang w:val="en-US"/>
        </w:rPr>
        <w:t>t</w:t>
      </w:r>
      <w:r w:rsidRPr="00554751">
        <w:rPr>
          <w:rFonts w:asciiTheme="minorHAnsi" w:hAnsiTheme="minorHAnsi"/>
          <w:lang w:val="en-US"/>
        </w:rPr>
        <w:t xml:space="preserve">his variable reports the sum of shared total costs per year for each mission and operation. Shared total costs (Variable </w:t>
      </w:r>
      <w:r w:rsidRPr="00F66347">
        <w:rPr>
          <w:rFonts w:asciiTheme="minorHAnsi" w:hAnsiTheme="minorHAnsi"/>
          <w:highlight w:val="yellow"/>
          <w:lang w:val="en-US"/>
        </w:rPr>
        <w:t>V071</w:t>
      </w:r>
      <w:r w:rsidRPr="00554751">
        <w:rPr>
          <w:rFonts w:asciiTheme="minorHAnsi" w:hAnsiTheme="minorHAnsi"/>
          <w:lang w:val="en-US"/>
        </w:rPr>
        <w:t xml:space="preserve">) of each operation and mission have been divided by the length in </w:t>
      </w:r>
      <w:r w:rsidR="002E4362">
        <w:rPr>
          <w:rFonts w:asciiTheme="minorHAnsi" w:hAnsiTheme="minorHAnsi"/>
          <w:lang w:val="en-US"/>
        </w:rPr>
        <w:t>months</w:t>
      </w:r>
      <w:r w:rsidRPr="00554751">
        <w:rPr>
          <w:rFonts w:asciiTheme="minorHAnsi" w:hAnsiTheme="minorHAnsi"/>
          <w:lang w:val="en-US"/>
        </w:rPr>
        <w:t xml:space="preserve"> until </w:t>
      </w:r>
      <w:r w:rsidRPr="00F66347">
        <w:rPr>
          <w:rFonts w:asciiTheme="minorHAnsi" w:hAnsiTheme="minorHAnsi"/>
          <w:highlight w:val="green"/>
          <w:lang w:val="en-US"/>
        </w:rPr>
        <w:t>the end of the mandate</w:t>
      </w:r>
      <w:r w:rsidRPr="00554751">
        <w:rPr>
          <w:rFonts w:asciiTheme="minorHAnsi" w:hAnsiTheme="minorHAnsi"/>
          <w:lang w:val="en-US"/>
        </w:rPr>
        <w:t xml:space="preserve">, unless otherwise specified (see Table </w:t>
      </w:r>
      <w:r w:rsidRPr="00B84CEE">
        <w:rPr>
          <w:rFonts w:asciiTheme="minorHAnsi" w:hAnsiTheme="minorHAnsi"/>
          <w:highlight w:val="yellow"/>
          <w:lang w:val="en-US"/>
        </w:rPr>
        <w:t>I.2</w:t>
      </w:r>
      <w:r w:rsidRPr="00554751">
        <w:rPr>
          <w:rFonts w:asciiTheme="minorHAnsi" w:hAnsiTheme="minorHAnsi"/>
          <w:lang w:val="en-US"/>
        </w:rPr>
        <w:t>).</w:t>
      </w:r>
      <w:r w:rsidRPr="00554751">
        <w:rPr>
          <w:rFonts w:ascii="Calibri" w:eastAsia="Times New Roman" w:hAnsi="Calibri"/>
          <w:color w:val="000000"/>
          <w:sz w:val="21"/>
          <w:szCs w:val="21"/>
          <w:shd w:val="clear" w:color="auto" w:fill="FFFF00"/>
          <w:lang w:val="en-US"/>
        </w:rPr>
        <w:t xml:space="preserve"> </w:t>
      </w:r>
      <w:r w:rsidRPr="00B84CEE">
        <w:rPr>
          <w:rFonts w:asciiTheme="minorHAnsi" w:hAnsiTheme="minorHAnsi"/>
          <w:highlight w:val="green"/>
          <w:lang w:val="en-US"/>
        </w:rPr>
        <w:t>For starting and ending years shared total costs are calculated monthly for the total number of months in which the intervention has been active in that specific year.</w:t>
      </w:r>
      <w:r>
        <w:rPr>
          <w:rFonts w:asciiTheme="minorHAnsi" w:hAnsiTheme="minorHAnsi"/>
          <w:lang w:val="en-US"/>
        </w:rPr>
        <w:t xml:space="preserve">  </w:t>
      </w:r>
    </w:p>
    <w:p w14:paraId="53FB6382" w14:textId="77777777" w:rsidR="00B84CEE" w:rsidRPr="00554751" w:rsidRDefault="00B84CEE" w:rsidP="00B84CEE">
      <w:pPr>
        <w:jc w:val="both"/>
        <w:rPr>
          <w:rFonts w:asciiTheme="minorHAnsi" w:hAnsiTheme="minorHAnsi"/>
          <w:lang w:val="en-US"/>
        </w:rPr>
      </w:pPr>
      <w:r w:rsidRPr="00554751">
        <w:rPr>
          <w:rFonts w:asciiTheme="minorHAnsi" w:hAnsiTheme="minorHAnsi"/>
          <w:lang w:val="en-US"/>
        </w:rPr>
        <w:t>Values are in absolute numbers (no standardization for inflation rates) and in millions of Euros.</w:t>
      </w:r>
    </w:p>
    <w:p w14:paraId="765AAC0F" w14:textId="77777777" w:rsidR="00B84CEE" w:rsidRPr="00EA4EC3" w:rsidRDefault="00B84CEE" w:rsidP="00993A89">
      <w:pPr>
        <w:jc w:val="both"/>
        <w:rPr>
          <w:rFonts w:asciiTheme="minorHAnsi" w:hAnsiTheme="minorHAnsi"/>
          <w:u w:val="single"/>
          <w:lang w:val="en-GB"/>
        </w:rPr>
      </w:pPr>
    </w:p>
    <w:p w14:paraId="4EF99BB3" w14:textId="77777777" w:rsidR="00993A89" w:rsidRPr="00EA4EC3" w:rsidRDefault="00993A89" w:rsidP="00993A89">
      <w:pPr>
        <w:jc w:val="both"/>
        <w:rPr>
          <w:rFonts w:asciiTheme="minorHAnsi" w:hAnsiTheme="minorHAnsi"/>
          <w:lang w:val="en-GB"/>
        </w:rPr>
      </w:pPr>
      <w:r w:rsidRPr="00EA4EC3">
        <w:rPr>
          <w:rFonts w:asciiTheme="minorHAnsi" w:hAnsiTheme="minorHAnsi"/>
          <w:u w:val="single"/>
          <w:lang w:val="en-GB"/>
        </w:rPr>
        <w:t xml:space="preserve">Type: </w:t>
      </w:r>
      <w:r w:rsidRPr="00EA4EC3">
        <w:rPr>
          <w:rFonts w:asciiTheme="minorHAnsi" w:hAnsiTheme="minorHAnsi"/>
          <w:lang w:val="en-GB"/>
        </w:rPr>
        <w:t>Continuous/numeric</w:t>
      </w:r>
    </w:p>
    <w:p w14:paraId="58D6FB31" w14:textId="77777777" w:rsidR="00993A89" w:rsidRPr="00EA4EC3" w:rsidRDefault="00993A89" w:rsidP="00993A89">
      <w:pPr>
        <w:jc w:val="both"/>
        <w:rPr>
          <w:rFonts w:asciiTheme="minorHAnsi" w:hAnsiTheme="minorHAnsi"/>
          <w:u w:val="single"/>
          <w:lang w:val="en-GB"/>
        </w:rPr>
      </w:pPr>
    </w:p>
    <w:p w14:paraId="4A6F667C" w14:textId="77777777" w:rsidR="00993A89" w:rsidRPr="00EA4EC3" w:rsidRDefault="00993A89" w:rsidP="00993A89">
      <w:pPr>
        <w:jc w:val="both"/>
        <w:rPr>
          <w:rFonts w:asciiTheme="minorHAnsi" w:hAnsiTheme="minorHAnsi"/>
          <w:u w:val="single"/>
          <w:lang w:val="en-GB"/>
        </w:rPr>
      </w:pPr>
      <w:proofErr w:type="spellStart"/>
      <w:r w:rsidRPr="00EA4EC3">
        <w:rPr>
          <w:rFonts w:asciiTheme="minorHAnsi" w:hAnsiTheme="minorHAnsi"/>
          <w:u w:val="single"/>
          <w:lang w:val="en-GB"/>
        </w:rPr>
        <w:t>Descriptives</w:t>
      </w:r>
      <w:proofErr w:type="spellEnd"/>
      <w:r w:rsidRPr="00EA4EC3">
        <w:rPr>
          <w:rFonts w:asciiTheme="minorHAnsi" w:hAnsiTheme="minorHAnsi"/>
          <w:u w:val="single"/>
          <w:lang w:val="en-GB"/>
        </w:rPr>
        <w:t xml:space="preserve">: </w:t>
      </w:r>
    </w:p>
    <w:p w14:paraId="2EBB7B2A" w14:textId="77777777" w:rsidR="00993A89" w:rsidRPr="00EA4EC3" w:rsidRDefault="00993A89" w:rsidP="00993A89">
      <w:pPr>
        <w:jc w:val="both"/>
        <w:rPr>
          <w:rFonts w:asciiTheme="minorHAnsi" w:hAnsiTheme="minorHAnsi"/>
          <w:lang w:val="en-GB"/>
        </w:rPr>
      </w:pPr>
    </w:p>
    <w:tbl>
      <w:tblPr>
        <w:tblW w:w="8892" w:type="dxa"/>
        <w:tblInd w:w="55" w:type="dxa"/>
        <w:tblLayout w:type="fixed"/>
        <w:tblCellMar>
          <w:left w:w="70" w:type="dxa"/>
          <w:right w:w="70" w:type="dxa"/>
        </w:tblCellMar>
        <w:tblLook w:val="04A0" w:firstRow="1" w:lastRow="0" w:firstColumn="1" w:lastColumn="0" w:noHBand="0" w:noVBand="1"/>
      </w:tblPr>
      <w:tblGrid>
        <w:gridCol w:w="1507"/>
        <w:gridCol w:w="1507"/>
        <w:gridCol w:w="1507"/>
        <w:gridCol w:w="1507"/>
        <w:gridCol w:w="1507"/>
        <w:gridCol w:w="1357"/>
      </w:tblGrid>
      <w:tr w:rsidR="00A60099" w:rsidRPr="00EA4EC3" w14:paraId="1AB07BC1" w14:textId="77777777" w:rsidTr="00A60099">
        <w:trPr>
          <w:trHeight w:val="280"/>
        </w:trPr>
        <w:tc>
          <w:tcPr>
            <w:tcW w:w="1507" w:type="dxa"/>
            <w:tcBorders>
              <w:top w:val="nil"/>
              <w:left w:val="nil"/>
              <w:bottom w:val="single" w:sz="4" w:space="0" w:color="auto"/>
              <w:right w:val="nil"/>
            </w:tcBorders>
            <w:shd w:val="clear" w:color="auto" w:fill="auto"/>
            <w:vAlign w:val="bottom"/>
            <w:hideMark/>
          </w:tcPr>
          <w:p w14:paraId="6970C51C" w14:textId="77777777" w:rsidR="00993A89" w:rsidRPr="00EA4EC3" w:rsidRDefault="00993A89" w:rsidP="00333EC9">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Variable</w:t>
            </w:r>
          </w:p>
        </w:tc>
        <w:tc>
          <w:tcPr>
            <w:tcW w:w="1507" w:type="dxa"/>
            <w:tcBorders>
              <w:top w:val="nil"/>
              <w:left w:val="nil"/>
              <w:bottom w:val="single" w:sz="4" w:space="0" w:color="auto"/>
              <w:right w:val="nil"/>
            </w:tcBorders>
            <w:shd w:val="clear" w:color="auto" w:fill="auto"/>
            <w:vAlign w:val="bottom"/>
            <w:hideMark/>
          </w:tcPr>
          <w:p w14:paraId="2646AE9F" w14:textId="77777777" w:rsidR="00993A89" w:rsidRPr="00EA4EC3" w:rsidRDefault="00993A89" w:rsidP="00333EC9">
            <w:pPr>
              <w:jc w:val="center"/>
              <w:rPr>
                <w:rFonts w:asciiTheme="minorHAnsi" w:eastAsia="Times New Roman" w:hAnsiTheme="minorHAnsi"/>
                <w:b/>
                <w:bCs/>
                <w:color w:val="000000"/>
                <w:lang w:val="en-GB"/>
              </w:rPr>
            </w:pPr>
            <w:proofErr w:type="spellStart"/>
            <w:r w:rsidRPr="00EA4EC3">
              <w:rPr>
                <w:rFonts w:asciiTheme="minorHAnsi" w:eastAsia="Times New Roman" w:hAnsiTheme="minorHAnsi"/>
                <w:b/>
                <w:bCs/>
                <w:color w:val="000000"/>
                <w:lang w:val="en-GB"/>
              </w:rPr>
              <w:t>Obs</w:t>
            </w:r>
            <w:proofErr w:type="spellEnd"/>
          </w:p>
        </w:tc>
        <w:tc>
          <w:tcPr>
            <w:tcW w:w="1507" w:type="dxa"/>
            <w:tcBorders>
              <w:top w:val="nil"/>
              <w:left w:val="nil"/>
              <w:bottom w:val="single" w:sz="4" w:space="0" w:color="auto"/>
              <w:right w:val="nil"/>
            </w:tcBorders>
            <w:shd w:val="clear" w:color="auto" w:fill="auto"/>
            <w:vAlign w:val="bottom"/>
            <w:hideMark/>
          </w:tcPr>
          <w:p w14:paraId="00A5CF60" w14:textId="77777777" w:rsidR="00993A89" w:rsidRPr="00EA4EC3" w:rsidRDefault="00993A89" w:rsidP="00333EC9">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Mean</w:t>
            </w:r>
          </w:p>
        </w:tc>
        <w:tc>
          <w:tcPr>
            <w:tcW w:w="1507" w:type="dxa"/>
            <w:tcBorders>
              <w:top w:val="nil"/>
              <w:left w:val="nil"/>
              <w:bottom w:val="single" w:sz="4" w:space="0" w:color="auto"/>
              <w:right w:val="nil"/>
            </w:tcBorders>
            <w:shd w:val="clear" w:color="auto" w:fill="auto"/>
            <w:vAlign w:val="bottom"/>
            <w:hideMark/>
          </w:tcPr>
          <w:p w14:paraId="74113F88" w14:textId="77777777" w:rsidR="00993A89" w:rsidRPr="00EA4EC3" w:rsidRDefault="00993A89" w:rsidP="00333EC9">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Std. Dev.</w:t>
            </w:r>
          </w:p>
        </w:tc>
        <w:tc>
          <w:tcPr>
            <w:tcW w:w="1507" w:type="dxa"/>
            <w:tcBorders>
              <w:top w:val="nil"/>
              <w:left w:val="nil"/>
              <w:bottom w:val="single" w:sz="4" w:space="0" w:color="auto"/>
              <w:right w:val="nil"/>
            </w:tcBorders>
            <w:shd w:val="clear" w:color="auto" w:fill="auto"/>
            <w:vAlign w:val="bottom"/>
            <w:hideMark/>
          </w:tcPr>
          <w:p w14:paraId="54BF444F" w14:textId="77777777" w:rsidR="00993A89" w:rsidRPr="00EA4EC3" w:rsidRDefault="00993A89" w:rsidP="00333EC9">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Min</w:t>
            </w:r>
          </w:p>
        </w:tc>
        <w:tc>
          <w:tcPr>
            <w:tcW w:w="1357" w:type="dxa"/>
            <w:tcBorders>
              <w:top w:val="nil"/>
              <w:left w:val="nil"/>
              <w:bottom w:val="single" w:sz="4" w:space="0" w:color="auto"/>
              <w:right w:val="nil"/>
            </w:tcBorders>
            <w:shd w:val="clear" w:color="auto" w:fill="auto"/>
            <w:vAlign w:val="bottom"/>
            <w:hideMark/>
          </w:tcPr>
          <w:p w14:paraId="48AC727A" w14:textId="77777777" w:rsidR="00993A89" w:rsidRPr="00EA4EC3" w:rsidRDefault="00993A89" w:rsidP="00333EC9">
            <w:pPr>
              <w:jc w:val="cente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Max</w:t>
            </w:r>
          </w:p>
        </w:tc>
      </w:tr>
      <w:tr w:rsidR="00A60099" w:rsidRPr="00EA4EC3" w14:paraId="0205145A" w14:textId="77777777" w:rsidTr="00A60099">
        <w:trPr>
          <w:trHeight w:val="280"/>
        </w:trPr>
        <w:tc>
          <w:tcPr>
            <w:tcW w:w="1507" w:type="dxa"/>
            <w:tcBorders>
              <w:top w:val="nil"/>
              <w:left w:val="nil"/>
              <w:bottom w:val="nil"/>
              <w:right w:val="nil"/>
            </w:tcBorders>
            <w:shd w:val="clear" w:color="auto" w:fill="auto"/>
            <w:vAlign w:val="bottom"/>
            <w:hideMark/>
          </w:tcPr>
          <w:p w14:paraId="7F884EE3" w14:textId="52DC6EAE" w:rsidR="00993A89" w:rsidRPr="00B84CEE" w:rsidRDefault="00333EC9" w:rsidP="00333EC9">
            <w:pPr>
              <w:jc w:val="center"/>
              <w:rPr>
                <w:rFonts w:asciiTheme="minorHAnsi" w:eastAsia="Times New Roman" w:hAnsiTheme="minorHAnsi"/>
                <w:color w:val="000000"/>
                <w:highlight w:val="yellow"/>
                <w:lang w:val="en-GB"/>
              </w:rPr>
            </w:pPr>
            <w:r w:rsidRPr="00B84CEE">
              <w:rPr>
                <w:rFonts w:asciiTheme="minorHAnsi" w:hAnsiTheme="minorHAnsi"/>
                <w:highlight w:val="yellow"/>
                <w:lang w:val="en-GB"/>
              </w:rPr>
              <w:t>Av. common costs per year</w:t>
            </w:r>
          </w:p>
        </w:tc>
        <w:tc>
          <w:tcPr>
            <w:tcW w:w="1507" w:type="dxa"/>
            <w:tcBorders>
              <w:top w:val="nil"/>
              <w:left w:val="nil"/>
              <w:bottom w:val="nil"/>
              <w:right w:val="nil"/>
            </w:tcBorders>
            <w:shd w:val="clear" w:color="auto" w:fill="auto"/>
            <w:noWrap/>
            <w:vAlign w:val="bottom"/>
            <w:hideMark/>
          </w:tcPr>
          <w:p w14:paraId="2B474803" w14:textId="77777777" w:rsidR="00993A89" w:rsidRPr="00B84CEE" w:rsidRDefault="00993A89" w:rsidP="00333EC9">
            <w:pPr>
              <w:jc w:val="center"/>
              <w:rPr>
                <w:rFonts w:asciiTheme="minorHAnsi" w:eastAsia="Times New Roman" w:hAnsiTheme="minorHAnsi"/>
                <w:color w:val="000000"/>
                <w:highlight w:val="yellow"/>
                <w:lang w:val="en-GB"/>
              </w:rPr>
            </w:pPr>
            <w:r w:rsidRPr="00B84CEE">
              <w:rPr>
                <w:rFonts w:asciiTheme="minorHAnsi" w:eastAsia="Times New Roman" w:hAnsiTheme="minorHAnsi"/>
                <w:color w:val="000000"/>
                <w:highlight w:val="yellow"/>
                <w:lang w:val="en-GB"/>
              </w:rPr>
              <w:t>35</w:t>
            </w:r>
          </w:p>
        </w:tc>
        <w:tc>
          <w:tcPr>
            <w:tcW w:w="1507" w:type="dxa"/>
            <w:tcBorders>
              <w:top w:val="nil"/>
              <w:left w:val="nil"/>
              <w:bottom w:val="nil"/>
              <w:right w:val="nil"/>
            </w:tcBorders>
            <w:shd w:val="clear" w:color="auto" w:fill="auto"/>
            <w:noWrap/>
            <w:vAlign w:val="bottom"/>
            <w:hideMark/>
          </w:tcPr>
          <w:p w14:paraId="68A26425" w14:textId="38AAC9FF" w:rsidR="00993A89" w:rsidRPr="00B84CEE" w:rsidRDefault="00333EC9" w:rsidP="00475E26">
            <w:pPr>
              <w:jc w:val="center"/>
              <w:rPr>
                <w:rFonts w:asciiTheme="minorHAnsi" w:eastAsia="Times New Roman" w:hAnsiTheme="minorHAnsi"/>
                <w:color w:val="000000"/>
                <w:highlight w:val="yellow"/>
                <w:lang w:val="en-GB"/>
              </w:rPr>
            </w:pPr>
            <w:r w:rsidRPr="00B84CEE">
              <w:rPr>
                <w:rFonts w:asciiTheme="minorHAnsi" w:hAnsiTheme="minorHAnsi"/>
                <w:highlight w:val="yellow"/>
                <w:lang w:val="en-GB"/>
              </w:rPr>
              <w:t>14.</w:t>
            </w:r>
            <w:r w:rsidR="00475E26" w:rsidRPr="00B84CEE">
              <w:rPr>
                <w:rFonts w:asciiTheme="minorHAnsi" w:hAnsiTheme="minorHAnsi"/>
                <w:highlight w:val="yellow"/>
                <w:lang w:val="en-GB"/>
              </w:rPr>
              <w:t>481</w:t>
            </w:r>
          </w:p>
        </w:tc>
        <w:tc>
          <w:tcPr>
            <w:tcW w:w="1507" w:type="dxa"/>
            <w:tcBorders>
              <w:top w:val="nil"/>
              <w:left w:val="nil"/>
              <w:bottom w:val="nil"/>
              <w:right w:val="nil"/>
            </w:tcBorders>
            <w:shd w:val="clear" w:color="auto" w:fill="auto"/>
            <w:noWrap/>
            <w:vAlign w:val="bottom"/>
            <w:hideMark/>
          </w:tcPr>
          <w:p w14:paraId="38E8BD1A" w14:textId="1C971A59" w:rsidR="00993A89" w:rsidRPr="00B84CEE" w:rsidRDefault="00333EC9" w:rsidP="00475E26">
            <w:pPr>
              <w:jc w:val="center"/>
              <w:rPr>
                <w:rFonts w:asciiTheme="minorHAnsi" w:eastAsia="Times New Roman" w:hAnsiTheme="minorHAnsi"/>
                <w:color w:val="000000"/>
                <w:highlight w:val="yellow"/>
                <w:lang w:val="en-GB"/>
              </w:rPr>
            </w:pPr>
            <w:r w:rsidRPr="00B84CEE">
              <w:rPr>
                <w:rFonts w:asciiTheme="minorHAnsi" w:hAnsiTheme="minorHAnsi"/>
                <w:highlight w:val="yellow"/>
                <w:lang w:val="en-GB"/>
              </w:rPr>
              <w:t>18.7</w:t>
            </w:r>
            <w:r w:rsidR="00475E26" w:rsidRPr="00B84CEE">
              <w:rPr>
                <w:rFonts w:asciiTheme="minorHAnsi" w:hAnsiTheme="minorHAnsi"/>
                <w:highlight w:val="yellow"/>
                <w:lang w:val="en-GB"/>
              </w:rPr>
              <w:t>5</w:t>
            </w:r>
            <w:r w:rsidRPr="00B84CEE">
              <w:rPr>
                <w:rFonts w:asciiTheme="minorHAnsi" w:hAnsiTheme="minorHAnsi"/>
                <w:highlight w:val="yellow"/>
                <w:lang w:val="en-GB"/>
              </w:rPr>
              <w:t>6</w:t>
            </w:r>
          </w:p>
        </w:tc>
        <w:tc>
          <w:tcPr>
            <w:tcW w:w="1507" w:type="dxa"/>
            <w:tcBorders>
              <w:top w:val="nil"/>
              <w:left w:val="nil"/>
              <w:bottom w:val="nil"/>
              <w:right w:val="nil"/>
            </w:tcBorders>
            <w:shd w:val="clear" w:color="auto" w:fill="auto"/>
            <w:noWrap/>
            <w:vAlign w:val="bottom"/>
            <w:hideMark/>
          </w:tcPr>
          <w:p w14:paraId="53AB6A3B" w14:textId="39C7FEF4" w:rsidR="00993A89" w:rsidRPr="00B84CEE" w:rsidRDefault="00333EC9" w:rsidP="00333EC9">
            <w:pPr>
              <w:jc w:val="center"/>
              <w:rPr>
                <w:rFonts w:asciiTheme="minorHAnsi" w:eastAsia="Times New Roman" w:hAnsiTheme="minorHAnsi"/>
                <w:color w:val="000000"/>
                <w:highlight w:val="yellow"/>
                <w:lang w:val="en-GB"/>
              </w:rPr>
            </w:pPr>
            <w:r w:rsidRPr="00B84CEE">
              <w:rPr>
                <w:rFonts w:asciiTheme="minorHAnsi" w:eastAsia="Times New Roman" w:hAnsiTheme="minorHAnsi"/>
                <w:color w:val="000000"/>
                <w:highlight w:val="yellow"/>
                <w:lang w:val="en-GB"/>
              </w:rPr>
              <w:t>1.5</w:t>
            </w:r>
          </w:p>
        </w:tc>
        <w:tc>
          <w:tcPr>
            <w:tcW w:w="1357" w:type="dxa"/>
            <w:tcBorders>
              <w:top w:val="nil"/>
              <w:left w:val="nil"/>
              <w:bottom w:val="nil"/>
              <w:right w:val="nil"/>
            </w:tcBorders>
            <w:shd w:val="clear" w:color="auto" w:fill="auto"/>
            <w:noWrap/>
            <w:vAlign w:val="bottom"/>
            <w:hideMark/>
          </w:tcPr>
          <w:p w14:paraId="721746D3" w14:textId="488CA29E" w:rsidR="00993A89" w:rsidRPr="00B84CEE" w:rsidRDefault="00333EC9" w:rsidP="00333EC9">
            <w:pPr>
              <w:jc w:val="center"/>
              <w:rPr>
                <w:rFonts w:asciiTheme="minorHAnsi" w:eastAsia="Times New Roman" w:hAnsiTheme="minorHAnsi"/>
                <w:color w:val="000000"/>
                <w:highlight w:val="yellow"/>
                <w:lang w:val="en-GB"/>
              </w:rPr>
            </w:pPr>
            <w:r w:rsidRPr="00B84CEE">
              <w:rPr>
                <w:rFonts w:asciiTheme="minorHAnsi" w:eastAsia="Times New Roman" w:hAnsiTheme="minorHAnsi"/>
                <w:color w:val="000000"/>
                <w:highlight w:val="yellow"/>
                <w:lang w:val="en-GB"/>
              </w:rPr>
              <w:t>101.5</w:t>
            </w:r>
          </w:p>
        </w:tc>
      </w:tr>
    </w:tbl>
    <w:p w14:paraId="7D17C9EE" w14:textId="77777777" w:rsidR="00993A89" w:rsidRPr="00EA4EC3" w:rsidRDefault="00993A89" w:rsidP="00DC30EA">
      <w:pPr>
        <w:jc w:val="both"/>
        <w:rPr>
          <w:rFonts w:asciiTheme="minorHAnsi" w:hAnsiTheme="minorHAnsi"/>
          <w:sz w:val="28"/>
          <w:szCs w:val="28"/>
          <w:lang w:val="en-GB"/>
        </w:rPr>
      </w:pPr>
    </w:p>
    <w:p w14:paraId="4E897720" w14:textId="77777777" w:rsidR="00333EC9" w:rsidRPr="00EA4EC3" w:rsidRDefault="00333EC9" w:rsidP="00DC30EA">
      <w:pPr>
        <w:jc w:val="both"/>
        <w:rPr>
          <w:rFonts w:asciiTheme="minorHAnsi" w:hAnsiTheme="minorHAnsi"/>
          <w:sz w:val="28"/>
          <w:szCs w:val="28"/>
          <w:lang w:val="en-GB"/>
        </w:rPr>
      </w:pPr>
    </w:p>
    <w:p w14:paraId="79C3F39F" w14:textId="7BFE0EE3" w:rsidR="00B126D8" w:rsidRPr="00EA4EC3" w:rsidRDefault="0036367E" w:rsidP="003467C8">
      <w:pPr>
        <w:rPr>
          <w:rFonts w:asciiTheme="minorHAnsi" w:hAnsiTheme="minorHAnsi"/>
          <w:sz w:val="28"/>
          <w:szCs w:val="28"/>
          <w:lang w:val="en-GB"/>
        </w:rPr>
      </w:pPr>
      <w:r w:rsidRPr="00EA4EC3">
        <w:rPr>
          <w:rFonts w:asciiTheme="minorHAnsi" w:hAnsiTheme="minorHAnsi"/>
          <w:sz w:val="28"/>
          <w:szCs w:val="28"/>
          <w:lang w:val="en-GB"/>
        </w:rPr>
        <w:br w:type="page"/>
      </w:r>
    </w:p>
    <w:p w14:paraId="00E92667" w14:textId="77777777" w:rsidR="002777D7" w:rsidRPr="00B84CEE" w:rsidRDefault="002777D7" w:rsidP="002777D7">
      <w:pPr>
        <w:jc w:val="center"/>
        <w:rPr>
          <w:rFonts w:asciiTheme="minorHAnsi" w:hAnsiTheme="minorHAnsi"/>
          <w:b/>
          <w:sz w:val="28"/>
          <w:szCs w:val="28"/>
          <w:highlight w:val="yellow"/>
          <w:lang w:val="en-GB"/>
        </w:rPr>
      </w:pPr>
      <w:r w:rsidRPr="00B84CEE">
        <w:rPr>
          <w:rFonts w:asciiTheme="minorHAnsi" w:hAnsiTheme="minorHAnsi"/>
          <w:b/>
          <w:sz w:val="28"/>
          <w:szCs w:val="28"/>
          <w:highlight w:val="yellow"/>
          <w:lang w:val="en-GB"/>
        </w:rPr>
        <w:lastRenderedPageBreak/>
        <w:t>PART III</w:t>
      </w:r>
    </w:p>
    <w:p w14:paraId="0B72EE80" w14:textId="77777777" w:rsidR="002777D7" w:rsidRPr="00B84CEE" w:rsidRDefault="002777D7" w:rsidP="002777D7">
      <w:pPr>
        <w:jc w:val="center"/>
        <w:rPr>
          <w:rFonts w:asciiTheme="minorHAnsi" w:hAnsiTheme="minorHAnsi"/>
          <w:sz w:val="28"/>
          <w:szCs w:val="28"/>
          <w:highlight w:val="yellow"/>
          <w:lang w:val="en-GB"/>
        </w:rPr>
      </w:pPr>
    </w:p>
    <w:p w14:paraId="53345701" w14:textId="47744D92" w:rsidR="002777D7" w:rsidRPr="00EA4EC3" w:rsidRDefault="002777D7" w:rsidP="002777D7">
      <w:pPr>
        <w:jc w:val="center"/>
        <w:rPr>
          <w:rFonts w:asciiTheme="minorHAnsi" w:hAnsiTheme="minorHAnsi"/>
          <w:b/>
          <w:sz w:val="28"/>
          <w:szCs w:val="28"/>
          <w:lang w:val="en-GB"/>
        </w:rPr>
      </w:pPr>
      <w:r w:rsidRPr="00B84CEE">
        <w:rPr>
          <w:rFonts w:asciiTheme="minorHAnsi" w:hAnsiTheme="minorHAnsi"/>
          <w:b/>
          <w:sz w:val="28"/>
          <w:szCs w:val="28"/>
          <w:highlight w:val="yellow"/>
          <w:lang w:val="en-GB"/>
        </w:rPr>
        <w:t xml:space="preserve">Factsheets of operations and </w:t>
      </w:r>
      <w:commentRangeStart w:id="59"/>
      <w:r w:rsidRPr="00B84CEE">
        <w:rPr>
          <w:rFonts w:asciiTheme="minorHAnsi" w:hAnsiTheme="minorHAnsi"/>
          <w:b/>
          <w:sz w:val="28"/>
          <w:szCs w:val="28"/>
          <w:highlight w:val="yellow"/>
          <w:lang w:val="en-GB"/>
        </w:rPr>
        <w:t>missions</w:t>
      </w:r>
      <w:commentRangeEnd w:id="59"/>
      <w:r w:rsidR="00B84CEE">
        <w:rPr>
          <w:rStyle w:val="Rimandocommento"/>
        </w:rPr>
        <w:commentReference w:id="59"/>
      </w:r>
    </w:p>
    <w:p w14:paraId="19FA90AD" w14:textId="77777777" w:rsidR="002777D7" w:rsidRPr="00EA4EC3" w:rsidRDefault="002777D7" w:rsidP="002777D7">
      <w:pPr>
        <w:jc w:val="both"/>
        <w:rPr>
          <w:rFonts w:asciiTheme="minorHAnsi" w:hAnsiTheme="minorHAnsi"/>
          <w:lang w:val="en-GB"/>
        </w:rPr>
      </w:pPr>
    </w:p>
    <w:p w14:paraId="3C8D0DC5"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t>Aceh Monitoring Mission - AMM</w:t>
      </w:r>
    </w:p>
    <w:p w14:paraId="0A561F01"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p>
    <w:p w14:paraId="24F0141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Indonesia</w:t>
      </w:r>
    </w:p>
    <w:p w14:paraId="293EE4E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6CE0877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2006</w:t>
      </w:r>
    </w:p>
    <w:p w14:paraId="7CBA1C13" w14:textId="18921D6A"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w:t>
      </w:r>
      <w:r w:rsidR="00200B8D">
        <w:rPr>
          <w:rFonts w:asciiTheme="minorHAnsi" w:hAnsiTheme="minorHAnsi"/>
          <w:lang w:val="en-GB"/>
        </w:rPr>
        <w:t>Y</w:t>
      </w:r>
      <w:r w:rsidRPr="00EA4EC3">
        <w:rPr>
          <w:rFonts w:asciiTheme="minorHAnsi" w:hAnsiTheme="minorHAnsi"/>
          <w:lang w:val="en-GB"/>
        </w:rPr>
        <w:t>es</w:t>
      </w:r>
    </w:p>
    <w:p w14:paraId="0AD3ED2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15</w:t>
      </w:r>
    </w:p>
    <w:p w14:paraId="7F3CD7F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5C3500E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13 (peak 13 states)</w:t>
      </w:r>
    </w:p>
    <w:p w14:paraId="7871964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220</w:t>
      </w:r>
    </w:p>
    <w:p w14:paraId="389F309B"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4E188C3D"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2E126E15" w14:textId="77777777" w:rsidTr="002777D7">
        <w:trPr>
          <w:trHeight w:val="243"/>
        </w:trPr>
        <w:tc>
          <w:tcPr>
            <w:tcW w:w="2156" w:type="dxa"/>
            <w:tcBorders>
              <w:bottom w:val="single" w:sz="4" w:space="0" w:color="auto"/>
            </w:tcBorders>
            <w:shd w:val="clear" w:color="auto" w:fill="auto"/>
            <w:noWrap/>
            <w:hideMark/>
          </w:tcPr>
          <w:p w14:paraId="1EC8E98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1CB308E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1B69563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31E579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545B1D16" w14:textId="77777777" w:rsidTr="002777D7">
        <w:trPr>
          <w:trHeight w:val="243"/>
        </w:trPr>
        <w:tc>
          <w:tcPr>
            <w:tcW w:w="2156" w:type="dxa"/>
            <w:tcBorders>
              <w:top w:val="single" w:sz="4" w:space="0" w:color="auto"/>
            </w:tcBorders>
            <w:shd w:val="clear" w:color="auto" w:fill="auto"/>
            <w:hideMark/>
          </w:tcPr>
          <w:p w14:paraId="1415E0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2657B23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top w:val="single" w:sz="4" w:space="0" w:color="auto"/>
              <w:left w:val="single" w:sz="4" w:space="0" w:color="auto"/>
            </w:tcBorders>
            <w:shd w:val="clear" w:color="auto" w:fill="auto"/>
            <w:hideMark/>
          </w:tcPr>
          <w:p w14:paraId="0D5CE2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3F69AE9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41423D8" w14:textId="77777777" w:rsidTr="002777D7">
        <w:trPr>
          <w:trHeight w:val="243"/>
        </w:trPr>
        <w:tc>
          <w:tcPr>
            <w:tcW w:w="2156" w:type="dxa"/>
            <w:shd w:val="clear" w:color="auto" w:fill="auto"/>
            <w:hideMark/>
          </w:tcPr>
          <w:p w14:paraId="4677AD1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7838D60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37778FA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00CDD94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2E2DB7B" w14:textId="77777777" w:rsidTr="002777D7">
        <w:trPr>
          <w:trHeight w:val="243"/>
        </w:trPr>
        <w:tc>
          <w:tcPr>
            <w:tcW w:w="2156" w:type="dxa"/>
            <w:shd w:val="clear" w:color="auto" w:fill="auto"/>
            <w:hideMark/>
          </w:tcPr>
          <w:p w14:paraId="43B00D2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3F4938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8CBF1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72F66DE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0F056E55" w14:textId="77777777" w:rsidTr="002777D7">
        <w:trPr>
          <w:trHeight w:val="243"/>
        </w:trPr>
        <w:tc>
          <w:tcPr>
            <w:tcW w:w="2156" w:type="dxa"/>
            <w:shd w:val="clear" w:color="auto" w:fill="auto"/>
            <w:hideMark/>
          </w:tcPr>
          <w:p w14:paraId="040AF01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32A9D7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8AA3F1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6434D9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E9E02D6" w14:textId="77777777" w:rsidTr="002777D7">
        <w:trPr>
          <w:trHeight w:val="243"/>
        </w:trPr>
        <w:tc>
          <w:tcPr>
            <w:tcW w:w="2156" w:type="dxa"/>
            <w:shd w:val="clear" w:color="auto" w:fill="auto"/>
            <w:hideMark/>
          </w:tcPr>
          <w:p w14:paraId="5E6674B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B9969E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80845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8617A4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32D1C47" w14:textId="77777777" w:rsidTr="002777D7">
        <w:trPr>
          <w:trHeight w:val="237"/>
        </w:trPr>
        <w:tc>
          <w:tcPr>
            <w:tcW w:w="2156" w:type="dxa"/>
            <w:shd w:val="clear" w:color="auto" w:fill="auto"/>
            <w:hideMark/>
          </w:tcPr>
          <w:p w14:paraId="6EDFB9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17D414C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E2E592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132024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r>
      <w:tr w:rsidR="002777D7" w:rsidRPr="00EA4EC3" w14:paraId="37A86463" w14:textId="77777777" w:rsidTr="002777D7">
        <w:trPr>
          <w:trHeight w:val="243"/>
        </w:trPr>
        <w:tc>
          <w:tcPr>
            <w:tcW w:w="2156" w:type="dxa"/>
            <w:shd w:val="clear" w:color="auto" w:fill="auto"/>
            <w:hideMark/>
          </w:tcPr>
          <w:p w14:paraId="04A2B88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718E83C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0362A75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7AB9741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8D6FA20" w14:textId="77777777" w:rsidTr="002777D7">
        <w:trPr>
          <w:trHeight w:val="243"/>
        </w:trPr>
        <w:tc>
          <w:tcPr>
            <w:tcW w:w="2156" w:type="dxa"/>
            <w:shd w:val="clear" w:color="auto" w:fill="auto"/>
            <w:hideMark/>
          </w:tcPr>
          <w:p w14:paraId="521FFA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2FDA578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65D552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599657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DE57550" w14:textId="77777777" w:rsidTr="002777D7">
        <w:trPr>
          <w:trHeight w:val="243"/>
        </w:trPr>
        <w:tc>
          <w:tcPr>
            <w:tcW w:w="2156" w:type="dxa"/>
            <w:shd w:val="clear" w:color="auto" w:fill="auto"/>
            <w:hideMark/>
          </w:tcPr>
          <w:p w14:paraId="3A465A5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803B43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29</w:t>
            </w:r>
          </w:p>
        </w:tc>
        <w:tc>
          <w:tcPr>
            <w:tcW w:w="2221" w:type="dxa"/>
            <w:tcBorders>
              <w:left w:val="single" w:sz="4" w:space="0" w:color="auto"/>
            </w:tcBorders>
            <w:shd w:val="clear" w:color="auto" w:fill="auto"/>
            <w:hideMark/>
          </w:tcPr>
          <w:p w14:paraId="01254CD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0F01AA0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1EEC7F5" w14:textId="77777777" w:rsidTr="002777D7">
        <w:trPr>
          <w:trHeight w:val="243"/>
        </w:trPr>
        <w:tc>
          <w:tcPr>
            <w:tcW w:w="2156" w:type="dxa"/>
            <w:shd w:val="clear" w:color="auto" w:fill="auto"/>
            <w:hideMark/>
          </w:tcPr>
          <w:p w14:paraId="76D2531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DC9A2F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2221" w:type="dxa"/>
            <w:tcBorders>
              <w:left w:val="single" w:sz="4" w:space="0" w:color="auto"/>
            </w:tcBorders>
            <w:shd w:val="clear" w:color="auto" w:fill="auto"/>
            <w:hideMark/>
          </w:tcPr>
          <w:p w14:paraId="3B7DDE3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6C36B0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A2650F3" w14:textId="77777777" w:rsidTr="002777D7">
        <w:trPr>
          <w:trHeight w:val="243"/>
        </w:trPr>
        <w:tc>
          <w:tcPr>
            <w:tcW w:w="2156" w:type="dxa"/>
            <w:shd w:val="clear" w:color="auto" w:fill="auto"/>
            <w:hideMark/>
          </w:tcPr>
          <w:p w14:paraId="7079F3F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191559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2221" w:type="dxa"/>
            <w:tcBorders>
              <w:left w:val="single" w:sz="4" w:space="0" w:color="auto"/>
            </w:tcBorders>
            <w:shd w:val="clear" w:color="auto" w:fill="auto"/>
            <w:hideMark/>
          </w:tcPr>
          <w:p w14:paraId="0F8CB23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239D71E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E52B0F2" w14:textId="77777777" w:rsidTr="002777D7">
        <w:trPr>
          <w:trHeight w:val="243"/>
        </w:trPr>
        <w:tc>
          <w:tcPr>
            <w:tcW w:w="2156" w:type="dxa"/>
            <w:shd w:val="clear" w:color="auto" w:fill="auto"/>
            <w:hideMark/>
          </w:tcPr>
          <w:p w14:paraId="5AFC6B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20B1CC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FF9626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7D41BF3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r>
      <w:tr w:rsidR="002777D7" w:rsidRPr="00EA4EC3" w14:paraId="6C564DEA" w14:textId="77777777" w:rsidTr="002777D7">
        <w:trPr>
          <w:trHeight w:val="243"/>
        </w:trPr>
        <w:tc>
          <w:tcPr>
            <w:tcW w:w="2156" w:type="dxa"/>
            <w:shd w:val="clear" w:color="auto" w:fill="auto"/>
            <w:hideMark/>
          </w:tcPr>
          <w:p w14:paraId="255B24D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34A0CEF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8303CB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D96C6D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24</w:t>
            </w:r>
          </w:p>
        </w:tc>
      </w:tr>
      <w:tr w:rsidR="002777D7" w:rsidRPr="00EA4EC3" w14:paraId="07D446C0" w14:textId="77777777" w:rsidTr="002777D7">
        <w:trPr>
          <w:trHeight w:val="243"/>
        </w:trPr>
        <w:tc>
          <w:tcPr>
            <w:tcW w:w="2156" w:type="dxa"/>
            <w:tcBorders>
              <w:bottom w:val="single" w:sz="4" w:space="0" w:color="auto"/>
            </w:tcBorders>
            <w:shd w:val="clear" w:color="auto" w:fill="auto"/>
            <w:hideMark/>
          </w:tcPr>
          <w:p w14:paraId="45F7EBD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3205F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bottom w:val="single" w:sz="4" w:space="0" w:color="auto"/>
            </w:tcBorders>
            <w:shd w:val="clear" w:color="auto" w:fill="auto"/>
            <w:hideMark/>
          </w:tcPr>
          <w:p w14:paraId="1C08A94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1353905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r>
    </w:tbl>
    <w:p w14:paraId="75AAE6A0" w14:textId="77777777" w:rsidR="002777D7" w:rsidRPr="00EA4EC3" w:rsidRDefault="002777D7" w:rsidP="002777D7">
      <w:pPr>
        <w:widowControl w:val="0"/>
        <w:autoSpaceDE w:val="0"/>
        <w:autoSpaceDN w:val="0"/>
        <w:adjustRightInd w:val="0"/>
        <w:rPr>
          <w:rFonts w:asciiTheme="minorHAnsi" w:hAnsiTheme="minorHAnsi"/>
          <w:lang w:val="en-GB"/>
        </w:rPr>
      </w:pPr>
    </w:p>
    <w:p w14:paraId="385E6EC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119</w:t>
      </w:r>
    </w:p>
    <w:p w14:paraId="19CC9C71"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Monitor and support the disarmament of GAM; monitor human rights, new legislation, reintegration of GAM members into society; investigate and rule on amnesty cases</w:t>
      </w:r>
    </w:p>
    <w:p w14:paraId="599A4DD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ASEAN</w:t>
      </w:r>
    </w:p>
    <w:p w14:paraId="0FA983E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753526D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SIPRI</w:t>
      </w:r>
    </w:p>
    <w:p w14:paraId="13206A6A" w14:textId="4C845A38"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 </w:t>
      </w:r>
      <w:r w:rsidRPr="00EA4EC3">
        <w:rPr>
          <w:rFonts w:asciiTheme="minorHAnsi" w:hAnsiTheme="minorHAnsi"/>
          <w:lang w:val="en-GB"/>
        </w:rPr>
        <w:t>15.3</w:t>
      </w:r>
    </w:p>
    <w:p w14:paraId="5D9F29A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2" w:history="1">
        <w:r w:rsidRPr="00EA4EC3">
          <w:rPr>
            <w:rStyle w:val="Collegamentoipertestuale"/>
            <w:rFonts w:asciiTheme="minorHAnsi" w:hAnsiTheme="minorHAnsi"/>
            <w:lang w:val="en-GB"/>
          </w:rPr>
          <w:t>http://www.eeas.europa.eu/csdp/missions-and-operations/aceh-amm/index_en.htm</w:t>
        </w:r>
      </w:hyperlink>
      <w:r w:rsidRPr="00EA4EC3">
        <w:rPr>
          <w:rFonts w:asciiTheme="minorHAnsi" w:hAnsiTheme="minorHAnsi"/>
          <w:lang w:val="en-GB"/>
        </w:rPr>
        <w:t xml:space="preserve"> </w:t>
      </w:r>
    </w:p>
    <w:p w14:paraId="3E0E51B3" w14:textId="77777777" w:rsidR="002777D7" w:rsidRPr="00EA4EC3" w:rsidRDefault="002777D7" w:rsidP="002777D7">
      <w:pPr>
        <w:rPr>
          <w:rFonts w:asciiTheme="minorHAnsi" w:hAnsiTheme="minorHAnsi"/>
          <w:sz w:val="28"/>
          <w:szCs w:val="28"/>
          <w:highlight w:val="yellow"/>
          <w:lang w:val="en-GB"/>
        </w:rPr>
      </w:pPr>
    </w:p>
    <w:p w14:paraId="46610BEE" w14:textId="77777777" w:rsidR="002777D7" w:rsidRPr="00EA4EC3" w:rsidRDefault="002777D7" w:rsidP="002777D7">
      <w:pPr>
        <w:rPr>
          <w:rFonts w:asciiTheme="minorHAnsi" w:hAnsiTheme="minorHAnsi"/>
          <w:sz w:val="28"/>
          <w:szCs w:val="28"/>
          <w:highlight w:val="yellow"/>
          <w:lang w:val="en-GB"/>
        </w:rPr>
      </w:pPr>
    </w:p>
    <w:p w14:paraId="14138361" w14:textId="77777777" w:rsidR="002777D7" w:rsidRPr="00EA4EC3" w:rsidRDefault="002777D7" w:rsidP="002777D7">
      <w:pPr>
        <w:rPr>
          <w:rFonts w:asciiTheme="minorHAnsi" w:hAnsiTheme="minorHAnsi"/>
          <w:sz w:val="28"/>
          <w:szCs w:val="28"/>
          <w:highlight w:val="yellow"/>
          <w:lang w:val="en-GB"/>
        </w:rPr>
      </w:pPr>
    </w:p>
    <w:p w14:paraId="4BA3D284"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p>
    <w:p w14:paraId="66CFE738"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50E6444E" w14:textId="77777777" w:rsidR="002777D7" w:rsidRPr="00EA4EC3" w:rsidRDefault="002777D7" w:rsidP="002777D7">
      <w:pPr>
        <w:jc w:val="both"/>
        <w:rPr>
          <w:rFonts w:asciiTheme="minorHAnsi" w:hAnsiTheme="minorHAnsi"/>
          <w:b/>
          <w:sz w:val="28"/>
          <w:lang w:val="en-GB"/>
        </w:rPr>
      </w:pPr>
      <w:r w:rsidRPr="00EA4EC3">
        <w:rPr>
          <w:rFonts w:asciiTheme="minorHAnsi" w:hAnsiTheme="minorHAnsi"/>
          <w:b/>
          <w:sz w:val="28"/>
          <w:lang w:val="en-GB"/>
        </w:rPr>
        <w:lastRenderedPageBreak/>
        <w:t>EU Advisory Mission for Civilian Security Sector Reform Ukraine (EUAM Ukraine)</w:t>
      </w:r>
    </w:p>
    <w:p w14:paraId="2CD752EE" w14:textId="77777777" w:rsidR="002777D7" w:rsidRPr="00EA4EC3" w:rsidRDefault="002777D7" w:rsidP="002777D7">
      <w:pPr>
        <w:widowControl w:val="0"/>
        <w:autoSpaceDE w:val="0"/>
        <w:autoSpaceDN w:val="0"/>
        <w:adjustRightInd w:val="0"/>
        <w:rPr>
          <w:rFonts w:asciiTheme="minorHAnsi" w:hAnsiTheme="minorHAnsi"/>
          <w:lang w:val="en-GB"/>
        </w:rPr>
      </w:pPr>
    </w:p>
    <w:p w14:paraId="5B95523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Ukraine</w:t>
      </w:r>
    </w:p>
    <w:p w14:paraId="0A7F2AE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2014</w:t>
      </w:r>
    </w:p>
    <w:p w14:paraId="4B9E62A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2017</w:t>
      </w:r>
    </w:p>
    <w:p w14:paraId="163B35A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7885F5B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41</w:t>
      </w:r>
    </w:p>
    <w:p w14:paraId="4631956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773E45F2" w14:textId="7518DCB6"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19 (peak 19 states)</w:t>
      </w:r>
      <w:r w:rsidR="00843E17">
        <w:rPr>
          <w:rFonts w:asciiTheme="minorHAnsi" w:hAnsiTheme="minorHAnsi"/>
          <w:lang w:val="en-GB"/>
        </w:rPr>
        <w:t xml:space="preserve"> </w:t>
      </w:r>
    </w:p>
    <w:p w14:paraId="2B0E3C7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54</w:t>
      </w:r>
    </w:p>
    <w:p w14:paraId="5C327C44"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17D63125"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2A65AF7A" w14:textId="77777777" w:rsidTr="002777D7">
        <w:trPr>
          <w:trHeight w:val="243"/>
        </w:trPr>
        <w:tc>
          <w:tcPr>
            <w:tcW w:w="2156" w:type="dxa"/>
            <w:tcBorders>
              <w:bottom w:val="single" w:sz="4" w:space="0" w:color="auto"/>
            </w:tcBorders>
            <w:shd w:val="clear" w:color="auto" w:fill="auto"/>
            <w:noWrap/>
            <w:hideMark/>
          </w:tcPr>
          <w:p w14:paraId="0F28164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0FEAB63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A5C7C4C"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9194B2D"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769AA7C5" w14:textId="77777777" w:rsidTr="002777D7">
        <w:trPr>
          <w:trHeight w:val="243"/>
        </w:trPr>
        <w:tc>
          <w:tcPr>
            <w:tcW w:w="2156" w:type="dxa"/>
            <w:tcBorders>
              <w:top w:val="single" w:sz="4" w:space="0" w:color="auto"/>
            </w:tcBorders>
            <w:shd w:val="clear" w:color="auto" w:fill="auto"/>
            <w:hideMark/>
          </w:tcPr>
          <w:p w14:paraId="1A09A2A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EB1B78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top w:val="single" w:sz="4" w:space="0" w:color="auto"/>
              <w:left w:val="single" w:sz="4" w:space="0" w:color="auto"/>
            </w:tcBorders>
            <w:shd w:val="clear" w:color="auto" w:fill="auto"/>
            <w:hideMark/>
          </w:tcPr>
          <w:p w14:paraId="02D9E41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7C0F6B7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4AD5C682" w14:textId="77777777" w:rsidTr="002777D7">
        <w:trPr>
          <w:trHeight w:val="243"/>
        </w:trPr>
        <w:tc>
          <w:tcPr>
            <w:tcW w:w="2156" w:type="dxa"/>
            <w:shd w:val="clear" w:color="auto" w:fill="auto"/>
            <w:hideMark/>
          </w:tcPr>
          <w:p w14:paraId="262324E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D4C9BC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6EFFCDB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6683014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7A941287" w14:textId="77777777" w:rsidTr="002777D7">
        <w:trPr>
          <w:trHeight w:val="243"/>
        </w:trPr>
        <w:tc>
          <w:tcPr>
            <w:tcW w:w="2156" w:type="dxa"/>
            <w:shd w:val="clear" w:color="auto" w:fill="auto"/>
            <w:hideMark/>
          </w:tcPr>
          <w:p w14:paraId="062D336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0F19EFE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1144F1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32A58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12121FEE" w14:textId="77777777" w:rsidTr="002777D7">
        <w:trPr>
          <w:trHeight w:val="243"/>
        </w:trPr>
        <w:tc>
          <w:tcPr>
            <w:tcW w:w="2156" w:type="dxa"/>
            <w:shd w:val="clear" w:color="auto" w:fill="auto"/>
            <w:hideMark/>
          </w:tcPr>
          <w:p w14:paraId="1D97C82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62E6EEA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05ECFD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6057598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5581FE93" w14:textId="77777777" w:rsidTr="002777D7">
        <w:trPr>
          <w:trHeight w:val="243"/>
        </w:trPr>
        <w:tc>
          <w:tcPr>
            <w:tcW w:w="2156" w:type="dxa"/>
            <w:shd w:val="clear" w:color="auto" w:fill="auto"/>
            <w:hideMark/>
          </w:tcPr>
          <w:p w14:paraId="5C5FB4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E99473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94EA4E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191855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8307F5C" w14:textId="77777777" w:rsidTr="002777D7">
        <w:trPr>
          <w:trHeight w:val="237"/>
        </w:trPr>
        <w:tc>
          <w:tcPr>
            <w:tcW w:w="2156" w:type="dxa"/>
            <w:shd w:val="clear" w:color="auto" w:fill="auto"/>
            <w:hideMark/>
          </w:tcPr>
          <w:p w14:paraId="771026D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41AFE7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45E11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77C5BEA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64708DF5" w14:textId="77777777" w:rsidTr="002777D7">
        <w:trPr>
          <w:trHeight w:val="243"/>
        </w:trPr>
        <w:tc>
          <w:tcPr>
            <w:tcW w:w="2156" w:type="dxa"/>
            <w:shd w:val="clear" w:color="auto" w:fill="auto"/>
            <w:hideMark/>
          </w:tcPr>
          <w:p w14:paraId="7792D32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56BB33D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66C0B39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09B79F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3BBED89" w14:textId="77777777" w:rsidTr="002777D7">
        <w:trPr>
          <w:trHeight w:val="243"/>
        </w:trPr>
        <w:tc>
          <w:tcPr>
            <w:tcW w:w="2156" w:type="dxa"/>
            <w:shd w:val="clear" w:color="auto" w:fill="auto"/>
            <w:hideMark/>
          </w:tcPr>
          <w:p w14:paraId="4D02D0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00609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02AC4FB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77BCED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5708F35" w14:textId="77777777" w:rsidTr="002777D7">
        <w:trPr>
          <w:trHeight w:val="243"/>
        </w:trPr>
        <w:tc>
          <w:tcPr>
            <w:tcW w:w="2156" w:type="dxa"/>
            <w:shd w:val="clear" w:color="auto" w:fill="auto"/>
            <w:hideMark/>
          </w:tcPr>
          <w:p w14:paraId="6B94950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E2736B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016A00D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AAEF8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07642B33" w14:textId="77777777" w:rsidTr="002777D7">
        <w:trPr>
          <w:trHeight w:val="243"/>
        </w:trPr>
        <w:tc>
          <w:tcPr>
            <w:tcW w:w="2156" w:type="dxa"/>
            <w:shd w:val="clear" w:color="auto" w:fill="auto"/>
            <w:hideMark/>
          </w:tcPr>
          <w:p w14:paraId="4A32A51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13F35B9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7A0D5E3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DE50E5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D73FCCA" w14:textId="77777777" w:rsidTr="002777D7">
        <w:trPr>
          <w:trHeight w:val="243"/>
        </w:trPr>
        <w:tc>
          <w:tcPr>
            <w:tcW w:w="2156" w:type="dxa"/>
            <w:shd w:val="clear" w:color="auto" w:fill="auto"/>
            <w:hideMark/>
          </w:tcPr>
          <w:p w14:paraId="28DA06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4F3018A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c>
          <w:tcPr>
            <w:tcW w:w="2221" w:type="dxa"/>
            <w:tcBorders>
              <w:left w:val="single" w:sz="4" w:space="0" w:color="auto"/>
            </w:tcBorders>
            <w:shd w:val="clear" w:color="auto" w:fill="auto"/>
            <w:hideMark/>
          </w:tcPr>
          <w:p w14:paraId="032E9B5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2E0ABFF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B550FA2" w14:textId="77777777" w:rsidTr="002777D7">
        <w:trPr>
          <w:trHeight w:val="243"/>
        </w:trPr>
        <w:tc>
          <w:tcPr>
            <w:tcW w:w="2156" w:type="dxa"/>
            <w:shd w:val="clear" w:color="auto" w:fill="auto"/>
            <w:hideMark/>
          </w:tcPr>
          <w:p w14:paraId="15B5C4D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794D8F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2F7C681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52B2AAF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CB2B7C5" w14:textId="77777777" w:rsidTr="002777D7">
        <w:trPr>
          <w:trHeight w:val="243"/>
        </w:trPr>
        <w:tc>
          <w:tcPr>
            <w:tcW w:w="2156" w:type="dxa"/>
            <w:shd w:val="clear" w:color="auto" w:fill="auto"/>
            <w:hideMark/>
          </w:tcPr>
          <w:p w14:paraId="79458E2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C6B088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13393F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22BF372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58AF2F13" w14:textId="77777777" w:rsidTr="002777D7">
        <w:trPr>
          <w:trHeight w:val="243"/>
        </w:trPr>
        <w:tc>
          <w:tcPr>
            <w:tcW w:w="2156" w:type="dxa"/>
            <w:tcBorders>
              <w:bottom w:val="single" w:sz="4" w:space="0" w:color="auto"/>
            </w:tcBorders>
            <w:shd w:val="clear" w:color="auto" w:fill="auto"/>
            <w:hideMark/>
          </w:tcPr>
          <w:p w14:paraId="0F40BEA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41E0094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bottom w:val="single" w:sz="4" w:space="0" w:color="auto"/>
            </w:tcBorders>
            <w:shd w:val="clear" w:color="auto" w:fill="auto"/>
            <w:hideMark/>
          </w:tcPr>
          <w:p w14:paraId="4AD1C4FC"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6C7ED49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bl>
    <w:p w14:paraId="53ADD3FA" w14:textId="77777777" w:rsidR="002777D7" w:rsidRPr="00EA4EC3" w:rsidRDefault="002777D7" w:rsidP="002777D7">
      <w:pPr>
        <w:widowControl w:val="0"/>
        <w:autoSpaceDE w:val="0"/>
        <w:autoSpaceDN w:val="0"/>
        <w:adjustRightInd w:val="0"/>
        <w:rPr>
          <w:rFonts w:asciiTheme="minorHAnsi" w:hAnsiTheme="minorHAnsi"/>
          <w:lang w:val="en-GB"/>
        </w:rPr>
      </w:pPr>
    </w:p>
    <w:p w14:paraId="4EAA031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54</w:t>
      </w:r>
    </w:p>
    <w:p w14:paraId="6B46AC47" w14:textId="53D0AB1C"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Assist Ukraine in the reform of the civilian security sector, police, and the rule of law; provide strategic advice for the development of sustainable, accountable, and efficient security services that contribute to strengthening the rule of law in Ukraine; </w:t>
      </w:r>
      <w:r w:rsidR="006F1C2C">
        <w:rPr>
          <w:rFonts w:asciiTheme="minorHAnsi" w:hAnsiTheme="minorHAnsi"/>
          <w:lang w:val="en-GB"/>
        </w:rPr>
        <w:t>s</w:t>
      </w:r>
      <w:r w:rsidRPr="00EA4EC3">
        <w:rPr>
          <w:rFonts w:asciiTheme="minorHAnsi" w:hAnsiTheme="minorHAnsi"/>
          <w:lang w:val="en-GB"/>
        </w:rPr>
        <w:t>upport the elaboration of revised security strategies and the rapid implementation of reforms in coordination with other EU efforts, OSCE and other international partners</w:t>
      </w:r>
    </w:p>
    <w:p w14:paraId="114C0ED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w:t>
      </w:r>
    </w:p>
    <w:p w14:paraId="2DE2091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5382F5DE"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w:t>
      </w:r>
      <w:r w:rsidRPr="00EA4EC3">
        <w:rPr>
          <w:rFonts w:asciiTheme="minorHAnsi" w:eastAsia="Times New Roman" w:hAnsiTheme="minorHAnsi"/>
          <w:color w:val="000000"/>
          <w:lang w:val="en-GB"/>
        </w:rPr>
        <w:t>EEAS Civilian Planning and Conduct Capability (CPCC) Personnel Figures as of 30/04/2015</w:t>
      </w:r>
    </w:p>
    <w:p w14:paraId="621F28ED" w14:textId="0B84E706" w:rsidR="002777D7" w:rsidRPr="00EA4EC3" w:rsidRDefault="002777D7" w:rsidP="002777D7">
      <w:pPr>
        <w:widowControl w:val="0"/>
        <w:autoSpaceDE w:val="0"/>
        <w:autoSpaceDN w:val="0"/>
        <w:adjustRightInd w:val="0"/>
        <w:rPr>
          <w:rFonts w:asciiTheme="minorHAnsi" w:hAnsiTheme="minorHAnsi"/>
          <w:u w:val="single"/>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27.5</w:t>
      </w:r>
    </w:p>
    <w:p w14:paraId="6071FFC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3" w:history="1">
        <w:r w:rsidRPr="00EA4EC3">
          <w:rPr>
            <w:rStyle w:val="Collegamentoipertestuale"/>
            <w:rFonts w:asciiTheme="minorHAnsi" w:hAnsiTheme="minorHAnsi"/>
            <w:lang w:val="en-GB"/>
          </w:rPr>
          <w:t>http://www.euam-ukraine.eu/</w:t>
        </w:r>
      </w:hyperlink>
      <w:r w:rsidRPr="00EA4EC3">
        <w:rPr>
          <w:rFonts w:asciiTheme="minorHAnsi" w:hAnsiTheme="minorHAnsi"/>
          <w:lang w:val="en-GB"/>
        </w:rPr>
        <w:t xml:space="preserve"> </w:t>
      </w:r>
    </w:p>
    <w:p w14:paraId="106EAD3F" w14:textId="77777777" w:rsidR="002777D7" w:rsidRPr="00EA4EC3" w:rsidRDefault="002777D7" w:rsidP="002777D7">
      <w:pPr>
        <w:rPr>
          <w:rFonts w:asciiTheme="minorHAnsi" w:hAnsiTheme="minorHAnsi"/>
          <w:sz w:val="28"/>
          <w:szCs w:val="28"/>
          <w:highlight w:val="yellow"/>
          <w:lang w:val="en-GB"/>
        </w:rPr>
      </w:pPr>
    </w:p>
    <w:p w14:paraId="00F8FA98" w14:textId="77777777" w:rsidR="002777D7" w:rsidRPr="00EA4EC3" w:rsidRDefault="002777D7" w:rsidP="002777D7">
      <w:pPr>
        <w:rPr>
          <w:rFonts w:asciiTheme="minorHAnsi" w:hAnsiTheme="minorHAnsi"/>
          <w:sz w:val="28"/>
          <w:szCs w:val="28"/>
          <w:highlight w:val="yellow"/>
          <w:lang w:val="en-GB"/>
        </w:rPr>
      </w:pPr>
    </w:p>
    <w:p w14:paraId="6AB24F3D" w14:textId="77777777" w:rsidR="002777D7" w:rsidRPr="00EA4EC3" w:rsidRDefault="002777D7" w:rsidP="002777D7">
      <w:pPr>
        <w:rPr>
          <w:rFonts w:asciiTheme="minorHAnsi" w:hAnsiTheme="minorHAnsi"/>
          <w:sz w:val="28"/>
          <w:szCs w:val="28"/>
          <w:highlight w:val="yellow"/>
          <w:lang w:val="en-GB"/>
        </w:rPr>
      </w:pPr>
    </w:p>
    <w:p w14:paraId="5596D5F0" w14:textId="77777777" w:rsidR="002777D7" w:rsidRPr="00EA4EC3" w:rsidRDefault="002777D7" w:rsidP="002777D7">
      <w:pPr>
        <w:rPr>
          <w:rFonts w:asciiTheme="minorHAnsi" w:hAnsiTheme="minorHAnsi"/>
          <w:sz w:val="28"/>
          <w:szCs w:val="28"/>
          <w:highlight w:val="yellow"/>
          <w:lang w:val="en-GB"/>
        </w:rPr>
      </w:pPr>
    </w:p>
    <w:p w14:paraId="169A4A62"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38243E2F"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Aviation Security South Sudan (EUAVSEC South Sudan)</w:t>
      </w:r>
    </w:p>
    <w:p w14:paraId="61726DD5" w14:textId="77777777" w:rsidR="002777D7" w:rsidRPr="00EA4EC3" w:rsidRDefault="002777D7" w:rsidP="002777D7">
      <w:pPr>
        <w:widowControl w:val="0"/>
        <w:autoSpaceDE w:val="0"/>
        <w:autoSpaceDN w:val="0"/>
        <w:adjustRightInd w:val="0"/>
        <w:rPr>
          <w:rFonts w:asciiTheme="minorHAnsi" w:hAnsiTheme="minorHAnsi"/>
          <w:lang w:val="en-GB"/>
        </w:rPr>
      </w:pPr>
    </w:p>
    <w:p w14:paraId="7DEC7FA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South Sudan</w:t>
      </w:r>
    </w:p>
    <w:p w14:paraId="74E9625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2012</w:t>
      </w:r>
    </w:p>
    <w:p w14:paraId="386E5A1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2014</w:t>
      </w:r>
    </w:p>
    <w:p w14:paraId="7C828D3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376FD8D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17</w:t>
      </w:r>
    </w:p>
    <w:p w14:paraId="58DF492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0906908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12 (peak 12 states)</w:t>
      </w:r>
    </w:p>
    <w:p w14:paraId="5BE41ED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44</w:t>
      </w:r>
    </w:p>
    <w:p w14:paraId="598082C9"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22640F2"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726CF945" w14:textId="77777777" w:rsidTr="002777D7">
        <w:trPr>
          <w:trHeight w:val="243"/>
        </w:trPr>
        <w:tc>
          <w:tcPr>
            <w:tcW w:w="2156" w:type="dxa"/>
            <w:tcBorders>
              <w:bottom w:val="single" w:sz="4" w:space="0" w:color="auto"/>
            </w:tcBorders>
            <w:shd w:val="clear" w:color="auto" w:fill="auto"/>
            <w:noWrap/>
            <w:hideMark/>
          </w:tcPr>
          <w:p w14:paraId="00965B49"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2338AB0E"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5007000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7988D2E"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655B0197" w14:textId="77777777" w:rsidTr="002777D7">
        <w:trPr>
          <w:trHeight w:val="243"/>
        </w:trPr>
        <w:tc>
          <w:tcPr>
            <w:tcW w:w="2156" w:type="dxa"/>
            <w:tcBorders>
              <w:top w:val="single" w:sz="4" w:space="0" w:color="auto"/>
            </w:tcBorders>
            <w:shd w:val="clear" w:color="auto" w:fill="auto"/>
            <w:hideMark/>
          </w:tcPr>
          <w:p w14:paraId="59A3CAE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BAC872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24C94DE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59BDE73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F018F9C" w14:textId="77777777" w:rsidTr="002777D7">
        <w:trPr>
          <w:trHeight w:val="243"/>
        </w:trPr>
        <w:tc>
          <w:tcPr>
            <w:tcW w:w="2156" w:type="dxa"/>
            <w:shd w:val="clear" w:color="auto" w:fill="auto"/>
            <w:hideMark/>
          </w:tcPr>
          <w:p w14:paraId="6F58DFE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3F93CB1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23E3D1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75ECF86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7CA0A67" w14:textId="77777777" w:rsidTr="002777D7">
        <w:trPr>
          <w:trHeight w:val="243"/>
        </w:trPr>
        <w:tc>
          <w:tcPr>
            <w:tcW w:w="2156" w:type="dxa"/>
            <w:shd w:val="clear" w:color="auto" w:fill="auto"/>
            <w:hideMark/>
          </w:tcPr>
          <w:p w14:paraId="19EF1C9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052829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0CC847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7101A95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C312F62" w14:textId="77777777" w:rsidTr="002777D7">
        <w:trPr>
          <w:trHeight w:val="243"/>
        </w:trPr>
        <w:tc>
          <w:tcPr>
            <w:tcW w:w="2156" w:type="dxa"/>
            <w:shd w:val="clear" w:color="auto" w:fill="auto"/>
            <w:hideMark/>
          </w:tcPr>
          <w:p w14:paraId="4CFDFA3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675FAC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722B7D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49F30C7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CD722FC" w14:textId="77777777" w:rsidTr="002777D7">
        <w:trPr>
          <w:trHeight w:val="243"/>
        </w:trPr>
        <w:tc>
          <w:tcPr>
            <w:tcW w:w="2156" w:type="dxa"/>
            <w:shd w:val="clear" w:color="auto" w:fill="auto"/>
            <w:hideMark/>
          </w:tcPr>
          <w:p w14:paraId="55F37E6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7944C09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D9CF07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8C0F07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6448536" w14:textId="77777777" w:rsidTr="002777D7">
        <w:trPr>
          <w:trHeight w:val="237"/>
        </w:trPr>
        <w:tc>
          <w:tcPr>
            <w:tcW w:w="2156" w:type="dxa"/>
            <w:shd w:val="clear" w:color="auto" w:fill="auto"/>
            <w:hideMark/>
          </w:tcPr>
          <w:p w14:paraId="7465F82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06ED215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22503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71048A8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282BC24" w14:textId="77777777" w:rsidTr="002777D7">
        <w:trPr>
          <w:trHeight w:val="243"/>
        </w:trPr>
        <w:tc>
          <w:tcPr>
            <w:tcW w:w="2156" w:type="dxa"/>
            <w:shd w:val="clear" w:color="auto" w:fill="auto"/>
            <w:hideMark/>
          </w:tcPr>
          <w:p w14:paraId="1DB74CC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1C0A025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470830A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03F2BD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452796A" w14:textId="77777777" w:rsidTr="002777D7">
        <w:trPr>
          <w:trHeight w:val="243"/>
        </w:trPr>
        <w:tc>
          <w:tcPr>
            <w:tcW w:w="2156" w:type="dxa"/>
            <w:shd w:val="clear" w:color="auto" w:fill="auto"/>
            <w:hideMark/>
          </w:tcPr>
          <w:p w14:paraId="5C78786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14B02AF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56DF36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61F281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9BC67FF" w14:textId="77777777" w:rsidTr="002777D7">
        <w:trPr>
          <w:trHeight w:val="243"/>
        </w:trPr>
        <w:tc>
          <w:tcPr>
            <w:tcW w:w="2156" w:type="dxa"/>
            <w:shd w:val="clear" w:color="auto" w:fill="auto"/>
            <w:hideMark/>
          </w:tcPr>
          <w:p w14:paraId="3B0896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5389230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4F123F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0A21B22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3F946BF6" w14:textId="77777777" w:rsidTr="002777D7">
        <w:trPr>
          <w:trHeight w:val="243"/>
        </w:trPr>
        <w:tc>
          <w:tcPr>
            <w:tcW w:w="2156" w:type="dxa"/>
            <w:shd w:val="clear" w:color="auto" w:fill="auto"/>
            <w:hideMark/>
          </w:tcPr>
          <w:p w14:paraId="5BEE75B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662672F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C14B81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71E6D55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489A8EA" w14:textId="77777777" w:rsidTr="002777D7">
        <w:trPr>
          <w:trHeight w:val="243"/>
        </w:trPr>
        <w:tc>
          <w:tcPr>
            <w:tcW w:w="2156" w:type="dxa"/>
            <w:shd w:val="clear" w:color="auto" w:fill="auto"/>
            <w:hideMark/>
          </w:tcPr>
          <w:p w14:paraId="3BFE9D1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31DDB5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2176AB6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609B65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CE80A2F" w14:textId="77777777" w:rsidTr="002777D7">
        <w:trPr>
          <w:trHeight w:val="243"/>
        </w:trPr>
        <w:tc>
          <w:tcPr>
            <w:tcW w:w="2156" w:type="dxa"/>
            <w:shd w:val="clear" w:color="auto" w:fill="auto"/>
            <w:hideMark/>
          </w:tcPr>
          <w:p w14:paraId="7021FB7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62B8D1A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4EFFC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5CB669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60C2483A" w14:textId="77777777" w:rsidTr="002777D7">
        <w:trPr>
          <w:trHeight w:val="243"/>
        </w:trPr>
        <w:tc>
          <w:tcPr>
            <w:tcW w:w="2156" w:type="dxa"/>
            <w:shd w:val="clear" w:color="auto" w:fill="auto"/>
            <w:hideMark/>
          </w:tcPr>
          <w:p w14:paraId="4CDB82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1C24389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49B014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398C91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17986C16" w14:textId="77777777" w:rsidTr="002777D7">
        <w:trPr>
          <w:trHeight w:val="243"/>
        </w:trPr>
        <w:tc>
          <w:tcPr>
            <w:tcW w:w="2156" w:type="dxa"/>
            <w:tcBorders>
              <w:bottom w:val="single" w:sz="4" w:space="0" w:color="auto"/>
            </w:tcBorders>
            <w:shd w:val="clear" w:color="auto" w:fill="auto"/>
            <w:hideMark/>
          </w:tcPr>
          <w:p w14:paraId="1859C25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46818BA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72D840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6D274B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bl>
    <w:p w14:paraId="4D774941" w14:textId="77777777" w:rsidR="002777D7" w:rsidRPr="00EA4EC3" w:rsidRDefault="002777D7" w:rsidP="002777D7">
      <w:pPr>
        <w:widowControl w:val="0"/>
        <w:autoSpaceDE w:val="0"/>
        <w:autoSpaceDN w:val="0"/>
        <w:adjustRightInd w:val="0"/>
        <w:rPr>
          <w:rFonts w:asciiTheme="minorHAnsi" w:hAnsiTheme="minorHAnsi"/>
          <w:lang w:val="en-GB"/>
        </w:rPr>
      </w:pPr>
    </w:p>
    <w:p w14:paraId="7442247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32</w:t>
      </w:r>
    </w:p>
    <w:p w14:paraId="287DF1FA"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Prevent deliberate acts of unlawful interference against airports, aircraft, crew, and passengers; assist and advise South Sudan authorities to establish the aviation security organization at the Ministry of Transport and strengthen aviation security at Juba International Airport; train and mentor security services, provide advice and assistance on aviation security, and support the coordination of security activities related to aviation</w:t>
      </w:r>
    </w:p>
    <w:p w14:paraId="02B8CA5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0636CF7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7FC0A3C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1C57DA95" w14:textId="3B17FBBD"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11.5</w:t>
      </w:r>
    </w:p>
    <w:p w14:paraId="716953D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4" w:history="1">
        <w:r w:rsidRPr="00EA4EC3">
          <w:rPr>
            <w:rStyle w:val="Collegamentoipertestuale"/>
            <w:rFonts w:asciiTheme="minorHAnsi" w:hAnsiTheme="minorHAnsi"/>
            <w:lang w:val="en-GB"/>
          </w:rPr>
          <w:t>http://www.eeas.europa.eu/csdp/missions-and-operations/euavsec-south-sudan/index_en.htm</w:t>
        </w:r>
      </w:hyperlink>
      <w:r w:rsidRPr="00EA4EC3">
        <w:rPr>
          <w:rFonts w:asciiTheme="minorHAnsi" w:hAnsiTheme="minorHAnsi"/>
          <w:lang w:val="en-GB"/>
        </w:rPr>
        <w:t xml:space="preserve"> </w:t>
      </w:r>
    </w:p>
    <w:p w14:paraId="70C1D3B7" w14:textId="77777777" w:rsidR="002777D7" w:rsidRPr="00EA4EC3" w:rsidRDefault="002777D7" w:rsidP="002777D7">
      <w:pPr>
        <w:rPr>
          <w:rFonts w:asciiTheme="minorHAnsi" w:hAnsiTheme="minorHAnsi"/>
          <w:sz w:val="28"/>
          <w:szCs w:val="28"/>
          <w:highlight w:val="yellow"/>
          <w:lang w:val="en-GB"/>
        </w:rPr>
      </w:pPr>
    </w:p>
    <w:p w14:paraId="56E3FC4E" w14:textId="77777777" w:rsidR="002777D7" w:rsidRPr="00EA4EC3" w:rsidRDefault="002777D7" w:rsidP="002777D7">
      <w:pPr>
        <w:rPr>
          <w:rFonts w:asciiTheme="minorHAnsi" w:hAnsiTheme="minorHAnsi"/>
          <w:sz w:val="28"/>
          <w:szCs w:val="28"/>
          <w:highlight w:val="yellow"/>
          <w:lang w:val="en-GB"/>
        </w:rPr>
      </w:pPr>
    </w:p>
    <w:p w14:paraId="03531AAD" w14:textId="77777777" w:rsidR="002777D7" w:rsidRPr="00EA4EC3" w:rsidRDefault="002777D7" w:rsidP="002777D7">
      <w:pPr>
        <w:rPr>
          <w:rFonts w:asciiTheme="minorHAnsi" w:hAnsiTheme="minorHAnsi"/>
          <w:sz w:val="28"/>
          <w:szCs w:val="28"/>
          <w:highlight w:val="yellow"/>
          <w:lang w:val="en-GB"/>
        </w:rPr>
      </w:pPr>
    </w:p>
    <w:p w14:paraId="26330643" w14:textId="77777777" w:rsidR="002777D7" w:rsidRPr="00EA4EC3" w:rsidRDefault="002777D7" w:rsidP="002777D7">
      <w:pPr>
        <w:rPr>
          <w:rFonts w:asciiTheme="minorHAnsi" w:hAnsiTheme="minorHAnsi"/>
          <w:sz w:val="28"/>
          <w:szCs w:val="28"/>
          <w:highlight w:val="yellow"/>
          <w:lang w:val="en-GB"/>
        </w:rPr>
      </w:pPr>
    </w:p>
    <w:p w14:paraId="0E8400A7" w14:textId="77777777" w:rsidR="002777D7" w:rsidRPr="00EA4EC3" w:rsidRDefault="002777D7" w:rsidP="002777D7">
      <w:pPr>
        <w:rPr>
          <w:rFonts w:asciiTheme="minorHAnsi" w:hAnsiTheme="minorHAnsi"/>
          <w:sz w:val="28"/>
          <w:szCs w:val="28"/>
          <w:highlight w:val="yellow"/>
          <w:lang w:val="en-GB"/>
        </w:rPr>
      </w:pPr>
      <w:r w:rsidRPr="00EA4EC3">
        <w:rPr>
          <w:rFonts w:asciiTheme="minorHAnsi" w:hAnsiTheme="minorHAnsi"/>
          <w:sz w:val="28"/>
          <w:szCs w:val="28"/>
          <w:highlight w:val="yellow"/>
          <w:lang w:val="en-GB"/>
        </w:rPr>
        <w:br w:type="page"/>
      </w:r>
    </w:p>
    <w:p w14:paraId="7919B5A5"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Border Assistance Mission Libya (EUBAM Libya)</w:t>
      </w:r>
    </w:p>
    <w:p w14:paraId="6A5A76D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2B8F33A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Libya</w:t>
      </w:r>
    </w:p>
    <w:p w14:paraId="2FBCB9E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2013</w:t>
      </w:r>
    </w:p>
    <w:p w14:paraId="7634838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2017</w:t>
      </w:r>
    </w:p>
    <w:p w14:paraId="57A7674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4C31EB5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51</w:t>
      </w:r>
    </w:p>
    <w:p w14:paraId="321DDBD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3E88B22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14 (peak 14 states)</w:t>
      </w:r>
    </w:p>
    <w:p w14:paraId="1D269E1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100</w:t>
      </w:r>
    </w:p>
    <w:p w14:paraId="6D8AB23D"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7CE4B39C"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D2A6855" w14:textId="77777777" w:rsidTr="002777D7">
        <w:trPr>
          <w:trHeight w:val="243"/>
        </w:trPr>
        <w:tc>
          <w:tcPr>
            <w:tcW w:w="2156" w:type="dxa"/>
            <w:tcBorders>
              <w:bottom w:val="single" w:sz="4" w:space="0" w:color="auto"/>
            </w:tcBorders>
            <w:shd w:val="clear" w:color="auto" w:fill="auto"/>
            <w:noWrap/>
            <w:hideMark/>
          </w:tcPr>
          <w:p w14:paraId="6CCB65C6"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20C51BE"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DA8C6C2"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EDDC710"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491F4276" w14:textId="77777777" w:rsidTr="002777D7">
        <w:trPr>
          <w:trHeight w:val="243"/>
        </w:trPr>
        <w:tc>
          <w:tcPr>
            <w:tcW w:w="2156" w:type="dxa"/>
            <w:tcBorders>
              <w:top w:val="single" w:sz="4" w:space="0" w:color="auto"/>
            </w:tcBorders>
            <w:shd w:val="clear" w:color="auto" w:fill="auto"/>
            <w:hideMark/>
          </w:tcPr>
          <w:p w14:paraId="0EF1759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6038431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6971EB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5277630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2777D7" w:rsidRPr="00EA4EC3" w14:paraId="16FD7186" w14:textId="77777777" w:rsidTr="002777D7">
        <w:trPr>
          <w:trHeight w:val="243"/>
        </w:trPr>
        <w:tc>
          <w:tcPr>
            <w:tcW w:w="2156" w:type="dxa"/>
            <w:shd w:val="clear" w:color="auto" w:fill="auto"/>
            <w:hideMark/>
          </w:tcPr>
          <w:p w14:paraId="4F457BD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37ABB7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51A4C00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38685E7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8342351" w14:textId="77777777" w:rsidTr="002777D7">
        <w:trPr>
          <w:trHeight w:val="243"/>
        </w:trPr>
        <w:tc>
          <w:tcPr>
            <w:tcW w:w="2156" w:type="dxa"/>
            <w:shd w:val="clear" w:color="auto" w:fill="auto"/>
            <w:hideMark/>
          </w:tcPr>
          <w:p w14:paraId="13F8D7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C63CD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BD79C5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9951AD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414BA0B" w14:textId="77777777" w:rsidTr="002777D7">
        <w:trPr>
          <w:trHeight w:val="243"/>
        </w:trPr>
        <w:tc>
          <w:tcPr>
            <w:tcW w:w="2156" w:type="dxa"/>
            <w:shd w:val="clear" w:color="auto" w:fill="auto"/>
            <w:hideMark/>
          </w:tcPr>
          <w:p w14:paraId="433BB9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65489D5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DC83E9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616CF1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FF47A86" w14:textId="77777777" w:rsidTr="002777D7">
        <w:trPr>
          <w:trHeight w:val="243"/>
        </w:trPr>
        <w:tc>
          <w:tcPr>
            <w:tcW w:w="2156" w:type="dxa"/>
            <w:shd w:val="clear" w:color="auto" w:fill="auto"/>
            <w:hideMark/>
          </w:tcPr>
          <w:p w14:paraId="0A32137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3E224D9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506A5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2B07A93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42BDACA1" w14:textId="77777777" w:rsidTr="002777D7">
        <w:trPr>
          <w:trHeight w:val="237"/>
        </w:trPr>
        <w:tc>
          <w:tcPr>
            <w:tcW w:w="2156" w:type="dxa"/>
            <w:shd w:val="clear" w:color="auto" w:fill="auto"/>
            <w:hideMark/>
          </w:tcPr>
          <w:p w14:paraId="410D601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92B298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7E58A4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BF64B9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08D4DE1" w14:textId="77777777" w:rsidTr="002777D7">
        <w:trPr>
          <w:trHeight w:val="243"/>
        </w:trPr>
        <w:tc>
          <w:tcPr>
            <w:tcW w:w="2156" w:type="dxa"/>
            <w:shd w:val="clear" w:color="auto" w:fill="auto"/>
            <w:hideMark/>
          </w:tcPr>
          <w:p w14:paraId="019463C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34C366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4736E3F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FD3847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E49FC0D" w14:textId="77777777" w:rsidTr="002777D7">
        <w:trPr>
          <w:trHeight w:val="243"/>
        </w:trPr>
        <w:tc>
          <w:tcPr>
            <w:tcW w:w="2156" w:type="dxa"/>
            <w:shd w:val="clear" w:color="auto" w:fill="auto"/>
            <w:hideMark/>
          </w:tcPr>
          <w:p w14:paraId="17F16E4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241F92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A3D446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4B7623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E2CB2FB" w14:textId="77777777" w:rsidTr="002777D7">
        <w:trPr>
          <w:trHeight w:val="243"/>
        </w:trPr>
        <w:tc>
          <w:tcPr>
            <w:tcW w:w="2156" w:type="dxa"/>
            <w:shd w:val="clear" w:color="auto" w:fill="auto"/>
            <w:hideMark/>
          </w:tcPr>
          <w:p w14:paraId="4757256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7542165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035EE29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6A287C1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5490A97" w14:textId="77777777" w:rsidTr="002777D7">
        <w:trPr>
          <w:trHeight w:val="243"/>
        </w:trPr>
        <w:tc>
          <w:tcPr>
            <w:tcW w:w="2156" w:type="dxa"/>
            <w:shd w:val="clear" w:color="auto" w:fill="auto"/>
            <w:hideMark/>
          </w:tcPr>
          <w:p w14:paraId="03DB050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45BA5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ADE357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49B664E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E5E4ACD" w14:textId="77777777" w:rsidTr="002777D7">
        <w:trPr>
          <w:trHeight w:val="243"/>
        </w:trPr>
        <w:tc>
          <w:tcPr>
            <w:tcW w:w="2156" w:type="dxa"/>
            <w:shd w:val="clear" w:color="auto" w:fill="auto"/>
            <w:hideMark/>
          </w:tcPr>
          <w:p w14:paraId="0E28308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36DB681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A341B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5C15E0C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A6AB192" w14:textId="77777777" w:rsidTr="002777D7">
        <w:trPr>
          <w:trHeight w:val="243"/>
        </w:trPr>
        <w:tc>
          <w:tcPr>
            <w:tcW w:w="2156" w:type="dxa"/>
            <w:shd w:val="clear" w:color="auto" w:fill="auto"/>
            <w:hideMark/>
          </w:tcPr>
          <w:p w14:paraId="1268800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4E035E8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24F76A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6D86E0C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C301146" w14:textId="77777777" w:rsidTr="002777D7">
        <w:trPr>
          <w:trHeight w:val="243"/>
        </w:trPr>
        <w:tc>
          <w:tcPr>
            <w:tcW w:w="2156" w:type="dxa"/>
            <w:shd w:val="clear" w:color="auto" w:fill="auto"/>
            <w:hideMark/>
          </w:tcPr>
          <w:p w14:paraId="1A2B288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04BF5C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C3A31D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F97C36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5AD86EB5" w14:textId="77777777" w:rsidTr="002777D7">
        <w:trPr>
          <w:trHeight w:val="243"/>
        </w:trPr>
        <w:tc>
          <w:tcPr>
            <w:tcW w:w="2156" w:type="dxa"/>
            <w:tcBorders>
              <w:bottom w:val="single" w:sz="4" w:space="0" w:color="auto"/>
            </w:tcBorders>
            <w:shd w:val="clear" w:color="auto" w:fill="auto"/>
            <w:hideMark/>
          </w:tcPr>
          <w:p w14:paraId="7B136F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33A9E09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1718C46A"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2C33D0A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3C1C0001" w14:textId="77777777" w:rsidR="002777D7" w:rsidRPr="00EA4EC3" w:rsidRDefault="002777D7" w:rsidP="002777D7">
      <w:pPr>
        <w:widowControl w:val="0"/>
        <w:autoSpaceDE w:val="0"/>
        <w:autoSpaceDN w:val="0"/>
        <w:adjustRightInd w:val="0"/>
        <w:rPr>
          <w:rFonts w:asciiTheme="minorHAnsi" w:hAnsiTheme="minorHAnsi"/>
          <w:lang w:val="en-GB"/>
        </w:rPr>
      </w:pPr>
    </w:p>
    <w:p w14:paraId="1938EF9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30</w:t>
      </w:r>
    </w:p>
    <w:p w14:paraId="427845FA" w14:textId="07413F8C"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Support the Libyan authorities in developing border management and security along the country’s land, sea, and air borders; advise, train, and mentor Libyan counterparts in strengthening the border services in accordance with international standards and best practices;</w:t>
      </w:r>
      <w:r w:rsidR="006B0F6E">
        <w:rPr>
          <w:rFonts w:asciiTheme="minorHAnsi" w:hAnsiTheme="minorHAnsi"/>
          <w:lang w:val="en-GB"/>
        </w:rPr>
        <w:t xml:space="preserve"> </w:t>
      </w:r>
      <w:r w:rsidRPr="00EA4EC3">
        <w:rPr>
          <w:rFonts w:asciiTheme="minorHAnsi" w:hAnsiTheme="minorHAnsi"/>
          <w:lang w:val="en-GB"/>
        </w:rPr>
        <w:t>advise the Libyan authorities on the development of a national Integrated Border Management (IBM) strategy</w:t>
      </w:r>
    </w:p>
    <w:p w14:paraId="1B214F9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67F7A13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21F14FE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w:t>
      </w:r>
      <w:proofErr w:type="spellStart"/>
      <w:r w:rsidRPr="00EA4EC3">
        <w:rPr>
          <w:rFonts w:asciiTheme="minorHAnsi" w:hAnsiTheme="minorHAnsi"/>
          <w:lang w:val="en-GB"/>
        </w:rPr>
        <w:t>OperationsPaix</w:t>
      </w:r>
      <w:proofErr w:type="spellEnd"/>
    </w:p>
    <w:p w14:paraId="4193AB09" w14:textId="7F280FCC"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56.2</w:t>
      </w:r>
    </w:p>
    <w:p w14:paraId="591548B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5" w:history="1">
        <w:r w:rsidRPr="00EA4EC3">
          <w:rPr>
            <w:rStyle w:val="Collegamentoipertestuale"/>
            <w:rFonts w:asciiTheme="minorHAnsi" w:hAnsiTheme="minorHAnsi"/>
            <w:lang w:val="en-GB"/>
          </w:rPr>
          <w:t>http://eeas.europa.eu/csdp/missions-and-operations/eubam-libya/index_en.htm</w:t>
        </w:r>
      </w:hyperlink>
      <w:r w:rsidRPr="00EA4EC3">
        <w:rPr>
          <w:rFonts w:asciiTheme="minorHAnsi" w:hAnsiTheme="minorHAnsi"/>
          <w:lang w:val="en-GB"/>
        </w:rPr>
        <w:t xml:space="preserve"> </w:t>
      </w:r>
    </w:p>
    <w:p w14:paraId="20947E03" w14:textId="77777777" w:rsidR="002777D7" w:rsidRPr="00EA4EC3" w:rsidRDefault="002777D7" w:rsidP="002777D7">
      <w:pPr>
        <w:rPr>
          <w:rFonts w:asciiTheme="minorHAnsi" w:hAnsiTheme="minorHAnsi"/>
          <w:sz w:val="28"/>
          <w:szCs w:val="28"/>
          <w:highlight w:val="yellow"/>
          <w:lang w:val="en-GB"/>
        </w:rPr>
      </w:pPr>
    </w:p>
    <w:p w14:paraId="7BB2FC86" w14:textId="77777777" w:rsidR="002777D7" w:rsidRPr="00EA4EC3" w:rsidRDefault="002777D7" w:rsidP="002777D7">
      <w:pPr>
        <w:rPr>
          <w:rFonts w:asciiTheme="minorHAnsi" w:hAnsiTheme="minorHAnsi"/>
          <w:sz w:val="28"/>
          <w:szCs w:val="28"/>
          <w:highlight w:val="yellow"/>
          <w:lang w:val="en-GB"/>
        </w:rPr>
      </w:pPr>
    </w:p>
    <w:p w14:paraId="1C8E8CCE"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2A3E85F7" w14:textId="77777777" w:rsidR="00A6311C" w:rsidRPr="00EA4EC3" w:rsidRDefault="00A6311C" w:rsidP="00A6311C">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lang w:val="en-GB"/>
        </w:rPr>
        <w:lastRenderedPageBreak/>
        <w:t>EU Border Assistance Mission to Moldova and Ukraine</w:t>
      </w:r>
      <w:r w:rsidRPr="00EA4EC3">
        <w:rPr>
          <w:rFonts w:asciiTheme="minorHAnsi" w:hAnsiTheme="minorHAnsi"/>
          <w:sz w:val="28"/>
          <w:lang w:val="en-GB"/>
        </w:rPr>
        <w:t xml:space="preserve"> </w:t>
      </w:r>
      <w:r w:rsidRPr="00EA4EC3">
        <w:rPr>
          <w:rFonts w:asciiTheme="minorHAnsi" w:hAnsiTheme="minorHAnsi"/>
          <w:b/>
          <w:sz w:val="28"/>
          <w:szCs w:val="28"/>
          <w:lang w:val="en-GB"/>
        </w:rPr>
        <w:t>(EUBAM Moldova - Ukraine)</w:t>
      </w:r>
    </w:p>
    <w:p w14:paraId="3BA63085"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71A02559"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Moldova and Ukraine</w:t>
      </w:r>
    </w:p>
    <w:p w14:paraId="27C5A8AA"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64E459CC"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2017</w:t>
      </w:r>
    </w:p>
    <w:p w14:paraId="2755D15C"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224D7FA1"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143</w:t>
      </w:r>
    </w:p>
    <w:p w14:paraId="122608BA"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582974C0"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22 (peak 22 states)</w:t>
      </w:r>
    </w:p>
    <w:p w14:paraId="4970D7E5" w14:textId="77777777" w:rsidR="00A6311C" w:rsidRPr="00EA4EC3" w:rsidRDefault="00A6311C" w:rsidP="00A6311C">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120</w:t>
      </w:r>
    </w:p>
    <w:p w14:paraId="0917467C" w14:textId="77777777" w:rsidR="00A6311C" w:rsidRPr="00EA4EC3" w:rsidRDefault="00A6311C" w:rsidP="00A6311C">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5CF7B1CD" w14:textId="77777777" w:rsidR="00A6311C" w:rsidRPr="00EA4EC3" w:rsidRDefault="00A6311C" w:rsidP="00A6311C">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A6311C" w:rsidRPr="00EA4EC3" w14:paraId="1CA3DFF5" w14:textId="77777777" w:rsidTr="00C5657C">
        <w:trPr>
          <w:trHeight w:val="243"/>
        </w:trPr>
        <w:tc>
          <w:tcPr>
            <w:tcW w:w="2156" w:type="dxa"/>
            <w:tcBorders>
              <w:bottom w:val="single" w:sz="4" w:space="0" w:color="auto"/>
            </w:tcBorders>
            <w:shd w:val="clear" w:color="auto" w:fill="auto"/>
            <w:noWrap/>
            <w:hideMark/>
          </w:tcPr>
          <w:p w14:paraId="256CEC80" w14:textId="77777777" w:rsidR="00A6311C" w:rsidRPr="00EA4EC3" w:rsidRDefault="00A6311C" w:rsidP="00C5657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EB9BAF9" w14:textId="77777777" w:rsidR="00A6311C" w:rsidRPr="00EA4EC3" w:rsidRDefault="00A6311C" w:rsidP="00C5657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1646BF72" w14:textId="77777777" w:rsidR="00A6311C" w:rsidRPr="00EA4EC3" w:rsidRDefault="00A6311C" w:rsidP="00C5657C">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32B3BDA" w14:textId="77777777" w:rsidR="00A6311C" w:rsidRPr="00EA4EC3" w:rsidRDefault="00A6311C" w:rsidP="00C5657C">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A6311C" w:rsidRPr="00EA4EC3" w14:paraId="246B726A" w14:textId="77777777" w:rsidTr="00C5657C">
        <w:trPr>
          <w:trHeight w:val="243"/>
        </w:trPr>
        <w:tc>
          <w:tcPr>
            <w:tcW w:w="2156" w:type="dxa"/>
            <w:tcBorders>
              <w:top w:val="single" w:sz="4" w:space="0" w:color="auto"/>
            </w:tcBorders>
            <w:shd w:val="clear" w:color="auto" w:fill="auto"/>
            <w:hideMark/>
          </w:tcPr>
          <w:p w14:paraId="55D3719A"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2BB9F23E"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top w:val="single" w:sz="4" w:space="0" w:color="auto"/>
              <w:left w:val="single" w:sz="4" w:space="0" w:color="auto"/>
            </w:tcBorders>
            <w:shd w:val="clear" w:color="auto" w:fill="auto"/>
            <w:hideMark/>
          </w:tcPr>
          <w:p w14:paraId="178F1170"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669CB227"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A6311C" w:rsidRPr="00EA4EC3" w14:paraId="071DBFE3" w14:textId="77777777" w:rsidTr="00C5657C">
        <w:trPr>
          <w:trHeight w:val="243"/>
        </w:trPr>
        <w:tc>
          <w:tcPr>
            <w:tcW w:w="2156" w:type="dxa"/>
            <w:shd w:val="clear" w:color="auto" w:fill="auto"/>
            <w:hideMark/>
          </w:tcPr>
          <w:p w14:paraId="491103BB"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CC8F1C1"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3EF4444"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7D1AC5A8"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A6311C" w:rsidRPr="00EA4EC3" w14:paraId="13CE99BC" w14:textId="77777777" w:rsidTr="00C5657C">
        <w:trPr>
          <w:trHeight w:val="243"/>
        </w:trPr>
        <w:tc>
          <w:tcPr>
            <w:tcW w:w="2156" w:type="dxa"/>
            <w:shd w:val="clear" w:color="auto" w:fill="auto"/>
            <w:hideMark/>
          </w:tcPr>
          <w:p w14:paraId="1B5712B3"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76752F72"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08AA2121"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1C59415"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A6311C" w:rsidRPr="00EA4EC3" w14:paraId="3B2E105A" w14:textId="77777777" w:rsidTr="00C5657C">
        <w:trPr>
          <w:trHeight w:val="243"/>
        </w:trPr>
        <w:tc>
          <w:tcPr>
            <w:tcW w:w="2156" w:type="dxa"/>
            <w:shd w:val="clear" w:color="auto" w:fill="auto"/>
            <w:hideMark/>
          </w:tcPr>
          <w:p w14:paraId="77EC8C4D"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8CF4FFF"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3CC460"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3A466F71"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A6311C" w:rsidRPr="00EA4EC3" w14:paraId="3D416162" w14:textId="77777777" w:rsidTr="00C5657C">
        <w:trPr>
          <w:trHeight w:val="243"/>
        </w:trPr>
        <w:tc>
          <w:tcPr>
            <w:tcW w:w="2156" w:type="dxa"/>
            <w:shd w:val="clear" w:color="auto" w:fill="auto"/>
            <w:hideMark/>
          </w:tcPr>
          <w:p w14:paraId="71361F6A"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446013BA"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4E1A7E7"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FF320E2"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A6311C" w:rsidRPr="00EA4EC3" w14:paraId="28924968" w14:textId="77777777" w:rsidTr="00C5657C">
        <w:trPr>
          <w:trHeight w:val="237"/>
        </w:trPr>
        <w:tc>
          <w:tcPr>
            <w:tcW w:w="2156" w:type="dxa"/>
            <w:shd w:val="clear" w:color="auto" w:fill="auto"/>
            <w:hideMark/>
          </w:tcPr>
          <w:p w14:paraId="1041B9EE"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4486A452"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C5AB4DA"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3ED911F2"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A6311C" w:rsidRPr="00EA4EC3" w14:paraId="14B3F11C" w14:textId="77777777" w:rsidTr="00C5657C">
        <w:trPr>
          <w:trHeight w:val="243"/>
        </w:trPr>
        <w:tc>
          <w:tcPr>
            <w:tcW w:w="2156" w:type="dxa"/>
            <w:shd w:val="clear" w:color="auto" w:fill="auto"/>
            <w:hideMark/>
          </w:tcPr>
          <w:p w14:paraId="0F16E21E"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7BED4960"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924D5B8"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7527D8C5"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w:t>
            </w:r>
          </w:p>
        </w:tc>
      </w:tr>
      <w:tr w:rsidR="00A6311C" w:rsidRPr="00EA4EC3" w14:paraId="790013EE" w14:textId="77777777" w:rsidTr="00C5657C">
        <w:trPr>
          <w:trHeight w:val="243"/>
        </w:trPr>
        <w:tc>
          <w:tcPr>
            <w:tcW w:w="2156" w:type="dxa"/>
            <w:shd w:val="clear" w:color="auto" w:fill="auto"/>
            <w:hideMark/>
          </w:tcPr>
          <w:p w14:paraId="5635763E"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C0615C4"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707DF9F5"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BEB3294"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A6311C" w:rsidRPr="00EA4EC3" w14:paraId="21C096B3" w14:textId="77777777" w:rsidTr="00C5657C">
        <w:trPr>
          <w:trHeight w:val="243"/>
        </w:trPr>
        <w:tc>
          <w:tcPr>
            <w:tcW w:w="2156" w:type="dxa"/>
            <w:shd w:val="clear" w:color="auto" w:fill="auto"/>
            <w:hideMark/>
          </w:tcPr>
          <w:p w14:paraId="13098C32"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70542205"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66A9FB12"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2211D90D"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A6311C" w:rsidRPr="00EA4EC3" w14:paraId="714E41C0" w14:textId="77777777" w:rsidTr="00C5657C">
        <w:trPr>
          <w:trHeight w:val="243"/>
        </w:trPr>
        <w:tc>
          <w:tcPr>
            <w:tcW w:w="2156" w:type="dxa"/>
            <w:shd w:val="clear" w:color="auto" w:fill="auto"/>
            <w:hideMark/>
          </w:tcPr>
          <w:p w14:paraId="746215BC"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1E8BCCA"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89F7604"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87F28D4"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A6311C" w:rsidRPr="00EA4EC3" w14:paraId="35CCE55E" w14:textId="77777777" w:rsidTr="00C5657C">
        <w:trPr>
          <w:trHeight w:val="243"/>
        </w:trPr>
        <w:tc>
          <w:tcPr>
            <w:tcW w:w="2156" w:type="dxa"/>
            <w:shd w:val="clear" w:color="auto" w:fill="auto"/>
            <w:hideMark/>
          </w:tcPr>
          <w:p w14:paraId="623D62CD"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68043CA5"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w:t>
            </w:r>
          </w:p>
        </w:tc>
        <w:tc>
          <w:tcPr>
            <w:tcW w:w="2221" w:type="dxa"/>
            <w:tcBorders>
              <w:left w:val="single" w:sz="4" w:space="0" w:color="auto"/>
            </w:tcBorders>
            <w:shd w:val="clear" w:color="auto" w:fill="auto"/>
            <w:hideMark/>
          </w:tcPr>
          <w:p w14:paraId="05976E8C"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1D7893DA"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A6311C" w:rsidRPr="00EA4EC3" w14:paraId="34F9D2AA" w14:textId="77777777" w:rsidTr="00C5657C">
        <w:trPr>
          <w:trHeight w:val="243"/>
        </w:trPr>
        <w:tc>
          <w:tcPr>
            <w:tcW w:w="2156" w:type="dxa"/>
            <w:shd w:val="clear" w:color="auto" w:fill="auto"/>
            <w:hideMark/>
          </w:tcPr>
          <w:p w14:paraId="10881274"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4F38B4AC"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D77FDBB"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F4DC135" w14:textId="11712195"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A6311C" w:rsidRPr="00EA4EC3" w14:paraId="53811DDF" w14:textId="77777777" w:rsidTr="00C5657C">
        <w:trPr>
          <w:trHeight w:val="243"/>
        </w:trPr>
        <w:tc>
          <w:tcPr>
            <w:tcW w:w="2156" w:type="dxa"/>
            <w:shd w:val="clear" w:color="auto" w:fill="auto"/>
            <w:hideMark/>
          </w:tcPr>
          <w:p w14:paraId="6F139760"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5DA332FD"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58E7EA27"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540EB6A1" w14:textId="028FE388"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A6311C" w:rsidRPr="00EA4EC3" w14:paraId="446481D9" w14:textId="77777777" w:rsidTr="00C5657C">
        <w:trPr>
          <w:trHeight w:val="243"/>
        </w:trPr>
        <w:tc>
          <w:tcPr>
            <w:tcW w:w="2156" w:type="dxa"/>
            <w:tcBorders>
              <w:bottom w:val="single" w:sz="4" w:space="0" w:color="auto"/>
            </w:tcBorders>
            <w:shd w:val="clear" w:color="auto" w:fill="auto"/>
            <w:hideMark/>
          </w:tcPr>
          <w:p w14:paraId="1B63D69F"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602D46BC" w14:textId="77777777"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bottom w:val="single" w:sz="4" w:space="0" w:color="auto"/>
            </w:tcBorders>
            <w:shd w:val="clear" w:color="auto" w:fill="auto"/>
            <w:hideMark/>
          </w:tcPr>
          <w:p w14:paraId="43FF843F" w14:textId="77777777" w:rsidR="00A6311C" w:rsidRPr="00EA4EC3" w:rsidRDefault="00A6311C" w:rsidP="00C5657C">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3C813895" w14:textId="7BC6573C" w:rsidR="00A6311C" w:rsidRPr="00EA4EC3" w:rsidRDefault="00A6311C" w:rsidP="00C5657C">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5ED633E1" w14:textId="77777777" w:rsidR="00A6311C" w:rsidRPr="00EA4EC3" w:rsidRDefault="00A6311C" w:rsidP="00A6311C">
      <w:pPr>
        <w:widowControl w:val="0"/>
        <w:autoSpaceDE w:val="0"/>
        <w:autoSpaceDN w:val="0"/>
        <w:adjustRightInd w:val="0"/>
        <w:rPr>
          <w:rFonts w:asciiTheme="minorHAnsi" w:hAnsiTheme="minorHAnsi"/>
          <w:lang w:val="en-GB"/>
        </w:rPr>
      </w:pPr>
    </w:p>
    <w:p w14:paraId="5A91149B"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95</w:t>
      </w:r>
    </w:p>
    <w:p w14:paraId="0AD05E4C" w14:textId="6D2F8053" w:rsidR="00A6311C" w:rsidRPr="00EA4EC3" w:rsidRDefault="00A6311C"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Provide assistance in customs and border areas; establish communication of data and information on border exchange; prevent illicit trade of goods and humans</w:t>
      </w:r>
    </w:p>
    <w:p w14:paraId="76BE30DE"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w:t>
      </w:r>
    </w:p>
    <w:p w14:paraId="7965BBBE"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4EE0550B"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Operationpaix.net, EUBAM website, UNDP in Ukraine</w:t>
      </w:r>
    </w:p>
    <w:p w14:paraId="0F2B6BEE"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(millions of euros):</w:t>
      </w:r>
      <w:r w:rsidRPr="00EA4EC3">
        <w:rPr>
          <w:rFonts w:asciiTheme="minorHAnsi" w:hAnsiTheme="minorHAnsi"/>
          <w:lang w:val="en-GB"/>
        </w:rPr>
        <w:t xml:space="preserve"> 125.1</w:t>
      </w:r>
    </w:p>
    <w:p w14:paraId="0FD83047" w14:textId="77777777" w:rsidR="00A6311C" w:rsidRPr="00EA4EC3" w:rsidRDefault="00A6311C" w:rsidP="00A6311C">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6" w:history="1">
        <w:r w:rsidRPr="00EA4EC3">
          <w:rPr>
            <w:rStyle w:val="Collegamentoipertestuale"/>
            <w:rFonts w:asciiTheme="minorHAnsi" w:hAnsiTheme="minorHAnsi"/>
            <w:lang w:val="en-GB"/>
          </w:rPr>
          <w:t>http://www.eubam.org/en</w:t>
        </w:r>
      </w:hyperlink>
      <w:r w:rsidRPr="00EA4EC3">
        <w:rPr>
          <w:rFonts w:asciiTheme="minorHAnsi" w:hAnsiTheme="minorHAnsi"/>
          <w:lang w:val="en-GB"/>
        </w:rPr>
        <w:t xml:space="preserve"> </w:t>
      </w:r>
    </w:p>
    <w:p w14:paraId="73C0CAB6" w14:textId="77777777" w:rsidR="00A6311C" w:rsidRPr="00EA4EC3" w:rsidRDefault="00A6311C" w:rsidP="002777D7">
      <w:pPr>
        <w:widowControl w:val="0"/>
        <w:autoSpaceDE w:val="0"/>
        <w:autoSpaceDN w:val="0"/>
        <w:adjustRightInd w:val="0"/>
        <w:rPr>
          <w:rFonts w:asciiTheme="minorHAnsi" w:hAnsiTheme="minorHAnsi"/>
          <w:b/>
          <w:sz w:val="28"/>
          <w:szCs w:val="28"/>
          <w:lang w:val="en-GB"/>
        </w:rPr>
      </w:pPr>
    </w:p>
    <w:p w14:paraId="462DADCA" w14:textId="6170FA05" w:rsidR="00A6311C" w:rsidRPr="00EA4EC3" w:rsidRDefault="00A6311C">
      <w:pPr>
        <w:rPr>
          <w:rFonts w:asciiTheme="minorHAnsi" w:hAnsiTheme="minorHAnsi"/>
          <w:b/>
          <w:sz w:val="28"/>
          <w:szCs w:val="28"/>
          <w:lang w:val="en-GB"/>
        </w:rPr>
      </w:pPr>
      <w:r w:rsidRPr="00EA4EC3">
        <w:rPr>
          <w:rFonts w:asciiTheme="minorHAnsi" w:hAnsiTheme="minorHAnsi"/>
          <w:b/>
          <w:sz w:val="28"/>
          <w:szCs w:val="28"/>
          <w:lang w:val="en-GB"/>
        </w:rPr>
        <w:br w:type="page"/>
      </w:r>
    </w:p>
    <w:p w14:paraId="46347146" w14:textId="77777777" w:rsidR="00A6311C" w:rsidRPr="00EA4EC3" w:rsidRDefault="00A6311C" w:rsidP="002777D7">
      <w:pPr>
        <w:widowControl w:val="0"/>
        <w:autoSpaceDE w:val="0"/>
        <w:autoSpaceDN w:val="0"/>
        <w:adjustRightInd w:val="0"/>
        <w:rPr>
          <w:rFonts w:asciiTheme="minorHAnsi" w:hAnsiTheme="minorHAnsi"/>
          <w:b/>
          <w:sz w:val="28"/>
          <w:szCs w:val="28"/>
          <w:lang w:val="en-GB"/>
        </w:rPr>
      </w:pPr>
    </w:p>
    <w:p w14:paraId="23BC7282"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t>EU Border Assistance Mission in Rafah (EUBAM RAFAH)</w:t>
      </w:r>
    </w:p>
    <w:p w14:paraId="0F81BD7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7F4F638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Palestinian Territories</w:t>
      </w:r>
    </w:p>
    <w:p w14:paraId="23AB6E8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02BBAAAE" w14:textId="3BEA045D"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w:t>
      </w:r>
      <w:r w:rsidR="00A6311C" w:rsidRPr="00EA4EC3">
        <w:rPr>
          <w:rFonts w:asciiTheme="minorHAnsi" w:hAnsiTheme="minorHAnsi"/>
          <w:lang w:val="en-GB"/>
        </w:rPr>
        <w:t>8</w:t>
      </w:r>
    </w:p>
    <w:p w14:paraId="748F77D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3EF4D6B6" w14:textId="3B30173D"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w:t>
      </w:r>
      <w:r w:rsidR="00A6311C" w:rsidRPr="00EA4EC3">
        <w:rPr>
          <w:rFonts w:asciiTheme="minorHAnsi" w:hAnsiTheme="minorHAnsi"/>
          <w:lang w:val="en-GB"/>
        </w:rPr>
        <w:t>52</w:t>
      </w:r>
    </w:p>
    <w:p w14:paraId="51DDD4A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463461B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18 (peak 21 states)</w:t>
      </w:r>
    </w:p>
    <w:p w14:paraId="629568C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71</w:t>
      </w:r>
    </w:p>
    <w:p w14:paraId="18E2203F"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5FBC4F6"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30D225B" w14:textId="77777777" w:rsidTr="002777D7">
        <w:trPr>
          <w:trHeight w:val="243"/>
        </w:trPr>
        <w:tc>
          <w:tcPr>
            <w:tcW w:w="2156" w:type="dxa"/>
            <w:tcBorders>
              <w:bottom w:val="single" w:sz="4" w:space="0" w:color="auto"/>
            </w:tcBorders>
            <w:shd w:val="clear" w:color="auto" w:fill="auto"/>
            <w:noWrap/>
            <w:hideMark/>
          </w:tcPr>
          <w:p w14:paraId="16BFF46D"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D10B204"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648A3B09"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2607C494"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481DE408" w14:textId="77777777" w:rsidTr="002777D7">
        <w:trPr>
          <w:trHeight w:val="243"/>
        </w:trPr>
        <w:tc>
          <w:tcPr>
            <w:tcW w:w="2156" w:type="dxa"/>
            <w:tcBorders>
              <w:top w:val="single" w:sz="4" w:space="0" w:color="auto"/>
            </w:tcBorders>
            <w:shd w:val="clear" w:color="auto" w:fill="auto"/>
            <w:hideMark/>
          </w:tcPr>
          <w:p w14:paraId="79EBC6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652D636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194BE94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041D1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15</w:t>
            </w:r>
          </w:p>
        </w:tc>
      </w:tr>
      <w:tr w:rsidR="002777D7" w:rsidRPr="00EA4EC3" w14:paraId="5314B36A" w14:textId="77777777" w:rsidTr="002777D7">
        <w:trPr>
          <w:trHeight w:val="243"/>
        </w:trPr>
        <w:tc>
          <w:tcPr>
            <w:tcW w:w="2156" w:type="dxa"/>
            <w:shd w:val="clear" w:color="auto" w:fill="auto"/>
            <w:hideMark/>
          </w:tcPr>
          <w:p w14:paraId="3DC1D65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5048430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7F40870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69894B2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1BDB6D7" w14:textId="77777777" w:rsidTr="002777D7">
        <w:trPr>
          <w:trHeight w:val="243"/>
        </w:trPr>
        <w:tc>
          <w:tcPr>
            <w:tcW w:w="2156" w:type="dxa"/>
            <w:shd w:val="clear" w:color="auto" w:fill="auto"/>
            <w:hideMark/>
          </w:tcPr>
          <w:p w14:paraId="5C33D5B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B9A3F5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77BF9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6A31560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0267EF4" w14:textId="77777777" w:rsidTr="002777D7">
        <w:trPr>
          <w:trHeight w:val="243"/>
        </w:trPr>
        <w:tc>
          <w:tcPr>
            <w:tcW w:w="2156" w:type="dxa"/>
            <w:shd w:val="clear" w:color="auto" w:fill="auto"/>
            <w:hideMark/>
          </w:tcPr>
          <w:p w14:paraId="661C125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DF8BBA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A44901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357F38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1B6B875" w14:textId="77777777" w:rsidTr="002777D7">
        <w:trPr>
          <w:trHeight w:val="243"/>
        </w:trPr>
        <w:tc>
          <w:tcPr>
            <w:tcW w:w="2156" w:type="dxa"/>
            <w:shd w:val="clear" w:color="auto" w:fill="auto"/>
            <w:hideMark/>
          </w:tcPr>
          <w:p w14:paraId="5FE1023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620202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97E444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C0EE01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4A89761" w14:textId="77777777" w:rsidTr="002777D7">
        <w:trPr>
          <w:trHeight w:val="237"/>
        </w:trPr>
        <w:tc>
          <w:tcPr>
            <w:tcW w:w="2156" w:type="dxa"/>
            <w:shd w:val="clear" w:color="auto" w:fill="auto"/>
            <w:hideMark/>
          </w:tcPr>
          <w:p w14:paraId="29CF10A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07BFDB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65658C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1997EE9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27651205" w14:textId="77777777" w:rsidTr="002777D7">
        <w:trPr>
          <w:trHeight w:val="243"/>
        </w:trPr>
        <w:tc>
          <w:tcPr>
            <w:tcW w:w="2156" w:type="dxa"/>
            <w:shd w:val="clear" w:color="auto" w:fill="auto"/>
            <w:hideMark/>
          </w:tcPr>
          <w:p w14:paraId="02C4487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3F1DE51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78EB4D1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75FA88F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0CD50A2" w14:textId="77777777" w:rsidTr="002777D7">
        <w:trPr>
          <w:trHeight w:val="243"/>
        </w:trPr>
        <w:tc>
          <w:tcPr>
            <w:tcW w:w="2156" w:type="dxa"/>
            <w:shd w:val="clear" w:color="auto" w:fill="auto"/>
            <w:hideMark/>
          </w:tcPr>
          <w:p w14:paraId="6B711CC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6D69419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A0685F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674F1B0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765D5EF3" w14:textId="77777777" w:rsidTr="002777D7">
        <w:trPr>
          <w:trHeight w:val="243"/>
        </w:trPr>
        <w:tc>
          <w:tcPr>
            <w:tcW w:w="2156" w:type="dxa"/>
            <w:shd w:val="clear" w:color="auto" w:fill="auto"/>
            <w:hideMark/>
          </w:tcPr>
          <w:p w14:paraId="3F9B365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407F5E4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71507AA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77DF64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25D367F6" w14:textId="77777777" w:rsidTr="002777D7">
        <w:trPr>
          <w:trHeight w:val="243"/>
        </w:trPr>
        <w:tc>
          <w:tcPr>
            <w:tcW w:w="2156" w:type="dxa"/>
            <w:shd w:val="clear" w:color="auto" w:fill="auto"/>
            <w:hideMark/>
          </w:tcPr>
          <w:p w14:paraId="77107EB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4EDA4F2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2221" w:type="dxa"/>
            <w:tcBorders>
              <w:left w:val="single" w:sz="4" w:space="0" w:color="auto"/>
            </w:tcBorders>
            <w:shd w:val="clear" w:color="auto" w:fill="auto"/>
            <w:hideMark/>
          </w:tcPr>
          <w:p w14:paraId="281B84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42AA999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4D9D465" w14:textId="77777777" w:rsidTr="002777D7">
        <w:trPr>
          <w:trHeight w:val="243"/>
        </w:trPr>
        <w:tc>
          <w:tcPr>
            <w:tcW w:w="2156" w:type="dxa"/>
            <w:shd w:val="clear" w:color="auto" w:fill="auto"/>
            <w:hideMark/>
          </w:tcPr>
          <w:p w14:paraId="3A4818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7AF38C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6C6EA8E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6C53C5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F42DCA9" w14:textId="77777777" w:rsidTr="002777D7">
        <w:trPr>
          <w:trHeight w:val="243"/>
        </w:trPr>
        <w:tc>
          <w:tcPr>
            <w:tcW w:w="2156" w:type="dxa"/>
            <w:shd w:val="clear" w:color="auto" w:fill="auto"/>
            <w:hideMark/>
          </w:tcPr>
          <w:p w14:paraId="13B61A4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4C1C069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6A35AA0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7C9440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r>
      <w:tr w:rsidR="002777D7" w:rsidRPr="00EA4EC3" w14:paraId="365F24EC" w14:textId="77777777" w:rsidTr="002777D7">
        <w:trPr>
          <w:trHeight w:val="243"/>
        </w:trPr>
        <w:tc>
          <w:tcPr>
            <w:tcW w:w="2156" w:type="dxa"/>
            <w:shd w:val="clear" w:color="auto" w:fill="auto"/>
            <w:hideMark/>
          </w:tcPr>
          <w:p w14:paraId="73183AB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0391CAD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B1E4DE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24A0581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154C31E5" w14:textId="77777777" w:rsidTr="002777D7">
        <w:trPr>
          <w:trHeight w:val="243"/>
        </w:trPr>
        <w:tc>
          <w:tcPr>
            <w:tcW w:w="2156" w:type="dxa"/>
            <w:tcBorders>
              <w:bottom w:val="single" w:sz="4" w:space="0" w:color="auto"/>
            </w:tcBorders>
            <w:shd w:val="clear" w:color="auto" w:fill="auto"/>
            <w:hideMark/>
          </w:tcPr>
          <w:p w14:paraId="7B1833A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6A83215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43A2773F"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4AC57CA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2722D125" w14:textId="77777777" w:rsidR="002777D7" w:rsidRPr="00EA4EC3" w:rsidRDefault="002777D7" w:rsidP="002777D7">
      <w:pPr>
        <w:widowControl w:val="0"/>
        <w:autoSpaceDE w:val="0"/>
        <w:autoSpaceDN w:val="0"/>
        <w:adjustRightInd w:val="0"/>
        <w:rPr>
          <w:rFonts w:asciiTheme="minorHAnsi" w:hAnsiTheme="minorHAnsi"/>
          <w:lang w:val="en-GB"/>
        </w:rPr>
      </w:pPr>
    </w:p>
    <w:p w14:paraId="7DBE3FB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71</w:t>
      </w:r>
    </w:p>
    <w:p w14:paraId="069E85E8" w14:textId="525ADF45"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w:t>
      </w:r>
      <w:r w:rsidR="006F1C2C">
        <w:rPr>
          <w:rFonts w:asciiTheme="minorHAnsi" w:hAnsiTheme="minorHAnsi"/>
          <w:lang w:val="en-GB"/>
        </w:rPr>
        <w:t>Bolster c</w:t>
      </w:r>
      <w:r w:rsidRPr="00EA4EC3">
        <w:rPr>
          <w:rFonts w:asciiTheme="minorHAnsi" w:hAnsiTheme="minorHAnsi"/>
          <w:lang w:val="en-GB"/>
        </w:rPr>
        <w:t>onfidence building between Israel and Palestine; monitor the implementation of customs and crossing agreements; oversee general border management</w:t>
      </w:r>
    </w:p>
    <w:p w14:paraId="0A83BAA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7A9D247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798CA3B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SIPRI</w:t>
      </w:r>
    </w:p>
    <w:p w14:paraId="2372D159" w14:textId="065C7983"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27.3</w:t>
      </w:r>
    </w:p>
    <w:p w14:paraId="06D5F9A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7" w:history="1">
        <w:r w:rsidRPr="00EA4EC3">
          <w:rPr>
            <w:rStyle w:val="Collegamentoipertestuale"/>
            <w:rFonts w:asciiTheme="minorHAnsi" w:hAnsiTheme="minorHAnsi"/>
            <w:lang w:val="en-GB"/>
          </w:rPr>
          <w:t>http://www.eubam-rafah.eu/</w:t>
        </w:r>
      </w:hyperlink>
      <w:r w:rsidRPr="00EA4EC3">
        <w:rPr>
          <w:rFonts w:asciiTheme="minorHAnsi" w:hAnsiTheme="minorHAnsi"/>
          <w:lang w:val="en-GB"/>
        </w:rPr>
        <w:t xml:space="preserve"> </w:t>
      </w:r>
    </w:p>
    <w:p w14:paraId="59D76FF5" w14:textId="77777777" w:rsidR="002777D7" w:rsidRPr="00EA4EC3" w:rsidRDefault="002777D7" w:rsidP="002777D7">
      <w:pPr>
        <w:rPr>
          <w:rFonts w:asciiTheme="minorHAnsi" w:hAnsiTheme="minorHAnsi"/>
          <w:sz w:val="28"/>
          <w:szCs w:val="28"/>
          <w:highlight w:val="yellow"/>
          <w:lang w:val="en-GB"/>
        </w:rPr>
      </w:pPr>
    </w:p>
    <w:p w14:paraId="38EEE03F" w14:textId="77777777" w:rsidR="002777D7" w:rsidRPr="00EA4EC3" w:rsidRDefault="002777D7" w:rsidP="002777D7">
      <w:pPr>
        <w:rPr>
          <w:rFonts w:asciiTheme="minorHAnsi" w:hAnsiTheme="minorHAnsi"/>
          <w:sz w:val="28"/>
          <w:szCs w:val="28"/>
          <w:highlight w:val="yellow"/>
          <w:lang w:val="en-GB"/>
        </w:rPr>
      </w:pPr>
    </w:p>
    <w:p w14:paraId="3F1DAD59" w14:textId="77777777" w:rsidR="002777D7" w:rsidRPr="00EA4EC3" w:rsidRDefault="002777D7" w:rsidP="002777D7">
      <w:pPr>
        <w:rPr>
          <w:rFonts w:asciiTheme="minorHAnsi" w:hAnsiTheme="minorHAnsi"/>
          <w:sz w:val="28"/>
          <w:szCs w:val="28"/>
          <w:highlight w:val="yellow"/>
          <w:lang w:val="en-GB"/>
        </w:rPr>
      </w:pPr>
    </w:p>
    <w:p w14:paraId="70900EB7" w14:textId="77777777" w:rsidR="002777D7" w:rsidRPr="00EA4EC3" w:rsidRDefault="002777D7" w:rsidP="002777D7">
      <w:pPr>
        <w:rPr>
          <w:rFonts w:asciiTheme="minorHAnsi" w:hAnsiTheme="minorHAnsi"/>
          <w:sz w:val="28"/>
          <w:szCs w:val="28"/>
          <w:highlight w:val="yellow"/>
          <w:lang w:val="en-GB"/>
        </w:rPr>
      </w:pPr>
    </w:p>
    <w:p w14:paraId="61916516" w14:textId="77777777" w:rsidR="002777D7" w:rsidRPr="00EA4EC3" w:rsidRDefault="002777D7" w:rsidP="002777D7">
      <w:pPr>
        <w:rPr>
          <w:rFonts w:asciiTheme="minorHAnsi" w:hAnsiTheme="minorHAnsi"/>
          <w:sz w:val="28"/>
          <w:szCs w:val="28"/>
          <w:highlight w:val="yellow"/>
          <w:lang w:val="en-GB"/>
        </w:rPr>
      </w:pPr>
    </w:p>
    <w:p w14:paraId="21DFD855" w14:textId="77777777" w:rsidR="002777D7" w:rsidRPr="00EA4EC3" w:rsidRDefault="002777D7" w:rsidP="002777D7">
      <w:pPr>
        <w:rPr>
          <w:rFonts w:asciiTheme="minorHAnsi" w:hAnsiTheme="minorHAnsi"/>
          <w:sz w:val="28"/>
          <w:szCs w:val="28"/>
          <w:highlight w:val="yellow"/>
          <w:lang w:val="en-GB"/>
        </w:rPr>
      </w:pPr>
    </w:p>
    <w:p w14:paraId="237AF877" w14:textId="77777777" w:rsidR="002777D7" w:rsidRPr="00EA4EC3" w:rsidRDefault="002777D7" w:rsidP="002777D7">
      <w:pPr>
        <w:rPr>
          <w:rFonts w:asciiTheme="minorHAnsi" w:hAnsiTheme="minorHAnsi"/>
          <w:sz w:val="28"/>
          <w:szCs w:val="28"/>
          <w:highlight w:val="yellow"/>
          <w:lang w:val="en-GB"/>
        </w:rPr>
      </w:pPr>
    </w:p>
    <w:p w14:paraId="3F9AC0ED" w14:textId="77777777" w:rsidR="002777D7" w:rsidRPr="00EA4EC3" w:rsidRDefault="002777D7" w:rsidP="002777D7">
      <w:pPr>
        <w:rPr>
          <w:rFonts w:asciiTheme="minorHAnsi" w:hAnsiTheme="minorHAnsi"/>
          <w:sz w:val="28"/>
          <w:szCs w:val="28"/>
          <w:highlight w:val="yellow"/>
          <w:lang w:val="en-GB"/>
        </w:rPr>
      </w:pPr>
    </w:p>
    <w:p w14:paraId="2EE819D1"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649453F7"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Capacity Building Sahel Mali (EUCAP Sahel Mali)</w:t>
      </w:r>
    </w:p>
    <w:p w14:paraId="296629B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4F5BE69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Mali</w:t>
      </w:r>
    </w:p>
    <w:p w14:paraId="13A9174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2014</w:t>
      </w:r>
    </w:p>
    <w:p w14:paraId="58EEC70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2019</w:t>
      </w:r>
    </w:p>
    <w:p w14:paraId="5B560EE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 xml:space="preserve">Ended mission: </w:t>
      </w:r>
      <w:r w:rsidRPr="00EA4EC3">
        <w:rPr>
          <w:rFonts w:asciiTheme="minorHAnsi" w:hAnsiTheme="minorHAnsi"/>
          <w:lang w:val="en-GB"/>
        </w:rPr>
        <w:t>No</w:t>
      </w:r>
    </w:p>
    <w:p w14:paraId="0F8709C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45</w:t>
      </w:r>
    </w:p>
    <w:p w14:paraId="4A8E671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5416A53E" w14:textId="6CFB99CE"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11 (peak 1</w:t>
      </w:r>
      <w:r w:rsidR="00C5657C" w:rsidRPr="00EA4EC3">
        <w:rPr>
          <w:rFonts w:asciiTheme="minorHAnsi" w:hAnsiTheme="minorHAnsi"/>
          <w:lang w:val="en-GB"/>
        </w:rPr>
        <w:t>3</w:t>
      </w:r>
      <w:r w:rsidRPr="00EA4EC3">
        <w:rPr>
          <w:rFonts w:asciiTheme="minorHAnsi" w:hAnsiTheme="minorHAnsi"/>
          <w:lang w:val="en-GB"/>
        </w:rPr>
        <w:t xml:space="preserve"> states)</w:t>
      </w:r>
    </w:p>
    <w:p w14:paraId="03CE0FF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31</w:t>
      </w:r>
    </w:p>
    <w:p w14:paraId="13476BC6"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5FE33C4"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27CD6877" w14:textId="77777777" w:rsidTr="002777D7">
        <w:trPr>
          <w:trHeight w:val="243"/>
        </w:trPr>
        <w:tc>
          <w:tcPr>
            <w:tcW w:w="2156" w:type="dxa"/>
            <w:tcBorders>
              <w:bottom w:val="single" w:sz="4" w:space="0" w:color="auto"/>
            </w:tcBorders>
            <w:shd w:val="clear" w:color="auto" w:fill="auto"/>
            <w:noWrap/>
            <w:hideMark/>
          </w:tcPr>
          <w:p w14:paraId="7414BFD1"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B0F980E"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004936E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13CC8315"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214B2E79" w14:textId="77777777" w:rsidTr="002777D7">
        <w:trPr>
          <w:trHeight w:val="243"/>
        </w:trPr>
        <w:tc>
          <w:tcPr>
            <w:tcW w:w="2156" w:type="dxa"/>
            <w:tcBorders>
              <w:top w:val="single" w:sz="4" w:space="0" w:color="auto"/>
            </w:tcBorders>
            <w:shd w:val="clear" w:color="auto" w:fill="auto"/>
            <w:hideMark/>
          </w:tcPr>
          <w:p w14:paraId="0E2D690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F237F7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0FDD17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2FEC8F8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2CF0E90D" w14:textId="77777777" w:rsidTr="002777D7">
        <w:trPr>
          <w:trHeight w:val="243"/>
        </w:trPr>
        <w:tc>
          <w:tcPr>
            <w:tcW w:w="2156" w:type="dxa"/>
            <w:shd w:val="clear" w:color="auto" w:fill="auto"/>
            <w:hideMark/>
          </w:tcPr>
          <w:p w14:paraId="5C42982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1D49D0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984B7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7192EF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80356F9" w14:textId="77777777" w:rsidTr="002777D7">
        <w:trPr>
          <w:trHeight w:val="243"/>
        </w:trPr>
        <w:tc>
          <w:tcPr>
            <w:tcW w:w="2156" w:type="dxa"/>
            <w:shd w:val="clear" w:color="auto" w:fill="auto"/>
            <w:hideMark/>
          </w:tcPr>
          <w:p w14:paraId="3129752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1E806C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FD9E1B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24B3FD2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12E9ECF" w14:textId="77777777" w:rsidTr="002777D7">
        <w:trPr>
          <w:trHeight w:val="243"/>
        </w:trPr>
        <w:tc>
          <w:tcPr>
            <w:tcW w:w="2156" w:type="dxa"/>
            <w:shd w:val="clear" w:color="auto" w:fill="auto"/>
            <w:hideMark/>
          </w:tcPr>
          <w:p w14:paraId="232C62D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78D826B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7525A8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4D67C64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F511315" w14:textId="77777777" w:rsidTr="002777D7">
        <w:trPr>
          <w:trHeight w:val="243"/>
        </w:trPr>
        <w:tc>
          <w:tcPr>
            <w:tcW w:w="2156" w:type="dxa"/>
            <w:shd w:val="clear" w:color="auto" w:fill="auto"/>
            <w:hideMark/>
          </w:tcPr>
          <w:p w14:paraId="148F3F3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6782C6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B4BE04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08E6F4F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50C6D38" w14:textId="77777777" w:rsidTr="002777D7">
        <w:trPr>
          <w:trHeight w:val="237"/>
        </w:trPr>
        <w:tc>
          <w:tcPr>
            <w:tcW w:w="2156" w:type="dxa"/>
            <w:shd w:val="clear" w:color="auto" w:fill="auto"/>
            <w:hideMark/>
          </w:tcPr>
          <w:p w14:paraId="0455D49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6BC85A2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0383D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08919B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89585CE" w14:textId="77777777" w:rsidTr="002777D7">
        <w:trPr>
          <w:trHeight w:val="243"/>
        </w:trPr>
        <w:tc>
          <w:tcPr>
            <w:tcW w:w="2156" w:type="dxa"/>
            <w:shd w:val="clear" w:color="auto" w:fill="auto"/>
            <w:hideMark/>
          </w:tcPr>
          <w:p w14:paraId="58C6DD9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6030D09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BBFE52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BC827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E76AFDA" w14:textId="77777777" w:rsidTr="002777D7">
        <w:trPr>
          <w:trHeight w:val="243"/>
        </w:trPr>
        <w:tc>
          <w:tcPr>
            <w:tcW w:w="2156" w:type="dxa"/>
            <w:shd w:val="clear" w:color="auto" w:fill="auto"/>
            <w:hideMark/>
          </w:tcPr>
          <w:p w14:paraId="4B3B10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33EED80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CE1AEF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90276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8B01F5D" w14:textId="77777777" w:rsidTr="002777D7">
        <w:trPr>
          <w:trHeight w:val="243"/>
        </w:trPr>
        <w:tc>
          <w:tcPr>
            <w:tcW w:w="2156" w:type="dxa"/>
            <w:shd w:val="clear" w:color="auto" w:fill="auto"/>
            <w:hideMark/>
          </w:tcPr>
          <w:p w14:paraId="0A4518B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17D1C1C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6503C9F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D678D9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AFD995A" w14:textId="77777777" w:rsidTr="002777D7">
        <w:trPr>
          <w:trHeight w:val="243"/>
        </w:trPr>
        <w:tc>
          <w:tcPr>
            <w:tcW w:w="2156" w:type="dxa"/>
            <w:shd w:val="clear" w:color="auto" w:fill="auto"/>
            <w:hideMark/>
          </w:tcPr>
          <w:p w14:paraId="47B02B7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4C81728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c>
          <w:tcPr>
            <w:tcW w:w="2221" w:type="dxa"/>
            <w:tcBorders>
              <w:left w:val="single" w:sz="4" w:space="0" w:color="auto"/>
            </w:tcBorders>
            <w:shd w:val="clear" w:color="auto" w:fill="auto"/>
            <w:hideMark/>
          </w:tcPr>
          <w:p w14:paraId="1D13017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7D2B8E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5D16A0B" w14:textId="77777777" w:rsidTr="002777D7">
        <w:trPr>
          <w:trHeight w:val="243"/>
        </w:trPr>
        <w:tc>
          <w:tcPr>
            <w:tcW w:w="2156" w:type="dxa"/>
            <w:shd w:val="clear" w:color="auto" w:fill="auto"/>
            <w:hideMark/>
          </w:tcPr>
          <w:p w14:paraId="3DF0D2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5ACE636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AC74CB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0AD7D9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E3080BC" w14:textId="77777777" w:rsidTr="002777D7">
        <w:trPr>
          <w:trHeight w:val="243"/>
        </w:trPr>
        <w:tc>
          <w:tcPr>
            <w:tcW w:w="2156" w:type="dxa"/>
            <w:shd w:val="clear" w:color="auto" w:fill="auto"/>
            <w:hideMark/>
          </w:tcPr>
          <w:p w14:paraId="1DDDD9E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62FD255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48E842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A7178B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06AD90C7" w14:textId="77777777" w:rsidTr="002777D7">
        <w:trPr>
          <w:trHeight w:val="243"/>
        </w:trPr>
        <w:tc>
          <w:tcPr>
            <w:tcW w:w="2156" w:type="dxa"/>
            <w:shd w:val="clear" w:color="auto" w:fill="auto"/>
            <w:hideMark/>
          </w:tcPr>
          <w:p w14:paraId="65C782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31F903D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91455F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5C3209C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1EE10FCD" w14:textId="77777777" w:rsidTr="002777D7">
        <w:trPr>
          <w:trHeight w:val="243"/>
        </w:trPr>
        <w:tc>
          <w:tcPr>
            <w:tcW w:w="2156" w:type="dxa"/>
            <w:tcBorders>
              <w:bottom w:val="single" w:sz="4" w:space="0" w:color="auto"/>
            </w:tcBorders>
            <w:shd w:val="clear" w:color="auto" w:fill="auto"/>
            <w:hideMark/>
          </w:tcPr>
          <w:p w14:paraId="4B97DD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1C130B2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21A09C82"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29A0F4E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bl>
    <w:p w14:paraId="3B27EDEF" w14:textId="77777777" w:rsidR="002777D7" w:rsidRPr="00EA4EC3" w:rsidRDefault="002777D7" w:rsidP="002777D7">
      <w:pPr>
        <w:widowControl w:val="0"/>
        <w:autoSpaceDE w:val="0"/>
        <w:autoSpaceDN w:val="0"/>
        <w:adjustRightInd w:val="0"/>
        <w:rPr>
          <w:rFonts w:asciiTheme="minorHAnsi" w:hAnsiTheme="minorHAnsi"/>
          <w:lang w:val="en-GB"/>
        </w:rPr>
      </w:pPr>
    </w:p>
    <w:p w14:paraId="05DFC81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31</w:t>
      </w:r>
    </w:p>
    <w:p w14:paraId="750BBACC"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Deliver strategic advice and training for the three internal security forces in Mali, i.e. the police, Gendarmerie, and Garde </w:t>
      </w:r>
      <w:proofErr w:type="spellStart"/>
      <w:r w:rsidRPr="00EA4EC3">
        <w:rPr>
          <w:rFonts w:asciiTheme="minorHAnsi" w:hAnsiTheme="minorHAnsi"/>
          <w:lang w:val="en-GB"/>
        </w:rPr>
        <w:t>Nationale</w:t>
      </w:r>
      <w:proofErr w:type="spellEnd"/>
      <w:r w:rsidRPr="00EA4EC3">
        <w:rPr>
          <w:rFonts w:asciiTheme="minorHAnsi" w:hAnsiTheme="minorHAnsi"/>
          <w:lang w:val="en-GB"/>
        </w:rPr>
        <w:t>, and coordinate with international partners</w:t>
      </w:r>
    </w:p>
    <w:p w14:paraId="5E0A16E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441D59E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350E154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EEAS Civilian Planning and Conduct Capability (CPCC) Personnel Figures as of 30/04/2015</w:t>
      </w:r>
    </w:p>
    <w:p w14:paraId="78525CDD" w14:textId="16C1B160"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16.9</w:t>
      </w:r>
    </w:p>
    <w:p w14:paraId="0AC18CF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8" w:history="1">
        <w:r w:rsidRPr="00EA4EC3">
          <w:rPr>
            <w:rStyle w:val="Collegamentoipertestuale"/>
            <w:rFonts w:asciiTheme="minorHAnsi" w:hAnsiTheme="minorHAnsi"/>
            <w:lang w:val="en-GB"/>
          </w:rPr>
          <w:t>http://eeas.europa.eu/csdp/missions-and-operations/eucap-sahel-mali/index_en.htm</w:t>
        </w:r>
      </w:hyperlink>
      <w:r w:rsidRPr="00EA4EC3">
        <w:rPr>
          <w:rFonts w:asciiTheme="minorHAnsi" w:hAnsiTheme="minorHAnsi"/>
          <w:lang w:val="en-GB"/>
        </w:rPr>
        <w:t xml:space="preserve"> </w:t>
      </w:r>
    </w:p>
    <w:p w14:paraId="3E498AD1" w14:textId="77777777" w:rsidR="002777D7" w:rsidRPr="00EA4EC3" w:rsidRDefault="002777D7" w:rsidP="002777D7">
      <w:pPr>
        <w:rPr>
          <w:rFonts w:asciiTheme="minorHAnsi" w:hAnsiTheme="minorHAnsi"/>
          <w:sz w:val="28"/>
          <w:szCs w:val="28"/>
          <w:highlight w:val="yellow"/>
          <w:lang w:val="en-GB"/>
        </w:rPr>
      </w:pPr>
    </w:p>
    <w:p w14:paraId="265F386A" w14:textId="77777777" w:rsidR="002777D7" w:rsidRPr="00EA4EC3" w:rsidRDefault="002777D7" w:rsidP="002777D7">
      <w:pPr>
        <w:rPr>
          <w:rFonts w:asciiTheme="minorHAnsi" w:hAnsiTheme="minorHAnsi"/>
          <w:sz w:val="28"/>
          <w:szCs w:val="28"/>
          <w:highlight w:val="yellow"/>
          <w:lang w:val="en-GB"/>
        </w:rPr>
      </w:pPr>
    </w:p>
    <w:p w14:paraId="2E03EEBC"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67EA6CE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b/>
          <w:sz w:val="28"/>
          <w:szCs w:val="28"/>
          <w:lang w:val="en-GB"/>
        </w:rPr>
        <w:lastRenderedPageBreak/>
        <w:t>EU Capacity Building Sahel Niger (EUCAP Sahel Niger)</w:t>
      </w:r>
      <w:r w:rsidRPr="00EA4EC3">
        <w:rPr>
          <w:rFonts w:asciiTheme="minorHAnsi" w:hAnsiTheme="minorHAnsi"/>
          <w:lang w:val="en-GB"/>
        </w:rPr>
        <w:t xml:space="preserve"> </w:t>
      </w:r>
    </w:p>
    <w:p w14:paraId="276196A4" w14:textId="77777777" w:rsidR="002777D7" w:rsidRPr="00EA4EC3" w:rsidRDefault="002777D7" w:rsidP="002777D7">
      <w:pPr>
        <w:jc w:val="both"/>
        <w:rPr>
          <w:rFonts w:asciiTheme="minorHAnsi" w:hAnsiTheme="minorHAnsi"/>
          <w:u w:val="single"/>
          <w:lang w:val="en-GB"/>
        </w:rPr>
      </w:pPr>
    </w:p>
    <w:p w14:paraId="65DCE38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Niger</w:t>
      </w:r>
    </w:p>
    <w:p w14:paraId="6612671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2012</w:t>
      </w:r>
    </w:p>
    <w:p w14:paraId="6B0AF45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1E4D876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1F50386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71</w:t>
      </w:r>
    </w:p>
    <w:p w14:paraId="638FE9C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23078F5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10 (peak 11 states)</w:t>
      </w:r>
    </w:p>
    <w:p w14:paraId="7413E57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41</w:t>
      </w:r>
    </w:p>
    <w:p w14:paraId="3A56B151"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2ADD34FD"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7EFBE4D2" w14:textId="77777777" w:rsidTr="002777D7">
        <w:trPr>
          <w:trHeight w:val="243"/>
        </w:trPr>
        <w:tc>
          <w:tcPr>
            <w:tcW w:w="2156" w:type="dxa"/>
            <w:tcBorders>
              <w:bottom w:val="single" w:sz="4" w:space="0" w:color="auto"/>
            </w:tcBorders>
            <w:shd w:val="clear" w:color="auto" w:fill="auto"/>
            <w:noWrap/>
            <w:hideMark/>
          </w:tcPr>
          <w:p w14:paraId="0346891C"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44069751"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4BE7D558"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17F0766D"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5030FE67" w14:textId="77777777" w:rsidTr="002777D7">
        <w:trPr>
          <w:trHeight w:val="243"/>
        </w:trPr>
        <w:tc>
          <w:tcPr>
            <w:tcW w:w="2156" w:type="dxa"/>
            <w:tcBorders>
              <w:top w:val="single" w:sz="4" w:space="0" w:color="auto"/>
            </w:tcBorders>
            <w:shd w:val="clear" w:color="auto" w:fill="auto"/>
            <w:hideMark/>
          </w:tcPr>
          <w:p w14:paraId="208659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5D22991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135730E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2FB5D2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420224BE" w14:textId="77777777" w:rsidTr="002777D7">
        <w:trPr>
          <w:trHeight w:val="243"/>
        </w:trPr>
        <w:tc>
          <w:tcPr>
            <w:tcW w:w="2156" w:type="dxa"/>
            <w:shd w:val="clear" w:color="auto" w:fill="auto"/>
            <w:hideMark/>
          </w:tcPr>
          <w:p w14:paraId="029C84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4992BB4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D27317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03A091B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334E2DD" w14:textId="77777777" w:rsidTr="002777D7">
        <w:trPr>
          <w:trHeight w:val="243"/>
        </w:trPr>
        <w:tc>
          <w:tcPr>
            <w:tcW w:w="2156" w:type="dxa"/>
            <w:shd w:val="clear" w:color="auto" w:fill="auto"/>
            <w:hideMark/>
          </w:tcPr>
          <w:p w14:paraId="6748670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FA4BDB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4E0E4D2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5B386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27825F8A" w14:textId="77777777" w:rsidTr="002777D7">
        <w:trPr>
          <w:trHeight w:val="243"/>
        </w:trPr>
        <w:tc>
          <w:tcPr>
            <w:tcW w:w="2156" w:type="dxa"/>
            <w:shd w:val="clear" w:color="auto" w:fill="auto"/>
            <w:hideMark/>
          </w:tcPr>
          <w:p w14:paraId="3EF0016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1873242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43E2A6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FECB9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7031049" w14:textId="77777777" w:rsidTr="002777D7">
        <w:trPr>
          <w:trHeight w:val="243"/>
        </w:trPr>
        <w:tc>
          <w:tcPr>
            <w:tcW w:w="2156" w:type="dxa"/>
            <w:shd w:val="clear" w:color="auto" w:fill="auto"/>
            <w:hideMark/>
          </w:tcPr>
          <w:p w14:paraId="4F97F4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38B6AE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691E82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0684FD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0BEE9A2" w14:textId="77777777" w:rsidTr="002777D7">
        <w:trPr>
          <w:trHeight w:val="237"/>
        </w:trPr>
        <w:tc>
          <w:tcPr>
            <w:tcW w:w="2156" w:type="dxa"/>
            <w:shd w:val="clear" w:color="auto" w:fill="auto"/>
            <w:hideMark/>
          </w:tcPr>
          <w:p w14:paraId="0B94919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DA23C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3ED45E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309F77A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420302E" w14:textId="77777777" w:rsidTr="002777D7">
        <w:trPr>
          <w:trHeight w:val="243"/>
        </w:trPr>
        <w:tc>
          <w:tcPr>
            <w:tcW w:w="2156" w:type="dxa"/>
            <w:shd w:val="clear" w:color="auto" w:fill="auto"/>
            <w:hideMark/>
          </w:tcPr>
          <w:p w14:paraId="6715D81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4C11093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49C12D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328ADB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B0F56DA" w14:textId="77777777" w:rsidTr="002777D7">
        <w:trPr>
          <w:trHeight w:val="243"/>
        </w:trPr>
        <w:tc>
          <w:tcPr>
            <w:tcW w:w="2156" w:type="dxa"/>
            <w:shd w:val="clear" w:color="auto" w:fill="auto"/>
            <w:hideMark/>
          </w:tcPr>
          <w:p w14:paraId="31E518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3CDF0F6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5FEF2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F66EFE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63D9939" w14:textId="77777777" w:rsidTr="002777D7">
        <w:trPr>
          <w:trHeight w:val="243"/>
        </w:trPr>
        <w:tc>
          <w:tcPr>
            <w:tcW w:w="2156" w:type="dxa"/>
            <w:shd w:val="clear" w:color="auto" w:fill="auto"/>
            <w:hideMark/>
          </w:tcPr>
          <w:p w14:paraId="0683B78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062355D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4A1A0C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17A1D3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D7250C0" w14:textId="77777777" w:rsidTr="002777D7">
        <w:trPr>
          <w:trHeight w:val="243"/>
        </w:trPr>
        <w:tc>
          <w:tcPr>
            <w:tcW w:w="2156" w:type="dxa"/>
            <w:shd w:val="clear" w:color="auto" w:fill="auto"/>
            <w:hideMark/>
          </w:tcPr>
          <w:p w14:paraId="742BE0B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5259CC5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w:t>
            </w:r>
          </w:p>
        </w:tc>
        <w:tc>
          <w:tcPr>
            <w:tcW w:w="2221" w:type="dxa"/>
            <w:tcBorders>
              <w:left w:val="single" w:sz="4" w:space="0" w:color="auto"/>
            </w:tcBorders>
            <w:shd w:val="clear" w:color="auto" w:fill="auto"/>
            <w:hideMark/>
          </w:tcPr>
          <w:p w14:paraId="5A00EE0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70B9A81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64570F8" w14:textId="77777777" w:rsidTr="002777D7">
        <w:trPr>
          <w:trHeight w:val="243"/>
        </w:trPr>
        <w:tc>
          <w:tcPr>
            <w:tcW w:w="2156" w:type="dxa"/>
            <w:shd w:val="clear" w:color="auto" w:fill="auto"/>
            <w:hideMark/>
          </w:tcPr>
          <w:p w14:paraId="459099D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576B6B0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4EF5F12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4C30C6B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AC51789" w14:textId="77777777" w:rsidTr="002777D7">
        <w:trPr>
          <w:trHeight w:val="243"/>
        </w:trPr>
        <w:tc>
          <w:tcPr>
            <w:tcW w:w="2156" w:type="dxa"/>
            <w:shd w:val="clear" w:color="auto" w:fill="auto"/>
            <w:hideMark/>
          </w:tcPr>
          <w:p w14:paraId="310B9CE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2590313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7BC4A1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7D73490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7899E26C" w14:textId="77777777" w:rsidTr="002777D7">
        <w:trPr>
          <w:trHeight w:val="243"/>
        </w:trPr>
        <w:tc>
          <w:tcPr>
            <w:tcW w:w="2156" w:type="dxa"/>
            <w:shd w:val="clear" w:color="auto" w:fill="auto"/>
            <w:hideMark/>
          </w:tcPr>
          <w:p w14:paraId="0624D0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4D725B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720519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6DE801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6D3575BB" w14:textId="77777777" w:rsidTr="002777D7">
        <w:trPr>
          <w:trHeight w:val="243"/>
        </w:trPr>
        <w:tc>
          <w:tcPr>
            <w:tcW w:w="2156" w:type="dxa"/>
            <w:tcBorders>
              <w:bottom w:val="single" w:sz="4" w:space="0" w:color="auto"/>
            </w:tcBorders>
            <w:shd w:val="clear" w:color="auto" w:fill="auto"/>
            <w:hideMark/>
          </w:tcPr>
          <w:p w14:paraId="4290380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31C33D7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2A18CF0D"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14CBE5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bl>
    <w:p w14:paraId="36F266C5" w14:textId="77777777" w:rsidR="002777D7" w:rsidRPr="00EA4EC3" w:rsidRDefault="002777D7" w:rsidP="002777D7">
      <w:pPr>
        <w:widowControl w:val="0"/>
        <w:autoSpaceDE w:val="0"/>
        <w:autoSpaceDN w:val="0"/>
        <w:adjustRightInd w:val="0"/>
        <w:rPr>
          <w:rFonts w:asciiTheme="minorHAnsi" w:hAnsiTheme="minorHAnsi"/>
          <w:lang w:val="en-GB"/>
        </w:rPr>
      </w:pPr>
    </w:p>
    <w:p w14:paraId="0C5D535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41</w:t>
      </w:r>
    </w:p>
    <w:p w14:paraId="7352AD75" w14:textId="0334424C"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Help Niger's security forces achieve interoperability and develop their operating strategies; strengthen the Nigerian security sector's expertise in combating terrorism and organized crime; improve human resources, training, and logistics management policies to ensure that the achievements made under objectives 1 and 2 can be sustained; support the development of regional and international coordination in the fight against terrorism and organized crime</w:t>
      </w:r>
    </w:p>
    <w:p w14:paraId="45D5499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2274982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6DFD941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ISIS Europe</w:t>
      </w:r>
    </w:p>
    <w:p w14:paraId="342614BC" w14:textId="076679DE"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31.3</w:t>
      </w:r>
    </w:p>
    <w:p w14:paraId="33F651E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29" w:history="1">
        <w:r w:rsidRPr="00EA4EC3">
          <w:rPr>
            <w:rStyle w:val="Collegamentoipertestuale"/>
            <w:rFonts w:asciiTheme="minorHAnsi" w:hAnsiTheme="minorHAnsi"/>
            <w:lang w:val="en-GB"/>
          </w:rPr>
          <w:t>http://eeas.europa.eu/csdp/missions-and-operations/eucap-sahel-niger/index_en.htm</w:t>
        </w:r>
      </w:hyperlink>
      <w:r w:rsidRPr="00EA4EC3">
        <w:rPr>
          <w:rFonts w:asciiTheme="minorHAnsi" w:hAnsiTheme="minorHAnsi"/>
          <w:lang w:val="en-GB"/>
        </w:rPr>
        <w:t xml:space="preserve"> </w:t>
      </w:r>
    </w:p>
    <w:p w14:paraId="0BB1E4F1" w14:textId="77777777" w:rsidR="002777D7" w:rsidRPr="00EA4EC3" w:rsidRDefault="002777D7" w:rsidP="002777D7">
      <w:pPr>
        <w:rPr>
          <w:rFonts w:asciiTheme="minorHAnsi" w:hAnsiTheme="minorHAnsi"/>
          <w:sz w:val="28"/>
          <w:szCs w:val="28"/>
          <w:highlight w:val="yellow"/>
          <w:lang w:val="en-GB"/>
        </w:rPr>
      </w:pPr>
    </w:p>
    <w:p w14:paraId="42A89DFC" w14:textId="77777777" w:rsidR="002777D7" w:rsidRPr="00EA4EC3" w:rsidRDefault="002777D7" w:rsidP="002777D7">
      <w:pPr>
        <w:rPr>
          <w:rFonts w:asciiTheme="minorHAnsi" w:hAnsiTheme="minorHAnsi"/>
          <w:sz w:val="28"/>
          <w:szCs w:val="28"/>
          <w:highlight w:val="yellow"/>
          <w:lang w:val="en-GB"/>
        </w:rPr>
      </w:pPr>
    </w:p>
    <w:p w14:paraId="59C19B5F" w14:textId="77777777" w:rsidR="002777D7" w:rsidRPr="00EA4EC3" w:rsidRDefault="002777D7" w:rsidP="002777D7">
      <w:pPr>
        <w:rPr>
          <w:rFonts w:asciiTheme="minorHAnsi" w:hAnsiTheme="minorHAnsi"/>
          <w:sz w:val="28"/>
          <w:szCs w:val="28"/>
          <w:highlight w:val="yellow"/>
          <w:lang w:val="en-GB"/>
        </w:rPr>
      </w:pPr>
    </w:p>
    <w:p w14:paraId="737268A5"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072579AE"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Integrated Rule of Law Mission Iraq (EUJUST LEX-Iraq)</w:t>
      </w:r>
    </w:p>
    <w:p w14:paraId="43B9C5E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48E90F0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Iraq</w:t>
      </w:r>
    </w:p>
    <w:p w14:paraId="2FF21B3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760A019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2013</w:t>
      </w:r>
    </w:p>
    <w:p w14:paraId="78ECC39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2E17824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101</w:t>
      </w:r>
    </w:p>
    <w:p w14:paraId="56EE516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0FB50A2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13 (peak 17 states)</w:t>
      </w:r>
    </w:p>
    <w:p w14:paraId="2F531CB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60</w:t>
      </w:r>
    </w:p>
    <w:p w14:paraId="228141D8"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53C7B922"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2822E51" w14:textId="77777777" w:rsidTr="002777D7">
        <w:trPr>
          <w:trHeight w:val="243"/>
        </w:trPr>
        <w:tc>
          <w:tcPr>
            <w:tcW w:w="2156" w:type="dxa"/>
            <w:tcBorders>
              <w:bottom w:val="single" w:sz="4" w:space="0" w:color="auto"/>
            </w:tcBorders>
            <w:shd w:val="clear" w:color="auto" w:fill="auto"/>
            <w:noWrap/>
            <w:hideMark/>
          </w:tcPr>
          <w:p w14:paraId="30163A00"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FBBD40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43C151E7"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6A6FEA7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7593EACC" w14:textId="77777777" w:rsidTr="002777D7">
        <w:trPr>
          <w:trHeight w:val="243"/>
        </w:trPr>
        <w:tc>
          <w:tcPr>
            <w:tcW w:w="2156" w:type="dxa"/>
            <w:tcBorders>
              <w:top w:val="single" w:sz="4" w:space="0" w:color="auto"/>
            </w:tcBorders>
            <w:shd w:val="clear" w:color="auto" w:fill="auto"/>
            <w:hideMark/>
          </w:tcPr>
          <w:p w14:paraId="3737D2E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3A212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2BB80F2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4F29119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C615DDD" w14:textId="77777777" w:rsidTr="002777D7">
        <w:trPr>
          <w:trHeight w:val="243"/>
        </w:trPr>
        <w:tc>
          <w:tcPr>
            <w:tcW w:w="2156" w:type="dxa"/>
            <w:shd w:val="clear" w:color="auto" w:fill="auto"/>
            <w:hideMark/>
          </w:tcPr>
          <w:p w14:paraId="46A38F5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BBFDB5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5A4EA2C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15C75DA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12F6E2A" w14:textId="77777777" w:rsidTr="002777D7">
        <w:trPr>
          <w:trHeight w:val="243"/>
        </w:trPr>
        <w:tc>
          <w:tcPr>
            <w:tcW w:w="2156" w:type="dxa"/>
            <w:shd w:val="clear" w:color="auto" w:fill="auto"/>
            <w:hideMark/>
          </w:tcPr>
          <w:p w14:paraId="5E5A9A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4EA3CC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92A333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22FAF90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82914F0" w14:textId="77777777" w:rsidTr="002777D7">
        <w:trPr>
          <w:trHeight w:val="243"/>
        </w:trPr>
        <w:tc>
          <w:tcPr>
            <w:tcW w:w="2156" w:type="dxa"/>
            <w:shd w:val="clear" w:color="auto" w:fill="auto"/>
            <w:hideMark/>
          </w:tcPr>
          <w:p w14:paraId="63A1E9B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59014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381B2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1ABD57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3600A96" w14:textId="77777777" w:rsidTr="002777D7">
        <w:trPr>
          <w:trHeight w:val="243"/>
        </w:trPr>
        <w:tc>
          <w:tcPr>
            <w:tcW w:w="2156" w:type="dxa"/>
            <w:shd w:val="clear" w:color="auto" w:fill="auto"/>
            <w:hideMark/>
          </w:tcPr>
          <w:p w14:paraId="0B152BC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463E57E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0BEF92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19685A6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C75919E" w14:textId="77777777" w:rsidTr="002777D7">
        <w:trPr>
          <w:trHeight w:val="237"/>
        </w:trPr>
        <w:tc>
          <w:tcPr>
            <w:tcW w:w="2156" w:type="dxa"/>
            <w:shd w:val="clear" w:color="auto" w:fill="auto"/>
            <w:hideMark/>
          </w:tcPr>
          <w:p w14:paraId="2683040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0B3EF4E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094568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6CAC85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146BF947" w14:textId="77777777" w:rsidTr="002777D7">
        <w:trPr>
          <w:trHeight w:val="243"/>
        </w:trPr>
        <w:tc>
          <w:tcPr>
            <w:tcW w:w="2156" w:type="dxa"/>
            <w:shd w:val="clear" w:color="auto" w:fill="auto"/>
            <w:hideMark/>
          </w:tcPr>
          <w:p w14:paraId="7560419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08C082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C6A1A4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6D7DF6A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75F851E" w14:textId="77777777" w:rsidTr="002777D7">
        <w:trPr>
          <w:trHeight w:val="243"/>
        </w:trPr>
        <w:tc>
          <w:tcPr>
            <w:tcW w:w="2156" w:type="dxa"/>
            <w:shd w:val="clear" w:color="auto" w:fill="auto"/>
            <w:hideMark/>
          </w:tcPr>
          <w:p w14:paraId="0D46CA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6FD247D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11AF2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31DC9C2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718FEDA1" w14:textId="77777777" w:rsidTr="002777D7">
        <w:trPr>
          <w:trHeight w:val="243"/>
        </w:trPr>
        <w:tc>
          <w:tcPr>
            <w:tcW w:w="2156" w:type="dxa"/>
            <w:shd w:val="clear" w:color="auto" w:fill="auto"/>
            <w:hideMark/>
          </w:tcPr>
          <w:p w14:paraId="2682C0E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012EC16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79BD2B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693A02F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r>
      <w:tr w:rsidR="002777D7" w:rsidRPr="00EA4EC3" w14:paraId="63635FC4" w14:textId="77777777" w:rsidTr="002777D7">
        <w:trPr>
          <w:trHeight w:val="243"/>
        </w:trPr>
        <w:tc>
          <w:tcPr>
            <w:tcW w:w="2156" w:type="dxa"/>
            <w:shd w:val="clear" w:color="auto" w:fill="auto"/>
            <w:hideMark/>
          </w:tcPr>
          <w:p w14:paraId="399C330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385E38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1AF75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133495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4FDF212B" w14:textId="77777777" w:rsidTr="002777D7">
        <w:trPr>
          <w:trHeight w:val="243"/>
        </w:trPr>
        <w:tc>
          <w:tcPr>
            <w:tcW w:w="2156" w:type="dxa"/>
            <w:shd w:val="clear" w:color="auto" w:fill="auto"/>
            <w:hideMark/>
          </w:tcPr>
          <w:p w14:paraId="765DC5E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067F329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58C4EA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155A9A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4B776A6" w14:textId="77777777" w:rsidTr="002777D7">
        <w:trPr>
          <w:trHeight w:val="243"/>
        </w:trPr>
        <w:tc>
          <w:tcPr>
            <w:tcW w:w="2156" w:type="dxa"/>
            <w:shd w:val="clear" w:color="auto" w:fill="auto"/>
            <w:hideMark/>
          </w:tcPr>
          <w:p w14:paraId="3E083F3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5D6F187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A09AEF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308A4CF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r>
      <w:tr w:rsidR="002777D7" w:rsidRPr="00EA4EC3" w14:paraId="642967B0" w14:textId="77777777" w:rsidTr="002777D7">
        <w:trPr>
          <w:trHeight w:val="243"/>
        </w:trPr>
        <w:tc>
          <w:tcPr>
            <w:tcW w:w="2156" w:type="dxa"/>
            <w:shd w:val="clear" w:color="auto" w:fill="auto"/>
            <w:hideMark/>
          </w:tcPr>
          <w:p w14:paraId="4D4F8CC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FD7A8C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F72738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34C77D9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433BEEA2" w14:textId="77777777" w:rsidTr="002777D7">
        <w:trPr>
          <w:trHeight w:val="243"/>
        </w:trPr>
        <w:tc>
          <w:tcPr>
            <w:tcW w:w="2156" w:type="dxa"/>
            <w:tcBorders>
              <w:bottom w:val="single" w:sz="4" w:space="0" w:color="auto"/>
            </w:tcBorders>
            <w:shd w:val="clear" w:color="auto" w:fill="auto"/>
            <w:hideMark/>
          </w:tcPr>
          <w:p w14:paraId="237BAB5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A6A2C9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363D3E80"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66937D5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bl>
    <w:p w14:paraId="6D3EA500" w14:textId="77777777" w:rsidR="002777D7" w:rsidRPr="00EA4EC3" w:rsidRDefault="002777D7" w:rsidP="002777D7">
      <w:pPr>
        <w:widowControl w:val="0"/>
        <w:autoSpaceDE w:val="0"/>
        <w:autoSpaceDN w:val="0"/>
        <w:adjustRightInd w:val="0"/>
        <w:rPr>
          <w:rFonts w:asciiTheme="minorHAnsi" w:hAnsiTheme="minorHAnsi"/>
          <w:lang w:val="en-GB"/>
        </w:rPr>
      </w:pPr>
    </w:p>
    <w:p w14:paraId="174CDD4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54</w:t>
      </w:r>
    </w:p>
    <w:p w14:paraId="7AD18C09"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Promote the protection of human rights; strengthen the rule of law; train officers of the Iraqi police and judicial systems</w:t>
      </w:r>
    </w:p>
    <w:p w14:paraId="53F62BA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25F5A59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5BDDAE3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6270C466" w14:textId="2CBCBBCC"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112.1</w:t>
      </w:r>
    </w:p>
    <w:p w14:paraId="1B2B702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0" w:history="1">
        <w:r w:rsidRPr="00EA4EC3">
          <w:rPr>
            <w:rStyle w:val="Collegamentoipertestuale"/>
            <w:rFonts w:asciiTheme="minorHAnsi" w:hAnsiTheme="minorHAnsi"/>
            <w:lang w:val="en-GB"/>
          </w:rPr>
          <w:t>http://www.eeas.europa.eu/csdp/missions-and-operations/eujust-lex-iraq/index_en.htm</w:t>
        </w:r>
      </w:hyperlink>
      <w:r w:rsidRPr="00EA4EC3">
        <w:rPr>
          <w:rFonts w:asciiTheme="minorHAnsi" w:hAnsiTheme="minorHAnsi"/>
          <w:lang w:val="en-GB"/>
        </w:rPr>
        <w:t xml:space="preserve"> </w:t>
      </w:r>
    </w:p>
    <w:p w14:paraId="6C7A1547" w14:textId="77777777" w:rsidR="002777D7" w:rsidRPr="00EA4EC3" w:rsidRDefault="002777D7" w:rsidP="002777D7">
      <w:pPr>
        <w:rPr>
          <w:rFonts w:asciiTheme="minorHAnsi" w:hAnsiTheme="minorHAnsi"/>
          <w:sz w:val="28"/>
          <w:szCs w:val="28"/>
          <w:highlight w:val="yellow"/>
          <w:lang w:val="en-GB"/>
        </w:rPr>
      </w:pPr>
    </w:p>
    <w:p w14:paraId="228F3CD5" w14:textId="77777777" w:rsidR="002777D7" w:rsidRPr="00EA4EC3" w:rsidRDefault="002777D7" w:rsidP="002777D7">
      <w:pPr>
        <w:rPr>
          <w:rFonts w:asciiTheme="minorHAnsi" w:hAnsiTheme="minorHAnsi"/>
          <w:sz w:val="28"/>
          <w:szCs w:val="28"/>
          <w:highlight w:val="yellow"/>
          <w:lang w:val="en-GB"/>
        </w:rPr>
      </w:pPr>
    </w:p>
    <w:p w14:paraId="6C1D6A8D" w14:textId="77777777" w:rsidR="002777D7" w:rsidRPr="00EA4EC3" w:rsidRDefault="002777D7" w:rsidP="002777D7">
      <w:pPr>
        <w:rPr>
          <w:rFonts w:asciiTheme="minorHAnsi" w:hAnsiTheme="minorHAnsi"/>
          <w:sz w:val="28"/>
          <w:szCs w:val="28"/>
          <w:highlight w:val="yellow"/>
          <w:lang w:val="en-GB"/>
        </w:rPr>
      </w:pPr>
    </w:p>
    <w:p w14:paraId="3F8DA5C0" w14:textId="56ED1852" w:rsidR="002777D7" w:rsidRPr="00EA4EC3" w:rsidRDefault="002777D7" w:rsidP="002777D7">
      <w:pPr>
        <w:rPr>
          <w:rFonts w:asciiTheme="minorHAnsi" w:hAnsiTheme="minorHAnsi"/>
          <w:sz w:val="28"/>
          <w:szCs w:val="28"/>
          <w:highlight w:val="yellow"/>
          <w:lang w:val="en-GB"/>
        </w:rPr>
      </w:pPr>
      <w:r w:rsidRPr="00EA4EC3">
        <w:rPr>
          <w:rFonts w:asciiTheme="minorHAnsi" w:hAnsiTheme="minorHAnsi"/>
          <w:sz w:val="28"/>
          <w:szCs w:val="28"/>
          <w:highlight w:val="yellow"/>
          <w:lang w:val="en-GB"/>
        </w:rPr>
        <w:br w:type="page"/>
      </w:r>
      <w:r w:rsidRPr="00EA4EC3">
        <w:rPr>
          <w:rFonts w:asciiTheme="minorHAnsi" w:hAnsiTheme="minorHAnsi"/>
          <w:b/>
          <w:sz w:val="28"/>
          <w:szCs w:val="28"/>
          <w:lang w:val="en-GB"/>
        </w:rPr>
        <w:lastRenderedPageBreak/>
        <w:t>EU Military Advisory Mission, Central African Republic</w:t>
      </w:r>
      <w:r w:rsidR="00C0254C" w:rsidRPr="00EA4EC3">
        <w:rPr>
          <w:rFonts w:asciiTheme="minorHAnsi" w:hAnsiTheme="minorHAnsi"/>
          <w:b/>
          <w:sz w:val="28"/>
          <w:szCs w:val="28"/>
          <w:lang w:val="en-GB"/>
        </w:rPr>
        <w:t xml:space="preserve"> (</w:t>
      </w:r>
      <w:r w:rsidRPr="00EA4EC3">
        <w:rPr>
          <w:rFonts w:asciiTheme="minorHAnsi" w:hAnsiTheme="minorHAnsi"/>
          <w:b/>
          <w:sz w:val="28"/>
          <w:szCs w:val="28"/>
          <w:lang w:val="en-GB"/>
        </w:rPr>
        <w:t>EUMAM RCA</w:t>
      </w:r>
      <w:r w:rsidR="00C0254C" w:rsidRPr="00EA4EC3">
        <w:rPr>
          <w:rFonts w:asciiTheme="minorHAnsi" w:hAnsiTheme="minorHAnsi"/>
          <w:b/>
          <w:sz w:val="28"/>
          <w:szCs w:val="28"/>
          <w:lang w:val="en-GB"/>
        </w:rPr>
        <w:t>)</w:t>
      </w:r>
    </w:p>
    <w:p w14:paraId="381C7A69" w14:textId="77777777" w:rsidR="002777D7" w:rsidRPr="00EA4EC3" w:rsidRDefault="002777D7" w:rsidP="002777D7">
      <w:pPr>
        <w:rPr>
          <w:rFonts w:asciiTheme="minorHAnsi" w:hAnsiTheme="minorHAnsi"/>
          <w:sz w:val="28"/>
          <w:szCs w:val="28"/>
          <w:highlight w:val="yellow"/>
          <w:lang w:val="en-GB"/>
        </w:rPr>
      </w:pPr>
    </w:p>
    <w:p w14:paraId="3790E8CF" w14:textId="60CADA94"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Central African Republic (</w:t>
      </w:r>
      <w:r w:rsidR="00F44E51" w:rsidRPr="00EA4EC3">
        <w:rPr>
          <w:rFonts w:asciiTheme="minorHAnsi" w:hAnsiTheme="minorHAnsi"/>
          <w:lang w:val="en-GB"/>
        </w:rPr>
        <w:t>CAR</w:t>
      </w:r>
      <w:r w:rsidRPr="00EA4EC3">
        <w:rPr>
          <w:rFonts w:asciiTheme="minorHAnsi" w:hAnsiTheme="minorHAnsi"/>
          <w:lang w:val="en-GB"/>
        </w:rPr>
        <w:t>/RCA)</w:t>
      </w:r>
    </w:p>
    <w:p w14:paraId="4D401EC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2015</w:t>
      </w:r>
    </w:p>
    <w:p w14:paraId="2FEA4A8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2016</w:t>
      </w:r>
    </w:p>
    <w:p w14:paraId="4A3A15C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3161587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16</w:t>
      </w:r>
    </w:p>
    <w:p w14:paraId="7E8CA94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7546B18D" w14:textId="4CB04312"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w:t>
      </w:r>
      <w:r w:rsidR="00983D33" w:rsidRPr="00EA4EC3">
        <w:rPr>
          <w:rFonts w:asciiTheme="minorHAnsi" w:hAnsiTheme="minorHAnsi"/>
          <w:lang w:val="en-GB"/>
        </w:rPr>
        <w:t>6</w:t>
      </w:r>
      <w:r w:rsidRPr="00EA4EC3">
        <w:rPr>
          <w:rFonts w:asciiTheme="minorHAnsi" w:hAnsiTheme="minorHAnsi"/>
          <w:lang w:val="en-GB"/>
        </w:rPr>
        <w:t xml:space="preserve"> (peak </w:t>
      </w:r>
      <w:r w:rsidR="00983D33" w:rsidRPr="00EA4EC3">
        <w:rPr>
          <w:rFonts w:asciiTheme="minorHAnsi" w:hAnsiTheme="minorHAnsi"/>
          <w:lang w:val="en-GB"/>
        </w:rPr>
        <w:t>8</w:t>
      </w:r>
      <w:r w:rsidRPr="00EA4EC3">
        <w:rPr>
          <w:rFonts w:asciiTheme="minorHAnsi" w:hAnsiTheme="minorHAnsi"/>
          <w:lang w:val="en-GB"/>
        </w:rPr>
        <w:t xml:space="preserve"> states)</w:t>
      </w:r>
    </w:p>
    <w:p w14:paraId="3416673C" w14:textId="57343BBC"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00947C5F" w:rsidRPr="00EA4EC3">
        <w:rPr>
          <w:rFonts w:asciiTheme="minorHAnsi" w:hAnsiTheme="minorHAnsi"/>
          <w:lang w:val="en-GB"/>
        </w:rPr>
        <w:t xml:space="preserve"> 70</w:t>
      </w:r>
    </w:p>
    <w:p w14:paraId="5A8329C2"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74E5E3D2"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0FDB1717" w14:textId="77777777" w:rsidTr="002777D7">
        <w:trPr>
          <w:trHeight w:val="243"/>
        </w:trPr>
        <w:tc>
          <w:tcPr>
            <w:tcW w:w="2156" w:type="dxa"/>
            <w:tcBorders>
              <w:bottom w:val="single" w:sz="4" w:space="0" w:color="auto"/>
            </w:tcBorders>
            <w:shd w:val="clear" w:color="auto" w:fill="auto"/>
            <w:noWrap/>
            <w:hideMark/>
          </w:tcPr>
          <w:p w14:paraId="3261E228"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702DDD8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2A98DC2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4541FEDC"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E95CE87" w14:textId="77777777" w:rsidTr="002777D7">
        <w:trPr>
          <w:trHeight w:val="243"/>
        </w:trPr>
        <w:tc>
          <w:tcPr>
            <w:tcW w:w="2156" w:type="dxa"/>
            <w:tcBorders>
              <w:top w:val="single" w:sz="4" w:space="0" w:color="auto"/>
            </w:tcBorders>
            <w:shd w:val="clear" w:color="auto" w:fill="auto"/>
            <w:hideMark/>
          </w:tcPr>
          <w:p w14:paraId="631186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326872F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top w:val="single" w:sz="4" w:space="0" w:color="auto"/>
              <w:left w:val="single" w:sz="4" w:space="0" w:color="auto"/>
            </w:tcBorders>
            <w:shd w:val="clear" w:color="auto" w:fill="auto"/>
            <w:hideMark/>
          </w:tcPr>
          <w:p w14:paraId="6C0F389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EFA979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5D48794" w14:textId="77777777" w:rsidTr="002777D7">
        <w:trPr>
          <w:trHeight w:val="243"/>
        </w:trPr>
        <w:tc>
          <w:tcPr>
            <w:tcW w:w="2156" w:type="dxa"/>
            <w:shd w:val="clear" w:color="auto" w:fill="auto"/>
            <w:hideMark/>
          </w:tcPr>
          <w:p w14:paraId="2420C8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18BE0CE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E00CA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0F5D35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D7D2FC3" w14:textId="77777777" w:rsidTr="002777D7">
        <w:trPr>
          <w:trHeight w:val="243"/>
        </w:trPr>
        <w:tc>
          <w:tcPr>
            <w:tcW w:w="2156" w:type="dxa"/>
            <w:shd w:val="clear" w:color="auto" w:fill="auto"/>
            <w:hideMark/>
          </w:tcPr>
          <w:p w14:paraId="4561EF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94091B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D237E1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75A8F2F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F7F002E" w14:textId="77777777" w:rsidTr="002777D7">
        <w:trPr>
          <w:trHeight w:val="243"/>
        </w:trPr>
        <w:tc>
          <w:tcPr>
            <w:tcW w:w="2156" w:type="dxa"/>
            <w:shd w:val="clear" w:color="auto" w:fill="auto"/>
            <w:hideMark/>
          </w:tcPr>
          <w:p w14:paraId="769E43C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309BE1F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38C0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073D234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143B479" w14:textId="77777777" w:rsidTr="002777D7">
        <w:trPr>
          <w:trHeight w:val="243"/>
        </w:trPr>
        <w:tc>
          <w:tcPr>
            <w:tcW w:w="2156" w:type="dxa"/>
            <w:shd w:val="clear" w:color="auto" w:fill="auto"/>
            <w:hideMark/>
          </w:tcPr>
          <w:p w14:paraId="5636D70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0E4EE9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9A284D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2ACE8EA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48E46FC" w14:textId="77777777" w:rsidTr="002777D7">
        <w:trPr>
          <w:trHeight w:val="237"/>
        </w:trPr>
        <w:tc>
          <w:tcPr>
            <w:tcW w:w="2156" w:type="dxa"/>
            <w:shd w:val="clear" w:color="auto" w:fill="auto"/>
            <w:hideMark/>
          </w:tcPr>
          <w:p w14:paraId="2D6F5F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24C0A68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DC133D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7EE1AFD" w14:textId="7B23DFAF" w:rsidR="002777D7" w:rsidRPr="00EA4EC3" w:rsidRDefault="00D57983"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8DCD43D" w14:textId="77777777" w:rsidTr="002777D7">
        <w:trPr>
          <w:trHeight w:val="243"/>
        </w:trPr>
        <w:tc>
          <w:tcPr>
            <w:tcW w:w="2156" w:type="dxa"/>
            <w:shd w:val="clear" w:color="auto" w:fill="auto"/>
            <w:hideMark/>
          </w:tcPr>
          <w:p w14:paraId="3145FAA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64AEA37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AC256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C8FEF5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A216DDF" w14:textId="77777777" w:rsidTr="002777D7">
        <w:trPr>
          <w:trHeight w:val="243"/>
        </w:trPr>
        <w:tc>
          <w:tcPr>
            <w:tcW w:w="2156" w:type="dxa"/>
            <w:shd w:val="clear" w:color="auto" w:fill="auto"/>
            <w:hideMark/>
          </w:tcPr>
          <w:p w14:paraId="3AC6EB8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7C46327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C0B07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3E3248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r>
      <w:tr w:rsidR="002777D7" w:rsidRPr="00EA4EC3" w14:paraId="15FE5015" w14:textId="77777777" w:rsidTr="002777D7">
        <w:trPr>
          <w:trHeight w:val="243"/>
        </w:trPr>
        <w:tc>
          <w:tcPr>
            <w:tcW w:w="2156" w:type="dxa"/>
            <w:shd w:val="clear" w:color="auto" w:fill="auto"/>
            <w:hideMark/>
          </w:tcPr>
          <w:p w14:paraId="5F80D0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6BDD5C1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62389D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C6BFE0F" w14:textId="584B5D6A" w:rsidR="002777D7" w:rsidRPr="00EA4EC3" w:rsidRDefault="00D57983"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D0C5661" w14:textId="77777777" w:rsidTr="002777D7">
        <w:trPr>
          <w:trHeight w:val="243"/>
        </w:trPr>
        <w:tc>
          <w:tcPr>
            <w:tcW w:w="2156" w:type="dxa"/>
            <w:shd w:val="clear" w:color="auto" w:fill="auto"/>
            <w:hideMark/>
          </w:tcPr>
          <w:p w14:paraId="5852E5C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F47082B" w14:textId="202BC653" w:rsidR="002777D7" w:rsidRPr="00EA4EC3" w:rsidRDefault="002777D7" w:rsidP="00947C5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947C5F"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3114EE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2A0C184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5B8CA19" w14:textId="77777777" w:rsidTr="002777D7">
        <w:trPr>
          <w:trHeight w:val="243"/>
        </w:trPr>
        <w:tc>
          <w:tcPr>
            <w:tcW w:w="2156" w:type="dxa"/>
            <w:shd w:val="clear" w:color="auto" w:fill="auto"/>
            <w:hideMark/>
          </w:tcPr>
          <w:p w14:paraId="4D5A810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241405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F1BC06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56AFEA3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E64FFF6" w14:textId="77777777" w:rsidTr="002777D7">
        <w:trPr>
          <w:trHeight w:val="243"/>
        </w:trPr>
        <w:tc>
          <w:tcPr>
            <w:tcW w:w="2156" w:type="dxa"/>
            <w:shd w:val="clear" w:color="auto" w:fill="auto"/>
            <w:hideMark/>
          </w:tcPr>
          <w:p w14:paraId="0D2DE8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353FC1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9DF74F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3C96C088" w14:textId="7D4430CD" w:rsidR="002777D7" w:rsidRPr="00EA4EC3" w:rsidRDefault="00947C5F"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22</w:t>
            </w:r>
          </w:p>
        </w:tc>
      </w:tr>
      <w:tr w:rsidR="002777D7" w:rsidRPr="00EA4EC3" w14:paraId="21A399A4" w14:textId="77777777" w:rsidTr="002777D7">
        <w:trPr>
          <w:trHeight w:val="243"/>
        </w:trPr>
        <w:tc>
          <w:tcPr>
            <w:tcW w:w="2156" w:type="dxa"/>
            <w:shd w:val="clear" w:color="auto" w:fill="auto"/>
            <w:hideMark/>
          </w:tcPr>
          <w:p w14:paraId="03BC896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2F0638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B26F8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7117304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1034A09A" w14:textId="77777777" w:rsidTr="002777D7">
        <w:trPr>
          <w:trHeight w:val="243"/>
        </w:trPr>
        <w:tc>
          <w:tcPr>
            <w:tcW w:w="2156" w:type="dxa"/>
            <w:tcBorders>
              <w:bottom w:val="single" w:sz="4" w:space="0" w:color="auto"/>
            </w:tcBorders>
            <w:shd w:val="clear" w:color="auto" w:fill="auto"/>
            <w:hideMark/>
          </w:tcPr>
          <w:p w14:paraId="1C49E2A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988CB6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6FEF103E"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414F09B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4E01F5BB" w14:textId="77777777" w:rsidR="002777D7" w:rsidRPr="00EA4EC3" w:rsidRDefault="002777D7" w:rsidP="002777D7">
      <w:pPr>
        <w:widowControl w:val="0"/>
        <w:autoSpaceDE w:val="0"/>
        <w:autoSpaceDN w:val="0"/>
        <w:adjustRightInd w:val="0"/>
        <w:rPr>
          <w:rFonts w:asciiTheme="minorHAnsi" w:hAnsiTheme="minorHAnsi"/>
          <w:lang w:val="en-GB"/>
        </w:rPr>
      </w:pPr>
    </w:p>
    <w:p w14:paraId="3C3CF335" w14:textId="164F6A94"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w:t>
      </w:r>
      <w:r w:rsidR="00D57983" w:rsidRPr="00EA4EC3">
        <w:rPr>
          <w:rFonts w:asciiTheme="minorHAnsi" w:hAnsiTheme="minorHAnsi"/>
          <w:lang w:val="en-GB"/>
        </w:rPr>
        <w:t>59</w:t>
      </w:r>
    </w:p>
    <w:p w14:paraId="094AFDCB" w14:textId="138610D1"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 xml:space="preserve">Mission Goals: </w:t>
      </w:r>
      <w:r w:rsidRPr="00EA4EC3">
        <w:rPr>
          <w:rFonts w:asciiTheme="minorHAnsi" w:hAnsiTheme="minorHAnsi"/>
          <w:lang w:val="en-GB"/>
        </w:rPr>
        <w:t xml:space="preserve">Support </w:t>
      </w:r>
      <w:r w:rsidR="00011B7C" w:rsidRPr="00EA4EC3">
        <w:rPr>
          <w:rFonts w:asciiTheme="minorHAnsi" w:hAnsiTheme="minorHAnsi"/>
          <w:lang w:val="en-GB"/>
        </w:rPr>
        <w:t>RCA</w:t>
      </w:r>
      <w:r w:rsidRPr="00EA4EC3">
        <w:rPr>
          <w:rFonts w:asciiTheme="minorHAnsi" w:hAnsiTheme="minorHAnsi"/>
          <w:lang w:val="en-GB"/>
        </w:rPr>
        <w:t xml:space="preserve"> Authorities in the preparation of the upcoming Security Sector Reform</w:t>
      </w:r>
    </w:p>
    <w:p w14:paraId="1CF6F77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497F615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36C66F1F" w14:textId="79D100E6"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w:t>
      </w:r>
      <w:r w:rsidR="00D57983" w:rsidRPr="00EA4EC3">
        <w:rPr>
          <w:rFonts w:asciiTheme="minorHAnsi" w:hAnsiTheme="minorHAnsi"/>
          <w:lang w:val="en-GB"/>
        </w:rPr>
        <w:t>IISS Military Balance (2016)</w:t>
      </w:r>
    </w:p>
    <w:p w14:paraId="75A1BF4A" w14:textId="57E17306"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670222"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7.9</w:t>
      </w:r>
    </w:p>
    <w:p w14:paraId="5934819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1" w:history="1">
        <w:r w:rsidRPr="00EA4EC3">
          <w:rPr>
            <w:rStyle w:val="Collegamentoipertestuale"/>
            <w:rFonts w:asciiTheme="minorHAnsi" w:hAnsiTheme="minorHAnsi"/>
            <w:lang w:val="en-GB"/>
          </w:rPr>
          <w:t>http://eeas.europa.eu/archives/csdp/missions-and-operations/eumam-rca/index_en.htm</w:t>
        </w:r>
      </w:hyperlink>
      <w:r w:rsidRPr="00EA4EC3">
        <w:rPr>
          <w:rFonts w:asciiTheme="minorHAnsi" w:hAnsiTheme="minorHAnsi"/>
          <w:lang w:val="en-GB"/>
        </w:rPr>
        <w:t xml:space="preserve"> (archived)</w:t>
      </w:r>
    </w:p>
    <w:p w14:paraId="4E5BE2CE" w14:textId="77777777" w:rsidR="002777D7" w:rsidRPr="00EA4EC3" w:rsidRDefault="002777D7" w:rsidP="002777D7">
      <w:pPr>
        <w:rPr>
          <w:rFonts w:asciiTheme="minorHAnsi" w:hAnsiTheme="minorHAnsi"/>
          <w:sz w:val="28"/>
          <w:szCs w:val="28"/>
          <w:highlight w:val="yellow"/>
          <w:lang w:val="en-GB"/>
        </w:rPr>
      </w:pPr>
    </w:p>
    <w:p w14:paraId="3618E316" w14:textId="77777777" w:rsidR="002777D7" w:rsidRPr="00EA4EC3" w:rsidRDefault="002777D7" w:rsidP="002777D7">
      <w:pPr>
        <w:rPr>
          <w:rFonts w:asciiTheme="minorHAnsi" w:hAnsiTheme="minorHAnsi"/>
          <w:sz w:val="28"/>
          <w:szCs w:val="28"/>
          <w:highlight w:val="yellow"/>
          <w:lang w:val="en-GB"/>
        </w:rPr>
      </w:pPr>
    </w:p>
    <w:p w14:paraId="73CC8C32" w14:textId="77777777" w:rsidR="002777D7" w:rsidRPr="00EA4EC3" w:rsidRDefault="002777D7" w:rsidP="002777D7">
      <w:pPr>
        <w:rPr>
          <w:rFonts w:asciiTheme="minorHAnsi" w:hAnsiTheme="minorHAnsi"/>
          <w:sz w:val="28"/>
          <w:szCs w:val="28"/>
          <w:highlight w:val="yellow"/>
          <w:lang w:val="en-GB"/>
        </w:rPr>
      </w:pPr>
    </w:p>
    <w:p w14:paraId="092B45C4"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5C201D62"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Military Bridging Mission (EUFOR TCHAD/RCA)</w:t>
      </w:r>
    </w:p>
    <w:p w14:paraId="571426B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3B1F47AD" w14:textId="24A05F19"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00665EC1">
        <w:rPr>
          <w:rFonts w:asciiTheme="minorHAnsi" w:hAnsiTheme="minorHAnsi"/>
          <w:lang w:val="en-GB"/>
        </w:rPr>
        <w:t xml:space="preserve"> C</w:t>
      </w:r>
      <w:r w:rsidRPr="00EA4EC3">
        <w:rPr>
          <w:rFonts w:asciiTheme="minorHAnsi" w:hAnsiTheme="minorHAnsi"/>
          <w:lang w:val="en-GB"/>
        </w:rPr>
        <w:t>had and Central African Republic</w:t>
      </w:r>
    </w:p>
    <w:p w14:paraId="3A0D8CF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2008</w:t>
      </w:r>
    </w:p>
    <w:p w14:paraId="34E5C6C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2009</w:t>
      </w:r>
    </w:p>
    <w:p w14:paraId="6E06D0F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168AD744" w14:textId="1095A1DC"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w:t>
      </w:r>
      <w:r w:rsidR="00947C5F" w:rsidRPr="00EA4EC3">
        <w:rPr>
          <w:rFonts w:asciiTheme="minorHAnsi" w:hAnsiTheme="minorHAnsi"/>
          <w:lang w:val="en-GB"/>
        </w:rPr>
        <w:t>2</w:t>
      </w:r>
    </w:p>
    <w:p w14:paraId="67710F3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77617DB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23 (peak 23 states)</w:t>
      </w:r>
    </w:p>
    <w:p w14:paraId="7220629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3300</w:t>
      </w:r>
    </w:p>
    <w:p w14:paraId="5F7332F7"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61770E29"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C802F03" w14:textId="77777777" w:rsidTr="002777D7">
        <w:trPr>
          <w:trHeight w:val="243"/>
        </w:trPr>
        <w:tc>
          <w:tcPr>
            <w:tcW w:w="2156" w:type="dxa"/>
            <w:tcBorders>
              <w:bottom w:val="single" w:sz="4" w:space="0" w:color="auto"/>
            </w:tcBorders>
            <w:shd w:val="clear" w:color="auto" w:fill="auto"/>
            <w:noWrap/>
            <w:hideMark/>
          </w:tcPr>
          <w:p w14:paraId="2F67325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2502AEE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72FC034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4917435D"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5FAB20ED" w14:textId="77777777" w:rsidTr="002777D7">
        <w:trPr>
          <w:trHeight w:val="243"/>
        </w:trPr>
        <w:tc>
          <w:tcPr>
            <w:tcW w:w="2156" w:type="dxa"/>
            <w:tcBorders>
              <w:top w:val="single" w:sz="4" w:space="0" w:color="auto"/>
            </w:tcBorders>
            <w:shd w:val="clear" w:color="auto" w:fill="auto"/>
            <w:hideMark/>
          </w:tcPr>
          <w:p w14:paraId="7C9852F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AB3B58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250</w:t>
            </w:r>
          </w:p>
        </w:tc>
        <w:tc>
          <w:tcPr>
            <w:tcW w:w="2221" w:type="dxa"/>
            <w:tcBorders>
              <w:top w:val="single" w:sz="4" w:space="0" w:color="auto"/>
              <w:left w:val="single" w:sz="4" w:space="0" w:color="auto"/>
            </w:tcBorders>
            <w:shd w:val="clear" w:color="auto" w:fill="auto"/>
            <w:hideMark/>
          </w:tcPr>
          <w:p w14:paraId="5B4705B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4EB3B81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7CFC91B" w14:textId="77777777" w:rsidTr="002777D7">
        <w:trPr>
          <w:trHeight w:val="243"/>
        </w:trPr>
        <w:tc>
          <w:tcPr>
            <w:tcW w:w="2156" w:type="dxa"/>
            <w:shd w:val="clear" w:color="auto" w:fill="auto"/>
            <w:hideMark/>
          </w:tcPr>
          <w:p w14:paraId="431B0F9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033135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279BC8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5341A12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1B58C90" w14:textId="77777777" w:rsidTr="002777D7">
        <w:trPr>
          <w:trHeight w:val="243"/>
        </w:trPr>
        <w:tc>
          <w:tcPr>
            <w:tcW w:w="2156" w:type="dxa"/>
            <w:shd w:val="clear" w:color="auto" w:fill="auto"/>
            <w:hideMark/>
          </w:tcPr>
          <w:p w14:paraId="1962E1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0169642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333A2E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2EFC57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92A9CFE" w14:textId="77777777" w:rsidTr="002777D7">
        <w:trPr>
          <w:trHeight w:val="243"/>
        </w:trPr>
        <w:tc>
          <w:tcPr>
            <w:tcW w:w="2156" w:type="dxa"/>
            <w:shd w:val="clear" w:color="auto" w:fill="auto"/>
            <w:hideMark/>
          </w:tcPr>
          <w:p w14:paraId="4CDE399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0454486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06B26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9B6E9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9DD2CA7" w14:textId="77777777" w:rsidTr="002777D7">
        <w:trPr>
          <w:trHeight w:val="243"/>
        </w:trPr>
        <w:tc>
          <w:tcPr>
            <w:tcW w:w="2156" w:type="dxa"/>
            <w:shd w:val="clear" w:color="auto" w:fill="auto"/>
            <w:hideMark/>
          </w:tcPr>
          <w:p w14:paraId="12D57CC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232113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706039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CC4ED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59B4A0A" w14:textId="77777777" w:rsidTr="002777D7">
        <w:trPr>
          <w:trHeight w:val="237"/>
        </w:trPr>
        <w:tc>
          <w:tcPr>
            <w:tcW w:w="2156" w:type="dxa"/>
            <w:shd w:val="clear" w:color="auto" w:fill="auto"/>
            <w:hideMark/>
          </w:tcPr>
          <w:p w14:paraId="7506E3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24518CE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9620D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05771CD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2AA8F2D" w14:textId="77777777" w:rsidTr="002777D7">
        <w:trPr>
          <w:trHeight w:val="243"/>
        </w:trPr>
        <w:tc>
          <w:tcPr>
            <w:tcW w:w="2156" w:type="dxa"/>
            <w:shd w:val="clear" w:color="auto" w:fill="auto"/>
            <w:hideMark/>
          </w:tcPr>
          <w:p w14:paraId="71742FD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115CD6A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1A476E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0D723D6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350</w:t>
            </w:r>
          </w:p>
        </w:tc>
      </w:tr>
      <w:tr w:rsidR="002777D7" w:rsidRPr="00EA4EC3" w14:paraId="461D1611" w14:textId="77777777" w:rsidTr="002777D7">
        <w:trPr>
          <w:trHeight w:val="243"/>
        </w:trPr>
        <w:tc>
          <w:tcPr>
            <w:tcW w:w="2156" w:type="dxa"/>
            <w:shd w:val="clear" w:color="auto" w:fill="auto"/>
            <w:hideMark/>
          </w:tcPr>
          <w:p w14:paraId="1443ADB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36CA6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A3BF52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6938E10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8034530" w14:textId="77777777" w:rsidTr="002777D7">
        <w:trPr>
          <w:trHeight w:val="243"/>
        </w:trPr>
        <w:tc>
          <w:tcPr>
            <w:tcW w:w="2156" w:type="dxa"/>
            <w:shd w:val="clear" w:color="auto" w:fill="auto"/>
            <w:hideMark/>
          </w:tcPr>
          <w:p w14:paraId="64E46C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2A17110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1F51E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439075C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4C79A74" w14:textId="77777777" w:rsidTr="002777D7">
        <w:trPr>
          <w:trHeight w:val="243"/>
        </w:trPr>
        <w:tc>
          <w:tcPr>
            <w:tcW w:w="2156" w:type="dxa"/>
            <w:shd w:val="clear" w:color="auto" w:fill="auto"/>
            <w:hideMark/>
          </w:tcPr>
          <w:p w14:paraId="5081F98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254DDD7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2100</w:t>
            </w:r>
          </w:p>
        </w:tc>
        <w:tc>
          <w:tcPr>
            <w:tcW w:w="2221" w:type="dxa"/>
            <w:tcBorders>
              <w:left w:val="single" w:sz="4" w:space="0" w:color="auto"/>
            </w:tcBorders>
            <w:shd w:val="clear" w:color="auto" w:fill="auto"/>
            <w:hideMark/>
          </w:tcPr>
          <w:p w14:paraId="37363E5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3702E2E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9A3F883" w14:textId="77777777" w:rsidTr="002777D7">
        <w:trPr>
          <w:trHeight w:val="243"/>
        </w:trPr>
        <w:tc>
          <w:tcPr>
            <w:tcW w:w="2156" w:type="dxa"/>
            <w:shd w:val="clear" w:color="auto" w:fill="auto"/>
            <w:hideMark/>
          </w:tcPr>
          <w:p w14:paraId="787D022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6EC8338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16CFB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1D0BD2D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471FB33" w14:textId="77777777" w:rsidTr="002777D7">
        <w:trPr>
          <w:trHeight w:val="243"/>
        </w:trPr>
        <w:tc>
          <w:tcPr>
            <w:tcW w:w="2156" w:type="dxa"/>
            <w:shd w:val="clear" w:color="auto" w:fill="auto"/>
            <w:hideMark/>
          </w:tcPr>
          <w:p w14:paraId="5281B03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545182F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61A5A4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4C055A9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6D957F2" w14:textId="77777777" w:rsidTr="002777D7">
        <w:trPr>
          <w:trHeight w:val="243"/>
        </w:trPr>
        <w:tc>
          <w:tcPr>
            <w:tcW w:w="2156" w:type="dxa"/>
            <w:shd w:val="clear" w:color="auto" w:fill="auto"/>
            <w:hideMark/>
          </w:tcPr>
          <w:p w14:paraId="23BE95E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618A094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79399E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4483FEF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200</w:t>
            </w:r>
          </w:p>
        </w:tc>
      </w:tr>
      <w:tr w:rsidR="002777D7" w:rsidRPr="00EA4EC3" w14:paraId="68F5CAC5" w14:textId="77777777" w:rsidTr="002777D7">
        <w:trPr>
          <w:trHeight w:val="243"/>
        </w:trPr>
        <w:tc>
          <w:tcPr>
            <w:tcW w:w="2156" w:type="dxa"/>
            <w:tcBorders>
              <w:bottom w:val="single" w:sz="4" w:space="0" w:color="auto"/>
            </w:tcBorders>
            <w:shd w:val="clear" w:color="auto" w:fill="auto"/>
            <w:hideMark/>
          </w:tcPr>
          <w:p w14:paraId="2B0FAF5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13C5661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350</w:t>
            </w:r>
          </w:p>
        </w:tc>
        <w:tc>
          <w:tcPr>
            <w:tcW w:w="2221" w:type="dxa"/>
            <w:tcBorders>
              <w:left w:val="single" w:sz="4" w:space="0" w:color="auto"/>
              <w:bottom w:val="single" w:sz="4" w:space="0" w:color="auto"/>
            </w:tcBorders>
            <w:shd w:val="clear" w:color="auto" w:fill="auto"/>
            <w:hideMark/>
          </w:tcPr>
          <w:p w14:paraId="16E9FB3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295625D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3870CD78" w14:textId="77777777" w:rsidR="002777D7" w:rsidRPr="00EA4EC3" w:rsidRDefault="002777D7" w:rsidP="002777D7">
      <w:pPr>
        <w:widowControl w:val="0"/>
        <w:autoSpaceDE w:val="0"/>
        <w:autoSpaceDN w:val="0"/>
        <w:adjustRightInd w:val="0"/>
        <w:rPr>
          <w:rFonts w:asciiTheme="minorHAnsi" w:hAnsiTheme="minorHAnsi"/>
          <w:lang w:val="en-GB"/>
        </w:rPr>
      </w:pPr>
    </w:p>
    <w:p w14:paraId="5A874FA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3250</w:t>
      </w:r>
    </w:p>
    <w:p w14:paraId="1406C7EE"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Protect civilians, displaced persons and refugees from Darfur; assist in the delivery of humanitarian aid; ensure the safety of UN personnel and facilities</w:t>
      </w:r>
    </w:p>
    <w:p w14:paraId="6330B34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5E5A7F0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50C7763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0F0F4446" w14:textId="0A475231"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99.2</w:t>
      </w:r>
    </w:p>
    <w:p w14:paraId="57BAE38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2" w:history="1">
        <w:r w:rsidRPr="00EA4EC3">
          <w:rPr>
            <w:rStyle w:val="Collegamentoipertestuale"/>
            <w:rFonts w:asciiTheme="minorHAnsi" w:hAnsiTheme="minorHAnsi"/>
            <w:lang w:val="en-GB"/>
          </w:rPr>
          <w:t>http://www.eeas.europa.eu/csdp/missions-and-operations/eufor-tchad-rca/index_en.htm#</w:t>
        </w:r>
      </w:hyperlink>
      <w:r w:rsidRPr="00EA4EC3">
        <w:rPr>
          <w:rFonts w:asciiTheme="minorHAnsi" w:hAnsiTheme="minorHAnsi"/>
          <w:lang w:val="en-GB"/>
        </w:rPr>
        <w:t xml:space="preserve"> </w:t>
      </w:r>
    </w:p>
    <w:p w14:paraId="37B8AC48" w14:textId="77777777" w:rsidR="002777D7" w:rsidRPr="00EA4EC3" w:rsidRDefault="002777D7" w:rsidP="002777D7">
      <w:pPr>
        <w:rPr>
          <w:rFonts w:asciiTheme="minorHAnsi" w:hAnsiTheme="minorHAnsi"/>
          <w:sz w:val="28"/>
          <w:szCs w:val="28"/>
          <w:highlight w:val="yellow"/>
          <w:lang w:val="en-GB"/>
        </w:rPr>
      </w:pPr>
    </w:p>
    <w:p w14:paraId="42B61D00" w14:textId="77777777" w:rsidR="002777D7" w:rsidRPr="00EA4EC3" w:rsidRDefault="002777D7" w:rsidP="002777D7">
      <w:pPr>
        <w:rPr>
          <w:rFonts w:asciiTheme="minorHAnsi" w:hAnsiTheme="minorHAnsi"/>
          <w:sz w:val="28"/>
          <w:szCs w:val="28"/>
          <w:highlight w:val="yellow"/>
          <w:lang w:val="en-GB"/>
        </w:rPr>
      </w:pPr>
    </w:p>
    <w:p w14:paraId="5F83507B"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4BB36376"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 xml:space="preserve">EU Military Force in Bosnia and Herzegovina (EUFOR ALTHEA/ </w:t>
      </w:r>
      <w:proofErr w:type="spellStart"/>
      <w:r w:rsidRPr="00EA4EC3">
        <w:rPr>
          <w:rFonts w:asciiTheme="minorHAnsi" w:hAnsiTheme="minorHAnsi"/>
          <w:b/>
          <w:sz w:val="28"/>
          <w:szCs w:val="28"/>
          <w:lang w:val="en-GB"/>
        </w:rPr>
        <w:t>BiH</w:t>
      </w:r>
      <w:proofErr w:type="spellEnd"/>
      <w:r w:rsidRPr="00EA4EC3">
        <w:rPr>
          <w:rFonts w:asciiTheme="minorHAnsi" w:hAnsiTheme="minorHAnsi"/>
          <w:b/>
          <w:sz w:val="28"/>
          <w:szCs w:val="28"/>
          <w:lang w:val="en-GB"/>
        </w:rPr>
        <w:t>)</w:t>
      </w:r>
    </w:p>
    <w:p w14:paraId="3BFB8B7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3C22601F" w14:textId="77777777" w:rsidR="002777D7" w:rsidRPr="00EA4EC3" w:rsidRDefault="002777D7" w:rsidP="002777D7">
      <w:pPr>
        <w:jc w:val="both"/>
        <w:rPr>
          <w:rFonts w:asciiTheme="minorHAnsi" w:eastAsia="Times New Roman" w:hAnsiTheme="minorHAnsi"/>
          <w:color w:val="000000"/>
          <w:lang w:val="en-GB"/>
        </w:rPr>
      </w:pPr>
      <w:r w:rsidRPr="00EA4EC3">
        <w:rPr>
          <w:rFonts w:asciiTheme="minorHAnsi" w:hAnsiTheme="minorHAnsi"/>
          <w:u w:val="single"/>
          <w:lang w:val="en-GB"/>
        </w:rPr>
        <w:t>Country(s):</w:t>
      </w:r>
      <w:r w:rsidRPr="00EA4EC3">
        <w:rPr>
          <w:rFonts w:asciiTheme="minorHAnsi" w:hAnsiTheme="minorHAnsi"/>
          <w:lang w:val="en-GB"/>
        </w:rPr>
        <w:t xml:space="preserve"> </w:t>
      </w:r>
      <w:r w:rsidRPr="00EA4EC3">
        <w:rPr>
          <w:rFonts w:asciiTheme="minorHAnsi" w:eastAsia="Times New Roman" w:hAnsiTheme="minorHAnsi"/>
          <w:color w:val="000000"/>
          <w:lang w:val="en-GB"/>
        </w:rPr>
        <w:t xml:space="preserve">Bosnia and Herzegovina </w:t>
      </w:r>
    </w:p>
    <w:p w14:paraId="0DCE63D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 xml:space="preserve">Starting Year: </w:t>
      </w:r>
      <w:r w:rsidRPr="00EA4EC3">
        <w:rPr>
          <w:rFonts w:asciiTheme="minorHAnsi" w:hAnsiTheme="minorHAnsi"/>
          <w:lang w:val="en-GB"/>
        </w:rPr>
        <w:t xml:space="preserve">2004 </w:t>
      </w:r>
    </w:p>
    <w:p w14:paraId="41D851F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2017</w:t>
      </w:r>
    </w:p>
    <w:p w14:paraId="22CD7967" w14:textId="12A4FA51"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w:t>
      </w:r>
      <w:r w:rsidR="00200B8D">
        <w:rPr>
          <w:rFonts w:asciiTheme="minorHAnsi" w:hAnsiTheme="minorHAnsi"/>
          <w:lang w:val="en-GB"/>
        </w:rPr>
        <w:t>o</w:t>
      </w:r>
    </w:p>
    <w:p w14:paraId="3FB723E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155</w:t>
      </w:r>
    </w:p>
    <w:p w14:paraId="6FE8692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42178F2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21 (peak 21 states)</w:t>
      </w:r>
    </w:p>
    <w:p w14:paraId="1CDCBB9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7000</w:t>
      </w:r>
    </w:p>
    <w:p w14:paraId="5B156E90"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603F7AEE"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6D02E8F" w14:textId="77777777" w:rsidTr="002777D7">
        <w:trPr>
          <w:trHeight w:val="243"/>
        </w:trPr>
        <w:tc>
          <w:tcPr>
            <w:tcW w:w="2156" w:type="dxa"/>
            <w:tcBorders>
              <w:bottom w:val="single" w:sz="4" w:space="0" w:color="auto"/>
            </w:tcBorders>
            <w:shd w:val="clear" w:color="auto" w:fill="auto"/>
            <w:noWrap/>
            <w:hideMark/>
          </w:tcPr>
          <w:p w14:paraId="7E5BD68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2441B94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086CE61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54C36395"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32E5C2A0" w14:textId="77777777" w:rsidTr="002777D7">
        <w:trPr>
          <w:trHeight w:val="243"/>
        </w:trPr>
        <w:tc>
          <w:tcPr>
            <w:tcW w:w="2156" w:type="dxa"/>
            <w:tcBorders>
              <w:top w:val="single" w:sz="4" w:space="0" w:color="auto"/>
            </w:tcBorders>
            <w:shd w:val="clear" w:color="auto" w:fill="auto"/>
            <w:hideMark/>
          </w:tcPr>
          <w:p w14:paraId="5B96FF3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4AC99D9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304</w:t>
            </w:r>
          </w:p>
        </w:tc>
        <w:tc>
          <w:tcPr>
            <w:tcW w:w="2221" w:type="dxa"/>
            <w:tcBorders>
              <w:top w:val="single" w:sz="4" w:space="0" w:color="auto"/>
              <w:left w:val="single" w:sz="4" w:space="0" w:color="auto"/>
            </w:tcBorders>
            <w:shd w:val="clear" w:color="auto" w:fill="auto"/>
            <w:hideMark/>
          </w:tcPr>
          <w:p w14:paraId="33AFCE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7A8DF46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194</w:t>
            </w:r>
          </w:p>
        </w:tc>
      </w:tr>
      <w:tr w:rsidR="002777D7" w:rsidRPr="00EA4EC3" w14:paraId="7D480C13" w14:textId="77777777" w:rsidTr="002777D7">
        <w:trPr>
          <w:trHeight w:val="243"/>
        </w:trPr>
        <w:tc>
          <w:tcPr>
            <w:tcW w:w="2156" w:type="dxa"/>
            <w:shd w:val="clear" w:color="auto" w:fill="auto"/>
            <w:hideMark/>
          </w:tcPr>
          <w:p w14:paraId="3368386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4047F3A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35AFE4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74DA7F0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ADB2CEF" w14:textId="77777777" w:rsidTr="002777D7">
        <w:trPr>
          <w:trHeight w:val="243"/>
        </w:trPr>
        <w:tc>
          <w:tcPr>
            <w:tcW w:w="2156" w:type="dxa"/>
            <w:shd w:val="clear" w:color="auto" w:fill="auto"/>
            <w:hideMark/>
          </w:tcPr>
          <w:p w14:paraId="500441B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E5908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120</w:t>
            </w:r>
          </w:p>
        </w:tc>
        <w:tc>
          <w:tcPr>
            <w:tcW w:w="2221" w:type="dxa"/>
            <w:tcBorders>
              <w:left w:val="single" w:sz="4" w:space="0" w:color="auto"/>
            </w:tcBorders>
            <w:shd w:val="clear" w:color="auto" w:fill="auto"/>
            <w:hideMark/>
          </w:tcPr>
          <w:p w14:paraId="48B48B9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515B691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FB86086" w14:textId="77777777" w:rsidTr="002777D7">
        <w:trPr>
          <w:trHeight w:val="243"/>
        </w:trPr>
        <w:tc>
          <w:tcPr>
            <w:tcW w:w="2156" w:type="dxa"/>
            <w:shd w:val="clear" w:color="auto" w:fill="auto"/>
            <w:hideMark/>
          </w:tcPr>
          <w:p w14:paraId="0557B2A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106D84B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8A18D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50E86D5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7A61228" w14:textId="77777777" w:rsidTr="002777D7">
        <w:trPr>
          <w:trHeight w:val="243"/>
        </w:trPr>
        <w:tc>
          <w:tcPr>
            <w:tcW w:w="2156" w:type="dxa"/>
            <w:shd w:val="clear" w:color="auto" w:fill="auto"/>
            <w:hideMark/>
          </w:tcPr>
          <w:p w14:paraId="5F5BE9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641687B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F6122C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5C8078C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AFDADE3" w14:textId="77777777" w:rsidTr="002777D7">
        <w:trPr>
          <w:trHeight w:val="237"/>
        </w:trPr>
        <w:tc>
          <w:tcPr>
            <w:tcW w:w="2156" w:type="dxa"/>
            <w:shd w:val="clear" w:color="auto" w:fill="auto"/>
            <w:hideMark/>
          </w:tcPr>
          <w:p w14:paraId="491354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059540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49D8290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04AA795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75</w:t>
            </w:r>
          </w:p>
        </w:tc>
      </w:tr>
      <w:tr w:rsidR="002777D7" w:rsidRPr="00EA4EC3" w14:paraId="31E89BB0" w14:textId="77777777" w:rsidTr="002777D7">
        <w:trPr>
          <w:trHeight w:val="243"/>
        </w:trPr>
        <w:tc>
          <w:tcPr>
            <w:tcW w:w="2156" w:type="dxa"/>
            <w:shd w:val="clear" w:color="auto" w:fill="auto"/>
            <w:hideMark/>
          </w:tcPr>
          <w:p w14:paraId="1104A88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7AC2B67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ADF92A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0E0A082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184</w:t>
            </w:r>
          </w:p>
        </w:tc>
      </w:tr>
      <w:tr w:rsidR="002777D7" w:rsidRPr="00EA4EC3" w14:paraId="6AF7CC1B" w14:textId="77777777" w:rsidTr="002777D7">
        <w:trPr>
          <w:trHeight w:val="243"/>
        </w:trPr>
        <w:tc>
          <w:tcPr>
            <w:tcW w:w="2156" w:type="dxa"/>
            <w:shd w:val="clear" w:color="auto" w:fill="auto"/>
            <w:hideMark/>
          </w:tcPr>
          <w:p w14:paraId="43A973A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6C6706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15D436F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094D064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51</w:t>
            </w:r>
          </w:p>
        </w:tc>
      </w:tr>
      <w:tr w:rsidR="002777D7" w:rsidRPr="00EA4EC3" w14:paraId="25CA07C8" w14:textId="77777777" w:rsidTr="002777D7">
        <w:trPr>
          <w:trHeight w:val="243"/>
        </w:trPr>
        <w:tc>
          <w:tcPr>
            <w:tcW w:w="2156" w:type="dxa"/>
            <w:shd w:val="clear" w:color="auto" w:fill="auto"/>
            <w:hideMark/>
          </w:tcPr>
          <w:p w14:paraId="3F5E059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150A682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4B49526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6EB8E9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64</w:t>
            </w:r>
          </w:p>
        </w:tc>
      </w:tr>
      <w:tr w:rsidR="002777D7" w:rsidRPr="00EA4EC3" w14:paraId="212307EF" w14:textId="77777777" w:rsidTr="002777D7">
        <w:trPr>
          <w:trHeight w:val="243"/>
        </w:trPr>
        <w:tc>
          <w:tcPr>
            <w:tcW w:w="2156" w:type="dxa"/>
            <w:shd w:val="clear" w:color="auto" w:fill="auto"/>
            <w:hideMark/>
          </w:tcPr>
          <w:p w14:paraId="52993D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5BE1D9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026756F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517F711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40</w:t>
            </w:r>
          </w:p>
        </w:tc>
      </w:tr>
      <w:tr w:rsidR="002777D7" w:rsidRPr="00EA4EC3" w14:paraId="0C11008C" w14:textId="77777777" w:rsidTr="002777D7">
        <w:trPr>
          <w:trHeight w:val="243"/>
        </w:trPr>
        <w:tc>
          <w:tcPr>
            <w:tcW w:w="2156" w:type="dxa"/>
            <w:shd w:val="clear" w:color="auto" w:fill="auto"/>
            <w:hideMark/>
          </w:tcPr>
          <w:p w14:paraId="57F40E4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48D3907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111</w:t>
            </w:r>
          </w:p>
        </w:tc>
        <w:tc>
          <w:tcPr>
            <w:tcW w:w="2221" w:type="dxa"/>
            <w:tcBorders>
              <w:left w:val="single" w:sz="4" w:space="0" w:color="auto"/>
            </w:tcBorders>
            <w:shd w:val="clear" w:color="auto" w:fill="auto"/>
            <w:hideMark/>
          </w:tcPr>
          <w:p w14:paraId="77599ED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44304D4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29</w:t>
            </w:r>
          </w:p>
        </w:tc>
      </w:tr>
      <w:tr w:rsidR="002777D7" w:rsidRPr="00EA4EC3" w14:paraId="6EAB3499" w14:textId="77777777" w:rsidTr="002777D7">
        <w:trPr>
          <w:trHeight w:val="243"/>
        </w:trPr>
        <w:tc>
          <w:tcPr>
            <w:tcW w:w="2156" w:type="dxa"/>
            <w:shd w:val="clear" w:color="auto" w:fill="auto"/>
            <w:hideMark/>
          </w:tcPr>
          <w:p w14:paraId="034EC2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7F82686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49</w:t>
            </w:r>
          </w:p>
        </w:tc>
        <w:tc>
          <w:tcPr>
            <w:tcW w:w="2221" w:type="dxa"/>
            <w:tcBorders>
              <w:left w:val="single" w:sz="4" w:space="0" w:color="auto"/>
            </w:tcBorders>
            <w:shd w:val="clear" w:color="auto" w:fill="auto"/>
            <w:hideMark/>
          </w:tcPr>
          <w:p w14:paraId="48EB5D3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86390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5C04760" w14:textId="77777777" w:rsidTr="002777D7">
        <w:trPr>
          <w:trHeight w:val="243"/>
        </w:trPr>
        <w:tc>
          <w:tcPr>
            <w:tcW w:w="2156" w:type="dxa"/>
            <w:shd w:val="clear" w:color="auto" w:fill="auto"/>
            <w:hideMark/>
          </w:tcPr>
          <w:p w14:paraId="390DB0F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5D4AD66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166</w:t>
            </w:r>
          </w:p>
        </w:tc>
        <w:tc>
          <w:tcPr>
            <w:tcW w:w="2221" w:type="dxa"/>
            <w:tcBorders>
              <w:left w:val="single" w:sz="4" w:space="0" w:color="auto"/>
            </w:tcBorders>
            <w:shd w:val="clear" w:color="auto" w:fill="auto"/>
            <w:hideMark/>
          </w:tcPr>
          <w:p w14:paraId="1B105C7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5DB78D9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81D298A" w14:textId="77777777" w:rsidTr="002777D7">
        <w:trPr>
          <w:trHeight w:val="243"/>
        </w:trPr>
        <w:tc>
          <w:tcPr>
            <w:tcW w:w="2156" w:type="dxa"/>
            <w:tcBorders>
              <w:bottom w:val="single" w:sz="4" w:space="0" w:color="auto"/>
            </w:tcBorders>
            <w:shd w:val="clear" w:color="auto" w:fill="auto"/>
            <w:hideMark/>
          </w:tcPr>
          <w:p w14:paraId="1C7F267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4F2542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43</w:t>
            </w:r>
          </w:p>
        </w:tc>
        <w:tc>
          <w:tcPr>
            <w:tcW w:w="2221" w:type="dxa"/>
            <w:tcBorders>
              <w:left w:val="single" w:sz="4" w:space="0" w:color="auto"/>
              <w:bottom w:val="single" w:sz="4" w:space="0" w:color="auto"/>
            </w:tcBorders>
            <w:shd w:val="clear" w:color="auto" w:fill="auto"/>
            <w:hideMark/>
          </w:tcPr>
          <w:p w14:paraId="6F924D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5ABCCD4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bl>
    <w:p w14:paraId="31CF64CE" w14:textId="77777777" w:rsidR="002777D7" w:rsidRPr="00EA4EC3" w:rsidRDefault="002777D7" w:rsidP="002777D7">
      <w:pPr>
        <w:widowControl w:val="0"/>
        <w:autoSpaceDE w:val="0"/>
        <w:autoSpaceDN w:val="0"/>
        <w:adjustRightInd w:val="0"/>
        <w:rPr>
          <w:rFonts w:asciiTheme="minorHAnsi" w:hAnsiTheme="minorHAnsi"/>
          <w:lang w:val="en-GB"/>
        </w:rPr>
      </w:pPr>
    </w:p>
    <w:p w14:paraId="7C5B0C3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1451</w:t>
      </w:r>
    </w:p>
    <w:p w14:paraId="4BF0DB4C"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Provide safety and security; deny conditions for a resumption of violence;</w:t>
      </w:r>
    </w:p>
    <w:p w14:paraId="7219BE5C"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lang w:val="en-GB"/>
        </w:rPr>
        <w:t>uphold the Dayton Accords</w:t>
      </w:r>
    </w:p>
    <w:p w14:paraId="60A8C1C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NATO</w:t>
      </w:r>
    </w:p>
    <w:p w14:paraId="451E36D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332BEB7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36F527FF" w14:textId="1F6843AC"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71.7</w:t>
      </w:r>
    </w:p>
    <w:p w14:paraId="760C2D7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3" w:history="1">
        <w:r w:rsidRPr="00EA4EC3">
          <w:rPr>
            <w:rStyle w:val="Collegamentoipertestuale"/>
            <w:rFonts w:asciiTheme="minorHAnsi" w:hAnsiTheme="minorHAnsi"/>
            <w:lang w:val="en-GB"/>
          </w:rPr>
          <w:t>http://www.euforbih.org/</w:t>
        </w:r>
      </w:hyperlink>
      <w:r w:rsidRPr="00EA4EC3">
        <w:rPr>
          <w:rFonts w:asciiTheme="minorHAnsi" w:hAnsiTheme="minorHAnsi"/>
          <w:lang w:val="en-GB"/>
        </w:rPr>
        <w:t xml:space="preserve"> </w:t>
      </w:r>
    </w:p>
    <w:p w14:paraId="4C39012D" w14:textId="77777777" w:rsidR="002777D7" w:rsidRPr="00EA4EC3" w:rsidRDefault="002777D7" w:rsidP="002777D7">
      <w:pPr>
        <w:rPr>
          <w:rFonts w:asciiTheme="minorHAnsi" w:hAnsiTheme="minorHAnsi"/>
          <w:sz w:val="28"/>
          <w:szCs w:val="28"/>
          <w:highlight w:val="yellow"/>
          <w:lang w:val="en-GB"/>
        </w:rPr>
      </w:pPr>
    </w:p>
    <w:p w14:paraId="41EEF82F" w14:textId="77777777" w:rsidR="002777D7" w:rsidRPr="00EA4EC3" w:rsidRDefault="002777D7" w:rsidP="002777D7">
      <w:pPr>
        <w:rPr>
          <w:rFonts w:asciiTheme="minorHAnsi" w:hAnsiTheme="minorHAnsi"/>
          <w:sz w:val="28"/>
          <w:szCs w:val="28"/>
          <w:highlight w:val="yellow"/>
          <w:lang w:val="en-GB"/>
        </w:rPr>
      </w:pPr>
    </w:p>
    <w:p w14:paraId="07B3FEF1"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1F480B31"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Military Force in Congo (EUFOR RD Congo)</w:t>
      </w:r>
    </w:p>
    <w:p w14:paraId="29E20DA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603271A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Democratic Republic of Congo</w:t>
      </w:r>
    </w:p>
    <w:p w14:paraId="0A3EA6B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2006</w:t>
      </w:r>
    </w:p>
    <w:p w14:paraId="208E001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2006</w:t>
      </w:r>
    </w:p>
    <w:p w14:paraId="02A71F46" w14:textId="4F19C94E"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00957D60">
        <w:rPr>
          <w:rFonts w:asciiTheme="minorHAnsi" w:hAnsiTheme="minorHAnsi"/>
          <w:lang w:val="en-GB"/>
        </w:rPr>
        <w:t xml:space="preserve"> Y</w:t>
      </w:r>
      <w:r w:rsidRPr="00EA4EC3">
        <w:rPr>
          <w:rFonts w:asciiTheme="minorHAnsi" w:hAnsiTheme="minorHAnsi"/>
          <w:lang w:val="en-GB"/>
        </w:rPr>
        <w:t>es</w:t>
      </w:r>
    </w:p>
    <w:p w14:paraId="60675F8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5</w:t>
      </w:r>
    </w:p>
    <w:p w14:paraId="78C8802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3EE86AC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20 (peak 21 states)</w:t>
      </w:r>
    </w:p>
    <w:p w14:paraId="7555004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2259</w:t>
      </w:r>
    </w:p>
    <w:p w14:paraId="58F86F2B"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4DCDBAA2"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57C9524" w14:textId="77777777" w:rsidTr="002777D7">
        <w:trPr>
          <w:trHeight w:val="243"/>
        </w:trPr>
        <w:tc>
          <w:tcPr>
            <w:tcW w:w="2156" w:type="dxa"/>
            <w:tcBorders>
              <w:bottom w:val="single" w:sz="4" w:space="0" w:color="auto"/>
            </w:tcBorders>
            <w:shd w:val="clear" w:color="auto" w:fill="auto"/>
            <w:noWrap/>
            <w:hideMark/>
          </w:tcPr>
          <w:p w14:paraId="687DB5E9"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9B89C6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bottom w:val="single" w:sz="4" w:space="0" w:color="auto"/>
            </w:tcBorders>
            <w:shd w:val="clear" w:color="auto" w:fill="auto"/>
            <w:noWrap/>
            <w:hideMark/>
          </w:tcPr>
          <w:p w14:paraId="7A555024"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5F079C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2D8D9237" w14:textId="77777777" w:rsidTr="002777D7">
        <w:trPr>
          <w:trHeight w:val="243"/>
        </w:trPr>
        <w:tc>
          <w:tcPr>
            <w:tcW w:w="2156" w:type="dxa"/>
            <w:tcBorders>
              <w:top w:val="single" w:sz="4" w:space="0" w:color="auto"/>
            </w:tcBorders>
            <w:shd w:val="clear" w:color="auto" w:fill="auto"/>
            <w:hideMark/>
          </w:tcPr>
          <w:p w14:paraId="77727BB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tcBorders>
            <w:shd w:val="clear" w:color="auto" w:fill="auto"/>
            <w:noWrap/>
            <w:vAlign w:val="bottom"/>
            <w:hideMark/>
          </w:tcPr>
          <w:p w14:paraId="7E00FC0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top w:val="single" w:sz="4" w:space="0" w:color="auto"/>
            </w:tcBorders>
            <w:shd w:val="clear" w:color="auto" w:fill="auto"/>
            <w:hideMark/>
          </w:tcPr>
          <w:p w14:paraId="06D2D0E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60A4CE5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56</w:t>
            </w:r>
          </w:p>
        </w:tc>
      </w:tr>
      <w:tr w:rsidR="002777D7" w:rsidRPr="00EA4EC3" w14:paraId="09F173E1" w14:textId="77777777" w:rsidTr="002777D7">
        <w:trPr>
          <w:trHeight w:val="243"/>
        </w:trPr>
        <w:tc>
          <w:tcPr>
            <w:tcW w:w="2156" w:type="dxa"/>
            <w:shd w:val="clear" w:color="auto" w:fill="auto"/>
            <w:hideMark/>
          </w:tcPr>
          <w:p w14:paraId="2B2F05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shd w:val="clear" w:color="auto" w:fill="auto"/>
            <w:noWrap/>
            <w:vAlign w:val="bottom"/>
            <w:hideMark/>
          </w:tcPr>
          <w:p w14:paraId="4603F71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59</w:t>
            </w:r>
          </w:p>
        </w:tc>
        <w:tc>
          <w:tcPr>
            <w:tcW w:w="2221" w:type="dxa"/>
            <w:shd w:val="clear" w:color="auto" w:fill="auto"/>
            <w:hideMark/>
          </w:tcPr>
          <w:p w14:paraId="212A456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6DB6694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EF83EBB" w14:textId="77777777" w:rsidTr="002777D7">
        <w:trPr>
          <w:trHeight w:val="243"/>
        </w:trPr>
        <w:tc>
          <w:tcPr>
            <w:tcW w:w="2156" w:type="dxa"/>
            <w:shd w:val="clear" w:color="auto" w:fill="auto"/>
            <w:hideMark/>
          </w:tcPr>
          <w:p w14:paraId="0EF7434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shd w:val="clear" w:color="auto" w:fill="auto"/>
            <w:noWrap/>
            <w:vAlign w:val="bottom"/>
            <w:hideMark/>
          </w:tcPr>
          <w:p w14:paraId="3EDD9C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shd w:val="clear" w:color="auto" w:fill="auto"/>
            <w:hideMark/>
          </w:tcPr>
          <w:p w14:paraId="56BCE42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27889CE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3019DED" w14:textId="77777777" w:rsidTr="002777D7">
        <w:trPr>
          <w:trHeight w:val="243"/>
        </w:trPr>
        <w:tc>
          <w:tcPr>
            <w:tcW w:w="2156" w:type="dxa"/>
            <w:shd w:val="clear" w:color="auto" w:fill="auto"/>
            <w:hideMark/>
          </w:tcPr>
          <w:p w14:paraId="548B6C9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shd w:val="clear" w:color="auto" w:fill="auto"/>
            <w:noWrap/>
            <w:vAlign w:val="bottom"/>
            <w:hideMark/>
          </w:tcPr>
          <w:p w14:paraId="03D1C2D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shd w:val="clear" w:color="auto" w:fill="auto"/>
            <w:hideMark/>
          </w:tcPr>
          <w:p w14:paraId="212C476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3ABB6A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3C0459E" w14:textId="77777777" w:rsidTr="002777D7">
        <w:trPr>
          <w:trHeight w:val="243"/>
        </w:trPr>
        <w:tc>
          <w:tcPr>
            <w:tcW w:w="2156" w:type="dxa"/>
            <w:shd w:val="clear" w:color="auto" w:fill="auto"/>
            <w:hideMark/>
          </w:tcPr>
          <w:p w14:paraId="30145DC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shd w:val="clear" w:color="auto" w:fill="auto"/>
            <w:noWrap/>
            <w:vAlign w:val="bottom"/>
            <w:hideMark/>
          </w:tcPr>
          <w:p w14:paraId="185F26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shd w:val="clear" w:color="auto" w:fill="auto"/>
            <w:hideMark/>
          </w:tcPr>
          <w:p w14:paraId="155A18A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3C7085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EC3A5DD" w14:textId="77777777" w:rsidTr="002777D7">
        <w:trPr>
          <w:trHeight w:val="237"/>
        </w:trPr>
        <w:tc>
          <w:tcPr>
            <w:tcW w:w="2156" w:type="dxa"/>
            <w:shd w:val="clear" w:color="auto" w:fill="auto"/>
            <w:hideMark/>
          </w:tcPr>
          <w:p w14:paraId="423B9E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shd w:val="clear" w:color="auto" w:fill="auto"/>
            <w:noWrap/>
            <w:vAlign w:val="bottom"/>
            <w:hideMark/>
          </w:tcPr>
          <w:p w14:paraId="044082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shd w:val="clear" w:color="auto" w:fill="auto"/>
            <w:hideMark/>
          </w:tcPr>
          <w:p w14:paraId="39E8467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1EE47E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44</w:t>
            </w:r>
          </w:p>
        </w:tc>
      </w:tr>
      <w:tr w:rsidR="002777D7" w:rsidRPr="00EA4EC3" w14:paraId="79829ACD" w14:textId="77777777" w:rsidTr="002777D7">
        <w:trPr>
          <w:trHeight w:val="243"/>
        </w:trPr>
        <w:tc>
          <w:tcPr>
            <w:tcW w:w="2156" w:type="dxa"/>
            <w:shd w:val="clear" w:color="auto" w:fill="auto"/>
            <w:hideMark/>
          </w:tcPr>
          <w:p w14:paraId="72BEE88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shd w:val="clear" w:color="auto" w:fill="auto"/>
            <w:noWrap/>
            <w:vAlign w:val="bottom"/>
            <w:hideMark/>
          </w:tcPr>
          <w:p w14:paraId="20EB435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shd w:val="clear" w:color="auto" w:fill="auto"/>
            <w:hideMark/>
          </w:tcPr>
          <w:p w14:paraId="7C82E80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450C075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125</w:t>
            </w:r>
          </w:p>
        </w:tc>
      </w:tr>
      <w:tr w:rsidR="002777D7" w:rsidRPr="00EA4EC3" w14:paraId="1AC74591" w14:textId="77777777" w:rsidTr="002777D7">
        <w:trPr>
          <w:trHeight w:val="243"/>
        </w:trPr>
        <w:tc>
          <w:tcPr>
            <w:tcW w:w="2156" w:type="dxa"/>
            <w:shd w:val="clear" w:color="auto" w:fill="auto"/>
            <w:hideMark/>
          </w:tcPr>
          <w:p w14:paraId="2279908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shd w:val="clear" w:color="auto" w:fill="auto"/>
            <w:noWrap/>
            <w:vAlign w:val="bottom"/>
            <w:hideMark/>
          </w:tcPr>
          <w:p w14:paraId="2CAA4DC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shd w:val="clear" w:color="auto" w:fill="auto"/>
            <w:hideMark/>
          </w:tcPr>
          <w:p w14:paraId="1C77AB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35FF35F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53</w:t>
            </w:r>
          </w:p>
        </w:tc>
      </w:tr>
      <w:tr w:rsidR="002777D7" w:rsidRPr="00EA4EC3" w14:paraId="6B206CD3" w14:textId="77777777" w:rsidTr="002777D7">
        <w:trPr>
          <w:trHeight w:val="243"/>
        </w:trPr>
        <w:tc>
          <w:tcPr>
            <w:tcW w:w="2156" w:type="dxa"/>
            <w:shd w:val="clear" w:color="auto" w:fill="auto"/>
            <w:hideMark/>
          </w:tcPr>
          <w:p w14:paraId="69C47B8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shd w:val="clear" w:color="auto" w:fill="auto"/>
            <w:noWrap/>
            <w:vAlign w:val="bottom"/>
            <w:hideMark/>
          </w:tcPr>
          <w:p w14:paraId="31C4D30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shd w:val="clear" w:color="auto" w:fill="auto"/>
            <w:hideMark/>
          </w:tcPr>
          <w:p w14:paraId="66E152B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6D3025A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2336378" w14:textId="77777777" w:rsidTr="002777D7">
        <w:trPr>
          <w:trHeight w:val="243"/>
        </w:trPr>
        <w:tc>
          <w:tcPr>
            <w:tcW w:w="2156" w:type="dxa"/>
            <w:shd w:val="clear" w:color="auto" w:fill="auto"/>
            <w:hideMark/>
          </w:tcPr>
          <w:p w14:paraId="55FBC4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shd w:val="clear" w:color="auto" w:fill="auto"/>
            <w:noWrap/>
            <w:vAlign w:val="bottom"/>
            <w:hideMark/>
          </w:tcPr>
          <w:p w14:paraId="36B4FB9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975</w:t>
            </w:r>
          </w:p>
        </w:tc>
        <w:tc>
          <w:tcPr>
            <w:tcW w:w="2221" w:type="dxa"/>
            <w:shd w:val="clear" w:color="auto" w:fill="auto"/>
            <w:hideMark/>
          </w:tcPr>
          <w:p w14:paraId="5824820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0B9E47C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4EBB2B0" w14:textId="77777777" w:rsidTr="002777D7">
        <w:trPr>
          <w:trHeight w:val="243"/>
        </w:trPr>
        <w:tc>
          <w:tcPr>
            <w:tcW w:w="2156" w:type="dxa"/>
            <w:shd w:val="clear" w:color="auto" w:fill="auto"/>
            <w:hideMark/>
          </w:tcPr>
          <w:p w14:paraId="187BE0D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shd w:val="clear" w:color="auto" w:fill="auto"/>
            <w:noWrap/>
            <w:vAlign w:val="bottom"/>
            <w:hideMark/>
          </w:tcPr>
          <w:p w14:paraId="636C6C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745</w:t>
            </w:r>
          </w:p>
        </w:tc>
        <w:tc>
          <w:tcPr>
            <w:tcW w:w="2221" w:type="dxa"/>
            <w:shd w:val="clear" w:color="auto" w:fill="auto"/>
            <w:hideMark/>
          </w:tcPr>
          <w:p w14:paraId="519785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CE128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23A8C60" w14:textId="77777777" w:rsidTr="002777D7">
        <w:trPr>
          <w:trHeight w:val="243"/>
        </w:trPr>
        <w:tc>
          <w:tcPr>
            <w:tcW w:w="2156" w:type="dxa"/>
            <w:shd w:val="clear" w:color="auto" w:fill="auto"/>
            <w:hideMark/>
          </w:tcPr>
          <w:p w14:paraId="0132D25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shd w:val="clear" w:color="auto" w:fill="auto"/>
            <w:noWrap/>
            <w:vAlign w:val="bottom"/>
            <w:hideMark/>
          </w:tcPr>
          <w:p w14:paraId="15BB591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shd w:val="clear" w:color="auto" w:fill="auto"/>
            <w:hideMark/>
          </w:tcPr>
          <w:p w14:paraId="4F55EE9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EAF32B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132</w:t>
            </w:r>
          </w:p>
        </w:tc>
      </w:tr>
      <w:tr w:rsidR="002777D7" w:rsidRPr="00EA4EC3" w14:paraId="371CD31B" w14:textId="77777777" w:rsidTr="002777D7">
        <w:trPr>
          <w:trHeight w:val="243"/>
        </w:trPr>
        <w:tc>
          <w:tcPr>
            <w:tcW w:w="2156" w:type="dxa"/>
            <w:shd w:val="clear" w:color="auto" w:fill="auto"/>
            <w:hideMark/>
          </w:tcPr>
          <w:p w14:paraId="6B28012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shd w:val="clear" w:color="auto" w:fill="auto"/>
            <w:noWrap/>
            <w:vAlign w:val="bottom"/>
            <w:hideMark/>
          </w:tcPr>
          <w:p w14:paraId="78C25EC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shd w:val="clear" w:color="auto" w:fill="auto"/>
            <w:hideMark/>
          </w:tcPr>
          <w:p w14:paraId="53BA2DE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287F4F9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50</w:t>
            </w:r>
          </w:p>
        </w:tc>
      </w:tr>
      <w:tr w:rsidR="002777D7" w:rsidRPr="00EA4EC3" w14:paraId="26FAE0C8" w14:textId="77777777" w:rsidTr="002777D7">
        <w:trPr>
          <w:trHeight w:val="243"/>
        </w:trPr>
        <w:tc>
          <w:tcPr>
            <w:tcW w:w="2156" w:type="dxa"/>
            <w:tcBorders>
              <w:bottom w:val="single" w:sz="4" w:space="0" w:color="auto"/>
            </w:tcBorders>
            <w:shd w:val="clear" w:color="auto" w:fill="auto"/>
            <w:hideMark/>
          </w:tcPr>
          <w:p w14:paraId="67DB93B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tcBorders>
            <w:shd w:val="clear" w:color="auto" w:fill="auto"/>
            <w:noWrap/>
            <w:vAlign w:val="bottom"/>
            <w:hideMark/>
          </w:tcPr>
          <w:p w14:paraId="6DBDC1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bottom w:val="single" w:sz="4" w:space="0" w:color="auto"/>
            </w:tcBorders>
            <w:shd w:val="clear" w:color="auto" w:fill="auto"/>
            <w:hideMark/>
          </w:tcPr>
          <w:p w14:paraId="23C16AE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4E301DF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018E0DC9" w14:textId="77777777" w:rsidR="002777D7" w:rsidRPr="00EA4EC3" w:rsidRDefault="002777D7" w:rsidP="002777D7">
      <w:pPr>
        <w:widowControl w:val="0"/>
        <w:autoSpaceDE w:val="0"/>
        <w:autoSpaceDN w:val="0"/>
        <w:adjustRightInd w:val="0"/>
        <w:rPr>
          <w:rFonts w:asciiTheme="minorHAnsi" w:hAnsiTheme="minorHAnsi"/>
          <w:lang w:val="en-GB"/>
        </w:rPr>
      </w:pPr>
    </w:p>
    <w:p w14:paraId="41B3832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2259</w:t>
      </w:r>
    </w:p>
    <w:p w14:paraId="1EBC472B" w14:textId="7E304613"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Secure the region during </w:t>
      </w:r>
      <w:r w:rsidR="006F1C2C">
        <w:rPr>
          <w:rFonts w:asciiTheme="minorHAnsi" w:hAnsiTheme="minorHAnsi"/>
          <w:lang w:val="en-GB"/>
        </w:rPr>
        <w:t xml:space="preserve">the </w:t>
      </w:r>
      <w:r w:rsidRPr="00EA4EC3">
        <w:rPr>
          <w:rFonts w:asciiTheme="minorHAnsi" w:hAnsiTheme="minorHAnsi"/>
          <w:lang w:val="en-GB"/>
        </w:rPr>
        <w:t>DRC's transition to democracy, focusing on elections in 2006; support UN mission MONUC</w:t>
      </w:r>
    </w:p>
    <w:p w14:paraId="3802F83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64F832C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20C131B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SIPRI</w:t>
      </w:r>
    </w:p>
    <w:p w14:paraId="2E9C49FD" w14:textId="78368B92"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16.7</w:t>
      </w:r>
    </w:p>
    <w:p w14:paraId="3CCF3DF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4" w:history="1">
        <w:r w:rsidRPr="00EA4EC3">
          <w:rPr>
            <w:rStyle w:val="Collegamentoipertestuale"/>
            <w:rFonts w:asciiTheme="minorHAnsi" w:hAnsiTheme="minorHAnsi"/>
            <w:lang w:val="en-GB"/>
          </w:rPr>
          <w:t>http://www.eeas.europa.eu/csdp/missions-and-operations/eufor-rd-congo/index_en.htm#</w:t>
        </w:r>
      </w:hyperlink>
      <w:r w:rsidRPr="00EA4EC3">
        <w:rPr>
          <w:rFonts w:asciiTheme="minorHAnsi" w:hAnsiTheme="minorHAnsi"/>
          <w:lang w:val="en-GB"/>
        </w:rPr>
        <w:t xml:space="preserve">  </w:t>
      </w:r>
    </w:p>
    <w:p w14:paraId="7588D20B" w14:textId="77777777" w:rsidR="002777D7" w:rsidRPr="00EA4EC3" w:rsidRDefault="002777D7" w:rsidP="002777D7">
      <w:pPr>
        <w:rPr>
          <w:rFonts w:asciiTheme="minorHAnsi" w:hAnsiTheme="minorHAnsi"/>
          <w:sz w:val="28"/>
          <w:szCs w:val="28"/>
          <w:highlight w:val="yellow"/>
          <w:lang w:val="en-GB"/>
        </w:rPr>
      </w:pPr>
    </w:p>
    <w:p w14:paraId="1CEEDB5F" w14:textId="77777777" w:rsidR="002777D7" w:rsidRPr="00EA4EC3" w:rsidRDefault="002777D7" w:rsidP="002777D7">
      <w:pPr>
        <w:rPr>
          <w:rFonts w:asciiTheme="minorHAnsi" w:hAnsiTheme="minorHAnsi"/>
          <w:sz w:val="28"/>
          <w:szCs w:val="28"/>
          <w:highlight w:val="yellow"/>
          <w:lang w:val="en-GB"/>
        </w:rPr>
      </w:pPr>
    </w:p>
    <w:p w14:paraId="12628A3B"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695DAE2E" w14:textId="0EE2173F"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Military Force RCA</w:t>
      </w:r>
      <w:r w:rsidR="00C0254C" w:rsidRPr="00EA4EC3">
        <w:rPr>
          <w:rFonts w:asciiTheme="minorHAnsi" w:hAnsiTheme="minorHAnsi"/>
          <w:b/>
          <w:sz w:val="28"/>
          <w:szCs w:val="28"/>
          <w:lang w:val="en-GB"/>
        </w:rPr>
        <w:t xml:space="preserve"> Bangui</w:t>
      </w:r>
      <w:r w:rsidRPr="00EA4EC3">
        <w:rPr>
          <w:rFonts w:asciiTheme="minorHAnsi" w:hAnsiTheme="minorHAnsi"/>
          <w:b/>
          <w:sz w:val="28"/>
          <w:szCs w:val="28"/>
          <w:lang w:val="en-GB"/>
        </w:rPr>
        <w:t xml:space="preserve"> (EUFOR RCA</w:t>
      </w:r>
      <w:r w:rsidR="00C0254C" w:rsidRPr="00EA4EC3">
        <w:rPr>
          <w:rFonts w:asciiTheme="minorHAnsi" w:hAnsiTheme="minorHAnsi"/>
          <w:b/>
          <w:sz w:val="28"/>
          <w:szCs w:val="28"/>
          <w:lang w:val="en-GB"/>
        </w:rPr>
        <w:t xml:space="preserve"> Bangui</w:t>
      </w:r>
      <w:r w:rsidRPr="00EA4EC3">
        <w:rPr>
          <w:rFonts w:asciiTheme="minorHAnsi" w:hAnsiTheme="minorHAnsi"/>
          <w:b/>
          <w:sz w:val="28"/>
          <w:szCs w:val="28"/>
          <w:lang w:val="en-GB"/>
        </w:rPr>
        <w:t>)</w:t>
      </w:r>
    </w:p>
    <w:p w14:paraId="49F0161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1A8D5CF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Central African Republic</w:t>
      </w:r>
    </w:p>
    <w:p w14:paraId="3C33F79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2014</w:t>
      </w:r>
    </w:p>
    <w:p w14:paraId="30AE853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2015</w:t>
      </w:r>
    </w:p>
    <w:p w14:paraId="3238961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3FE3FDA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13</w:t>
      </w:r>
    </w:p>
    <w:p w14:paraId="2885BF3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2E055D8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11 (peak 11 states)</w:t>
      </w:r>
    </w:p>
    <w:p w14:paraId="1EE1AE8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700</w:t>
      </w:r>
    </w:p>
    <w:p w14:paraId="52F14A82"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0DC4326C"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A3D378B" w14:textId="77777777" w:rsidTr="002777D7">
        <w:trPr>
          <w:trHeight w:val="243"/>
        </w:trPr>
        <w:tc>
          <w:tcPr>
            <w:tcW w:w="2156" w:type="dxa"/>
            <w:tcBorders>
              <w:bottom w:val="single" w:sz="4" w:space="0" w:color="auto"/>
            </w:tcBorders>
            <w:shd w:val="clear" w:color="auto" w:fill="auto"/>
            <w:noWrap/>
            <w:hideMark/>
          </w:tcPr>
          <w:p w14:paraId="3ACF20D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372CB100"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488F2A5C"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758F1B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1D0B756E" w14:textId="77777777" w:rsidTr="002777D7">
        <w:trPr>
          <w:trHeight w:val="243"/>
        </w:trPr>
        <w:tc>
          <w:tcPr>
            <w:tcW w:w="2156" w:type="dxa"/>
            <w:tcBorders>
              <w:top w:val="single" w:sz="4" w:space="0" w:color="auto"/>
            </w:tcBorders>
            <w:shd w:val="clear" w:color="auto" w:fill="auto"/>
            <w:hideMark/>
          </w:tcPr>
          <w:p w14:paraId="4988AF5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1BBB0F9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top w:val="single" w:sz="4" w:space="0" w:color="auto"/>
              <w:left w:val="single" w:sz="4" w:space="0" w:color="auto"/>
            </w:tcBorders>
            <w:shd w:val="clear" w:color="auto" w:fill="auto"/>
            <w:hideMark/>
          </w:tcPr>
          <w:p w14:paraId="725116A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2BDECA8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49</w:t>
            </w:r>
          </w:p>
        </w:tc>
      </w:tr>
      <w:tr w:rsidR="002777D7" w:rsidRPr="00EA4EC3" w14:paraId="5C45F9C6" w14:textId="77777777" w:rsidTr="002777D7">
        <w:trPr>
          <w:trHeight w:val="243"/>
        </w:trPr>
        <w:tc>
          <w:tcPr>
            <w:tcW w:w="2156" w:type="dxa"/>
            <w:shd w:val="clear" w:color="auto" w:fill="auto"/>
            <w:hideMark/>
          </w:tcPr>
          <w:p w14:paraId="5BA4CA2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5BEB7E0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44DA54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61CBA35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40</w:t>
            </w:r>
          </w:p>
        </w:tc>
      </w:tr>
      <w:tr w:rsidR="002777D7" w:rsidRPr="00EA4EC3" w14:paraId="63003569" w14:textId="77777777" w:rsidTr="002777D7">
        <w:trPr>
          <w:trHeight w:val="243"/>
        </w:trPr>
        <w:tc>
          <w:tcPr>
            <w:tcW w:w="2156" w:type="dxa"/>
            <w:shd w:val="clear" w:color="auto" w:fill="auto"/>
            <w:hideMark/>
          </w:tcPr>
          <w:p w14:paraId="038C117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2F87220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E3237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784F6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72105D2" w14:textId="77777777" w:rsidTr="002777D7">
        <w:trPr>
          <w:trHeight w:val="243"/>
        </w:trPr>
        <w:tc>
          <w:tcPr>
            <w:tcW w:w="2156" w:type="dxa"/>
            <w:shd w:val="clear" w:color="auto" w:fill="auto"/>
            <w:hideMark/>
          </w:tcPr>
          <w:p w14:paraId="1A0DD9E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206D6E2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12886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ABB866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2E226478" w14:textId="77777777" w:rsidTr="002777D7">
        <w:trPr>
          <w:trHeight w:val="243"/>
        </w:trPr>
        <w:tc>
          <w:tcPr>
            <w:tcW w:w="2156" w:type="dxa"/>
            <w:shd w:val="clear" w:color="auto" w:fill="auto"/>
            <w:hideMark/>
          </w:tcPr>
          <w:p w14:paraId="48E93DA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36EF0CF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BD0CBF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42D04E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748B9E3" w14:textId="77777777" w:rsidTr="002777D7">
        <w:trPr>
          <w:trHeight w:val="237"/>
        </w:trPr>
        <w:tc>
          <w:tcPr>
            <w:tcW w:w="2156" w:type="dxa"/>
            <w:shd w:val="clear" w:color="auto" w:fill="auto"/>
            <w:hideMark/>
          </w:tcPr>
          <w:p w14:paraId="787512C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E5F400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291D0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2F4C258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54A7404D" w14:textId="77777777" w:rsidTr="002777D7">
        <w:trPr>
          <w:trHeight w:val="243"/>
        </w:trPr>
        <w:tc>
          <w:tcPr>
            <w:tcW w:w="2156" w:type="dxa"/>
            <w:shd w:val="clear" w:color="auto" w:fill="auto"/>
            <w:hideMark/>
          </w:tcPr>
          <w:p w14:paraId="5C0FE70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691E957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557D5B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5AF64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50</w:t>
            </w:r>
          </w:p>
        </w:tc>
      </w:tr>
      <w:tr w:rsidR="002777D7" w:rsidRPr="00EA4EC3" w14:paraId="11DB04CC" w14:textId="77777777" w:rsidTr="002777D7">
        <w:trPr>
          <w:trHeight w:val="243"/>
        </w:trPr>
        <w:tc>
          <w:tcPr>
            <w:tcW w:w="2156" w:type="dxa"/>
            <w:shd w:val="clear" w:color="auto" w:fill="auto"/>
            <w:hideMark/>
          </w:tcPr>
          <w:p w14:paraId="2F5AA6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43B2AF9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9069F4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4E1835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F7C926D" w14:textId="77777777" w:rsidTr="002777D7">
        <w:trPr>
          <w:trHeight w:val="243"/>
        </w:trPr>
        <w:tc>
          <w:tcPr>
            <w:tcW w:w="2156" w:type="dxa"/>
            <w:shd w:val="clear" w:color="auto" w:fill="auto"/>
            <w:hideMark/>
          </w:tcPr>
          <w:p w14:paraId="1A53C53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1AC10D1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w:t>
            </w:r>
          </w:p>
        </w:tc>
        <w:tc>
          <w:tcPr>
            <w:tcW w:w="2221" w:type="dxa"/>
            <w:tcBorders>
              <w:left w:val="single" w:sz="4" w:space="0" w:color="auto"/>
            </w:tcBorders>
            <w:shd w:val="clear" w:color="auto" w:fill="auto"/>
            <w:hideMark/>
          </w:tcPr>
          <w:p w14:paraId="7B211EB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40A39AF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D9E1383" w14:textId="77777777" w:rsidTr="002777D7">
        <w:trPr>
          <w:trHeight w:val="243"/>
        </w:trPr>
        <w:tc>
          <w:tcPr>
            <w:tcW w:w="2156" w:type="dxa"/>
            <w:shd w:val="clear" w:color="auto" w:fill="auto"/>
            <w:hideMark/>
          </w:tcPr>
          <w:p w14:paraId="490A4F3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2B8EC9B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250</w:t>
            </w:r>
          </w:p>
        </w:tc>
        <w:tc>
          <w:tcPr>
            <w:tcW w:w="2221" w:type="dxa"/>
            <w:tcBorders>
              <w:left w:val="single" w:sz="4" w:space="0" w:color="auto"/>
            </w:tcBorders>
            <w:shd w:val="clear" w:color="auto" w:fill="auto"/>
            <w:hideMark/>
          </w:tcPr>
          <w:p w14:paraId="1FDDB3F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174F05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8E04EDC" w14:textId="77777777" w:rsidTr="002777D7">
        <w:trPr>
          <w:trHeight w:val="243"/>
        </w:trPr>
        <w:tc>
          <w:tcPr>
            <w:tcW w:w="2156" w:type="dxa"/>
            <w:shd w:val="clear" w:color="auto" w:fill="auto"/>
            <w:hideMark/>
          </w:tcPr>
          <w:p w14:paraId="445F6F7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C44112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7A5204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7789B0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E8E34EC" w14:textId="77777777" w:rsidTr="002777D7">
        <w:trPr>
          <w:trHeight w:val="243"/>
        </w:trPr>
        <w:tc>
          <w:tcPr>
            <w:tcW w:w="2156" w:type="dxa"/>
            <w:shd w:val="clear" w:color="auto" w:fill="auto"/>
            <w:hideMark/>
          </w:tcPr>
          <w:p w14:paraId="403E164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28EA73A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5635B7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FB85B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99</w:t>
            </w:r>
          </w:p>
        </w:tc>
      </w:tr>
      <w:tr w:rsidR="002777D7" w:rsidRPr="00EA4EC3" w14:paraId="43AA4BFE" w14:textId="77777777" w:rsidTr="002777D7">
        <w:trPr>
          <w:trHeight w:val="243"/>
        </w:trPr>
        <w:tc>
          <w:tcPr>
            <w:tcW w:w="2156" w:type="dxa"/>
            <w:shd w:val="clear" w:color="auto" w:fill="auto"/>
            <w:hideMark/>
          </w:tcPr>
          <w:p w14:paraId="2091135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89F764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88A3A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9EC273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88BF74F" w14:textId="77777777" w:rsidTr="002777D7">
        <w:trPr>
          <w:trHeight w:val="243"/>
        </w:trPr>
        <w:tc>
          <w:tcPr>
            <w:tcW w:w="2156" w:type="dxa"/>
            <w:tcBorders>
              <w:bottom w:val="single" w:sz="4" w:space="0" w:color="auto"/>
            </w:tcBorders>
            <w:shd w:val="clear" w:color="auto" w:fill="auto"/>
            <w:hideMark/>
          </w:tcPr>
          <w:p w14:paraId="77321A4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826E8D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67BE574A"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0C27A90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5C9B9160" w14:textId="77777777" w:rsidR="002777D7" w:rsidRPr="00EA4EC3" w:rsidRDefault="002777D7" w:rsidP="002777D7">
      <w:pPr>
        <w:widowControl w:val="0"/>
        <w:autoSpaceDE w:val="0"/>
        <w:autoSpaceDN w:val="0"/>
        <w:adjustRightInd w:val="0"/>
        <w:rPr>
          <w:rFonts w:asciiTheme="minorHAnsi" w:hAnsiTheme="minorHAnsi"/>
          <w:lang w:val="en-GB"/>
        </w:rPr>
      </w:pPr>
    </w:p>
    <w:p w14:paraId="5724FD7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531</w:t>
      </w:r>
    </w:p>
    <w:p w14:paraId="411DC103"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Provide temporary support in achieving a safe and secure environment in the Bangui area, with a view to handing over to African partners; protect the populations most at risk, creating the conditions for providing humanitarian aid</w:t>
      </w:r>
    </w:p>
    <w:p w14:paraId="2D825BB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 African Union (AU)</w:t>
      </w:r>
    </w:p>
    <w:p w14:paraId="7D0479B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2FBDD78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French Government, EEAS website, IISS military Balance</w:t>
      </w:r>
    </w:p>
    <w:p w14:paraId="2101B6CD" w14:textId="237543B4"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30.62</w:t>
      </w:r>
    </w:p>
    <w:p w14:paraId="59CE93C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5" w:history="1">
        <w:r w:rsidRPr="00EA4EC3">
          <w:rPr>
            <w:rStyle w:val="Collegamentoipertestuale"/>
            <w:rFonts w:asciiTheme="minorHAnsi" w:hAnsiTheme="minorHAnsi"/>
            <w:lang w:val="en-GB"/>
          </w:rPr>
          <w:t>http://eeas.europa.eu/csdp/missions-and-operations/eufor-rca/index_en.htm</w:t>
        </w:r>
      </w:hyperlink>
      <w:r w:rsidRPr="00EA4EC3">
        <w:rPr>
          <w:rFonts w:asciiTheme="minorHAnsi" w:hAnsiTheme="minorHAnsi"/>
          <w:lang w:val="en-GB"/>
        </w:rPr>
        <w:t xml:space="preserve"> </w:t>
      </w:r>
    </w:p>
    <w:p w14:paraId="65079001" w14:textId="77777777" w:rsidR="002777D7" w:rsidRPr="00EA4EC3" w:rsidRDefault="002777D7" w:rsidP="002777D7">
      <w:pPr>
        <w:rPr>
          <w:rFonts w:asciiTheme="minorHAnsi" w:hAnsiTheme="minorHAnsi"/>
          <w:sz w:val="28"/>
          <w:szCs w:val="28"/>
          <w:highlight w:val="yellow"/>
          <w:lang w:val="en-GB"/>
        </w:rPr>
      </w:pPr>
    </w:p>
    <w:p w14:paraId="6E2C7357" w14:textId="77777777" w:rsidR="002777D7" w:rsidRPr="00EA4EC3" w:rsidRDefault="002777D7" w:rsidP="002777D7">
      <w:pPr>
        <w:rPr>
          <w:rFonts w:asciiTheme="minorHAnsi" w:hAnsiTheme="minorHAnsi"/>
          <w:sz w:val="28"/>
          <w:szCs w:val="28"/>
          <w:highlight w:val="yellow"/>
          <w:lang w:val="en-GB"/>
        </w:rPr>
      </w:pPr>
    </w:p>
    <w:p w14:paraId="3A51CFE9" w14:textId="77777777" w:rsidR="002777D7" w:rsidRPr="00EA4EC3" w:rsidRDefault="002777D7" w:rsidP="002777D7">
      <w:pPr>
        <w:rPr>
          <w:rFonts w:asciiTheme="minorHAnsi" w:hAnsiTheme="minorHAnsi"/>
          <w:sz w:val="28"/>
          <w:szCs w:val="28"/>
          <w:highlight w:val="yellow"/>
          <w:lang w:val="en-GB"/>
        </w:rPr>
      </w:pPr>
    </w:p>
    <w:p w14:paraId="6FA1E87F"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31613B96"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Military Mission ARTEMIS, Democratic Republic of Congo (DRC)</w:t>
      </w:r>
    </w:p>
    <w:p w14:paraId="7A37AF3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454B083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Democratic Republic of Congo</w:t>
      </w:r>
    </w:p>
    <w:p w14:paraId="6A86D11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2003</w:t>
      </w:r>
    </w:p>
    <w:p w14:paraId="510F3DA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2003</w:t>
      </w:r>
    </w:p>
    <w:p w14:paraId="50BD56F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0ABECC2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4</w:t>
      </w:r>
    </w:p>
    <w:p w14:paraId="54ABB0E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59ADECC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12 (peak 16 states)</w:t>
      </w:r>
    </w:p>
    <w:p w14:paraId="0062436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1807</w:t>
      </w:r>
    </w:p>
    <w:p w14:paraId="54BF779D"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505CB5A6"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59DC320B" w14:textId="77777777" w:rsidTr="002777D7">
        <w:trPr>
          <w:trHeight w:val="243"/>
        </w:trPr>
        <w:tc>
          <w:tcPr>
            <w:tcW w:w="2156" w:type="dxa"/>
            <w:tcBorders>
              <w:bottom w:val="single" w:sz="4" w:space="0" w:color="auto"/>
            </w:tcBorders>
            <w:shd w:val="clear" w:color="auto" w:fill="auto"/>
            <w:noWrap/>
            <w:hideMark/>
          </w:tcPr>
          <w:p w14:paraId="0FB193F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2A85814F"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5EBE77BC"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4C043E70"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796DE62E" w14:textId="77777777" w:rsidTr="002777D7">
        <w:trPr>
          <w:trHeight w:val="243"/>
        </w:trPr>
        <w:tc>
          <w:tcPr>
            <w:tcW w:w="2156" w:type="dxa"/>
            <w:tcBorders>
              <w:top w:val="single" w:sz="4" w:space="0" w:color="auto"/>
            </w:tcBorders>
            <w:shd w:val="clear" w:color="auto" w:fill="auto"/>
            <w:hideMark/>
          </w:tcPr>
          <w:p w14:paraId="6F78A4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024391F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top w:val="single" w:sz="4" w:space="0" w:color="auto"/>
              <w:left w:val="single" w:sz="4" w:space="0" w:color="auto"/>
            </w:tcBorders>
            <w:shd w:val="clear" w:color="auto" w:fill="auto"/>
            <w:hideMark/>
          </w:tcPr>
          <w:p w14:paraId="754447F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578A8D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511775E9" w14:textId="77777777" w:rsidTr="002777D7">
        <w:trPr>
          <w:trHeight w:val="243"/>
        </w:trPr>
        <w:tc>
          <w:tcPr>
            <w:tcW w:w="2156" w:type="dxa"/>
            <w:shd w:val="clear" w:color="auto" w:fill="auto"/>
            <w:hideMark/>
          </w:tcPr>
          <w:p w14:paraId="082459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757F590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66</w:t>
            </w:r>
          </w:p>
        </w:tc>
        <w:tc>
          <w:tcPr>
            <w:tcW w:w="2221" w:type="dxa"/>
            <w:tcBorders>
              <w:left w:val="single" w:sz="4" w:space="0" w:color="auto"/>
            </w:tcBorders>
            <w:shd w:val="clear" w:color="auto" w:fill="auto"/>
            <w:hideMark/>
          </w:tcPr>
          <w:p w14:paraId="3187A81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3C48D4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05DEA2D" w14:textId="77777777" w:rsidTr="002777D7">
        <w:trPr>
          <w:trHeight w:val="243"/>
        </w:trPr>
        <w:tc>
          <w:tcPr>
            <w:tcW w:w="2156" w:type="dxa"/>
            <w:shd w:val="clear" w:color="auto" w:fill="auto"/>
            <w:hideMark/>
          </w:tcPr>
          <w:p w14:paraId="0C135E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E1D8C8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EA4CEB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39B1AC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2E1B47A" w14:textId="77777777" w:rsidTr="002777D7">
        <w:trPr>
          <w:trHeight w:val="243"/>
        </w:trPr>
        <w:tc>
          <w:tcPr>
            <w:tcW w:w="2156" w:type="dxa"/>
            <w:shd w:val="clear" w:color="auto" w:fill="auto"/>
            <w:hideMark/>
          </w:tcPr>
          <w:p w14:paraId="5DEDA38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00A844F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269C0E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3E19E7E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8A0EEA9" w14:textId="77777777" w:rsidTr="002777D7">
        <w:trPr>
          <w:trHeight w:val="243"/>
        </w:trPr>
        <w:tc>
          <w:tcPr>
            <w:tcW w:w="2156" w:type="dxa"/>
            <w:shd w:val="clear" w:color="auto" w:fill="auto"/>
            <w:hideMark/>
          </w:tcPr>
          <w:p w14:paraId="27D56A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4175338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84618C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430A1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5F40769" w14:textId="77777777" w:rsidTr="002777D7">
        <w:trPr>
          <w:trHeight w:val="237"/>
        </w:trPr>
        <w:tc>
          <w:tcPr>
            <w:tcW w:w="2156" w:type="dxa"/>
            <w:shd w:val="clear" w:color="auto" w:fill="auto"/>
            <w:hideMark/>
          </w:tcPr>
          <w:p w14:paraId="70F0942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871407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BC2DF0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DF332E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2E0343B" w14:textId="77777777" w:rsidTr="002777D7">
        <w:trPr>
          <w:trHeight w:val="243"/>
        </w:trPr>
        <w:tc>
          <w:tcPr>
            <w:tcW w:w="2156" w:type="dxa"/>
            <w:shd w:val="clear" w:color="auto" w:fill="auto"/>
            <w:hideMark/>
          </w:tcPr>
          <w:p w14:paraId="7DCCEB8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3975B16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32492C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5D1F3FD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6943DAE" w14:textId="77777777" w:rsidTr="002777D7">
        <w:trPr>
          <w:trHeight w:val="243"/>
        </w:trPr>
        <w:tc>
          <w:tcPr>
            <w:tcW w:w="2156" w:type="dxa"/>
            <w:shd w:val="clear" w:color="auto" w:fill="auto"/>
            <w:hideMark/>
          </w:tcPr>
          <w:p w14:paraId="3E40863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4C69AA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CAF4AD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3BD5DD3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93A1C2B" w14:textId="77777777" w:rsidTr="002777D7">
        <w:trPr>
          <w:trHeight w:val="243"/>
        </w:trPr>
        <w:tc>
          <w:tcPr>
            <w:tcW w:w="2156" w:type="dxa"/>
            <w:shd w:val="clear" w:color="auto" w:fill="auto"/>
            <w:hideMark/>
          </w:tcPr>
          <w:p w14:paraId="500F069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6B7D9D0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CFE40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101482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C19073E" w14:textId="77777777" w:rsidTr="002777D7">
        <w:trPr>
          <w:trHeight w:val="243"/>
        </w:trPr>
        <w:tc>
          <w:tcPr>
            <w:tcW w:w="2156" w:type="dxa"/>
            <w:shd w:val="clear" w:color="auto" w:fill="auto"/>
            <w:hideMark/>
          </w:tcPr>
          <w:p w14:paraId="05577E3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8916FE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1639</w:t>
            </w:r>
          </w:p>
        </w:tc>
        <w:tc>
          <w:tcPr>
            <w:tcW w:w="2221" w:type="dxa"/>
            <w:tcBorders>
              <w:left w:val="single" w:sz="4" w:space="0" w:color="auto"/>
            </w:tcBorders>
            <w:shd w:val="clear" w:color="auto" w:fill="auto"/>
            <w:hideMark/>
          </w:tcPr>
          <w:p w14:paraId="4E7EB0A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D4CF32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B3A7373" w14:textId="77777777" w:rsidTr="002777D7">
        <w:trPr>
          <w:trHeight w:val="243"/>
        </w:trPr>
        <w:tc>
          <w:tcPr>
            <w:tcW w:w="2156" w:type="dxa"/>
            <w:shd w:val="clear" w:color="auto" w:fill="auto"/>
            <w:hideMark/>
          </w:tcPr>
          <w:p w14:paraId="2737BAE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200A008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2221" w:type="dxa"/>
            <w:tcBorders>
              <w:left w:val="single" w:sz="4" w:space="0" w:color="auto"/>
            </w:tcBorders>
            <w:shd w:val="clear" w:color="auto" w:fill="auto"/>
            <w:hideMark/>
          </w:tcPr>
          <w:p w14:paraId="3AC3990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7CD38F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1071122" w14:textId="77777777" w:rsidTr="002777D7">
        <w:trPr>
          <w:trHeight w:val="243"/>
        </w:trPr>
        <w:tc>
          <w:tcPr>
            <w:tcW w:w="2156" w:type="dxa"/>
            <w:shd w:val="clear" w:color="auto" w:fill="auto"/>
            <w:hideMark/>
          </w:tcPr>
          <w:p w14:paraId="6C6BD9C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08E2FF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69D3B31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798A12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8D02F2F" w14:textId="77777777" w:rsidTr="002777D7">
        <w:trPr>
          <w:trHeight w:val="243"/>
        </w:trPr>
        <w:tc>
          <w:tcPr>
            <w:tcW w:w="2156" w:type="dxa"/>
            <w:shd w:val="clear" w:color="auto" w:fill="auto"/>
            <w:hideMark/>
          </w:tcPr>
          <w:p w14:paraId="4729193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0EB876D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5B3201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53E30F5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81</w:t>
            </w:r>
          </w:p>
        </w:tc>
      </w:tr>
      <w:tr w:rsidR="002777D7" w:rsidRPr="00EA4EC3" w14:paraId="36292B76" w14:textId="77777777" w:rsidTr="002777D7">
        <w:trPr>
          <w:trHeight w:val="243"/>
        </w:trPr>
        <w:tc>
          <w:tcPr>
            <w:tcW w:w="2156" w:type="dxa"/>
            <w:tcBorders>
              <w:bottom w:val="single" w:sz="4" w:space="0" w:color="auto"/>
            </w:tcBorders>
            <w:shd w:val="clear" w:color="auto" w:fill="auto"/>
            <w:hideMark/>
          </w:tcPr>
          <w:p w14:paraId="75AEE8D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227D7A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bottom w:val="single" w:sz="4" w:space="0" w:color="auto"/>
            </w:tcBorders>
            <w:shd w:val="clear" w:color="auto" w:fill="auto"/>
            <w:hideMark/>
          </w:tcPr>
          <w:p w14:paraId="5D89D1A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0B3CCA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647518A5" w14:textId="77777777" w:rsidR="002777D7" w:rsidRPr="00EA4EC3" w:rsidRDefault="002777D7" w:rsidP="002777D7">
      <w:pPr>
        <w:widowControl w:val="0"/>
        <w:autoSpaceDE w:val="0"/>
        <w:autoSpaceDN w:val="0"/>
        <w:adjustRightInd w:val="0"/>
        <w:rPr>
          <w:rFonts w:asciiTheme="minorHAnsi" w:hAnsiTheme="minorHAnsi"/>
          <w:lang w:val="en-GB"/>
        </w:rPr>
      </w:pPr>
    </w:p>
    <w:p w14:paraId="7B3F566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1807</w:t>
      </w:r>
    </w:p>
    <w:p w14:paraId="47E336F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Stabilize security conditions; improve humanitarian conditions in Bunia</w:t>
      </w:r>
    </w:p>
    <w:p w14:paraId="72C0716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5BCA734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00B61B8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SIPRI</w:t>
      </w:r>
    </w:p>
    <w:p w14:paraId="654AD99D" w14:textId="47029D05"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w:t>
      </w:r>
    </w:p>
    <w:p w14:paraId="038B587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6" w:history="1">
        <w:r w:rsidRPr="00EA4EC3">
          <w:rPr>
            <w:rStyle w:val="Collegamentoipertestuale"/>
            <w:rFonts w:asciiTheme="minorHAnsi" w:hAnsiTheme="minorHAnsi"/>
            <w:lang w:val="en-GB"/>
          </w:rPr>
          <w:t>http://www.eeas.europa.eu/csdp/missions-and-operations/artemis-drc/index_en.htm</w:t>
        </w:r>
      </w:hyperlink>
      <w:r w:rsidRPr="00EA4EC3">
        <w:rPr>
          <w:rFonts w:asciiTheme="minorHAnsi" w:hAnsiTheme="minorHAnsi"/>
          <w:lang w:val="en-GB"/>
        </w:rPr>
        <w:t xml:space="preserve"> </w:t>
      </w:r>
    </w:p>
    <w:p w14:paraId="13CEB3C4" w14:textId="77777777" w:rsidR="002777D7" w:rsidRPr="00EA4EC3" w:rsidRDefault="002777D7" w:rsidP="002777D7">
      <w:pPr>
        <w:rPr>
          <w:rFonts w:asciiTheme="minorHAnsi" w:hAnsiTheme="minorHAnsi"/>
          <w:sz w:val="28"/>
          <w:szCs w:val="28"/>
          <w:highlight w:val="yellow"/>
          <w:lang w:val="en-GB"/>
        </w:rPr>
      </w:pPr>
    </w:p>
    <w:p w14:paraId="7BD31F72" w14:textId="77777777" w:rsidR="002777D7" w:rsidRPr="00EA4EC3" w:rsidRDefault="002777D7" w:rsidP="002777D7">
      <w:pPr>
        <w:rPr>
          <w:rFonts w:asciiTheme="minorHAnsi" w:hAnsiTheme="minorHAnsi"/>
          <w:sz w:val="28"/>
          <w:szCs w:val="28"/>
          <w:highlight w:val="yellow"/>
          <w:lang w:val="en-GB"/>
        </w:rPr>
      </w:pPr>
    </w:p>
    <w:p w14:paraId="6D6A4FEC" w14:textId="77777777" w:rsidR="002777D7" w:rsidRPr="00EA4EC3" w:rsidRDefault="002777D7" w:rsidP="002777D7">
      <w:pPr>
        <w:rPr>
          <w:rFonts w:asciiTheme="minorHAnsi" w:hAnsiTheme="minorHAnsi"/>
          <w:sz w:val="28"/>
          <w:szCs w:val="28"/>
          <w:highlight w:val="yellow"/>
          <w:lang w:val="en-GB"/>
        </w:rPr>
      </w:pPr>
    </w:p>
    <w:p w14:paraId="22890626" w14:textId="77777777" w:rsidR="002777D7" w:rsidRPr="00EA4EC3" w:rsidRDefault="002777D7" w:rsidP="002777D7">
      <w:pPr>
        <w:rPr>
          <w:rFonts w:asciiTheme="minorHAnsi" w:hAnsiTheme="minorHAnsi"/>
          <w:sz w:val="28"/>
          <w:szCs w:val="28"/>
          <w:highlight w:val="yellow"/>
          <w:lang w:val="en-GB"/>
        </w:rPr>
      </w:pPr>
    </w:p>
    <w:p w14:paraId="7DBDAB8E"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706B58E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b/>
          <w:sz w:val="28"/>
          <w:szCs w:val="28"/>
          <w:lang w:val="en-GB"/>
        </w:rPr>
        <w:lastRenderedPageBreak/>
        <w:t>EU Military Mission CONCORDIA/ FYROM, Former Yugoslav Republic of Macedonia</w:t>
      </w:r>
      <w:r w:rsidRPr="00EA4EC3">
        <w:rPr>
          <w:rFonts w:asciiTheme="minorHAnsi" w:hAnsiTheme="minorHAnsi"/>
          <w:lang w:val="en-GB"/>
        </w:rPr>
        <w:t xml:space="preserve"> </w:t>
      </w:r>
    </w:p>
    <w:p w14:paraId="613F5D21" w14:textId="77777777" w:rsidR="002777D7" w:rsidRPr="00EA4EC3" w:rsidRDefault="002777D7" w:rsidP="002777D7">
      <w:pPr>
        <w:jc w:val="both"/>
        <w:rPr>
          <w:rFonts w:asciiTheme="minorHAnsi" w:hAnsiTheme="minorHAnsi"/>
          <w:u w:val="single"/>
          <w:lang w:val="en-GB"/>
        </w:rPr>
      </w:pPr>
    </w:p>
    <w:p w14:paraId="56E49D8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Former Yugoslav Republic of Macedonia</w:t>
      </w:r>
    </w:p>
    <w:p w14:paraId="1B7BCBB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2003</w:t>
      </w:r>
    </w:p>
    <w:p w14:paraId="7741E6A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2003</w:t>
      </w:r>
    </w:p>
    <w:p w14:paraId="363A1B4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6E34B29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10</w:t>
      </w:r>
    </w:p>
    <w:p w14:paraId="76B3BE6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689CE30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13 (peak 13 states)</w:t>
      </w:r>
    </w:p>
    <w:p w14:paraId="65BDE9B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400</w:t>
      </w:r>
    </w:p>
    <w:p w14:paraId="41BB11F4"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40AC91A3"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DD4232D" w14:textId="77777777" w:rsidTr="002777D7">
        <w:trPr>
          <w:trHeight w:val="243"/>
        </w:trPr>
        <w:tc>
          <w:tcPr>
            <w:tcW w:w="2156" w:type="dxa"/>
            <w:tcBorders>
              <w:bottom w:val="single" w:sz="4" w:space="0" w:color="auto"/>
            </w:tcBorders>
            <w:shd w:val="clear" w:color="auto" w:fill="auto"/>
            <w:noWrap/>
            <w:hideMark/>
          </w:tcPr>
          <w:p w14:paraId="375BE572"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B7E07F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0D04D931"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E0CD856"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029C277" w14:textId="77777777" w:rsidTr="002777D7">
        <w:trPr>
          <w:trHeight w:val="243"/>
        </w:trPr>
        <w:tc>
          <w:tcPr>
            <w:tcW w:w="2156" w:type="dxa"/>
            <w:tcBorders>
              <w:top w:val="single" w:sz="4" w:space="0" w:color="auto"/>
            </w:tcBorders>
            <w:shd w:val="clear" w:color="auto" w:fill="auto"/>
            <w:hideMark/>
          </w:tcPr>
          <w:p w14:paraId="6E56373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C90DF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tcBorders>
              <w:top w:val="single" w:sz="4" w:space="0" w:color="auto"/>
              <w:left w:val="single" w:sz="4" w:space="0" w:color="auto"/>
            </w:tcBorders>
            <w:shd w:val="clear" w:color="auto" w:fill="auto"/>
            <w:hideMark/>
          </w:tcPr>
          <w:p w14:paraId="5CDACCB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50EBC67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B9B6BFE" w14:textId="77777777" w:rsidTr="002777D7">
        <w:trPr>
          <w:trHeight w:val="243"/>
        </w:trPr>
        <w:tc>
          <w:tcPr>
            <w:tcW w:w="2156" w:type="dxa"/>
            <w:shd w:val="clear" w:color="auto" w:fill="auto"/>
            <w:hideMark/>
          </w:tcPr>
          <w:p w14:paraId="5D15EC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D2591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26</w:t>
            </w:r>
          </w:p>
        </w:tc>
        <w:tc>
          <w:tcPr>
            <w:tcW w:w="2221" w:type="dxa"/>
            <w:tcBorders>
              <w:left w:val="single" w:sz="4" w:space="0" w:color="auto"/>
            </w:tcBorders>
            <w:shd w:val="clear" w:color="auto" w:fill="auto"/>
            <w:hideMark/>
          </w:tcPr>
          <w:p w14:paraId="1549C08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496B7CB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4354FC85" w14:textId="77777777" w:rsidTr="002777D7">
        <w:trPr>
          <w:trHeight w:val="243"/>
        </w:trPr>
        <w:tc>
          <w:tcPr>
            <w:tcW w:w="2156" w:type="dxa"/>
            <w:shd w:val="clear" w:color="auto" w:fill="auto"/>
            <w:hideMark/>
          </w:tcPr>
          <w:p w14:paraId="548AB30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6802355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7C5D7E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BF865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A04FF75" w14:textId="77777777" w:rsidTr="002777D7">
        <w:trPr>
          <w:trHeight w:val="243"/>
        </w:trPr>
        <w:tc>
          <w:tcPr>
            <w:tcW w:w="2156" w:type="dxa"/>
            <w:shd w:val="clear" w:color="auto" w:fill="auto"/>
            <w:hideMark/>
          </w:tcPr>
          <w:p w14:paraId="2E68577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73EFCE8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1D25B7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0E0BE96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4E7617C" w14:textId="77777777" w:rsidTr="002777D7">
        <w:trPr>
          <w:trHeight w:val="243"/>
        </w:trPr>
        <w:tc>
          <w:tcPr>
            <w:tcW w:w="2156" w:type="dxa"/>
            <w:shd w:val="clear" w:color="auto" w:fill="auto"/>
            <w:hideMark/>
          </w:tcPr>
          <w:p w14:paraId="2CC927D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3C09173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3CCDC8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25359D7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38A8122" w14:textId="77777777" w:rsidTr="002777D7">
        <w:trPr>
          <w:trHeight w:val="237"/>
        </w:trPr>
        <w:tc>
          <w:tcPr>
            <w:tcW w:w="2156" w:type="dxa"/>
            <w:shd w:val="clear" w:color="auto" w:fill="auto"/>
            <w:hideMark/>
          </w:tcPr>
          <w:p w14:paraId="0B9397C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83397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2E533E6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A8DF8B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512EFB1B" w14:textId="77777777" w:rsidTr="002777D7">
        <w:trPr>
          <w:trHeight w:val="243"/>
        </w:trPr>
        <w:tc>
          <w:tcPr>
            <w:tcW w:w="2156" w:type="dxa"/>
            <w:shd w:val="clear" w:color="auto" w:fill="auto"/>
            <w:hideMark/>
          </w:tcPr>
          <w:p w14:paraId="3388BF3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201D180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72F4CA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0C9BD45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w:t>
            </w:r>
          </w:p>
        </w:tc>
      </w:tr>
      <w:tr w:rsidR="002777D7" w:rsidRPr="00EA4EC3" w14:paraId="71EA7656" w14:textId="77777777" w:rsidTr="002777D7">
        <w:trPr>
          <w:trHeight w:val="243"/>
        </w:trPr>
        <w:tc>
          <w:tcPr>
            <w:tcW w:w="2156" w:type="dxa"/>
            <w:shd w:val="clear" w:color="auto" w:fill="auto"/>
            <w:hideMark/>
          </w:tcPr>
          <w:p w14:paraId="1264164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24B8332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98E6AC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7A4374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2777D7" w:rsidRPr="00EA4EC3" w14:paraId="09B1B3C4" w14:textId="77777777" w:rsidTr="002777D7">
        <w:trPr>
          <w:trHeight w:val="243"/>
        </w:trPr>
        <w:tc>
          <w:tcPr>
            <w:tcW w:w="2156" w:type="dxa"/>
            <w:shd w:val="clear" w:color="auto" w:fill="auto"/>
            <w:hideMark/>
          </w:tcPr>
          <w:p w14:paraId="4ACABAB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5E694FC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2221" w:type="dxa"/>
            <w:tcBorders>
              <w:left w:val="single" w:sz="4" w:space="0" w:color="auto"/>
            </w:tcBorders>
            <w:shd w:val="clear" w:color="auto" w:fill="auto"/>
            <w:hideMark/>
          </w:tcPr>
          <w:p w14:paraId="09273F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41AC4A7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5C30B87F" w14:textId="77777777" w:rsidTr="002777D7">
        <w:trPr>
          <w:trHeight w:val="243"/>
        </w:trPr>
        <w:tc>
          <w:tcPr>
            <w:tcW w:w="2156" w:type="dxa"/>
            <w:shd w:val="clear" w:color="auto" w:fill="auto"/>
            <w:hideMark/>
          </w:tcPr>
          <w:p w14:paraId="014A15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1221416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145</w:t>
            </w:r>
          </w:p>
        </w:tc>
        <w:tc>
          <w:tcPr>
            <w:tcW w:w="2221" w:type="dxa"/>
            <w:tcBorders>
              <w:left w:val="single" w:sz="4" w:space="0" w:color="auto"/>
            </w:tcBorders>
            <w:shd w:val="clear" w:color="auto" w:fill="auto"/>
            <w:hideMark/>
          </w:tcPr>
          <w:p w14:paraId="20D62ED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53CF8BB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9FB7E76" w14:textId="77777777" w:rsidTr="002777D7">
        <w:trPr>
          <w:trHeight w:val="243"/>
        </w:trPr>
        <w:tc>
          <w:tcPr>
            <w:tcW w:w="2156" w:type="dxa"/>
            <w:shd w:val="clear" w:color="auto" w:fill="auto"/>
            <w:hideMark/>
          </w:tcPr>
          <w:p w14:paraId="5422D8C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57E2E85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26</w:t>
            </w:r>
          </w:p>
        </w:tc>
        <w:tc>
          <w:tcPr>
            <w:tcW w:w="2221" w:type="dxa"/>
            <w:tcBorders>
              <w:left w:val="single" w:sz="4" w:space="0" w:color="auto"/>
            </w:tcBorders>
            <w:shd w:val="clear" w:color="auto" w:fill="auto"/>
            <w:hideMark/>
          </w:tcPr>
          <w:p w14:paraId="36F825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68B8F0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69EDB25" w14:textId="77777777" w:rsidTr="002777D7">
        <w:trPr>
          <w:trHeight w:val="243"/>
        </w:trPr>
        <w:tc>
          <w:tcPr>
            <w:tcW w:w="2156" w:type="dxa"/>
            <w:shd w:val="clear" w:color="auto" w:fill="auto"/>
            <w:hideMark/>
          </w:tcPr>
          <w:p w14:paraId="602F23F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B84D12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21</w:t>
            </w:r>
          </w:p>
        </w:tc>
        <w:tc>
          <w:tcPr>
            <w:tcW w:w="2221" w:type="dxa"/>
            <w:tcBorders>
              <w:left w:val="single" w:sz="4" w:space="0" w:color="auto"/>
            </w:tcBorders>
            <w:shd w:val="clear" w:color="auto" w:fill="auto"/>
            <w:hideMark/>
          </w:tcPr>
          <w:p w14:paraId="0158345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FDB998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w:t>
            </w:r>
          </w:p>
        </w:tc>
      </w:tr>
      <w:tr w:rsidR="002777D7" w:rsidRPr="00EA4EC3" w14:paraId="4BA94C28" w14:textId="77777777" w:rsidTr="002777D7">
        <w:trPr>
          <w:trHeight w:val="243"/>
        </w:trPr>
        <w:tc>
          <w:tcPr>
            <w:tcW w:w="2156" w:type="dxa"/>
            <w:shd w:val="clear" w:color="auto" w:fill="auto"/>
            <w:hideMark/>
          </w:tcPr>
          <w:p w14:paraId="6749D1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15F32C0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2CECF55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98CDA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w:t>
            </w:r>
          </w:p>
        </w:tc>
      </w:tr>
      <w:tr w:rsidR="002777D7" w:rsidRPr="00EA4EC3" w14:paraId="34B8E2FE" w14:textId="77777777" w:rsidTr="002777D7">
        <w:trPr>
          <w:trHeight w:val="243"/>
        </w:trPr>
        <w:tc>
          <w:tcPr>
            <w:tcW w:w="2156" w:type="dxa"/>
            <w:tcBorders>
              <w:bottom w:val="single" w:sz="4" w:space="0" w:color="auto"/>
            </w:tcBorders>
            <w:shd w:val="clear" w:color="auto" w:fill="auto"/>
            <w:hideMark/>
          </w:tcPr>
          <w:p w14:paraId="38DB7AD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703670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3895A11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5F50AA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bl>
    <w:p w14:paraId="33E8EEE9" w14:textId="77777777" w:rsidR="002777D7" w:rsidRPr="00EA4EC3" w:rsidRDefault="002777D7" w:rsidP="002777D7">
      <w:pPr>
        <w:widowControl w:val="0"/>
        <w:autoSpaceDE w:val="0"/>
        <w:autoSpaceDN w:val="0"/>
        <w:adjustRightInd w:val="0"/>
        <w:rPr>
          <w:rFonts w:asciiTheme="minorHAnsi" w:hAnsiTheme="minorHAnsi"/>
          <w:lang w:val="en-GB"/>
        </w:rPr>
      </w:pPr>
    </w:p>
    <w:p w14:paraId="0A2222C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313</w:t>
      </w:r>
    </w:p>
    <w:p w14:paraId="5A9E219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Provide for the general safety and security of the nation; monitor and assist in the implementation of the </w:t>
      </w:r>
      <w:proofErr w:type="spellStart"/>
      <w:r w:rsidRPr="00EA4EC3">
        <w:rPr>
          <w:rFonts w:asciiTheme="minorHAnsi" w:hAnsiTheme="minorHAnsi"/>
          <w:lang w:val="en-GB"/>
        </w:rPr>
        <w:t>Ohrid</w:t>
      </w:r>
      <w:proofErr w:type="spellEnd"/>
      <w:r w:rsidRPr="00EA4EC3">
        <w:rPr>
          <w:rFonts w:asciiTheme="minorHAnsi" w:hAnsiTheme="minorHAnsi"/>
          <w:lang w:val="en-GB"/>
        </w:rPr>
        <w:t xml:space="preserve"> Framework Agreement</w:t>
      </w:r>
    </w:p>
    <w:p w14:paraId="7F7B4EC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NATO</w:t>
      </w:r>
    </w:p>
    <w:p w14:paraId="388A3FF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2AC41955"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w:t>
      </w:r>
      <w:proofErr w:type="spellStart"/>
      <w:r w:rsidRPr="00EA4EC3">
        <w:rPr>
          <w:rFonts w:asciiTheme="minorHAnsi" w:eastAsia="Times New Roman" w:hAnsiTheme="minorHAnsi"/>
          <w:color w:val="000000"/>
          <w:lang w:val="en-GB"/>
        </w:rPr>
        <w:t>Grevi</w:t>
      </w:r>
      <w:proofErr w:type="spellEnd"/>
      <w:r w:rsidRPr="00EA4EC3">
        <w:rPr>
          <w:rFonts w:asciiTheme="minorHAnsi" w:eastAsia="Times New Roman" w:hAnsiTheme="minorHAnsi"/>
          <w:color w:val="000000"/>
          <w:lang w:val="en-GB"/>
        </w:rPr>
        <w:t>, Lynch et al. (2005)</w:t>
      </w:r>
    </w:p>
    <w:p w14:paraId="400C935E" w14:textId="6893EA01"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4.7</w:t>
      </w:r>
    </w:p>
    <w:p w14:paraId="3D7E4D8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7" w:history="1">
        <w:r w:rsidRPr="00EA4EC3">
          <w:rPr>
            <w:rStyle w:val="Collegamentoipertestuale"/>
            <w:rFonts w:asciiTheme="minorHAnsi" w:hAnsiTheme="minorHAnsi"/>
            <w:lang w:val="en-GB"/>
          </w:rPr>
          <w:t>http://eeas.europa.eu/csdp/missions-and-operations/concordia/index_en.htm</w:t>
        </w:r>
      </w:hyperlink>
      <w:r w:rsidRPr="00EA4EC3">
        <w:rPr>
          <w:rFonts w:asciiTheme="minorHAnsi" w:hAnsiTheme="minorHAnsi"/>
          <w:lang w:val="en-GB"/>
        </w:rPr>
        <w:t xml:space="preserve"> </w:t>
      </w:r>
    </w:p>
    <w:p w14:paraId="3171C9E1" w14:textId="77777777" w:rsidR="002777D7" w:rsidRPr="00EA4EC3" w:rsidRDefault="002777D7" w:rsidP="002777D7">
      <w:pPr>
        <w:rPr>
          <w:rFonts w:asciiTheme="minorHAnsi" w:hAnsiTheme="minorHAnsi"/>
          <w:sz w:val="28"/>
          <w:szCs w:val="28"/>
          <w:highlight w:val="yellow"/>
          <w:lang w:val="en-GB"/>
        </w:rPr>
      </w:pPr>
    </w:p>
    <w:p w14:paraId="755A844B" w14:textId="77777777" w:rsidR="002777D7" w:rsidRPr="00EA4EC3" w:rsidRDefault="002777D7" w:rsidP="002777D7">
      <w:pPr>
        <w:rPr>
          <w:rFonts w:asciiTheme="minorHAnsi" w:hAnsiTheme="minorHAnsi"/>
          <w:sz w:val="28"/>
          <w:szCs w:val="28"/>
          <w:highlight w:val="yellow"/>
          <w:lang w:val="en-GB"/>
        </w:rPr>
      </w:pPr>
    </w:p>
    <w:p w14:paraId="2C921CFF" w14:textId="3C471463" w:rsidR="002777D7" w:rsidRPr="00EA4EC3" w:rsidRDefault="002777D7" w:rsidP="002777D7">
      <w:pPr>
        <w:rPr>
          <w:rFonts w:asciiTheme="minorHAnsi" w:hAnsiTheme="minorHAnsi"/>
          <w:b/>
          <w:lang w:val="en-GB"/>
        </w:rPr>
      </w:pPr>
      <w:r w:rsidRPr="00EA4EC3">
        <w:rPr>
          <w:rFonts w:asciiTheme="minorHAnsi" w:hAnsiTheme="minorHAnsi"/>
          <w:b/>
          <w:highlight w:val="yellow"/>
          <w:lang w:val="en-GB"/>
        </w:rPr>
        <w:br w:type="page"/>
      </w:r>
      <w:r w:rsidRPr="00EA4EC3">
        <w:rPr>
          <w:rFonts w:asciiTheme="minorHAnsi" w:hAnsiTheme="minorHAnsi"/>
          <w:b/>
          <w:lang w:val="en-GB"/>
        </w:rPr>
        <w:lastRenderedPageBreak/>
        <w:t>EU Military Training Mission, Central Africa Republic</w:t>
      </w:r>
      <w:r w:rsidR="00C0254C" w:rsidRPr="00EA4EC3">
        <w:rPr>
          <w:rFonts w:asciiTheme="minorHAnsi" w:hAnsiTheme="minorHAnsi"/>
          <w:b/>
          <w:lang w:val="en-GB"/>
        </w:rPr>
        <w:t xml:space="preserve"> (EUTM RCA)</w:t>
      </w:r>
    </w:p>
    <w:p w14:paraId="7C6F1DE7" w14:textId="77777777" w:rsidR="002777D7" w:rsidRPr="00EA4EC3" w:rsidRDefault="002777D7" w:rsidP="002777D7">
      <w:pPr>
        <w:jc w:val="both"/>
        <w:rPr>
          <w:rFonts w:asciiTheme="minorHAnsi" w:hAnsiTheme="minorHAnsi"/>
          <w:b/>
          <w:highlight w:val="yellow"/>
          <w:lang w:val="en-GB"/>
        </w:rPr>
      </w:pPr>
    </w:p>
    <w:p w14:paraId="4DDB1AC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Central Africa Republic</w:t>
      </w:r>
    </w:p>
    <w:p w14:paraId="699E576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2016</w:t>
      </w:r>
    </w:p>
    <w:p w14:paraId="7A8CA6F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00EF598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794A889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24</w:t>
      </w:r>
    </w:p>
    <w:p w14:paraId="3B675FC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07D12C09" w14:textId="4416EF78"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10 (peak 1</w:t>
      </w:r>
      <w:r w:rsidR="00B82CA7" w:rsidRPr="00EA4EC3">
        <w:rPr>
          <w:rFonts w:asciiTheme="minorHAnsi" w:hAnsiTheme="minorHAnsi"/>
          <w:lang w:val="en-GB"/>
        </w:rPr>
        <w:t>0</w:t>
      </w:r>
      <w:r w:rsidRPr="00EA4EC3">
        <w:rPr>
          <w:rFonts w:asciiTheme="minorHAnsi" w:hAnsiTheme="minorHAnsi"/>
          <w:lang w:val="en-GB"/>
        </w:rPr>
        <w:t xml:space="preserve"> states)</w:t>
      </w:r>
    </w:p>
    <w:p w14:paraId="7E92FC3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170</w:t>
      </w:r>
    </w:p>
    <w:p w14:paraId="67E34EA7"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164D5A2D"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35F4AD2" w14:textId="77777777" w:rsidTr="002777D7">
        <w:trPr>
          <w:trHeight w:val="243"/>
        </w:trPr>
        <w:tc>
          <w:tcPr>
            <w:tcW w:w="2156" w:type="dxa"/>
            <w:tcBorders>
              <w:bottom w:val="single" w:sz="4" w:space="0" w:color="auto"/>
            </w:tcBorders>
            <w:shd w:val="clear" w:color="auto" w:fill="auto"/>
            <w:noWrap/>
            <w:hideMark/>
          </w:tcPr>
          <w:p w14:paraId="30892D57"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199D36E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F4FFCA8"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7A9C9078"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8F739D2" w14:textId="77777777" w:rsidTr="002777D7">
        <w:trPr>
          <w:trHeight w:val="243"/>
        </w:trPr>
        <w:tc>
          <w:tcPr>
            <w:tcW w:w="2156" w:type="dxa"/>
            <w:tcBorders>
              <w:top w:val="single" w:sz="4" w:space="0" w:color="auto"/>
            </w:tcBorders>
            <w:shd w:val="clear" w:color="auto" w:fill="auto"/>
            <w:hideMark/>
          </w:tcPr>
          <w:p w14:paraId="59C644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26430B3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top w:val="single" w:sz="4" w:space="0" w:color="auto"/>
              <w:left w:val="single" w:sz="4" w:space="0" w:color="auto"/>
            </w:tcBorders>
            <w:shd w:val="clear" w:color="auto" w:fill="auto"/>
            <w:hideMark/>
          </w:tcPr>
          <w:p w14:paraId="7511D7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488DF4D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2E81961" w14:textId="77777777" w:rsidTr="002777D7">
        <w:trPr>
          <w:trHeight w:val="243"/>
        </w:trPr>
        <w:tc>
          <w:tcPr>
            <w:tcW w:w="2156" w:type="dxa"/>
            <w:shd w:val="clear" w:color="auto" w:fill="auto"/>
            <w:hideMark/>
          </w:tcPr>
          <w:p w14:paraId="0F71F2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1831173" w14:textId="01AB16C7" w:rsidR="002777D7" w:rsidRPr="00EA4EC3" w:rsidRDefault="006E5CB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2221" w:type="dxa"/>
            <w:tcBorders>
              <w:left w:val="single" w:sz="4" w:space="0" w:color="auto"/>
            </w:tcBorders>
            <w:shd w:val="clear" w:color="auto" w:fill="auto"/>
            <w:hideMark/>
          </w:tcPr>
          <w:p w14:paraId="3C413E3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2DFBE0B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F3F6BC6" w14:textId="77777777" w:rsidTr="002777D7">
        <w:trPr>
          <w:trHeight w:val="243"/>
        </w:trPr>
        <w:tc>
          <w:tcPr>
            <w:tcW w:w="2156" w:type="dxa"/>
            <w:shd w:val="clear" w:color="auto" w:fill="auto"/>
            <w:hideMark/>
          </w:tcPr>
          <w:p w14:paraId="0D227C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7F17A0E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8853DC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AA0A0A3" w14:textId="758E4E5A" w:rsidR="002777D7" w:rsidRPr="00EA4EC3" w:rsidRDefault="009A1F43"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56B1C12" w14:textId="77777777" w:rsidTr="002777D7">
        <w:trPr>
          <w:trHeight w:val="243"/>
        </w:trPr>
        <w:tc>
          <w:tcPr>
            <w:tcW w:w="2156" w:type="dxa"/>
            <w:shd w:val="clear" w:color="auto" w:fill="auto"/>
            <w:hideMark/>
          </w:tcPr>
          <w:p w14:paraId="7F166D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1A77DB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33EEBA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FE31360" w14:textId="6EFAE525" w:rsidR="002777D7" w:rsidRPr="00EA4EC3" w:rsidRDefault="009A1F43"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74C073F" w14:textId="77777777" w:rsidTr="002777D7">
        <w:trPr>
          <w:trHeight w:val="243"/>
        </w:trPr>
        <w:tc>
          <w:tcPr>
            <w:tcW w:w="2156" w:type="dxa"/>
            <w:shd w:val="clear" w:color="auto" w:fill="auto"/>
            <w:hideMark/>
          </w:tcPr>
          <w:p w14:paraId="5920D9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C3EFA0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709EDE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52F976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044654C" w14:textId="77777777" w:rsidTr="002777D7">
        <w:trPr>
          <w:trHeight w:val="237"/>
        </w:trPr>
        <w:tc>
          <w:tcPr>
            <w:tcW w:w="2156" w:type="dxa"/>
            <w:shd w:val="clear" w:color="auto" w:fill="auto"/>
            <w:hideMark/>
          </w:tcPr>
          <w:p w14:paraId="4ABEE1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17E31DA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EF6728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F948879" w14:textId="3D5F57BD" w:rsidR="002777D7" w:rsidRPr="00EA4EC3" w:rsidRDefault="00B82CA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E9B62FE" w14:textId="77777777" w:rsidTr="002777D7">
        <w:trPr>
          <w:trHeight w:val="243"/>
        </w:trPr>
        <w:tc>
          <w:tcPr>
            <w:tcW w:w="2156" w:type="dxa"/>
            <w:shd w:val="clear" w:color="auto" w:fill="auto"/>
            <w:hideMark/>
          </w:tcPr>
          <w:p w14:paraId="2AEED83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27E8C9D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894D2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7061AF9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91BD093" w14:textId="77777777" w:rsidTr="002777D7">
        <w:trPr>
          <w:trHeight w:val="243"/>
        </w:trPr>
        <w:tc>
          <w:tcPr>
            <w:tcW w:w="2156" w:type="dxa"/>
            <w:shd w:val="clear" w:color="auto" w:fill="auto"/>
            <w:hideMark/>
          </w:tcPr>
          <w:p w14:paraId="5A318A6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3997936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6FF4F5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0B9333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r>
      <w:tr w:rsidR="002777D7" w:rsidRPr="00EA4EC3" w14:paraId="33380C92" w14:textId="77777777" w:rsidTr="002777D7">
        <w:trPr>
          <w:trHeight w:val="243"/>
        </w:trPr>
        <w:tc>
          <w:tcPr>
            <w:tcW w:w="2156" w:type="dxa"/>
            <w:shd w:val="clear" w:color="auto" w:fill="auto"/>
            <w:hideMark/>
          </w:tcPr>
          <w:p w14:paraId="2B1D5B5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2046CE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77E74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2947669B" w14:textId="185AAE7A" w:rsidR="002777D7" w:rsidRPr="00EA4EC3" w:rsidRDefault="00885A04"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6A303521" w14:textId="77777777" w:rsidTr="002777D7">
        <w:trPr>
          <w:trHeight w:val="243"/>
        </w:trPr>
        <w:tc>
          <w:tcPr>
            <w:tcW w:w="2156" w:type="dxa"/>
            <w:shd w:val="clear" w:color="auto" w:fill="auto"/>
            <w:hideMark/>
          </w:tcPr>
          <w:p w14:paraId="084702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27404A3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80</w:t>
            </w:r>
          </w:p>
        </w:tc>
        <w:tc>
          <w:tcPr>
            <w:tcW w:w="2221" w:type="dxa"/>
            <w:tcBorders>
              <w:left w:val="single" w:sz="4" w:space="0" w:color="auto"/>
            </w:tcBorders>
            <w:shd w:val="clear" w:color="auto" w:fill="auto"/>
            <w:hideMark/>
          </w:tcPr>
          <w:p w14:paraId="686B5BF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79B32F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B20EB65" w14:textId="77777777" w:rsidTr="002777D7">
        <w:trPr>
          <w:trHeight w:val="243"/>
        </w:trPr>
        <w:tc>
          <w:tcPr>
            <w:tcW w:w="2156" w:type="dxa"/>
            <w:shd w:val="clear" w:color="auto" w:fill="auto"/>
            <w:hideMark/>
          </w:tcPr>
          <w:p w14:paraId="5673119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777EA6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E689C5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E4228B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AF8969F" w14:textId="77777777" w:rsidTr="002777D7">
        <w:trPr>
          <w:trHeight w:val="243"/>
        </w:trPr>
        <w:tc>
          <w:tcPr>
            <w:tcW w:w="2156" w:type="dxa"/>
            <w:shd w:val="clear" w:color="auto" w:fill="auto"/>
            <w:hideMark/>
          </w:tcPr>
          <w:p w14:paraId="08F33F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76CF92D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440E1E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182628D1" w14:textId="69E43444"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r w:rsidR="00885A04" w:rsidRPr="00EA4EC3">
              <w:rPr>
                <w:rFonts w:asciiTheme="minorHAnsi" w:eastAsia="Times New Roman" w:hAnsiTheme="minorHAnsi"/>
                <w:color w:val="000000"/>
                <w:lang w:val="en-GB"/>
              </w:rPr>
              <w:t>2</w:t>
            </w:r>
          </w:p>
        </w:tc>
      </w:tr>
      <w:tr w:rsidR="002777D7" w:rsidRPr="00EA4EC3" w14:paraId="197586BA" w14:textId="77777777" w:rsidTr="002777D7">
        <w:trPr>
          <w:trHeight w:val="243"/>
        </w:trPr>
        <w:tc>
          <w:tcPr>
            <w:tcW w:w="2156" w:type="dxa"/>
            <w:shd w:val="clear" w:color="auto" w:fill="auto"/>
            <w:hideMark/>
          </w:tcPr>
          <w:p w14:paraId="7DB70A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20E7E4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10FFF8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4DCBAB40" w14:textId="2A35BC7F"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1B692FE" w14:textId="77777777" w:rsidTr="002777D7">
        <w:trPr>
          <w:trHeight w:val="243"/>
        </w:trPr>
        <w:tc>
          <w:tcPr>
            <w:tcW w:w="2156" w:type="dxa"/>
            <w:tcBorders>
              <w:bottom w:val="single" w:sz="4" w:space="0" w:color="auto"/>
            </w:tcBorders>
            <w:shd w:val="clear" w:color="auto" w:fill="auto"/>
            <w:hideMark/>
          </w:tcPr>
          <w:p w14:paraId="4CBE443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3A4AF59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68BCDAB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301F09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4431F72F" w14:textId="77777777" w:rsidR="002777D7" w:rsidRPr="00EA4EC3" w:rsidRDefault="002777D7" w:rsidP="002777D7">
      <w:pPr>
        <w:widowControl w:val="0"/>
        <w:autoSpaceDE w:val="0"/>
        <w:autoSpaceDN w:val="0"/>
        <w:adjustRightInd w:val="0"/>
        <w:rPr>
          <w:rFonts w:asciiTheme="minorHAnsi" w:hAnsiTheme="minorHAnsi"/>
          <w:lang w:val="en-GB"/>
        </w:rPr>
      </w:pPr>
    </w:p>
    <w:p w14:paraId="4BE4A8E7" w14:textId="44479C4F"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009A1F43" w:rsidRPr="00EA4EC3">
        <w:rPr>
          <w:rFonts w:asciiTheme="minorHAnsi" w:hAnsiTheme="minorHAnsi"/>
          <w:lang w:val="en-GB"/>
        </w:rPr>
        <w:t xml:space="preserve"> 129</w:t>
      </w:r>
    </w:p>
    <w:p w14:paraId="1E30962A" w14:textId="06E00420" w:rsidR="002777D7" w:rsidRPr="00EA4EC3" w:rsidRDefault="002777D7" w:rsidP="002777D7">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contribute to the Defence Sector Reform in the CAR within the Central African Security Sector Reform process coordinated by MINUSCA; </w:t>
      </w:r>
      <w:r w:rsidR="006F1C2C">
        <w:rPr>
          <w:rFonts w:asciiTheme="minorHAnsi" w:hAnsiTheme="minorHAnsi"/>
          <w:lang w:val="en-GB"/>
        </w:rPr>
        <w:t>w</w:t>
      </w:r>
      <w:r w:rsidRPr="00EA4EC3">
        <w:rPr>
          <w:rFonts w:asciiTheme="minorHAnsi" w:hAnsiTheme="minorHAnsi"/>
          <w:lang w:val="en-GB"/>
        </w:rPr>
        <w:t>orking towards the goal of modernised, effective and democratically accountable Central African Armed Forces (FACA), EUTM RCA shall provide: (a) strategic advice (b) education to the FACA's commissioned and non-commissioned officers; (c) training to the FACA.</w:t>
      </w:r>
    </w:p>
    <w:p w14:paraId="48FD807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4036C38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0FF6F705" w14:textId="41501036"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EEAS, </w:t>
      </w:r>
      <w:r w:rsidR="00885A04" w:rsidRPr="00EA4EC3">
        <w:rPr>
          <w:rFonts w:asciiTheme="minorHAnsi" w:eastAsia="Times New Roman" w:hAnsiTheme="minorHAnsi"/>
          <w:color w:val="000000"/>
          <w:lang w:val="en-GB"/>
        </w:rPr>
        <w:t>IISS Military Balance</w:t>
      </w:r>
      <w:r w:rsidRPr="00EA4EC3">
        <w:rPr>
          <w:rFonts w:asciiTheme="minorHAnsi" w:eastAsia="Times New Roman" w:hAnsiTheme="minorHAnsi"/>
          <w:color w:val="000000"/>
          <w:lang w:val="en-GB"/>
        </w:rPr>
        <w:t xml:space="preserve"> (201</w:t>
      </w:r>
      <w:r w:rsidR="00885A04" w:rsidRPr="00EA4EC3">
        <w:rPr>
          <w:rFonts w:asciiTheme="minorHAnsi" w:eastAsia="Times New Roman" w:hAnsiTheme="minorHAnsi"/>
          <w:color w:val="000000"/>
          <w:lang w:val="en-GB"/>
        </w:rPr>
        <w:t>6</w:t>
      </w:r>
      <w:r w:rsidRPr="00EA4EC3">
        <w:rPr>
          <w:rFonts w:asciiTheme="minorHAnsi" w:eastAsia="Times New Roman" w:hAnsiTheme="minorHAnsi"/>
          <w:color w:val="000000"/>
          <w:lang w:val="en-GB"/>
        </w:rPr>
        <w:t>)</w:t>
      </w:r>
    </w:p>
    <w:p w14:paraId="106F356A" w14:textId="0D851C35"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18.18</w:t>
      </w:r>
    </w:p>
    <w:p w14:paraId="1560D8A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8" w:history="1">
        <w:r w:rsidRPr="00EA4EC3">
          <w:rPr>
            <w:rStyle w:val="Collegamentoipertestuale"/>
            <w:rFonts w:asciiTheme="minorHAnsi" w:hAnsiTheme="minorHAnsi"/>
            <w:lang w:val="en-GB"/>
          </w:rPr>
          <w:t>https://eeas.europa.eu/csdp-missions-operations/eutm-rca_en</w:t>
        </w:r>
      </w:hyperlink>
      <w:r w:rsidRPr="00EA4EC3">
        <w:rPr>
          <w:rFonts w:asciiTheme="minorHAnsi" w:hAnsiTheme="minorHAnsi"/>
          <w:lang w:val="en-GB"/>
        </w:rPr>
        <w:t xml:space="preserve"> </w:t>
      </w:r>
    </w:p>
    <w:p w14:paraId="3F639060" w14:textId="77777777" w:rsidR="002777D7" w:rsidRPr="00EA4EC3" w:rsidRDefault="002777D7" w:rsidP="002777D7">
      <w:pPr>
        <w:jc w:val="both"/>
        <w:rPr>
          <w:rFonts w:asciiTheme="minorHAnsi" w:hAnsiTheme="minorHAnsi"/>
          <w:b/>
          <w:highlight w:val="yellow"/>
          <w:lang w:val="en-GB"/>
        </w:rPr>
      </w:pPr>
    </w:p>
    <w:p w14:paraId="69A67E53" w14:textId="77777777" w:rsidR="002777D7" w:rsidRPr="00EA4EC3" w:rsidRDefault="002777D7" w:rsidP="002777D7">
      <w:pPr>
        <w:jc w:val="both"/>
        <w:rPr>
          <w:rFonts w:asciiTheme="minorHAnsi" w:hAnsiTheme="minorHAnsi"/>
          <w:b/>
          <w:highlight w:val="yellow"/>
          <w:lang w:val="en-GB"/>
        </w:rPr>
      </w:pPr>
    </w:p>
    <w:p w14:paraId="334932FC" w14:textId="77777777" w:rsidR="002777D7" w:rsidRPr="00EA4EC3" w:rsidRDefault="002777D7" w:rsidP="002777D7">
      <w:pPr>
        <w:jc w:val="both"/>
        <w:rPr>
          <w:rFonts w:asciiTheme="minorHAnsi" w:hAnsiTheme="minorHAnsi"/>
          <w:b/>
          <w:highlight w:val="yellow"/>
          <w:lang w:val="en-GB"/>
        </w:rPr>
      </w:pPr>
    </w:p>
    <w:p w14:paraId="1A35B88D" w14:textId="77777777" w:rsidR="002777D7" w:rsidRPr="00EA4EC3" w:rsidRDefault="002777D7" w:rsidP="002777D7">
      <w:pPr>
        <w:jc w:val="both"/>
        <w:rPr>
          <w:rFonts w:asciiTheme="minorHAnsi" w:hAnsiTheme="minorHAnsi"/>
          <w:b/>
          <w:highlight w:val="yellow"/>
          <w:lang w:val="en-GB"/>
        </w:rPr>
      </w:pPr>
    </w:p>
    <w:p w14:paraId="19F5CC3F"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00337D9F" w14:textId="77777777" w:rsidR="003C2BEE" w:rsidRPr="00EA4EC3" w:rsidRDefault="003C2BEE" w:rsidP="003C2BEE">
      <w:pPr>
        <w:jc w:val="both"/>
        <w:rPr>
          <w:rFonts w:asciiTheme="minorHAnsi" w:hAnsiTheme="minorHAnsi"/>
          <w:b/>
          <w:lang w:val="en-GB"/>
        </w:rPr>
      </w:pPr>
      <w:r w:rsidRPr="00EA4EC3">
        <w:rPr>
          <w:rFonts w:asciiTheme="minorHAnsi" w:hAnsiTheme="minorHAnsi"/>
          <w:b/>
          <w:lang w:val="en-GB"/>
        </w:rPr>
        <w:lastRenderedPageBreak/>
        <w:t>EU Monitoring Mission Georgia (EUMM Georgia)</w:t>
      </w:r>
    </w:p>
    <w:p w14:paraId="5266F9E7"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538DF526"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Georgia</w:t>
      </w:r>
    </w:p>
    <w:p w14:paraId="0802A00E"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2008</w:t>
      </w:r>
    </w:p>
    <w:p w14:paraId="67C2E61E"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3B02ED1B" w14:textId="5DA0CD41"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w:t>
      </w:r>
      <w:r w:rsidR="003974FE">
        <w:rPr>
          <w:rFonts w:asciiTheme="minorHAnsi" w:hAnsiTheme="minorHAnsi"/>
          <w:lang w:val="en-GB"/>
        </w:rPr>
        <w:t>o</w:t>
      </w:r>
    </w:p>
    <w:p w14:paraId="7A4F0756"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123</w:t>
      </w:r>
    </w:p>
    <w:p w14:paraId="44D968FA"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639D06AD"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25 (peak 27 states)</w:t>
      </w:r>
    </w:p>
    <w:p w14:paraId="1A15FC1B" w14:textId="77777777" w:rsidR="003C2BEE" w:rsidRPr="00EA4EC3" w:rsidRDefault="003C2BEE" w:rsidP="003C2BEE">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340</w:t>
      </w:r>
    </w:p>
    <w:p w14:paraId="587568CE" w14:textId="77777777" w:rsidR="003C2BEE" w:rsidRPr="00EA4EC3" w:rsidRDefault="003C2BEE" w:rsidP="003C2BEE">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2B428E3D" w14:textId="77777777" w:rsidR="003C2BEE" w:rsidRPr="00EA4EC3" w:rsidRDefault="003C2BEE" w:rsidP="003C2BEE">
      <w:pPr>
        <w:jc w:val="both"/>
        <w:rPr>
          <w:rFonts w:asciiTheme="minorHAnsi" w:hAnsiTheme="minorHAnsi"/>
          <w:u w:val="single"/>
          <w:lang w:val="en-GB"/>
        </w:rPr>
      </w:pPr>
    </w:p>
    <w:tbl>
      <w:tblPr>
        <w:tblW w:w="8619" w:type="dxa"/>
        <w:tblInd w:w="70" w:type="dxa"/>
        <w:tblLayout w:type="fixed"/>
        <w:tblCellMar>
          <w:left w:w="70" w:type="dxa"/>
          <w:right w:w="70" w:type="dxa"/>
        </w:tblCellMar>
        <w:tblLook w:val="04A0" w:firstRow="1" w:lastRow="0" w:firstColumn="1" w:lastColumn="0" w:noHBand="0" w:noVBand="1"/>
      </w:tblPr>
      <w:tblGrid>
        <w:gridCol w:w="2086"/>
        <w:gridCol w:w="2156"/>
        <w:gridCol w:w="2221"/>
        <w:gridCol w:w="2156"/>
      </w:tblGrid>
      <w:tr w:rsidR="003C2BEE" w:rsidRPr="00EA4EC3" w14:paraId="534F6F3B" w14:textId="77777777" w:rsidTr="004F39BF">
        <w:trPr>
          <w:trHeight w:val="243"/>
        </w:trPr>
        <w:tc>
          <w:tcPr>
            <w:tcW w:w="2086" w:type="dxa"/>
            <w:tcBorders>
              <w:bottom w:val="single" w:sz="4" w:space="0" w:color="auto"/>
            </w:tcBorders>
            <w:shd w:val="clear" w:color="auto" w:fill="auto"/>
            <w:noWrap/>
            <w:hideMark/>
          </w:tcPr>
          <w:p w14:paraId="3357871D" w14:textId="77777777" w:rsidR="003C2BEE" w:rsidRPr="00EA4EC3" w:rsidRDefault="003C2BEE" w:rsidP="004F39BF">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3FE72BEB" w14:textId="77777777" w:rsidR="003C2BEE" w:rsidRPr="00EA4EC3" w:rsidRDefault="003C2BEE" w:rsidP="004F39BF">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228C9BAF" w14:textId="77777777" w:rsidR="003C2BEE" w:rsidRPr="00EA4EC3" w:rsidRDefault="003C2BEE" w:rsidP="004F39BF">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73D3CBA" w14:textId="77777777" w:rsidR="003C2BEE" w:rsidRPr="00EA4EC3" w:rsidRDefault="003C2BEE" w:rsidP="004F39BF">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3C2BEE" w:rsidRPr="00EA4EC3" w14:paraId="041436E9" w14:textId="77777777" w:rsidTr="004F39BF">
        <w:trPr>
          <w:trHeight w:val="243"/>
        </w:trPr>
        <w:tc>
          <w:tcPr>
            <w:tcW w:w="2086" w:type="dxa"/>
            <w:tcBorders>
              <w:top w:val="single" w:sz="4" w:space="0" w:color="auto"/>
            </w:tcBorders>
            <w:shd w:val="clear" w:color="auto" w:fill="auto"/>
            <w:hideMark/>
          </w:tcPr>
          <w:p w14:paraId="296B0519"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hideMark/>
          </w:tcPr>
          <w:p w14:paraId="09AF61AF"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top w:val="single" w:sz="4" w:space="0" w:color="auto"/>
              <w:left w:val="single" w:sz="4" w:space="0" w:color="auto"/>
            </w:tcBorders>
            <w:shd w:val="clear" w:color="auto" w:fill="auto"/>
            <w:hideMark/>
          </w:tcPr>
          <w:p w14:paraId="284322A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hideMark/>
          </w:tcPr>
          <w:p w14:paraId="32947333"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w:t>
            </w:r>
          </w:p>
        </w:tc>
      </w:tr>
      <w:tr w:rsidR="003C2BEE" w:rsidRPr="00EA4EC3" w14:paraId="75DFA3F4" w14:textId="77777777" w:rsidTr="004F39BF">
        <w:trPr>
          <w:trHeight w:val="243"/>
        </w:trPr>
        <w:tc>
          <w:tcPr>
            <w:tcW w:w="2086" w:type="dxa"/>
            <w:shd w:val="clear" w:color="auto" w:fill="auto"/>
            <w:hideMark/>
          </w:tcPr>
          <w:p w14:paraId="168B31C8"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hideMark/>
          </w:tcPr>
          <w:p w14:paraId="750194C7"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8B58F4D"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hideMark/>
          </w:tcPr>
          <w:p w14:paraId="4847644C"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3C2BEE" w:rsidRPr="00EA4EC3" w14:paraId="1946EE91" w14:textId="77777777" w:rsidTr="004F39BF">
        <w:trPr>
          <w:trHeight w:val="243"/>
        </w:trPr>
        <w:tc>
          <w:tcPr>
            <w:tcW w:w="2086" w:type="dxa"/>
            <w:shd w:val="clear" w:color="auto" w:fill="auto"/>
            <w:hideMark/>
          </w:tcPr>
          <w:p w14:paraId="1FA1BA8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hideMark/>
          </w:tcPr>
          <w:p w14:paraId="1A7CD23D"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c>
          <w:tcPr>
            <w:tcW w:w="2221" w:type="dxa"/>
            <w:tcBorders>
              <w:left w:val="single" w:sz="4" w:space="0" w:color="auto"/>
            </w:tcBorders>
            <w:shd w:val="clear" w:color="auto" w:fill="auto"/>
            <w:hideMark/>
          </w:tcPr>
          <w:p w14:paraId="419A2CCD"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hideMark/>
          </w:tcPr>
          <w:p w14:paraId="52B5889E"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3C2BEE" w:rsidRPr="00EA4EC3" w14:paraId="6895E251" w14:textId="77777777" w:rsidTr="004F39BF">
        <w:trPr>
          <w:trHeight w:val="243"/>
        </w:trPr>
        <w:tc>
          <w:tcPr>
            <w:tcW w:w="2086" w:type="dxa"/>
            <w:shd w:val="clear" w:color="auto" w:fill="auto"/>
            <w:hideMark/>
          </w:tcPr>
          <w:p w14:paraId="513AE9FF"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hideMark/>
          </w:tcPr>
          <w:p w14:paraId="5C2FB3C0"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D0FBDF8"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hideMark/>
          </w:tcPr>
          <w:p w14:paraId="4FF7982D"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3C2BEE" w:rsidRPr="00EA4EC3" w14:paraId="563C30CD" w14:textId="77777777" w:rsidTr="004F39BF">
        <w:trPr>
          <w:trHeight w:val="243"/>
        </w:trPr>
        <w:tc>
          <w:tcPr>
            <w:tcW w:w="2086" w:type="dxa"/>
            <w:shd w:val="clear" w:color="auto" w:fill="auto"/>
            <w:hideMark/>
          </w:tcPr>
          <w:p w14:paraId="591833D0"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hideMark/>
          </w:tcPr>
          <w:p w14:paraId="10888C1B"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1739D9B"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hideMark/>
          </w:tcPr>
          <w:p w14:paraId="2B722D2F"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3C2BEE" w:rsidRPr="00EA4EC3" w14:paraId="71BD6202" w14:textId="77777777" w:rsidTr="004F39BF">
        <w:trPr>
          <w:trHeight w:val="237"/>
        </w:trPr>
        <w:tc>
          <w:tcPr>
            <w:tcW w:w="2086" w:type="dxa"/>
            <w:shd w:val="clear" w:color="auto" w:fill="auto"/>
            <w:hideMark/>
          </w:tcPr>
          <w:p w14:paraId="5E29024F"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hideMark/>
          </w:tcPr>
          <w:p w14:paraId="664A88BB"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546C6DAF"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hideMark/>
          </w:tcPr>
          <w:p w14:paraId="5EB8C729"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3C2BEE" w:rsidRPr="00EA4EC3" w14:paraId="2D8C9625" w14:textId="77777777" w:rsidTr="004F39BF">
        <w:trPr>
          <w:trHeight w:val="243"/>
        </w:trPr>
        <w:tc>
          <w:tcPr>
            <w:tcW w:w="2086" w:type="dxa"/>
            <w:shd w:val="clear" w:color="auto" w:fill="auto"/>
            <w:hideMark/>
          </w:tcPr>
          <w:p w14:paraId="0965D91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hideMark/>
          </w:tcPr>
          <w:p w14:paraId="23454236"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3309CDB6"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hideMark/>
          </w:tcPr>
          <w:p w14:paraId="1A258C85"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23</w:t>
            </w:r>
          </w:p>
        </w:tc>
      </w:tr>
      <w:tr w:rsidR="003C2BEE" w:rsidRPr="00EA4EC3" w14:paraId="299A6E88" w14:textId="77777777" w:rsidTr="004F39BF">
        <w:trPr>
          <w:trHeight w:val="243"/>
        </w:trPr>
        <w:tc>
          <w:tcPr>
            <w:tcW w:w="2086" w:type="dxa"/>
            <w:shd w:val="clear" w:color="auto" w:fill="auto"/>
            <w:hideMark/>
          </w:tcPr>
          <w:p w14:paraId="0568DC64"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hideMark/>
          </w:tcPr>
          <w:p w14:paraId="22DB9EBA"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5E651A76"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hideMark/>
          </w:tcPr>
          <w:p w14:paraId="67B5195A"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3C2BEE" w:rsidRPr="00EA4EC3" w14:paraId="78629317" w14:textId="77777777" w:rsidTr="004F39BF">
        <w:trPr>
          <w:trHeight w:val="243"/>
        </w:trPr>
        <w:tc>
          <w:tcPr>
            <w:tcW w:w="2086" w:type="dxa"/>
            <w:shd w:val="clear" w:color="auto" w:fill="auto"/>
            <w:hideMark/>
          </w:tcPr>
          <w:p w14:paraId="248F3345"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hideMark/>
          </w:tcPr>
          <w:p w14:paraId="24AEAC12"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w:t>
            </w:r>
          </w:p>
        </w:tc>
        <w:tc>
          <w:tcPr>
            <w:tcW w:w="2221" w:type="dxa"/>
            <w:tcBorders>
              <w:left w:val="single" w:sz="4" w:space="0" w:color="auto"/>
            </w:tcBorders>
            <w:shd w:val="clear" w:color="auto" w:fill="auto"/>
            <w:hideMark/>
          </w:tcPr>
          <w:p w14:paraId="5C0BE563"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hideMark/>
          </w:tcPr>
          <w:p w14:paraId="4F6BDF4E"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23</w:t>
            </w:r>
          </w:p>
        </w:tc>
      </w:tr>
      <w:tr w:rsidR="003C2BEE" w:rsidRPr="00EA4EC3" w14:paraId="5AFD135E" w14:textId="77777777" w:rsidTr="004F39BF">
        <w:trPr>
          <w:trHeight w:val="243"/>
        </w:trPr>
        <w:tc>
          <w:tcPr>
            <w:tcW w:w="2086" w:type="dxa"/>
            <w:shd w:val="clear" w:color="auto" w:fill="auto"/>
            <w:hideMark/>
          </w:tcPr>
          <w:p w14:paraId="78B1DECD"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hideMark/>
          </w:tcPr>
          <w:p w14:paraId="5ABD4BA4"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33</w:t>
            </w:r>
          </w:p>
        </w:tc>
        <w:tc>
          <w:tcPr>
            <w:tcW w:w="2221" w:type="dxa"/>
            <w:tcBorders>
              <w:left w:val="single" w:sz="4" w:space="0" w:color="auto"/>
            </w:tcBorders>
            <w:shd w:val="clear" w:color="auto" w:fill="auto"/>
            <w:hideMark/>
          </w:tcPr>
          <w:p w14:paraId="2B0BC57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hideMark/>
          </w:tcPr>
          <w:p w14:paraId="7DA26B58"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3C2BEE" w:rsidRPr="00EA4EC3" w14:paraId="49AECADE" w14:textId="77777777" w:rsidTr="004F39BF">
        <w:trPr>
          <w:trHeight w:val="243"/>
        </w:trPr>
        <w:tc>
          <w:tcPr>
            <w:tcW w:w="2086" w:type="dxa"/>
            <w:shd w:val="clear" w:color="auto" w:fill="auto"/>
            <w:hideMark/>
          </w:tcPr>
          <w:p w14:paraId="39DCD57D"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hideMark/>
          </w:tcPr>
          <w:p w14:paraId="67F6FC2B"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47</w:t>
            </w:r>
          </w:p>
        </w:tc>
        <w:tc>
          <w:tcPr>
            <w:tcW w:w="2221" w:type="dxa"/>
            <w:tcBorders>
              <w:left w:val="single" w:sz="4" w:space="0" w:color="auto"/>
            </w:tcBorders>
            <w:shd w:val="clear" w:color="auto" w:fill="auto"/>
            <w:hideMark/>
          </w:tcPr>
          <w:p w14:paraId="0934DCB5"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hideMark/>
          </w:tcPr>
          <w:p w14:paraId="4C03D27C"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3C2BEE" w:rsidRPr="00EA4EC3" w14:paraId="110C8CB5" w14:textId="77777777" w:rsidTr="004F39BF">
        <w:trPr>
          <w:trHeight w:val="243"/>
        </w:trPr>
        <w:tc>
          <w:tcPr>
            <w:tcW w:w="2086" w:type="dxa"/>
            <w:shd w:val="clear" w:color="auto" w:fill="auto"/>
            <w:hideMark/>
          </w:tcPr>
          <w:p w14:paraId="51A98F19"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hideMark/>
          </w:tcPr>
          <w:p w14:paraId="70E393DC"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tcBorders>
              <w:left w:val="single" w:sz="4" w:space="0" w:color="auto"/>
            </w:tcBorders>
            <w:shd w:val="clear" w:color="auto" w:fill="auto"/>
            <w:hideMark/>
          </w:tcPr>
          <w:p w14:paraId="65AC60B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hideMark/>
          </w:tcPr>
          <w:p w14:paraId="21067D95"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r>
      <w:tr w:rsidR="003C2BEE" w:rsidRPr="00EA4EC3" w14:paraId="3ABAEA4A" w14:textId="77777777" w:rsidTr="004F39BF">
        <w:trPr>
          <w:trHeight w:val="243"/>
        </w:trPr>
        <w:tc>
          <w:tcPr>
            <w:tcW w:w="2086" w:type="dxa"/>
            <w:shd w:val="clear" w:color="auto" w:fill="auto"/>
            <w:hideMark/>
          </w:tcPr>
          <w:p w14:paraId="297EAB7C"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hideMark/>
          </w:tcPr>
          <w:p w14:paraId="7B858292"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c>
          <w:tcPr>
            <w:tcW w:w="2221" w:type="dxa"/>
            <w:tcBorders>
              <w:left w:val="single" w:sz="4" w:space="0" w:color="auto"/>
            </w:tcBorders>
            <w:shd w:val="clear" w:color="auto" w:fill="auto"/>
            <w:hideMark/>
          </w:tcPr>
          <w:p w14:paraId="4BEF02AA"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hideMark/>
          </w:tcPr>
          <w:p w14:paraId="2B4615B1"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29</w:t>
            </w:r>
          </w:p>
        </w:tc>
      </w:tr>
      <w:tr w:rsidR="003C2BEE" w:rsidRPr="00EA4EC3" w14:paraId="39F4BCDE" w14:textId="77777777" w:rsidTr="004F39BF">
        <w:trPr>
          <w:trHeight w:val="243"/>
        </w:trPr>
        <w:tc>
          <w:tcPr>
            <w:tcW w:w="2086" w:type="dxa"/>
            <w:tcBorders>
              <w:bottom w:val="single" w:sz="4" w:space="0" w:color="auto"/>
            </w:tcBorders>
            <w:shd w:val="clear" w:color="auto" w:fill="auto"/>
            <w:hideMark/>
          </w:tcPr>
          <w:p w14:paraId="2FBADB32"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hideMark/>
          </w:tcPr>
          <w:p w14:paraId="2E77DD7D"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bottom w:val="single" w:sz="4" w:space="0" w:color="auto"/>
            </w:tcBorders>
            <w:shd w:val="clear" w:color="auto" w:fill="auto"/>
            <w:hideMark/>
          </w:tcPr>
          <w:p w14:paraId="4778D376" w14:textId="77777777" w:rsidR="003C2BEE" w:rsidRPr="00EA4EC3" w:rsidRDefault="003C2BEE" w:rsidP="004F39BF">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hideMark/>
          </w:tcPr>
          <w:p w14:paraId="0155218D" w14:textId="77777777" w:rsidR="003C2BEE" w:rsidRPr="00EA4EC3" w:rsidRDefault="003C2BEE" w:rsidP="004F39BF">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w:t>
            </w:r>
          </w:p>
        </w:tc>
      </w:tr>
    </w:tbl>
    <w:p w14:paraId="7CFE75A6" w14:textId="77777777" w:rsidR="003C2BEE" w:rsidRPr="00EA4EC3" w:rsidRDefault="003C2BEE" w:rsidP="003C2BEE">
      <w:pPr>
        <w:widowControl w:val="0"/>
        <w:autoSpaceDE w:val="0"/>
        <w:autoSpaceDN w:val="0"/>
        <w:adjustRightInd w:val="0"/>
        <w:rPr>
          <w:rFonts w:asciiTheme="minorHAnsi" w:hAnsiTheme="minorHAnsi"/>
          <w:lang w:val="en-GB"/>
        </w:rPr>
      </w:pPr>
    </w:p>
    <w:p w14:paraId="48F46747"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321 </w:t>
      </w:r>
    </w:p>
    <w:p w14:paraId="632ADFF0" w14:textId="77777777" w:rsidR="003C2BEE" w:rsidRPr="00EA4EC3" w:rsidRDefault="003C2BEE"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Stabilize and normalize the region; report on activities and confidence-building; support compliance with the Six-Point Agreement of August 2008</w:t>
      </w:r>
    </w:p>
    <w:p w14:paraId="7EDDEF86"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 UN</w:t>
      </w:r>
    </w:p>
    <w:p w14:paraId="233AD2C1"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22B3FF52"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 </w:t>
      </w:r>
    </w:p>
    <w:p w14:paraId="6E56B205" w14:textId="77777777" w:rsidR="003C2BEE" w:rsidRPr="00EA4EC3" w:rsidRDefault="003C2BEE" w:rsidP="003C2BEE">
      <w:pPr>
        <w:rPr>
          <w:rFonts w:asciiTheme="minorHAnsi" w:eastAsia="Times New Roman" w:hAnsiTheme="minorHAnsi"/>
          <w:color w:val="000000"/>
          <w:lang w:val="en-GB"/>
        </w:rPr>
      </w:pPr>
      <w:r w:rsidRPr="00EA4EC3">
        <w:rPr>
          <w:rFonts w:asciiTheme="minorHAnsi" w:hAnsiTheme="minorHAnsi"/>
          <w:u w:val="single"/>
          <w:lang w:val="en-GB"/>
        </w:rPr>
        <w:t>Shared Total Costs (millions of euros):</w:t>
      </w:r>
      <w:r w:rsidRPr="00EA4EC3">
        <w:rPr>
          <w:rFonts w:asciiTheme="minorHAnsi" w:hAnsiTheme="minorHAnsi"/>
          <w:lang w:val="en-GB"/>
        </w:rPr>
        <w:t xml:space="preserve"> 136</w:t>
      </w:r>
    </w:p>
    <w:p w14:paraId="0EF863BA" w14:textId="77777777" w:rsidR="003C2BEE" w:rsidRPr="00EA4EC3" w:rsidRDefault="003C2BEE" w:rsidP="003C2BEE">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39" w:history="1">
        <w:r w:rsidRPr="00EA4EC3">
          <w:rPr>
            <w:rStyle w:val="Collegamentoipertestuale"/>
            <w:rFonts w:asciiTheme="minorHAnsi" w:hAnsiTheme="minorHAnsi"/>
            <w:lang w:val="en-GB"/>
          </w:rPr>
          <w:t>http://www.eumm.eu/</w:t>
        </w:r>
      </w:hyperlink>
      <w:r w:rsidRPr="00EA4EC3">
        <w:rPr>
          <w:rFonts w:asciiTheme="minorHAnsi" w:hAnsiTheme="minorHAnsi"/>
          <w:lang w:val="en-GB"/>
        </w:rPr>
        <w:t xml:space="preserve"> </w:t>
      </w:r>
    </w:p>
    <w:p w14:paraId="6A169E6D" w14:textId="77777777" w:rsidR="003C2BEE" w:rsidRPr="00EA4EC3" w:rsidRDefault="003C2BEE" w:rsidP="003C2BEE">
      <w:pPr>
        <w:widowControl w:val="0"/>
        <w:autoSpaceDE w:val="0"/>
        <w:autoSpaceDN w:val="0"/>
        <w:adjustRightInd w:val="0"/>
        <w:rPr>
          <w:rFonts w:asciiTheme="minorHAnsi" w:hAnsiTheme="minorHAnsi"/>
          <w:lang w:val="en-GB"/>
        </w:rPr>
      </w:pPr>
    </w:p>
    <w:p w14:paraId="00C89CDC" w14:textId="77777777" w:rsidR="003C2BEE" w:rsidRPr="00EA4EC3" w:rsidRDefault="003C2BEE" w:rsidP="003C2BEE">
      <w:pPr>
        <w:widowControl w:val="0"/>
        <w:autoSpaceDE w:val="0"/>
        <w:autoSpaceDN w:val="0"/>
        <w:adjustRightInd w:val="0"/>
        <w:rPr>
          <w:rFonts w:asciiTheme="minorHAnsi" w:hAnsiTheme="minorHAnsi"/>
          <w:b/>
          <w:lang w:val="en-GB"/>
        </w:rPr>
      </w:pPr>
    </w:p>
    <w:p w14:paraId="2B364E8F" w14:textId="77777777" w:rsidR="003C2BEE" w:rsidRPr="00EA4EC3" w:rsidRDefault="003C2BEE" w:rsidP="003C2BEE">
      <w:pPr>
        <w:widowControl w:val="0"/>
        <w:autoSpaceDE w:val="0"/>
        <w:autoSpaceDN w:val="0"/>
        <w:adjustRightInd w:val="0"/>
        <w:rPr>
          <w:rFonts w:asciiTheme="minorHAnsi" w:hAnsiTheme="minorHAnsi"/>
          <w:b/>
          <w:lang w:val="en-GB"/>
        </w:rPr>
      </w:pPr>
    </w:p>
    <w:p w14:paraId="5D7084FD" w14:textId="77777777" w:rsidR="003C2BEE" w:rsidRPr="00EA4EC3" w:rsidRDefault="003C2BEE" w:rsidP="003C2BEE">
      <w:pPr>
        <w:widowControl w:val="0"/>
        <w:autoSpaceDE w:val="0"/>
        <w:autoSpaceDN w:val="0"/>
        <w:adjustRightInd w:val="0"/>
        <w:rPr>
          <w:rFonts w:asciiTheme="minorHAnsi" w:hAnsiTheme="minorHAnsi"/>
          <w:b/>
          <w:lang w:val="en-GB"/>
        </w:rPr>
      </w:pPr>
    </w:p>
    <w:p w14:paraId="40AAB65D" w14:textId="77777777" w:rsidR="003C2BEE" w:rsidRPr="00EA4EC3" w:rsidRDefault="003C2BEE" w:rsidP="003C2BEE">
      <w:pPr>
        <w:rPr>
          <w:rFonts w:asciiTheme="minorHAnsi" w:hAnsiTheme="minorHAnsi"/>
          <w:b/>
          <w:lang w:val="en-GB"/>
        </w:rPr>
      </w:pPr>
    </w:p>
    <w:p w14:paraId="7022E4D9" w14:textId="77777777" w:rsidR="003C2BEE" w:rsidRPr="00EA4EC3" w:rsidRDefault="003C2BEE" w:rsidP="003C2BEE">
      <w:pPr>
        <w:rPr>
          <w:rFonts w:asciiTheme="minorHAnsi" w:hAnsiTheme="minorHAnsi"/>
          <w:sz w:val="28"/>
          <w:szCs w:val="28"/>
          <w:highlight w:val="yellow"/>
          <w:lang w:val="en-GB"/>
        </w:rPr>
      </w:pPr>
    </w:p>
    <w:p w14:paraId="05B25B96" w14:textId="77777777" w:rsidR="003C2BEE" w:rsidRPr="00EA4EC3" w:rsidRDefault="003C2BEE" w:rsidP="003C2BEE">
      <w:pPr>
        <w:rPr>
          <w:rFonts w:asciiTheme="minorHAnsi" w:hAnsiTheme="minorHAnsi"/>
          <w:sz w:val="28"/>
          <w:szCs w:val="28"/>
          <w:highlight w:val="yellow"/>
          <w:lang w:val="en-GB"/>
        </w:rPr>
      </w:pPr>
    </w:p>
    <w:p w14:paraId="26703B9F" w14:textId="77777777" w:rsidR="003C2BEE" w:rsidRPr="00EA4EC3" w:rsidRDefault="003C2BEE" w:rsidP="003C2BEE">
      <w:pPr>
        <w:rPr>
          <w:rFonts w:asciiTheme="minorHAnsi" w:hAnsiTheme="minorHAnsi"/>
          <w:sz w:val="28"/>
          <w:szCs w:val="28"/>
          <w:highlight w:val="yellow"/>
          <w:lang w:val="en-GB"/>
        </w:rPr>
      </w:pPr>
    </w:p>
    <w:p w14:paraId="3AAC0A18" w14:textId="77777777" w:rsidR="003C2BEE" w:rsidRPr="00EA4EC3" w:rsidRDefault="003C2BEE" w:rsidP="003C2BEE">
      <w:pPr>
        <w:rPr>
          <w:rFonts w:asciiTheme="minorHAnsi" w:hAnsiTheme="minorHAnsi"/>
          <w:sz w:val="28"/>
          <w:szCs w:val="28"/>
          <w:highlight w:val="yellow"/>
          <w:lang w:val="en-GB"/>
        </w:rPr>
      </w:pPr>
      <w:r w:rsidRPr="00EA4EC3">
        <w:rPr>
          <w:rFonts w:asciiTheme="minorHAnsi" w:hAnsiTheme="minorHAnsi"/>
          <w:sz w:val="28"/>
          <w:szCs w:val="28"/>
          <w:highlight w:val="yellow"/>
          <w:lang w:val="en-GB"/>
        </w:rPr>
        <w:br w:type="page"/>
      </w:r>
    </w:p>
    <w:p w14:paraId="05A94A42"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Naval Force Somalia ATALANTA (EU NAVFOR Somalia)</w:t>
      </w:r>
    </w:p>
    <w:p w14:paraId="4A92706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6EEE5875" w14:textId="05CD2F44"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Somalia, Seychelles, and Mauritius</w:t>
      </w:r>
    </w:p>
    <w:p w14:paraId="48C4802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2008</w:t>
      </w:r>
    </w:p>
    <w:p w14:paraId="3576525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174156C1" w14:textId="504AF04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w:t>
      </w:r>
      <w:r w:rsidR="003974FE">
        <w:rPr>
          <w:rFonts w:asciiTheme="minorHAnsi" w:hAnsiTheme="minorHAnsi"/>
          <w:lang w:val="en-GB"/>
        </w:rPr>
        <w:t>o</w:t>
      </w:r>
    </w:p>
    <w:p w14:paraId="40A9F5B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120</w:t>
      </w:r>
    </w:p>
    <w:p w14:paraId="534451E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7F06343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19 (peak 19 states)</w:t>
      </w:r>
    </w:p>
    <w:p w14:paraId="2C0E68D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1943</w:t>
      </w:r>
    </w:p>
    <w:p w14:paraId="3FD8DCF1"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7DA0E569" w14:textId="77777777" w:rsidR="002777D7" w:rsidRPr="00EA4EC3" w:rsidRDefault="002777D7" w:rsidP="002777D7">
      <w:pPr>
        <w:jc w:val="both"/>
        <w:rPr>
          <w:rFonts w:asciiTheme="minorHAnsi" w:hAnsiTheme="minorHAnsi"/>
          <w:u w:val="single"/>
          <w:lang w:val="en-GB"/>
        </w:rPr>
      </w:pPr>
    </w:p>
    <w:tbl>
      <w:tblPr>
        <w:tblW w:w="8689"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A594755" w14:textId="77777777" w:rsidTr="002777D7">
        <w:trPr>
          <w:trHeight w:val="243"/>
        </w:trPr>
        <w:tc>
          <w:tcPr>
            <w:tcW w:w="2156" w:type="dxa"/>
            <w:tcBorders>
              <w:bottom w:val="single" w:sz="4" w:space="0" w:color="auto"/>
            </w:tcBorders>
            <w:shd w:val="clear" w:color="auto" w:fill="auto"/>
            <w:noWrap/>
            <w:hideMark/>
          </w:tcPr>
          <w:p w14:paraId="208DE18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7E11158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707321E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BE8503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C4C709E" w14:textId="77777777" w:rsidTr="002777D7">
        <w:trPr>
          <w:trHeight w:val="243"/>
        </w:trPr>
        <w:tc>
          <w:tcPr>
            <w:tcW w:w="2156" w:type="dxa"/>
            <w:tcBorders>
              <w:top w:val="single" w:sz="4" w:space="0" w:color="auto"/>
            </w:tcBorders>
            <w:shd w:val="clear" w:color="auto" w:fill="auto"/>
            <w:hideMark/>
          </w:tcPr>
          <w:p w14:paraId="7E1278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25A29A5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6A0773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3ADEB18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233</w:t>
            </w:r>
          </w:p>
        </w:tc>
      </w:tr>
      <w:tr w:rsidR="002777D7" w:rsidRPr="00EA4EC3" w14:paraId="46826662" w14:textId="77777777" w:rsidTr="002777D7">
        <w:trPr>
          <w:trHeight w:val="243"/>
        </w:trPr>
        <w:tc>
          <w:tcPr>
            <w:tcW w:w="2156" w:type="dxa"/>
            <w:shd w:val="clear" w:color="auto" w:fill="auto"/>
            <w:hideMark/>
          </w:tcPr>
          <w:p w14:paraId="6B890D3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3CC596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2221" w:type="dxa"/>
            <w:tcBorders>
              <w:left w:val="single" w:sz="4" w:space="0" w:color="auto"/>
            </w:tcBorders>
            <w:shd w:val="clear" w:color="auto" w:fill="auto"/>
            <w:hideMark/>
          </w:tcPr>
          <w:p w14:paraId="518DE8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4C1115E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1AE1BAE" w14:textId="77777777" w:rsidTr="002777D7">
        <w:trPr>
          <w:trHeight w:val="243"/>
        </w:trPr>
        <w:tc>
          <w:tcPr>
            <w:tcW w:w="2156" w:type="dxa"/>
            <w:shd w:val="clear" w:color="auto" w:fill="auto"/>
            <w:hideMark/>
          </w:tcPr>
          <w:p w14:paraId="139E962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5F3BD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2C9D9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4A8255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A7EAAA4" w14:textId="77777777" w:rsidTr="002777D7">
        <w:trPr>
          <w:trHeight w:val="243"/>
        </w:trPr>
        <w:tc>
          <w:tcPr>
            <w:tcW w:w="2156" w:type="dxa"/>
            <w:shd w:val="clear" w:color="auto" w:fill="auto"/>
            <w:hideMark/>
          </w:tcPr>
          <w:p w14:paraId="4F68B33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7EAFDFA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C23FCF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4BAD180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AFD5F15" w14:textId="77777777" w:rsidTr="002777D7">
        <w:trPr>
          <w:trHeight w:val="243"/>
        </w:trPr>
        <w:tc>
          <w:tcPr>
            <w:tcW w:w="2156" w:type="dxa"/>
            <w:shd w:val="clear" w:color="auto" w:fill="auto"/>
            <w:hideMark/>
          </w:tcPr>
          <w:p w14:paraId="78652BF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C54B3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876BFE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3EAD575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70E05CC" w14:textId="77777777" w:rsidTr="002777D7">
        <w:trPr>
          <w:trHeight w:val="237"/>
        </w:trPr>
        <w:tc>
          <w:tcPr>
            <w:tcW w:w="2156" w:type="dxa"/>
            <w:shd w:val="clear" w:color="auto" w:fill="auto"/>
            <w:hideMark/>
          </w:tcPr>
          <w:p w14:paraId="0535695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6D18129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4F8E03B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163194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r>
      <w:tr w:rsidR="002777D7" w:rsidRPr="00EA4EC3" w14:paraId="35673651" w14:textId="77777777" w:rsidTr="002777D7">
        <w:trPr>
          <w:trHeight w:val="243"/>
        </w:trPr>
        <w:tc>
          <w:tcPr>
            <w:tcW w:w="2156" w:type="dxa"/>
            <w:shd w:val="clear" w:color="auto" w:fill="auto"/>
            <w:hideMark/>
          </w:tcPr>
          <w:p w14:paraId="400124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06D772A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2554EC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6DBAE16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7E5A1CF" w14:textId="77777777" w:rsidTr="002777D7">
        <w:trPr>
          <w:trHeight w:val="243"/>
        </w:trPr>
        <w:tc>
          <w:tcPr>
            <w:tcW w:w="2156" w:type="dxa"/>
            <w:shd w:val="clear" w:color="auto" w:fill="auto"/>
            <w:hideMark/>
          </w:tcPr>
          <w:p w14:paraId="539B96E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12F998E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C6AAB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346382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F0A08AD" w14:textId="77777777" w:rsidTr="002777D7">
        <w:trPr>
          <w:trHeight w:val="243"/>
        </w:trPr>
        <w:tc>
          <w:tcPr>
            <w:tcW w:w="2156" w:type="dxa"/>
            <w:shd w:val="clear" w:color="auto" w:fill="auto"/>
            <w:hideMark/>
          </w:tcPr>
          <w:p w14:paraId="6F7D7A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BCFC8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2D5722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02CD0A1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602ACD4" w14:textId="77777777" w:rsidTr="002777D7">
        <w:trPr>
          <w:trHeight w:val="243"/>
        </w:trPr>
        <w:tc>
          <w:tcPr>
            <w:tcW w:w="2156" w:type="dxa"/>
            <w:shd w:val="clear" w:color="auto" w:fill="auto"/>
            <w:hideMark/>
          </w:tcPr>
          <w:p w14:paraId="0EFB9E4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65F3FAE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410</w:t>
            </w:r>
          </w:p>
        </w:tc>
        <w:tc>
          <w:tcPr>
            <w:tcW w:w="2221" w:type="dxa"/>
            <w:tcBorders>
              <w:left w:val="single" w:sz="4" w:space="0" w:color="auto"/>
            </w:tcBorders>
            <w:shd w:val="clear" w:color="auto" w:fill="auto"/>
            <w:hideMark/>
          </w:tcPr>
          <w:p w14:paraId="5BEE874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8C9851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CF13253" w14:textId="77777777" w:rsidTr="002777D7">
        <w:trPr>
          <w:trHeight w:val="243"/>
        </w:trPr>
        <w:tc>
          <w:tcPr>
            <w:tcW w:w="2156" w:type="dxa"/>
            <w:shd w:val="clear" w:color="auto" w:fill="auto"/>
            <w:hideMark/>
          </w:tcPr>
          <w:p w14:paraId="7FACF7B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29A7F1E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496</w:t>
            </w:r>
          </w:p>
        </w:tc>
        <w:tc>
          <w:tcPr>
            <w:tcW w:w="2221" w:type="dxa"/>
            <w:tcBorders>
              <w:left w:val="single" w:sz="4" w:space="0" w:color="auto"/>
            </w:tcBorders>
            <w:shd w:val="clear" w:color="auto" w:fill="auto"/>
            <w:hideMark/>
          </w:tcPr>
          <w:p w14:paraId="2AF753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6D3ECAA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58CF36DD" w14:textId="77777777" w:rsidTr="002777D7">
        <w:trPr>
          <w:trHeight w:val="243"/>
        </w:trPr>
        <w:tc>
          <w:tcPr>
            <w:tcW w:w="2156" w:type="dxa"/>
            <w:shd w:val="clear" w:color="auto" w:fill="auto"/>
            <w:hideMark/>
          </w:tcPr>
          <w:p w14:paraId="6C2462E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4AF3466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195</w:t>
            </w:r>
          </w:p>
        </w:tc>
        <w:tc>
          <w:tcPr>
            <w:tcW w:w="2221" w:type="dxa"/>
            <w:tcBorders>
              <w:left w:val="single" w:sz="4" w:space="0" w:color="auto"/>
            </w:tcBorders>
            <w:shd w:val="clear" w:color="auto" w:fill="auto"/>
            <w:hideMark/>
          </w:tcPr>
          <w:p w14:paraId="71E1D66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7FEA411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387</w:t>
            </w:r>
          </w:p>
        </w:tc>
      </w:tr>
      <w:tr w:rsidR="002777D7" w:rsidRPr="00EA4EC3" w14:paraId="66FE6255" w14:textId="77777777" w:rsidTr="002777D7">
        <w:trPr>
          <w:trHeight w:val="243"/>
        </w:trPr>
        <w:tc>
          <w:tcPr>
            <w:tcW w:w="2156" w:type="dxa"/>
            <w:shd w:val="clear" w:color="auto" w:fill="auto"/>
            <w:hideMark/>
          </w:tcPr>
          <w:p w14:paraId="2078A8B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4FECFB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16EA0E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C1EDC8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130</w:t>
            </w:r>
          </w:p>
        </w:tc>
      </w:tr>
      <w:tr w:rsidR="002777D7" w:rsidRPr="00EA4EC3" w14:paraId="0A70B835" w14:textId="77777777" w:rsidTr="002777D7">
        <w:trPr>
          <w:trHeight w:val="243"/>
        </w:trPr>
        <w:tc>
          <w:tcPr>
            <w:tcW w:w="2156" w:type="dxa"/>
            <w:tcBorders>
              <w:bottom w:val="single" w:sz="4" w:space="0" w:color="auto"/>
            </w:tcBorders>
            <w:shd w:val="clear" w:color="auto" w:fill="auto"/>
            <w:hideMark/>
          </w:tcPr>
          <w:p w14:paraId="480F416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0C4DD7A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2157E2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43AACC6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61</w:t>
            </w:r>
          </w:p>
        </w:tc>
      </w:tr>
    </w:tbl>
    <w:p w14:paraId="2157777D" w14:textId="77777777" w:rsidR="002777D7" w:rsidRPr="00EA4EC3" w:rsidRDefault="002777D7" w:rsidP="002777D7">
      <w:pPr>
        <w:jc w:val="both"/>
        <w:rPr>
          <w:rFonts w:asciiTheme="minorHAnsi" w:hAnsiTheme="minorHAnsi"/>
          <w:lang w:val="en-GB"/>
        </w:rPr>
      </w:pPr>
    </w:p>
    <w:p w14:paraId="338FACA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1943</w:t>
      </w:r>
    </w:p>
    <w:p w14:paraId="29DF965A"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Protect international aid vessels and shipping; help deter, prevent, and repress acts of piracy; monitor fishing activities off the coast of Somalia; support other EU missions and international organizations working to strengthen maritime security and capacity in the region</w:t>
      </w:r>
    </w:p>
    <w:p w14:paraId="0197D51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 xml:space="preserve">Cooperation with other organizations: </w:t>
      </w:r>
      <w:r w:rsidRPr="00EA4EC3">
        <w:rPr>
          <w:rFonts w:asciiTheme="minorHAnsi" w:hAnsiTheme="minorHAnsi"/>
          <w:lang w:val="en-GB"/>
        </w:rPr>
        <w:t xml:space="preserve">UN, NATO, African Union (AU) </w:t>
      </w:r>
    </w:p>
    <w:p w14:paraId="38D57C8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711776A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ISIS Europe</w:t>
      </w:r>
    </w:p>
    <w:p w14:paraId="2C30A729" w14:textId="463D3B47"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55.3</w:t>
      </w:r>
    </w:p>
    <w:p w14:paraId="6189A157" w14:textId="77777777" w:rsidR="002777D7" w:rsidRPr="00EA4EC3" w:rsidRDefault="002777D7" w:rsidP="002777D7">
      <w:pPr>
        <w:widowControl w:val="0"/>
        <w:autoSpaceDE w:val="0"/>
        <w:autoSpaceDN w:val="0"/>
        <w:adjustRightInd w:val="0"/>
        <w:rPr>
          <w:rFonts w:asciiTheme="minorHAnsi" w:hAnsiTheme="minorHAnsi"/>
          <w:u w:val="single"/>
          <w:lang w:val="en-GB"/>
        </w:rPr>
      </w:pPr>
      <w:r w:rsidRPr="00EA4EC3">
        <w:rPr>
          <w:rFonts w:asciiTheme="minorHAnsi" w:hAnsiTheme="minorHAnsi"/>
          <w:u w:val="single"/>
          <w:lang w:val="en-GB"/>
        </w:rPr>
        <w:t xml:space="preserve">Official Web Page: </w:t>
      </w:r>
      <w:hyperlink r:id="rId40" w:history="1">
        <w:r w:rsidRPr="00EA4EC3">
          <w:rPr>
            <w:rStyle w:val="Collegamentoipertestuale"/>
            <w:rFonts w:asciiTheme="minorHAnsi" w:hAnsiTheme="minorHAnsi"/>
            <w:lang w:val="en-GB"/>
          </w:rPr>
          <w:t>http://eunavfor.eu/</w:t>
        </w:r>
      </w:hyperlink>
      <w:r w:rsidRPr="00EA4EC3">
        <w:rPr>
          <w:rFonts w:asciiTheme="minorHAnsi" w:hAnsiTheme="minorHAnsi"/>
          <w:u w:val="single"/>
          <w:lang w:val="en-GB"/>
        </w:rPr>
        <w:t xml:space="preserve"> </w:t>
      </w:r>
    </w:p>
    <w:p w14:paraId="77FF7173" w14:textId="77777777" w:rsidR="002777D7" w:rsidRPr="00EA4EC3" w:rsidRDefault="002777D7" w:rsidP="002777D7">
      <w:pPr>
        <w:widowControl w:val="0"/>
        <w:autoSpaceDE w:val="0"/>
        <w:autoSpaceDN w:val="0"/>
        <w:adjustRightInd w:val="0"/>
        <w:rPr>
          <w:rFonts w:asciiTheme="minorHAnsi" w:hAnsiTheme="minorHAnsi"/>
          <w:lang w:val="en-GB"/>
        </w:rPr>
      </w:pPr>
    </w:p>
    <w:p w14:paraId="1DB049BB" w14:textId="77777777" w:rsidR="002777D7" w:rsidRPr="00EA4EC3" w:rsidRDefault="002777D7" w:rsidP="002777D7">
      <w:pPr>
        <w:widowControl w:val="0"/>
        <w:autoSpaceDE w:val="0"/>
        <w:autoSpaceDN w:val="0"/>
        <w:adjustRightInd w:val="0"/>
        <w:rPr>
          <w:rFonts w:asciiTheme="minorHAnsi" w:hAnsiTheme="minorHAnsi"/>
          <w:lang w:val="en-GB"/>
        </w:rPr>
      </w:pPr>
    </w:p>
    <w:p w14:paraId="0F0955A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74272BB9" w14:textId="77777777" w:rsidR="002777D7" w:rsidRPr="00EA4EC3" w:rsidRDefault="002777D7" w:rsidP="002777D7">
      <w:pPr>
        <w:rPr>
          <w:rFonts w:asciiTheme="minorHAnsi" w:hAnsiTheme="minorHAnsi"/>
          <w:sz w:val="28"/>
          <w:szCs w:val="28"/>
          <w:highlight w:val="yellow"/>
          <w:lang w:val="en-GB"/>
        </w:rPr>
      </w:pPr>
    </w:p>
    <w:p w14:paraId="1DC54C6C" w14:textId="5896452E" w:rsidR="002777D7" w:rsidRPr="00EA4EC3" w:rsidRDefault="002777D7" w:rsidP="002777D7">
      <w:pPr>
        <w:rPr>
          <w:rFonts w:asciiTheme="minorHAnsi" w:hAnsiTheme="minorHAnsi"/>
          <w:sz w:val="28"/>
          <w:szCs w:val="28"/>
          <w:lang w:val="en-GB"/>
        </w:rPr>
      </w:pPr>
      <w:r w:rsidRPr="00EA4EC3">
        <w:rPr>
          <w:rFonts w:asciiTheme="minorHAnsi" w:hAnsiTheme="minorHAnsi"/>
          <w:sz w:val="28"/>
          <w:szCs w:val="28"/>
          <w:highlight w:val="yellow"/>
          <w:lang w:val="en-GB"/>
        </w:rPr>
        <w:br w:type="page"/>
      </w:r>
      <w:r w:rsidRPr="00EA4EC3">
        <w:rPr>
          <w:rFonts w:asciiTheme="minorHAnsi" w:hAnsiTheme="minorHAnsi"/>
          <w:b/>
          <w:lang w:val="en-GB"/>
        </w:rPr>
        <w:lastRenderedPageBreak/>
        <w:t>EU Naval Operation Mediterranean SOPHIA</w:t>
      </w:r>
      <w:r w:rsidR="00C0254C" w:rsidRPr="00EA4EC3">
        <w:rPr>
          <w:rFonts w:asciiTheme="minorHAnsi" w:hAnsiTheme="minorHAnsi"/>
          <w:b/>
          <w:lang w:val="en-GB"/>
        </w:rPr>
        <w:t xml:space="preserve"> (EUNAVFOR MED SOPHIA)</w:t>
      </w:r>
    </w:p>
    <w:p w14:paraId="35119A96" w14:textId="77777777" w:rsidR="002777D7" w:rsidRPr="00EA4EC3" w:rsidRDefault="002777D7" w:rsidP="002777D7">
      <w:pPr>
        <w:jc w:val="both"/>
        <w:rPr>
          <w:rFonts w:asciiTheme="minorHAnsi" w:hAnsiTheme="minorHAnsi"/>
          <w:b/>
          <w:highlight w:val="yellow"/>
          <w:lang w:val="en-GB"/>
        </w:rPr>
      </w:pPr>
    </w:p>
    <w:p w14:paraId="7F642DA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Mediterranean Sea, Libya</w:t>
      </w:r>
    </w:p>
    <w:p w14:paraId="4139471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2015</w:t>
      </w:r>
    </w:p>
    <w:p w14:paraId="4D6970A9" w14:textId="315B4314"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w:t>
      </w:r>
      <w:r w:rsidR="00BE1C7A" w:rsidRPr="00EA4EC3">
        <w:rPr>
          <w:rFonts w:asciiTheme="minorHAnsi" w:hAnsiTheme="minorHAnsi"/>
          <w:lang w:val="en-GB"/>
        </w:rPr>
        <w:t>8</w:t>
      </w:r>
    </w:p>
    <w:p w14:paraId="6113D06B" w14:textId="08490CDF"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w:t>
      </w:r>
      <w:r w:rsidR="009E5584">
        <w:rPr>
          <w:rFonts w:asciiTheme="minorHAnsi" w:hAnsiTheme="minorHAnsi"/>
          <w:lang w:val="en-GB"/>
        </w:rPr>
        <w:t>o</w:t>
      </w:r>
    </w:p>
    <w:p w14:paraId="502F8E9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25</w:t>
      </w:r>
    </w:p>
    <w:p w14:paraId="4B7DD1A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34E1DB1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25 (peak 25 states)</w:t>
      </w:r>
    </w:p>
    <w:p w14:paraId="579F349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1666</w:t>
      </w:r>
      <w:r w:rsidRPr="00EA4EC3">
        <w:rPr>
          <w:rStyle w:val="Rimandonotaapidipagina"/>
          <w:rFonts w:asciiTheme="minorHAnsi" w:hAnsiTheme="minorHAnsi"/>
          <w:lang w:val="en-GB"/>
        </w:rPr>
        <w:footnoteReference w:id="11"/>
      </w:r>
    </w:p>
    <w:p w14:paraId="11B1248E"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53D408B1" w14:textId="77777777" w:rsidR="002777D7" w:rsidRPr="00EA4EC3" w:rsidRDefault="002777D7" w:rsidP="002777D7">
      <w:pPr>
        <w:jc w:val="both"/>
        <w:rPr>
          <w:rFonts w:asciiTheme="minorHAnsi" w:hAnsiTheme="minorHAnsi"/>
          <w:u w:val="single"/>
          <w:lang w:val="en-GB"/>
        </w:rPr>
      </w:pPr>
    </w:p>
    <w:tbl>
      <w:tblPr>
        <w:tblW w:w="8689"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76A96FC4" w14:textId="77777777" w:rsidTr="00387819">
        <w:trPr>
          <w:trHeight w:val="310"/>
        </w:trPr>
        <w:tc>
          <w:tcPr>
            <w:tcW w:w="2156" w:type="dxa"/>
            <w:tcBorders>
              <w:bottom w:val="single" w:sz="4" w:space="0" w:color="auto"/>
            </w:tcBorders>
            <w:shd w:val="clear" w:color="auto" w:fill="auto"/>
            <w:noWrap/>
            <w:hideMark/>
          </w:tcPr>
          <w:p w14:paraId="085E557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260207BB"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6EF65A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191C8866"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665D1AE0" w14:textId="77777777" w:rsidTr="002777D7">
        <w:trPr>
          <w:trHeight w:val="243"/>
        </w:trPr>
        <w:tc>
          <w:tcPr>
            <w:tcW w:w="2156" w:type="dxa"/>
            <w:tcBorders>
              <w:top w:val="single" w:sz="4" w:space="0" w:color="auto"/>
            </w:tcBorders>
            <w:shd w:val="clear" w:color="auto" w:fill="auto"/>
            <w:hideMark/>
          </w:tcPr>
          <w:p w14:paraId="5D31B3A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56C6EF4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28D570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F504B1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765</w:t>
            </w:r>
          </w:p>
        </w:tc>
      </w:tr>
      <w:tr w:rsidR="002777D7" w:rsidRPr="00EA4EC3" w14:paraId="3360C58A" w14:textId="77777777" w:rsidTr="002777D7">
        <w:trPr>
          <w:trHeight w:val="243"/>
        </w:trPr>
        <w:tc>
          <w:tcPr>
            <w:tcW w:w="2156" w:type="dxa"/>
            <w:shd w:val="clear" w:color="auto" w:fill="auto"/>
            <w:hideMark/>
          </w:tcPr>
          <w:p w14:paraId="1CDCF0B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630AB7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147</w:t>
            </w:r>
          </w:p>
        </w:tc>
        <w:tc>
          <w:tcPr>
            <w:tcW w:w="2221" w:type="dxa"/>
            <w:tcBorders>
              <w:left w:val="single" w:sz="4" w:space="0" w:color="auto"/>
            </w:tcBorders>
            <w:shd w:val="clear" w:color="auto" w:fill="auto"/>
            <w:hideMark/>
          </w:tcPr>
          <w:p w14:paraId="2D1C63A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3526FA6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E27AC22" w14:textId="77777777" w:rsidTr="002777D7">
        <w:trPr>
          <w:trHeight w:val="243"/>
        </w:trPr>
        <w:tc>
          <w:tcPr>
            <w:tcW w:w="2156" w:type="dxa"/>
            <w:shd w:val="clear" w:color="auto" w:fill="auto"/>
            <w:hideMark/>
          </w:tcPr>
          <w:p w14:paraId="2287189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33C77A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6BDEBE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F10AF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F5DB015" w14:textId="77777777" w:rsidTr="002777D7">
        <w:trPr>
          <w:trHeight w:val="243"/>
        </w:trPr>
        <w:tc>
          <w:tcPr>
            <w:tcW w:w="2156" w:type="dxa"/>
            <w:shd w:val="clear" w:color="auto" w:fill="auto"/>
            <w:hideMark/>
          </w:tcPr>
          <w:p w14:paraId="5303A0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D4407D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5EE90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6C1A7D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7D15978" w14:textId="77777777" w:rsidTr="002777D7">
        <w:trPr>
          <w:trHeight w:val="243"/>
        </w:trPr>
        <w:tc>
          <w:tcPr>
            <w:tcW w:w="2156" w:type="dxa"/>
            <w:shd w:val="clear" w:color="auto" w:fill="auto"/>
            <w:hideMark/>
          </w:tcPr>
          <w:p w14:paraId="5838FE7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D86866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CDEE4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1DE651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FFA415A" w14:textId="77777777" w:rsidTr="002777D7">
        <w:trPr>
          <w:trHeight w:val="237"/>
        </w:trPr>
        <w:tc>
          <w:tcPr>
            <w:tcW w:w="2156" w:type="dxa"/>
            <w:shd w:val="clear" w:color="auto" w:fill="auto"/>
            <w:hideMark/>
          </w:tcPr>
          <w:p w14:paraId="25620C6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D8209D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0C0F2D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532267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9F8AA3C" w14:textId="77777777" w:rsidTr="002777D7">
        <w:trPr>
          <w:trHeight w:val="243"/>
        </w:trPr>
        <w:tc>
          <w:tcPr>
            <w:tcW w:w="2156" w:type="dxa"/>
            <w:shd w:val="clear" w:color="auto" w:fill="auto"/>
            <w:hideMark/>
          </w:tcPr>
          <w:p w14:paraId="2EA9F4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490D5F2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1080B5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4CA8274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4EC9353" w14:textId="77777777" w:rsidTr="002777D7">
        <w:trPr>
          <w:trHeight w:val="243"/>
        </w:trPr>
        <w:tc>
          <w:tcPr>
            <w:tcW w:w="2156" w:type="dxa"/>
            <w:shd w:val="clear" w:color="auto" w:fill="auto"/>
            <w:hideMark/>
          </w:tcPr>
          <w:p w14:paraId="03A7A3E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147A2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4252FE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61AA7F9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A0E8E66" w14:textId="77777777" w:rsidTr="002777D7">
        <w:trPr>
          <w:trHeight w:val="243"/>
        </w:trPr>
        <w:tc>
          <w:tcPr>
            <w:tcW w:w="2156" w:type="dxa"/>
            <w:shd w:val="clear" w:color="auto" w:fill="auto"/>
            <w:hideMark/>
          </w:tcPr>
          <w:p w14:paraId="62DCB3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47CF4E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6FC9F3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475E6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06BEE16" w14:textId="77777777" w:rsidTr="002777D7">
        <w:trPr>
          <w:trHeight w:val="243"/>
        </w:trPr>
        <w:tc>
          <w:tcPr>
            <w:tcW w:w="2156" w:type="dxa"/>
            <w:shd w:val="clear" w:color="auto" w:fill="auto"/>
            <w:hideMark/>
          </w:tcPr>
          <w:p w14:paraId="2B79A98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569B55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155</w:t>
            </w:r>
          </w:p>
        </w:tc>
        <w:tc>
          <w:tcPr>
            <w:tcW w:w="2221" w:type="dxa"/>
            <w:tcBorders>
              <w:left w:val="single" w:sz="4" w:space="0" w:color="auto"/>
            </w:tcBorders>
            <w:shd w:val="clear" w:color="auto" w:fill="auto"/>
            <w:hideMark/>
          </w:tcPr>
          <w:p w14:paraId="735FFE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44A3868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A5019F1" w14:textId="77777777" w:rsidTr="002777D7">
        <w:trPr>
          <w:trHeight w:val="243"/>
        </w:trPr>
        <w:tc>
          <w:tcPr>
            <w:tcW w:w="2156" w:type="dxa"/>
            <w:shd w:val="clear" w:color="auto" w:fill="auto"/>
            <w:hideMark/>
          </w:tcPr>
          <w:p w14:paraId="5799990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3A91B0D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285</w:t>
            </w:r>
          </w:p>
        </w:tc>
        <w:tc>
          <w:tcPr>
            <w:tcW w:w="2221" w:type="dxa"/>
            <w:tcBorders>
              <w:left w:val="single" w:sz="4" w:space="0" w:color="auto"/>
            </w:tcBorders>
            <w:shd w:val="clear" w:color="auto" w:fill="auto"/>
            <w:hideMark/>
          </w:tcPr>
          <w:p w14:paraId="0239DA2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007317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A0930B9" w14:textId="77777777" w:rsidTr="002777D7">
        <w:trPr>
          <w:trHeight w:val="243"/>
        </w:trPr>
        <w:tc>
          <w:tcPr>
            <w:tcW w:w="2156" w:type="dxa"/>
            <w:shd w:val="clear" w:color="auto" w:fill="auto"/>
            <w:hideMark/>
          </w:tcPr>
          <w:p w14:paraId="4E0010A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738BC92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B0F25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34E330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240</w:t>
            </w:r>
          </w:p>
        </w:tc>
      </w:tr>
      <w:tr w:rsidR="002777D7" w:rsidRPr="00EA4EC3" w14:paraId="5B7F69C4" w14:textId="77777777" w:rsidTr="002777D7">
        <w:trPr>
          <w:trHeight w:val="243"/>
        </w:trPr>
        <w:tc>
          <w:tcPr>
            <w:tcW w:w="2156" w:type="dxa"/>
            <w:shd w:val="clear" w:color="auto" w:fill="auto"/>
            <w:hideMark/>
          </w:tcPr>
          <w:p w14:paraId="1D9EE92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746221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3B6AF2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426944C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17E981A" w14:textId="77777777" w:rsidTr="002777D7">
        <w:trPr>
          <w:trHeight w:val="243"/>
        </w:trPr>
        <w:tc>
          <w:tcPr>
            <w:tcW w:w="2156" w:type="dxa"/>
            <w:tcBorders>
              <w:bottom w:val="single" w:sz="4" w:space="0" w:color="auto"/>
            </w:tcBorders>
            <w:shd w:val="clear" w:color="auto" w:fill="auto"/>
            <w:hideMark/>
          </w:tcPr>
          <w:p w14:paraId="4209733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F97191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62A991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1E42533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72</w:t>
            </w:r>
          </w:p>
        </w:tc>
      </w:tr>
    </w:tbl>
    <w:p w14:paraId="209E0FB7" w14:textId="77777777" w:rsidR="002777D7" w:rsidRPr="00EA4EC3" w:rsidRDefault="002777D7" w:rsidP="002777D7">
      <w:pPr>
        <w:jc w:val="both"/>
        <w:rPr>
          <w:rFonts w:asciiTheme="minorHAnsi" w:hAnsiTheme="minorHAnsi"/>
          <w:lang w:val="en-GB"/>
        </w:rPr>
      </w:pPr>
    </w:p>
    <w:p w14:paraId="6ACD931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1666</w:t>
      </w:r>
    </w:p>
    <w:p w14:paraId="6B91526A" w14:textId="5033BD0E" w:rsidR="002777D7" w:rsidRPr="00EA4EC3" w:rsidRDefault="002777D7" w:rsidP="002777D7">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contribut</w:t>
      </w:r>
      <w:r w:rsidR="00487EB9">
        <w:rPr>
          <w:rFonts w:asciiTheme="minorHAnsi" w:hAnsiTheme="minorHAnsi"/>
          <w:lang w:val="en-GB"/>
        </w:rPr>
        <w:t>e</w:t>
      </w:r>
      <w:r w:rsidRPr="00EA4EC3">
        <w:rPr>
          <w:rFonts w:asciiTheme="minorHAnsi" w:hAnsiTheme="minorHAnsi"/>
          <w:lang w:val="en-GB"/>
        </w:rPr>
        <w:t xml:space="preserve"> to the disruption of the business model of human smuggling and trafficking networks in the Southern Central Mediterranean, achieved by undertaking systematic efforts to identify, capture and dispose of vessels and assets used or suspected of being used by smugglers or traffickers, in accordance with applicable international law [..]; </w:t>
      </w:r>
      <w:r w:rsidR="006F1C2C">
        <w:rPr>
          <w:rFonts w:asciiTheme="minorHAnsi" w:hAnsiTheme="minorHAnsi"/>
          <w:lang w:val="en-GB"/>
        </w:rPr>
        <w:t xml:space="preserve">support </w:t>
      </w:r>
      <w:r w:rsidRPr="00EA4EC3">
        <w:rPr>
          <w:rFonts w:asciiTheme="minorHAnsi" w:hAnsiTheme="minorHAnsi"/>
          <w:lang w:val="en-GB"/>
        </w:rPr>
        <w:t>capacity building and training of, and information sharing with, the Libyan Coastguard and Navy [..]; contribut</w:t>
      </w:r>
      <w:r w:rsidR="00487EB9">
        <w:rPr>
          <w:rFonts w:asciiTheme="minorHAnsi" w:hAnsiTheme="minorHAnsi"/>
          <w:lang w:val="en-GB"/>
        </w:rPr>
        <w:t>e</w:t>
      </w:r>
      <w:r w:rsidRPr="00EA4EC3">
        <w:rPr>
          <w:rFonts w:asciiTheme="minorHAnsi" w:hAnsiTheme="minorHAnsi"/>
          <w:lang w:val="en-GB"/>
        </w:rPr>
        <w:t xml:space="preserve"> to information sharing, as well as implementation of the UN arms embargo [..]</w:t>
      </w:r>
    </w:p>
    <w:p w14:paraId="4113A40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 xml:space="preserve">Cooperation with other organizations: </w:t>
      </w:r>
      <w:r w:rsidRPr="00EA4EC3">
        <w:rPr>
          <w:rFonts w:asciiTheme="minorHAnsi" w:hAnsiTheme="minorHAnsi"/>
          <w:lang w:val="en-GB"/>
        </w:rPr>
        <w:t xml:space="preserve">UN, NATO, African Union (AU) </w:t>
      </w:r>
    </w:p>
    <w:p w14:paraId="298822D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66AE6A5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EEAS</w:t>
      </w:r>
    </w:p>
    <w:p w14:paraId="4C31DD86" w14:textId="4B613AB8"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C0254C"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11.8</w:t>
      </w:r>
    </w:p>
    <w:p w14:paraId="300C42AF" w14:textId="77777777" w:rsidR="002777D7" w:rsidRPr="00EA4EC3" w:rsidRDefault="002777D7" w:rsidP="002777D7">
      <w:pPr>
        <w:widowControl w:val="0"/>
        <w:autoSpaceDE w:val="0"/>
        <w:autoSpaceDN w:val="0"/>
        <w:adjustRightInd w:val="0"/>
        <w:rPr>
          <w:rFonts w:asciiTheme="minorHAnsi" w:hAnsiTheme="minorHAnsi"/>
          <w:u w:val="single"/>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1" w:history="1">
        <w:r w:rsidRPr="00EA4EC3">
          <w:rPr>
            <w:rStyle w:val="Collegamentoipertestuale"/>
            <w:rFonts w:asciiTheme="minorHAnsi" w:hAnsiTheme="minorHAnsi"/>
            <w:lang w:val="en-GB"/>
          </w:rPr>
          <w:t>https://eeas.europa.eu/csdp-missions-operations/eunavfor-med_en</w:t>
        </w:r>
      </w:hyperlink>
      <w:r w:rsidRPr="00EA4EC3">
        <w:rPr>
          <w:rFonts w:asciiTheme="minorHAnsi" w:hAnsiTheme="minorHAnsi"/>
          <w:lang w:val="en-GB"/>
        </w:rPr>
        <w:t xml:space="preserve">  </w:t>
      </w:r>
    </w:p>
    <w:p w14:paraId="4B617F43"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765BF831"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Police Advisory Team Former Yugoslav Republic of Macedonia (EUPAT)</w:t>
      </w:r>
    </w:p>
    <w:p w14:paraId="414D5B4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4FB26C0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Former Yugoslav Republic of Macedonia</w:t>
      </w:r>
    </w:p>
    <w:p w14:paraId="0AE666B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43FE3F3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2006</w:t>
      </w:r>
    </w:p>
    <w:p w14:paraId="0BCCBDB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4896AB9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7</w:t>
      </w:r>
    </w:p>
    <w:p w14:paraId="5741635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028E111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16 (peak 16 states)</w:t>
      </w:r>
    </w:p>
    <w:p w14:paraId="1F32C0E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30</w:t>
      </w:r>
    </w:p>
    <w:p w14:paraId="791F2912"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B778F80"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0A570FB8" w14:textId="77777777" w:rsidTr="002777D7">
        <w:trPr>
          <w:trHeight w:val="243"/>
        </w:trPr>
        <w:tc>
          <w:tcPr>
            <w:tcW w:w="2156" w:type="dxa"/>
            <w:tcBorders>
              <w:bottom w:val="single" w:sz="4" w:space="0" w:color="auto"/>
            </w:tcBorders>
            <w:shd w:val="clear" w:color="auto" w:fill="auto"/>
            <w:noWrap/>
            <w:hideMark/>
          </w:tcPr>
          <w:p w14:paraId="74C8F3F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C4556F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6B2595E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1BF4686E"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D21F562" w14:textId="77777777" w:rsidTr="002777D7">
        <w:trPr>
          <w:trHeight w:val="243"/>
        </w:trPr>
        <w:tc>
          <w:tcPr>
            <w:tcW w:w="2156" w:type="dxa"/>
            <w:tcBorders>
              <w:top w:val="single" w:sz="4" w:space="0" w:color="auto"/>
            </w:tcBorders>
            <w:shd w:val="clear" w:color="auto" w:fill="auto"/>
            <w:hideMark/>
          </w:tcPr>
          <w:p w14:paraId="4902AB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0678886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top w:val="single" w:sz="4" w:space="0" w:color="auto"/>
              <w:left w:val="single" w:sz="4" w:space="0" w:color="auto"/>
            </w:tcBorders>
            <w:shd w:val="clear" w:color="auto" w:fill="auto"/>
            <w:hideMark/>
          </w:tcPr>
          <w:p w14:paraId="5915127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872F4B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3EAABDC4" w14:textId="77777777" w:rsidTr="002777D7">
        <w:trPr>
          <w:trHeight w:val="243"/>
        </w:trPr>
        <w:tc>
          <w:tcPr>
            <w:tcW w:w="2156" w:type="dxa"/>
            <w:shd w:val="clear" w:color="auto" w:fill="auto"/>
            <w:hideMark/>
          </w:tcPr>
          <w:p w14:paraId="6ACF64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3144E4A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B05B85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657E706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0676B36" w14:textId="77777777" w:rsidTr="002777D7">
        <w:trPr>
          <w:trHeight w:val="243"/>
        </w:trPr>
        <w:tc>
          <w:tcPr>
            <w:tcW w:w="2156" w:type="dxa"/>
            <w:shd w:val="clear" w:color="auto" w:fill="auto"/>
            <w:hideMark/>
          </w:tcPr>
          <w:p w14:paraId="373ED1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7FF18E8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0F4E8E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7E9760B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87BB89E" w14:textId="77777777" w:rsidTr="002777D7">
        <w:trPr>
          <w:trHeight w:val="243"/>
        </w:trPr>
        <w:tc>
          <w:tcPr>
            <w:tcW w:w="2156" w:type="dxa"/>
            <w:shd w:val="clear" w:color="auto" w:fill="auto"/>
            <w:hideMark/>
          </w:tcPr>
          <w:p w14:paraId="6A88B8C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1A25930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E86E4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07F0B5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36E9976" w14:textId="77777777" w:rsidTr="002777D7">
        <w:trPr>
          <w:trHeight w:val="243"/>
        </w:trPr>
        <w:tc>
          <w:tcPr>
            <w:tcW w:w="2156" w:type="dxa"/>
            <w:shd w:val="clear" w:color="auto" w:fill="auto"/>
            <w:hideMark/>
          </w:tcPr>
          <w:p w14:paraId="7D6646E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7BA42D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FA3EE6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EFCCDC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9419536" w14:textId="77777777" w:rsidTr="002777D7">
        <w:trPr>
          <w:trHeight w:val="237"/>
        </w:trPr>
        <w:tc>
          <w:tcPr>
            <w:tcW w:w="2156" w:type="dxa"/>
            <w:shd w:val="clear" w:color="auto" w:fill="auto"/>
            <w:hideMark/>
          </w:tcPr>
          <w:p w14:paraId="75024C2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7430AA5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A02D52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29B7BFB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425D7B0" w14:textId="77777777" w:rsidTr="002777D7">
        <w:trPr>
          <w:trHeight w:val="243"/>
        </w:trPr>
        <w:tc>
          <w:tcPr>
            <w:tcW w:w="2156" w:type="dxa"/>
            <w:shd w:val="clear" w:color="auto" w:fill="auto"/>
            <w:hideMark/>
          </w:tcPr>
          <w:p w14:paraId="3405FD0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64C8C92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05DA1F0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BE465E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0436B57" w14:textId="77777777" w:rsidTr="002777D7">
        <w:trPr>
          <w:trHeight w:val="243"/>
        </w:trPr>
        <w:tc>
          <w:tcPr>
            <w:tcW w:w="2156" w:type="dxa"/>
            <w:shd w:val="clear" w:color="auto" w:fill="auto"/>
            <w:hideMark/>
          </w:tcPr>
          <w:p w14:paraId="5AD0381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10439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A1E9C0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3535DD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61B3E00" w14:textId="77777777" w:rsidTr="002777D7">
        <w:trPr>
          <w:trHeight w:val="243"/>
        </w:trPr>
        <w:tc>
          <w:tcPr>
            <w:tcW w:w="2156" w:type="dxa"/>
            <w:shd w:val="clear" w:color="auto" w:fill="auto"/>
            <w:hideMark/>
          </w:tcPr>
          <w:p w14:paraId="4579B8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699D02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7805C3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225F891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5E7E259" w14:textId="77777777" w:rsidTr="002777D7">
        <w:trPr>
          <w:trHeight w:val="243"/>
        </w:trPr>
        <w:tc>
          <w:tcPr>
            <w:tcW w:w="2156" w:type="dxa"/>
            <w:shd w:val="clear" w:color="auto" w:fill="auto"/>
            <w:hideMark/>
          </w:tcPr>
          <w:p w14:paraId="1E266F8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439051C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129CFAD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2B4F8D2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54B1B804" w14:textId="77777777" w:rsidTr="002777D7">
        <w:trPr>
          <w:trHeight w:val="243"/>
        </w:trPr>
        <w:tc>
          <w:tcPr>
            <w:tcW w:w="2156" w:type="dxa"/>
            <w:shd w:val="clear" w:color="auto" w:fill="auto"/>
            <w:hideMark/>
          </w:tcPr>
          <w:p w14:paraId="4BE332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6614F48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4CF58FF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03A10E6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9B745EF" w14:textId="77777777" w:rsidTr="002777D7">
        <w:trPr>
          <w:trHeight w:val="243"/>
        </w:trPr>
        <w:tc>
          <w:tcPr>
            <w:tcW w:w="2156" w:type="dxa"/>
            <w:shd w:val="clear" w:color="auto" w:fill="auto"/>
            <w:hideMark/>
          </w:tcPr>
          <w:p w14:paraId="40ED594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6C87D5B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21F635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7931E1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CF9ABEF" w14:textId="77777777" w:rsidTr="002777D7">
        <w:trPr>
          <w:trHeight w:val="243"/>
        </w:trPr>
        <w:tc>
          <w:tcPr>
            <w:tcW w:w="2156" w:type="dxa"/>
            <w:shd w:val="clear" w:color="auto" w:fill="auto"/>
            <w:hideMark/>
          </w:tcPr>
          <w:p w14:paraId="57029D1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1A516F3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123A3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F55E33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53F9A51F" w14:textId="77777777" w:rsidTr="002777D7">
        <w:trPr>
          <w:trHeight w:val="243"/>
        </w:trPr>
        <w:tc>
          <w:tcPr>
            <w:tcW w:w="2156" w:type="dxa"/>
            <w:tcBorders>
              <w:bottom w:val="single" w:sz="4" w:space="0" w:color="auto"/>
            </w:tcBorders>
            <w:shd w:val="clear" w:color="auto" w:fill="auto"/>
            <w:hideMark/>
          </w:tcPr>
          <w:p w14:paraId="4145E7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31D13C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431D2F7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51B2D09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2B4075CC" w14:textId="77777777" w:rsidR="002777D7" w:rsidRPr="00EA4EC3" w:rsidRDefault="002777D7" w:rsidP="002777D7">
      <w:pPr>
        <w:widowControl w:val="0"/>
        <w:autoSpaceDE w:val="0"/>
        <w:autoSpaceDN w:val="0"/>
        <w:adjustRightInd w:val="0"/>
        <w:rPr>
          <w:rFonts w:asciiTheme="minorHAnsi" w:hAnsiTheme="minorHAnsi"/>
          <w:lang w:val="en-GB"/>
        </w:rPr>
      </w:pPr>
    </w:p>
    <w:p w14:paraId="62F3DD4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29</w:t>
      </w:r>
    </w:p>
    <w:p w14:paraId="407D32FB"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Reduce organized crime and corruption; build cooperation between the police and justice systems; advise on public peace, order, and accountability</w:t>
      </w:r>
    </w:p>
    <w:p w14:paraId="1E198B8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550A39F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045EB1F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SIPRI</w:t>
      </w:r>
    </w:p>
    <w:p w14:paraId="3FDE2686" w14:textId="6EEA4A88"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1.5</w:t>
      </w:r>
    </w:p>
    <w:p w14:paraId="4878BBB2" w14:textId="72619087" w:rsidR="002777D7" w:rsidRPr="00EA4EC3" w:rsidRDefault="002777D7" w:rsidP="002777D7">
      <w:pPr>
        <w:widowControl w:val="0"/>
        <w:autoSpaceDE w:val="0"/>
        <w:autoSpaceDN w:val="0"/>
        <w:adjustRightInd w:val="0"/>
        <w:rPr>
          <w:rFonts w:asciiTheme="minorHAnsi" w:hAnsiTheme="minorHAnsi"/>
          <w:sz w:val="28"/>
          <w:szCs w:val="28"/>
          <w:lang w:val="en-GB"/>
        </w:rPr>
      </w:pPr>
      <w:r w:rsidRPr="00EA4EC3">
        <w:rPr>
          <w:rFonts w:asciiTheme="minorHAnsi" w:hAnsiTheme="minorHAnsi"/>
          <w:u w:val="single"/>
          <w:lang w:val="en-GB"/>
        </w:rPr>
        <w:t>Official Web Page:</w:t>
      </w:r>
      <w:r w:rsidRPr="00EA4EC3">
        <w:rPr>
          <w:rFonts w:asciiTheme="minorHAnsi" w:hAnsiTheme="minorHAnsi"/>
          <w:lang w:val="en-GB"/>
        </w:rPr>
        <w:t xml:space="preserve"> not available</w:t>
      </w:r>
    </w:p>
    <w:p w14:paraId="5AC56D69" w14:textId="77777777" w:rsidR="002777D7" w:rsidRPr="00EA4EC3" w:rsidRDefault="002777D7" w:rsidP="002777D7">
      <w:pPr>
        <w:rPr>
          <w:rFonts w:asciiTheme="minorHAnsi" w:hAnsiTheme="minorHAnsi"/>
          <w:sz w:val="28"/>
          <w:szCs w:val="28"/>
          <w:highlight w:val="yellow"/>
          <w:lang w:val="en-GB"/>
        </w:rPr>
      </w:pPr>
    </w:p>
    <w:p w14:paraId="63033580" w14:textId="77777777" w:rsidR="002777D7" w:rsidRPr="00EA4EC3" w:rsidRDefault="002777D7" w:rsidP="002777D7">
      <w:pPr>
        <w:rPr>
          <w:rFonts w:asciiTheme="minorHAnsi" w:hAnsiTheme="minorHAnsi"/>
          <w:sz w:val="28"/>
          <w:szCs w:val="28"/>
          <w:highlight w:val="yellow"/>
          <w:lang w:val="en-GB"/>
        </w:rPr>
      </w:pPr>
    </w:p>
    <w:p w14:paraId="0D285FF9" w14:textId="77777777" w:rsidR="002777D7" w:rsidRPr="00EA4EC3" w:rsidRDefault="002777D7" w:rsidP="002777D7">
      <w:pPr>
        <w:rPr>
          <w:rFonts w:asciiTheme="minorHAnsi" w:hAnsiTheme="minorHAnsi"/>
          <w:sz w:val="28"/>
          <w:szCs w:val="28"/>
          <w:highlight w:val="yellow"/>
          <w:lang w:val="en-GB"/>
        </w:rPr>
      </w:pPr>
    </w:p>
    <w:p w14:paraId="60F67938"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6A954829"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Police Mission AFGHANISTAN (EUPOL)</w:t>
      </w:r>
    </w:p>
    <w:p w14:paraId="7BFE3F8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63D8412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Afghanistan</w:t>
      </w:r>
    </w:p>
    <w:p w14:paraId="7A48AC5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2007</w:t>
      </w:r>
    </w:p>
    <w:p w14:paraId="5109704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2016</w:t>
      </w:r>
    </w:p>
    <w:p w14:paraId="7224733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7B64B34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113</w:t>
      </w:r>
    </w:p>
    <w:p w14:paraId="613EDB3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436DF71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23 (peak 23 states)</w:t>
      </w:r>
    </w:p>
    <w:p w14:paraId="6CAD538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320</w:t>
      </w:r>
    </w:p>
    <w:p w14:paraId="506AF70D"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2949BCB"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542B85CC" w14:textId="77777777" w:rsidTr="002777D7">
        <w:trPr>
          <w:trHeight w:val="243"/>
        </w:trPr>
        <w:tc>
          <w:tcPr>
            <w:tcW w:w="2156" w:type="dxa"/>
            <w:tcBorders>
              <w:bottom w:val="single" w:sz="4" w:space="0" w:color="auto"/>
            </w:tcBorders>
            <w:shd w:val="clear" w:color="auto" w:fill="auto"/>
            <w:noWrap/>
            <w:hideMark/>
          </w:tcPr>
          <w:p w14:paraId="0A298E12"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773BFB6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5328F829"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65C51109"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540DF4DE" w14:textId="77777777" w:rsidTr="002777D7">
        <w:trPr>
          <w:trHeight w:val="243"/>
        </w:trPr>
        <w:tc>
          <w:tcPr>
            <w:tcW w:w="2156" w:type="dxa"/>
            <w:tcBorders>
              <w:top w:val="single" w:sz="4" w:space="0" w:color="auto"/>
            </w:tcBorders>
            <w:shd w:val="clear" w:color="auto" w:fill="auto"/>
            <w:hideMark/>
          </w:tcPr>
          <w:p w14:paraId="24B8C2C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5F15BDD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top w:val="single" w:sz="4" w:space="0" w:color="auto"/>
              <w:left w:val="single" w:sz="4" w:space="0" w:color="auto"/>
            </w:tcBorders>
            <w:shd w:val="clear" w:color="auto" w:fill="auto"/>
            <w:hideMark/>
          </w:tcPr>
          <w:p w14:paraId="6021922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02F0342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r>
      <w:tr w:rsidR="002777D7" w:rsidRPr="00EA4EC3" w14:paraId="1DB05AA9" w14:textId="77777777" w:rsidTr="002777D7">
        <w:trPr>
          <w:trHeight w:val="243"/>
        </w:trPr>
        <w:tc>
          <w:tcPr>
            <w:tcW w:w="2156" w:type="dxa"/>
            <w:shd w:val="clear" w:color="auto" w:fill="auto"/>
            <w:hideMark/>
          </w:tcPr>
          <w:p w14:paraId="3677B8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9F48F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261FD2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2DE0A1E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4E1F755D" w14:textId="77777777" w:rsidTr="002777D7">
        <w:trPr>
          <w:trHeight w:val="243"/>
        </w:trPr>
        <w:tc>
          <w:tcPr>
            <w:tcW w:w="2156" w:type="dxa"/>
            <w:shd w:val="clear" w:color="auto" w:fill="auto"/>
            <w:hideMark/>
          </w:tcPr>
          <w:p w14:paraId="1192D84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97F7E7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3B24A72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82D54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511BACC2" w14:textId="77777777" w:rsidTr="002777D7">
        <w:trPr>
          <w:trHeight w:val="243"/>
        </w:trPr>
        <w:tc>
          <w:tcPr>
            <w:tcW w:w="2156" w:type="dxa"/>
            <w:shd w:val="clear" w:color="auto" w:fill="auto"/>
            <w:hideMark/>
          </w:tcPr>
          <w:p w14:paraId="27E6614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C2DC6B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32E2F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6DE04DF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6ABD3BF" w14:textId="77777777" w:rsidTr="002777D7">
        <w:trPr>
          <w:trHeight w:val="243"/>
        </w:trPr>
        <w:tc>
          <w:tcPr>
            <w:tcW w:w="2156" w:type="dxa"/>
            <w:shd w:val="clear" w:color="auto" w:fill="auto"/>
            <w:hideMark/>
          </w:tcPr>
          <w:p w14:paraId="2DBF78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258FE06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BA0153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75A1A3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45AADC6" w14:textId="77777777" w:rsidTr="002777D7">
        <w:trPr>
          <w:trHeight w:val="237"/>
        </w:trPr>
        <w:tc>
          <w:tcPr>
            <w:tcW w:w="2156" w:type="dxa"/>
            <w:shd w:val="clear" w:color="auto" w:fill="auto"/>
            <w:hideMark/>
          </w:tcPr>
          <w:p w14:paraId="08E7093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2259AA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64ECAF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6727FE7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38</w:t>
            </w:r>
          </w:p>
        </w:tc>
      </w:tr>
      <w:tr w:rsidR="002777D7" w:rsidRPr="00EA4EC3" w14:paraId="39834B0C" w14:textId="77777777" w:rsidTr="002777D7">
        <w:trPr>
          <w:trHeight w:val="243"/>
        </w:trPr>
        <w:tc>
          <w:tcPr>
            <w:tcW w:w="2156" w:type="dxa"/>
            <w:shd w:val="clear" w:color="auto" w:fill="auto"/>
            <w:hideMark/>
          </w:tcPr>
          <w:p w14:paraId="25C9266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30D3DE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tcBorders>
              <w:left w:val="single" w:sz="4" w:space="0" w:color="auto"/>
            </w:tcBorders>
            <w:shd w:val="clear" w:color="auto" w:fill="auto"/>
            <w:hideMark/>
          </w:tcPr>
          <w:p w14:paraId="4B0B58C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0D5964F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4D8B5740" w14:textId="77777777" w:rsidTr="002777D7">
        <w:trPr>
          <w:trHeight w:val="243"/>
        </w:trPr>
        <w:tc>
          <w:tcPr>
            <w:tcW w:w="2156" w:type="dxa"/>
            <w:shd w:val="clear" w:color="auto" w:fill="auto"/>
            <w:hideMark/>
          </w:tcPr>
          <w:p w14:paraId="7CE2D3B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24E1E55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0927C8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56426E3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11BB627F" w14:textId="77777777" w:rsidTr="002777D7">
        <w:trPr>
          <w:trHeight w:val="243"/>
        </w:trPr>
        <w:tc>
          <w:tcPr>
            <w:tcW w:w="2156" w:type="dxa"/>
            <w:shd w:val="clear" w:color="auto" w:fill="auto"/>
            <w:hideMark/>
          </w:tcPr>
          <w:p w14:paraId="759F043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7071CD9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40</w:t>
            </w:r>
          </w:p>
        </w:tc>
        <w:tc>
          <w:tcPr>
            <w:tcW w:w="2221" w:type="dxa"/>
            <w:tcBorders>
              <w:left w:val="single" w:sz="4" w:space="0" w:color="auto"/>
            </w:tcBorders>
            <w:shd w:val="clear" w:color="auto" w:fill="auto"/>
            <w:hideMark/>
          </w:tcPr>
          <w:p w14:paraId="58E9977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14656AB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27</w:t>
            </w:r>
          </w:p>
        </w:tc>
      </w:tr>
      <w:tr w:rsidR="002777D7" w:rsidRPr="00EA4EC3" w14:paraId="522F7311" w14:textId="77777777" w:rsidTr="002777D7">
        <w:trPr>
          <w:trHeight w:val="243"/>
        </w:trPr>
        <w:tc>
          <w:tcPr>
            <w:tcW w:w="2156" w:type="dxa"/>
            <w:shd w:val="clear" w:color="auto" w:fill="auto"/>
            <w:hideMark/>
          </w:tcPr>
          <w:p w14:paraId="5CBE53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C8B3DD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c>
          <w:tcPr>
            <w:tcW w:w="2221" w:type="dxa"/>
            <w:tcBorders>
              <w:left w:val="single" w:sz="4" w:space="0" w:color="auto"/>
            </w:tcBorders>
            <w:shd w:val="clear" w:color="auto" w:fill="auto"/>
            <w:hideMark/>
          </w:tcPr>
          <w:p w14:paraId="54D071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5BA4892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58A2074F" w14:textId="77777777" w:rsidTr="002777D7">
        <w:trPr>
          <w:trHeight w:val="243"/>
        </w:trPr>
        <w:tc>
          <w:tcPr>
            <w:tcW w:w="2156" w:type="dxa"/>
            <w:shd w:val="clear" w:color="auto" w:fill="auto"/>
            <w:hideMark/>
          </w:tcPr>
          <w:p w14:paraId="015E265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3F1EF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38</w:t>
            </w:r>
          </w:p>
        </w:tc>
        <w:tc>
          <w:tcPr>
            <w:tcW w:w="2221" w:type="dxa"/>
            <w:tcBorders>
              <w:left w:val="single" w:sz="4" w:space="0" w:color="auto"/>
            </w:tcBorders>
            <w:shd w:val="clear" w:color="auto" w:fill="auto"/>
            <w:hideMark/>
          </w:tcPr>
          <w:p w14:paraId="438308B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14F3662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3BAF27B" w14:textId="77777777" w:rsidTr="002777D7">
        <w:trPr>
          <w:trHeight w:val="243"/>
        </w:trPr>
        <w:tc>
          <w:tcPr>
            <w:tcW w:w="2156" w:type="dxa"/>
            <w:shd w:val="clear" w:color="auto" w:fill="auto"/>
            <w:hideMark/>
          </w:tcPr>
          <w:p w14:paraId="5AFF3D2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CDB2BF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4F3247D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56FA19C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2777D7" w:rsidRPr="00EA4EC3" w14:paraId="2D69E985" w14:textId="77777777" w:rsidTr="002777D7">
        <w:trPr>
          <w:trHeight w:val="243"/>
        </w:trPr>
        <w:tc>
          <w:tcPr>
            <w:tcW w:w="2156" w:type="dxa"/>
            <w:shd w:val="clear" w:color="auto" w:fill="auto"/>
            <w:hideMark/>
          </w:tcPr>
          <w:p w14:paraId="45F52BB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699A7C1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tcBorders>
              <w:left w:val="single" w:sz="4" w:space="0" w:color="auto"/>
            </w:tcBorders>
            <w:shd w:val="clear" w:color="auto" w:fill="auto"/>
            <w:hideMark/>
          </w:tcPr>
          <w:p w14:paraId="6698820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3C165C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33</w:t>
            </w:r>
          </w:p>
        </w:tc>
      </w:tr>
      <w:tr w:rsidR="002777D7" w:rsidRPr="00EA4EC3" w14:paraId="13F7EC4F" w14:textId="77777777" w:rsidTr="002777D7">
        <w:trPr>
          <w:trHeight w:val="243"/>
        </w:trPr>
        <w:tc>
          <w:tcPr>
            <w:tcW w:w="2156" w:type="dxa"/>
            <w:tcBorders>
              <w:bottom w:val="single" w:sz="4" w:space="0" w:color="auto"/>
            </w:tcBorders>
            <w:shd w:val="clear" w:color="auto" w:fill="auto"/>
            <w:hideMark/>
          </w:tcPr>
          <w:p w14:paraId="53305A9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010F894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bottom w:val="single" w:sz="4" w:space="0" w:color="auto"/>
            </w:tcBorders>
            <w:shd w:val="clear" w:color="auto" w:fill="auto"/>
            <w:hideMark/>
          </w:tcPr>
          <w:p w14:paraId="4C12346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7170EB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30</w:t>
            </w:r>
          </w:p>
        </w:tc>
      </w:tr>
    </w:tbl>
    <w:p w14:paraId="29315E74" w14:textId="77777777" w:rsidR="002777D7" w:rsidRPr="00EA4EC3" w:rsidRDefault="002777D7" w:rsidP="002777D7">
      <w:pPr>
        <w:widowControl w:val="0"/>
        <w:autoSpaceDE w:val="0"/>
        <w:autoSpaceDN w:val="0"/>
        <w:adjustRightInd w:val="0"/>
        <w:rPr>
          <w:rFonts w:asciiTheme="minorHAnsi" w:hAnsiTheme="minorHAnsi"/>
          <w:lang w:val="en-GB"/>
        </w:rPr>
      </w:pPr>
    </w:p>
    <w:p w14:paraId="6601541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308</w:t>
      </w:r>
    </w:p>
    <w:p w14:paraId="5C04E3C8" w14:textId="77777777" w:rsidR="002777D7" w:rsidRPr="00EA4EC3" w:rsidRDefault="002777D7" w:rsidP="00790AF4">
      <w:pPr>
        <w:widowControl w:val="0"/>
        <w:autoSpaceDE w:val="0"/>
        <w:autoSpaceDN w:val="0"/>
        <w:adjustRightInd w:val="0"/>
        <w:jc w:val="both"/>
        <w:rPr>
          <w:rFonts w:asciiTheme="minorHAnsi" w:hAnsiTheme="minorHAnsi"/>
          <w:u w:val="single"/>
          <w:lang w:val="en-GB"/>
        </w:rPr>
      </w:pPr>
      <w:r w:rsidRPr="00EA4EC3">
        <w:rPr>
          <w:rFonts w:asciiTheme="minorHAnsi" w:hAnsiTheme="minorHAnsi"/>
          <w:u w:val="single"/>
          <w:lang w:val="en-GB"/>
        </w:rPr>
        <w:t>Mission Goals:</w:t>
      </w:r>
      <w:r w:rsidRPr="00EA4EC3">
        <w:rPr>
          <w:rFonts w:asciiTheme="minorHAnsi" w:hAnsiTheme="minorHAnsi"/>
          <w:lang w:val="en-GB"/>
        </w:rPr>
        <w:t xml:space="preserve"> Support the reform of the police system, rule of law and human rights; support a sustainable relationship between the criminal justice and police systems</w:t>
      </w:r>
    </w:p>
    <w:p w14:paraId="42A3442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0C7B47F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7085A65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524BA4AF" w14:textId="7F0680CC"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670222"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428</w:t>
      </w:r>
    </w:p>
    <w:p w14:paraId="3AF9AD4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2" w:history="1">
        <w:r w:rsidRPr="00EA4EC3">
          <w:rPr>
            <w:rStyle w:val="Collegamentoipertestuale"/>
            <w:rFonts w:asciiTheme="minorHAnsi" w:hAnsiTheme="minorHAnsi"/>
            <w:lang w:val="en-GB"/>
          </w:rPr>
          <w:t>http://www.eupol-afg.eu/</w:t>
        </w:r>
      </w:hyperlink>
      <w:r w:rsidRPr="00EA4EC3">
        <w:rPr>
          <w:rFonts w:asciiTheme="minorHAnsi" w:hAnsiTheme="minorHAnsi"/>
          <w:lang w:val="en-GB"/>
        </w:rPr>
        <w:t xml:space="preserve"> </w:t>
      </w:r>
    </w:p>
    <w:p w14:paraId="17789518" w14:textId="77777777" w:rsidR="002777D7" w:rsidRPr="00EA4EC3" w:rsidRDefault="002777D7" w:rsidP="002777D7">
      <w:pPr>
        <w:rPr>
          <w:rFonts w:asciiTheme="minorHAnsi" w:hAnsiTheme="minorHAnsi"/>
          <w:sz w:val="28"/>
          <w:szCs w:val="28"/>
          <w:highlight w:val="yellow"/>
          <w:lang w:val="en-GB"/>
        </w:rPr>
      </w:pPr>
    </w:p>
    <w:p w14:paraId="07FC8493" w14:textId="77777777" w:rsidR="002777D7" w:rsidRPr="00EA4EC3" w:rsidRDefault="002777D7" w:rsidP="002777D7">
      <w:pPr>
        <w:rPr>
          <w:rFonts w:asciiTheme="minorHAnsi" w:hAnsiTheme="minorHAnsi"/>
          <w:sz w:val="28"/>
          <w:szCs w:val="28"/>
          <w:highlight w:val="yellow"/>
          <w:lang w:val="en-GB"/>
        </w:rPr>
      </w:pPr>
    </w:p>
    <w:p w14:paraId="7D76C07C" w14:textId="77777777" w:rsidR="002777D7" w:rsidRPr="00EA4EC3" w:rsidRDefault="002777D7" w:rsidP="002777D7">
      <w:pPr>
        <w:rPr>
          <w:rFonts w:asciiTheme="minorHAnsi" w:hAnsiTheme="minorHAnsi"/>
          <w:sz w:val="28"/>
          <w:szCs w:val="28"/>
          <w:highlight w:val="yellow"/>
          <w:lang w:val="en-GB"/>
        </w:rPr>
      </w:pPr>
    </w:p>
    <w:p w14:paraId="4FC34105" w14:textId="77777777" w:rsidR="002777D7" w:rsidRPr="00EA4EC3" w:rsidRDefault="002777D7" w:rsidP="002777D7">
      <w:pPr>
        <w:rPr>
          <w:rFonts w:asciiTheme="minorHAnsi" w:hAnsiTheme="minorHAnsi"/>
          <w:sz w:val="28"/>
          <w:szCs w:val="28"/>
          <w:highlight w:val="yellow"/>
          <w:lang w:val="en-GB"/>
        </w:rPr>
      </w:pPr>
    </w:p>
    <w:p w14:paraId="10A22CEB"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679DF367"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b/>
          <w:sz w:val="28"/>
          <w:szCs w:val="28"/>
          <w:lang w:val="en-GB"/>
        </w:rPr>
        <w:lastRenderedPageBreak/>
        <w:t xml:space="preserve">EU Police Mission in Bosnia and Herzegovina (EUPM </w:t>
      </w:r>
      <w:proofErr w:type="spellStart"/>
      <w:r w:rsidRPr="00EA4EC3">
        <w:rPr>
          <w:rFonts w:asciiTheme="minorHAnsi" w:hAnsiTheme="minorHAnsi"/>
          <w:b/>
          <w:sz w:val="28"/>
          <w:szCs w:val="28"/>
          <w:lang w:val="en-GB"/>
        </w:rPr>
        <w:t>BiH</w:t>
      </w:r>
      <w:proofErr w:type="spellEnd"/>
      <w:r w:rsidRPr="00EA4EC3">
        <w:rPr>
          <w:rFonts w:asciiTheme="minorHAnsi" w:hAnsiTheme="minorHAnsi"/>
          <w:b/>
          <w:sz w:val="28"/>
          <w:szCs w:val="28"/>
          <w:lang w:val="en-GB"/>
        </w:rPr>
        <w:t>)</w:t>
      </w:r>
      <w:r w:rsidRPr="00EA4EC3">
        <w:rPr>
          <w:rFonts w:asciiTheme="minorHAnsi" w:hAnsiTheme="minorHAnsi"/>
          <w:lang w:val="en-GB"/>
        </w:rPr>
        <w:t xml:space="preserve"> </w:t>
      </w:r>
    </w:p>
    <w:p w14:paraId="318FAF47" w14:textId="77777777" w:rsidR="008A17F4" w:rsidRPr="00EA4EC3" w:rsidRDefault="008A17F4" w:rsidP="008A17F4">
      <w:pPr>
        <w:jc w:val="both"/>
        <w:rPr>
          <w:rFonts w:asciiTheme="minorHAnsi" w:hAnsiTheme="minorHAnsi"/>
          <w:u w:val="single"/>
          <w:lang w:val="en-GB"/>
        </w:rPr>
      </w:pPr>
    </w:p>
    <w:p w14:paraId="7044101B"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Bosnia and Herzegovina</w:t>
      </w:r>
    </w:p>
    <w:p w14:paraId="7E2AC96D"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2003</w:t>
      </w:r>
    </w:p>
    <w:p w14:paraId="4A7E50E9"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2012</w:t>
      </w:r>
    </w:p>
    <w:p w14:paraId="6AF2CD4A" w14:textId="63064FC8"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w:t>
      </w:r>
      <w:r w:rsidR="00EB3CB3" w:rsidRPr="00EA4EC3">
        <w:rPr>
          <w:rFonts w:asciiTheme="minorHAnsi" w:hAnsiTheme="minorHAnsi"/>
          <w:lang w:val="en-GB"/>
        </w:rPr>
        <w:t>Y</w:t>
      </w:r>
      <w:r w:rsidRPr="00EA4EC3">
        <w:rPr>
          <w:rFonts w:asciiTheme="minorHAnsi" w:hAnsiTheme="minorHAnsi"/>
          <w:lang w:val="en-GB"/>
        </w:rPr>
        <w:t>es</w:t>
      </w:r>
    </w:p>
    <w:p w14:paraId="7FBA7721"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113</w:t>
      </w:r>
    </w:p>
    <w:p w14:paraId="2F7938E1"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5887EE5F"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15 (peak 27 states)</w:t>
      </w:r>
    </w:p>
    <w:p w14:paraId="71D09C28" w14:textId="77777777" w:rsidR="008A17F4" w:rsidRPr="00EA4EC3" w:rsidRDefault="008A17F4" w:rsidP="008A17F4">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500</w:t>
      </w:r>
    </w:p>
    <w:p w14:paraId="6B03AF14" w14:textId="77777777" w:rsidR="008A17F4" w:rsidRPr="00EA4EC3" w:rsidRDefault="008A17F4" w:rsidP="008A17F4">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0760788C" w14:textId="77777777" w:rsidR="008A17F4" w:rsidRPr="00EA4EC3" w:rsidRDefault="008A17F4" w:rsidP="008A17F4">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8A17F4" w:rsidRPr="00EA4EC3" w14:paraId="4F4E234D" w14:textId="77777777" w:rsidTr="00EB3CB3">
        <w:trPr>
          <w:trHeight w:val="243"/>
        </w:trPr>
        <w:tc>
          <w:tcPr>
            <w:tcW w:w="2156" w:type="dxa"/>
            <w:tcBorders>
              <w:bottom w:val="single" w:sz="4" w:space="0" w:color="auto"/>
            </w:tcBorders>
            <w:shd w:val="clear" w:color="auto" w:fill="auto"/>
            <w:noWrap/>
            <w:hideMark/>
          </w:tcPr>
          <w:p w14:paraId="1AFD4417" w14:textId="77777777" w:rsidR="008A17F4" w:rsidRPr="00EA4EC3" w:rsidRDefault="008A17F4" w:rsidP="00EB3CB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0129E6CC" w14:textId="77777777" w:rsidR="008A17F4" w:rsidRPr="00EA4EC3" w:rsidRDefault="008A17F4" w:rsidP="00EB3CB3">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F87DBAD" w14:textId="77777777" w:rsidR="008A17F4" w:rsidRPr="00EA4EC3" w:rsidRDefault="008A17F4" w:rsidP="00EB3CB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5A036532" w14:textId="77777777" w:rsidR="008A17F4" w:rsidRPr="00EA4EC3" w:rsidRDefault="008A17F4" w:rsidP="00EB3CB3">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8A17F4" w:rsidRPr="00EA4EC3" w14:paraId="3B1AC317" w14:textId="77777777" w:rsidTr="00EB3CB3">
        <w:trPr>
          <w:trHeight w:val="243"/>
        </w:trPr>
        <w:tc>
          <w:tcPr>
            <w:tcW w:w="2156" w:type="dxa"/>
            <w:tcBorders>
              <w:top w:val="single" w:sz="4" w:space="0" w:color="auto"/>
            </w:tcBorders>
            <w:shd w:val="clear" w:color="auto" w:fill="auto"/>
            <w:hideMark/>
          </w:tcPr>
          <w:p w14:paraId="03AD2FA5"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26098B49"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top w:val="single" w:sz="4" w:space="0" w:color="auto"/>
              <w:left w:val="single" w:sz="4" w:space="0" w:color="auto"/>
            </w:tcBorders>
            <w:shd w:val="clear" w:color="auto" w:fill="auto"/>
            <w:hideMark/>
          </w:tcPr>
          <w:p w14:paraId="573127CA"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3D05A09"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15</w:t>
            </w:r>
          </w:p>
        </w:tc>
      </w:tr>
      <w:tr w:rsidR="008A17F4" w:rsidRPr="00EA4EC3" w14:paraId="452FF867" w14:textId="77777777" w:rsidTr="00EB3CB3">
        <w:trPr>
          <w:trHeight w:val="243"/>
        </w:trPr>
        <w:tc>
          <w:tcPr>
            <w:tcW w:w="2156" w:type="dxa"/>
            <w:shd w:val="clear" w:color="auto" w:fill="auto"/>
            <w:hideMark/>
          </w:tcPr>
          <w:p w14:paraId="0CBB2F90"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41C5180"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4D6F5917"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43B9AD09"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8A17F4" w:rsidRPr="00EA4EC3" w14:paraId="29B7DE68" w14:textId="77777777" w:rsidTr="00EB3CB3">
        <w:trPr>
          <w:trHeight w:val="243"/>
        </w:trPr>
        <w:tc>
          <w:tcPr>
            <w:tcW w:w="2156" w:type="dxa"/>
            <w:shd w:val="clear" w:color="auto" w:fill="auto"/>
            <w:hideMark/>
          </w:tcPr>
          <w:p w14:paraId="5C5961DB"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6C0BF19D"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2140F2D2"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53B03396"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8A17F4" w:rsidRPr="00EA4EC3" w14:paraId="42CB25DC" w14:textId="77777777" w:rsidTr="00EB3CB3">
        <w:trPr>
          <w:trHeight w:val="243"/>
        </w:trPr>
        <w:tc>
          <w:tcPr>
            <w:tcW w:w="2156" w:type="dxa"/>
            <w:shd w:val="clear" w:color="auto" w:fill="auto"/>
            <w:hideMark/>
          </w:tcPr>
          <w:p w14:paraId="0DDBF840"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ACF7921"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466C494"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45901039"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8A17F4" w:rsidRPr="00EA4EC3" w14:paraId="42EF30F4" w14:textId="77777777" w:rsidTr="00EB3CB3">
        <w:trPr>
          <w:trHeight w:val="243"/>
        </w:trPr>
        <w:tc>
          <w:tcPr>
            <w:tcW w:w="2156" w:type="dxa"/>
            <w:shd w:val="clear" w:color="auto" w:fill="auto"/>
            <w:hideMark/>
          </w:tcPr>
          <w:p w14:paraId="067849E2"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4FB7183A"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E293A98"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EB9A4AC"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8A17F4" w:rsidRPr="00EA4EC3" w14:paraId="68AC9734" w14:textId="77777777" w:rsidTr="00EB3CB3">
        <w:trPr>
          <w:trHeight w:val="237"/>
        </w:trPr>
        <w:tc>
          <w:tcPr>
            <w:tcW w:w="2156" w:type="dxa"/>
            <w:shd w:val="clear" w:color="auto" w:fill="auto"/>
            <w:hideMark/>
          </w:tcPr>
          <w:p w14:paraId="6D35CBA4"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43D24BF6"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75B90018"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55458FDB"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r>
      <w:tr w:rsidR="008A17F4" w:rsidRPr="00EA4EC3" w14:paraId="72786A6A" w14:textId="77777777" w:rsidTr="00EB3CB3">
        <w:trPr>
          <w:trHeight w:val="243"/>
        </w:trPr>
        <w:tc>
          <w:tcPr>
            <w:tcW w:w="2156" w:type="dxa"/>
            <w:shd w:val="clear" w:color="auto" w:fill="auto"/>
            <w:hideMark/>
          </w:tcPr>
          <w:p w14:paraId="40318D24"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48008375"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6BFF020"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C6BE68D"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8A17F4" w:rsidRPr="00EA4EC3" w14:paraId="6C660449" w14:textId="77777777" w:rsidTr="00EB3CB3">
        <w:trPr>
          <w:trHeight w:val="243"/>
        </w:trPr>
        <w:tc>
          <w:tcPr>
            <w:tcW w:w="2156" w:type="dxa"/>
            <w:shd w:val="clear" w:color="auto" w:fill="auto"/>
            <w:hideMark/>
          </w:tcPr>
          <w:p w14:paraId="10975162"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1819CD3C"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0E325DA"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152FF8BC"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8A17F4" w:rsidRPr="00EA4EC3" w14:paraId="064DB4E4" w14:textId="77777777" w:rsidTr="00EB3CB3">
        <w:trPr>
          <w:trHeight w:val="243"/>
        </w:trPr>
        <w:tc>
          <w:tcPr>
            <w:tcW w:w="2156" w:type="dxa"/>
            <w:shd w:val="clear" w:color="auto" w:fill="auto"/>
            <w:hideMark/>
          </w:tcPr>
          <w:p w14:paraId="20BF4302"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center"/>
            <w:hideMark/>
          </w:tcPr>
          <w:p w14:paraId="647A5926"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44BAF433"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33729DC"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r>
      <w:tr w:rsidR="008A17F4" w:rsidRPr="00EA4EC3" w14:paraId="6F12D2DE" w14:textId="77777777" w:rsidTr="00EB3CB3">
        <w:trPr>
          <w:trHeight w:val="243"/>
        </w:trPr>
        <w:tc>
          <w:tcPr>
            <w:tcW w:w="2156" w:type="dxa"/>
            <w:shd w:val="clear" w:color="auto" w:fill="auto"/>
            <w:hideMark/>
          </w:tcPr>
          <w:p w14:paraId="6E214BBE"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E63ABB7"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c>
          <w:tcPr>
            <w:tcW w:w="2221" w:type="dxa"/>
            <w:tcBorders>
              <w:left w:val="single" w:sz="4" w:space="0" w:color="auto"/>
            </w:tcBorders>
            <w:shd w:val="clear" w:color="auto" w:fill="auto"/>
            <w:hideMark/>
          </w:tcPr>
          <w:p w14:paraId="20BF5058"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679F0AC"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8A17F4" w:rsidRPr="00EA4EC3" w14:paraId="4BC2A8AA" w14:textId="77777777" w:rsidTr="00EB3CB3">
        <w:trPr>
          <w:trHeight w:val="243"/>
        </w:trPr>
        <w:tc>
          <w:tcPr>
            <w:tcW w:w="2156" w:type="dxa"/>
            <w:shd w:val="clear" w:color="auto" w:fill="auto"/>
            <w:hideMark/>
          </w:tcPr>
          <w:p w14:paraId="40308D6D"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21AE7554"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14</w:t>
            </w:r>
          </w:p>
        </w:tc>
        <w:tc>
          <w:tcPr>
            <w:tcW w:w="2221" w:type="dxa"/>
            <w:tcBorders>
              <w:left w:val="single" w:sz="4" w:space="0" w:color="auto"/>
            </w:tcBorders>
            <w:shd w:val="clear" w:color="auto" w:fill="auto"/>
            <w:hideMark/>
          </w:tcPr>
          <w:p w14:paraId="3CD7CC1E"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DBE6201"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8A17F4" w:rsidRPr="00EA4EC3" w14:paraId="02335818" w14:textId="77777777" w:rsidTr="00EB3CB3">
        <w:trPr>
          <w:trHeight w:val="243"/>
        </w:trPr>
        <w:tc>
          <w:tcPr>
            <w:tcW w:w="2156" w:type="dxa"/>
            <w:shd w:val="clear" w:color="auto" w:fill="auto"/>
            <w:hideMark/>
          </w:tcPr>
          <w:p w14:paraId="05CD559B"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3159D89A"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ED755C0"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6017D5F"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8A17F4" w:rsidRPr="00EA4EC3" w14:paraId="21128B89" w14:textId="77777777" w:rsidTr="00EB3CB3">
        <w:trPr>
          <w:trHeight w:val="243"/>
        </w:trPr>
        <w:tc>
          <w:tcPr>
            <w:tcW w:w="2156" w:type="dxa"/>
            <w:shd w:val="clear" w:color="auto" w:fill="auto"/>
            <w:hideMark/>
          </w:tcPr>
          <w:p w14:paraId="06C73523"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234E3DD6"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0BA6F51B"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F15C425"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8A17F4" w:rsidRPr="00EA4EC3" w14:paraId="7EA49261" w14:textId="77777777" w:rsidTr="00EB3CB3">
        <w:trPr>
          <w:trHeight w:val="243"/>
        </w:trPr>
        <w:tc>
          <w:tcPr>
            <w:tcW w:w="2156" w:type="dxa"/>
            <w:tcBorders>
              <w:bottom w:val="single" w:sz="4" w:space="0" w:color="auto"/>
            </w:tcBorders>
            <w:shd w:val="clear" w:color="auto" w:fill="auto"/>
            <w:hideMark/>
          </w:tcPr>
          <w:p w14:paraId="5F7FB88F"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41D82778"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bottom w:val="single" w:sz="4" w:space="0" w:color="auto"/>
            </w:tcBorders>
            <w:shd w:val="clear" w:color="auto" w:fill="auto"/>
            <w:hideMark/>
          </w:tcPr>
          <w:p w14:paraId="1C6EFCC4" w14:textId="77777777" w:rsidR="008A17F4" w:rsidRPr="00EA4EC3" w:rsidRDefault="008A17F4"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68E39A55" w14:textId="77777777" w:rsidR="008A17F4" w:rsidRPr="00EA4EC3" w:rsidRDefault="008A17F4"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bl>
    <w:p w14:paraId="0A909BD6" w14:textId="77777777" w:rsidR="008A17F4" w:rsidRPr="00EA4EC3" w:rsidRDefault="008A17F4" w:rsidP="008A17F4">
      <w:pPr>
        <w:widowControl w:val="0"/>
        <w:autoSpaceDE w:val="0"/>
        <w:autoSpaceDN w:val="0"/>
        <w:adjustRightInd w:val="0"/>
        <w:rPr>
          <w:rFonts w:asciiTheme="minorHAnsi" w:hAnsiTheme="minorHAnsi"/>
          <w:lang w:val="en-GB"/>
        </w:rPr>
      </w:pPr>
    </w:p>
    <w:p w14:paraId="68B71950"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112</w:t>
      </w:r>
    </w:p>
    <w:p w14:paraId="5352F138" w14:textId="77777777" w:rsidR="008A17F4" w:rsidRPr="00EA4EC3" w:rsidRDefault="008A17F4"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Strengthen the operational capacity and joint capability (including planning and investigations) of the law enforcement agencies engaged in the fight against organized crime and corruption; assist and promote development of criminal investigative capacities of </w:t>
      </w:r>
      <w:proofErr w:type="spellStart"/>
      <w:r w:rsidRPr="00EA4EC3">
        <w:rPr>
          <w:rFonts w:asciiTheme="minorHAnsi" w:hAnsiTheme="minorHAnsi"/>
          <w:lang w:val="en-GB"/>
        </w:rPr>
        <w:t>BiH</w:t>
      </w:r>
      <w:proofErr w:type="spellEnd"/>
      <w:r w:rsidRPr="00EA4EC3">
        <w:rPr>
          <w:rFonts w:asciiTheme="minorHAnsi" w:hAnsiTheme="minorHAnsi"/>
          <w:lang w:val="en-GB"/>
        </w:rPr>
        <w:t>; enhance police-prosecution cooperation; strengthen police-penitentiary system cooperation; contribute to ensuring a suitable level of accountability</w:t>
      </w:r>
    </w:p>
    <w:p w14:paraId="2FFCE569"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 UN, NATO</w:t>
      </w:r>
    </w:p>
    <w:p w14:paraId="13F9AE7C"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6CA78D82"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72EC927C" w14:textId="77777777" w:rsidR="008A17F4" w:rsidRPr="00EA4EC3" w:rsidRDefault="008A17F4" w:rsidP="008A17F4">
      <w:pPr>
        <w:rPr>
          <w:rFonts w:asciiTheme="minorHAnsi" w:eastAsia="Times New Roman" w:hAnsiTheme="minorHAnsi"/>
          <w:color w:val="000000"/>
          <w:lang w:val="en-GB"/>
        </w:rPr>
      </w:pPr>
      <w:r w:rsidRPr="00EA4EC3">
        <w:rPr>
          <w:rFonts w:asciiTheme="minorHAnsi" w:hAnsiTheme="minorHAnsi"/>
          <w:u w:val="single"/>
          <w:lang w:val="en-GB"/>
        </w:rPr>
        <w:t>Shared Total Costs (millions of euros):</w:t>
      </w:r>
      <w:r w:rsidRPr="00EA4EC3">
        <w:rPr>
          <w:rFonts w:asciiTheme="minorHAnsi" w:hAnsiTheme="minorHAnsi"/>
          <w:lang w:val="en-GB"/>
        </w:rPr>
        <w:t xml:space="preserve"> 159.3</w:t>
      </w:r>
    </w:p>
    <w:p w14:paraId="78BC8C5D" w14:textId="77777777" w:rsidR="008A17F4" w:rsidRPr="00EA4EC3" w:rsidRDefault="008A17F4" w:rsidP="008A17F4">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3" w:history="1">
        <w:r w:rsidRPr="00EA4EC3">
          <w:rPr>
            <w:rStyle w:val="Collegamentoipertestuale"/>
            <w:rFonts w:asciiTheme="minorHAnsi" w:hAnsiTheme="minorHAnsi"/>
            <w:lang w:val="en-GB"/>
          </w:rPr>
          <w:t>http://www.eeas.europa.eu/csdp/missions-and-operations/eupm-bih/index_en.htm</w:t>
        </w:r>
      </w:hyperlink>
      <w:r w:rsidRPr="00EA4EC3">
        <w:rPr>
          <w:rFonts w:asciiTheme="minorHAnsi" w:hAnsiTheme="minorHAnsi"/>
          <w:lang w:val="en-GB"/>
        </w:rPr>
        <w:t xml:space="preserve"> </w:t>
      </w:r>
    </w:p>
    <w:p w14:paraId="7461CC96" w14:textId="77777777" w:rsidR="008A17F4" w:rsidRPr="00EA4EC3" w:rsidRDefault="008A17F4" w:rsidP="008A17F4">
      <w:pPr>
        <w:rPr>
          <w:rFonts w:asciiTheme="minorHAnsi" w:hAnsiTheme="minorHAnsi"/>
          <w:sz w:val="28"/>
          <w:szCs w:val="28"/>
          <w:highlight w:val="yellow"/>
          <w:lang w:val="en-GB"/>
        </w:rPr>
      </w:pPr>
    </w:p>
    <w:p w14:paraId="66F2799F" w14:textId="77777777" w:rsidR="008A17F4" w:rsidRPr="00EA4EC3" w:rsidRDefault="008A17F4" w:rsidP="008A17F4">
      <w:pPr>
        <w:rPr>
          <w:rFonts w:asciiTheme="minorHAnsi" w:hAnsiTheme="minorHAnsi"/>
          <w:b/>
          <w:highlight w:val="yellow"/>
          <w:lang w:val="en-GB"/>
        </w:rPr>
      </w:pPr>
      <w:r w:rsidRPr="00EA4EC3">
        <w:rPr>
          <w:rFonts w:asciiTheme="minorHAnsi" w:hAnsiTheme="minorHAnsi"/>
          <w:b/>
          <w:highlight w:val="yellow"/>
          <w:lang w:val="en-GB"/>
        </w:rPr>
        <w:br w:type="page"/>
      </w:r>
    </w:p>
    <w:p w14:paraId="38A1ED84"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Police Mission Congo (EUPOL RD CONGO)</w:t>
      </w:r>
    </w:p>
    <w:p w14:paraId="3721B8F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23C2D28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Congo Democratic Republic</w:t>
      </w:r>
    </w:p>
    <w:p w14:paraId="041327E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2007</w:t>
      </w:r>
    </w:p>
    <w:p w14:paraId="6DEDF4B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2014</w:t>
      </w:r>
    </w:p>
    <w:p w14:paraId="5CD14A92" w14:textId="30B08D53"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w:t>
      </w:r>
      <w:r w:rsidR="00EB3CB3" w:rsidRPr="00EA4EC3">
        <w:rPr>
          <w:rFonts w:asciiTheme="minorHAnsi" w:hAnsiTheme="minorHAnsi"/>
          <w:lang w:val="en-GB"/>
        </w:rPr>
        <w:t>Y</w:t>
      </w:r>
      <w:r w:rsidRPr="00EA4EC3">
        <w:rPr>
          <w:rFonts w:asciiTheme="minorHAnsi" w:hAnsiTheme="minorHAnsi"/>
          <w:lang w:val="en-GB"/>
        </w:rPr>
        <w:t>es</w:t>
      </w:r>
    </w:p>
    <w:p w14:paraId="6426B14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87</w:t>
      </w:r>
    </w:p>
    <w:p w14:paraId="3B6B123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15A758C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7 (peak 9 states)</w:t>
      </w:r>
    </w:p>
    <w:p w14:paraId="50064B2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60</w:t>
      </w:r>
    </w:p>
    <w:p w14:paraId="1C7DBDC2"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1EE583DC"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3A89C7CB" w14:textId="77777777" w:rsidTr="002777D7">
        <w:trPr>
          <w:trHeight w:val="243"/>
        </w:trPr>
        <w:tc>
          <w:tcPr>
            <w:tcW w:w="2156" w:type="dxa"/>
            <w:tcBorders>
              <w:bottom w:val="single" w:sz="4" w:space="0" w:color="auto"/>
            </w:tcBorders>
            <w:shd w:val="clear" w:color="auto" w:fill="auto"/>
            <w:noWrap/>
            <w:hideMark/>
          </w:tcPr>
          <w:p w14:paraId="6600543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35AC35F3"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2A9E6EF0"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1B12C7D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56E569A1" w14:textId="77777777" w:rsidTr="002777D7">
        <w:trPr>
          <w:trHeight w:val="243"/>
        </w:trPr>
        <w:tc>
          <w:tcPr>
            <w:tcW w:w="2156" w:type="dxa"/>
            <w:tcBorders>
              <w:top w:val="single" w:sz="4" w:space="0" w:color="auto"/>
            </w:tcBorders>
            <w:shd w:val="clear" w:color="auto" w:fill="auto"/>
            <w:hideMark/>
          </w:tcPr>
          <w:p w14:paraId="52C2892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0C1508F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1E05DD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620E3A7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BE9EADA" w14:textId="77777777" w:rsidTr="002777D7">
        <w:trPr>
          <w:trHeight w:val="243"/>
        </w:trPr>
        <w:tc>
          <w:tcPr>
            <w:tcW w:w="2156" w:type="dxa"/>
            <w:shd w:val="clear" w:color="auto" w:fill="auto"/>
            <w:hideMark/>
          </w:tcPr>
          <w:p w14:paraId="3A12182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6334B79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787474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269F64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4C0D30D" w14:textId="77777777" w:rsidTr="002777D7">
        <w:trPr>
          <w:trHeight w:val="243"/>
        </w:trPr>
        <w:tc>
          <w:tcPr>
            <w:tcW w:w="2156" w:type="dxa"/>
            <w:shd w:val="clear" w:color="auto" w:fill="auto"/>
            <w:hideMark/>
          </w:tcPr>
          <w:p w14:paraId="67E38EC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1FE848A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D36D2A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2B3D2BA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2F6E10B" w14:textId="77777777" w:rsidTr="002777D7">
        <w:trPr>
          <w:trHeight w:val="243"/>
        </w:trPr>
        <w:tc>
          <w:tcPr>
            <w:tcW w:w="2156" w:type="dxa"/>
            <w:shd w:val="clear" w:color="auto" w:fill="auto"/>
            <w:hideMark/>
          </w:tcPr>
          <w:p w14:paraId="546D7FB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07C8D80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F149B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493BE4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6E5A371" w14:textId="77777777" w:rsidTr="002777D7">
        <w:trPr>
          <w:trHeight w:val="243"/>
        </w:trPr>
        <w:tc>
          <w:tcPr>
            <w:tcW w:w="2156" w:type="dxa"/>
            <w:shd w:val="clear" w:color="auto" w:fill="auto"/>
            <w:hideMark/>
          </w:tcPr>
          <w:p w14:paraId="5424082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0559EA5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57F9CC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6BADD58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D7AAD96" w14:textId="77777777" w:rsidTr="002777D7">
        <w:trPr>
          <w:trHeight w:val="237"/>
        </w:trPr>
        <w:tc>
          <w:tcPr>
            <w:tcW w:w="2156" w:type="dxa"/>
            <w:shd w:val="clear" w:color="auto" w:fill="auto"/>
            <w:hideMark/>
          </w:tcPr>
          <w:p w14:paraId="32BBE23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6CE252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18BFE3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32A34AD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4BA1AE5" w14:textId="77777777" w:rsidTr="002777D7">
        <w:trPr>
          <w:trHeight w:val="243"/>
        </w:trPr>
        <w:tc>
          <w:tcPr>
            <w:tcW w:w="2156" w:type="dxa"/>
            <w:shd w:val="clear" w:color="auto" w:fill="auto"/>
            <w:hideMark/>
          </w:tcPr>
          <w:p w14:paraId="2662360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20BF58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B4E0E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125DDC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5F89654" w14:textId="77777777" w:rsidTr="002777D7">
        <w:trPr>
          <w:trHeight w:val="243"/>
        </w:trPr>
        <w:tc>
          <w:tcPr>
            <w:tcW w:w="2156" w:type="dxa"/>
            <w:shd w:val="clear" w:color="auto" w:fill="auto"/>
            <w:hideMark/>
          </w:tcPr>
          <w:p w14:paraId="32A6A9D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3ECE977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6957B7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FAE1F6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2521059E" w14:textId="77777777" w:rsidTr="002777D7">
        <w:trPr>
          <w:trHeight w:val="243"/>
        </w:trPr>
        <w:tc>
          <w:tcPr>
            <w:tcW w:w="2156" w:type="dxa"/>
            <w:shd w:val="clear" w:color="auto" w:fill="auto"/>
            <w:hideMark/>
          </w:tcPr>
          <w:p w14:paraId="3CABE69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29B8F82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815DCB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9C066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5BC1790" w14:textId="77777777" w:rsidTr="002777D7">
        <w:trPr>
          <w:trHeight w:val="243"/>
        </w:trPr>
        <w:tc>
          <w:tcPr>
            <w:tcW w:w="2156" w:type="dxa"/>
            <w:shd w:val="clear" w:color="auto" w:fill="auto"/>
            <w:hideMark/>
          </w:tcPr>
          <w:p w14:paraId="7EE144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23202F1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w:t>
            </w:r>
          </w:p>
        </w:tc>
        <w:tc>
          <w:tcPr>
            <w:tcW w:w="2221" w:type="dxa"/>
            <w:tcBorders>
              <w:left w:val="single" w:sz="4" w:space="0" w:color="auto"/>
            </w:tcBorders>
            <w:shd w:val="clear" w:color="auto" w:fill="auto"/>
            <w:hideMark/>
          </w:tcPr>
          <w:p w14:paraId="24BA8FF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2430F8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7510934" w14:textId="77777777" w:rsidTr="002777D7">
        <w:trPr>
          <w:trHeight w:val="243"/>
        </w:trPr>
        <w:tc>
          <w:tcPr>
            <w:tcW w:w="2156" w:type="dxa"/>
            <w:shd w:val="clear" w:color="auto" w:fill="auto"/>
            <w:hideMark/>
          </w:tcPr>
          <w:p w14:paraId="1BE096B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20325E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1DD0E71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723DC8E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BA9D782" w14:textId="77777777" w:rsidTr="002777D7">
        <w:trPr>
          <w:trHeight w:val="243"/>
        </w:trPr>
        <w:tc>
          <w:tcPr>
            <w:tcW w:w="2156" w:type="dxa"/>
            <w:shd w:val="clear" w:color="auto" w:fill="auto"/>
            <w:hideMark/>
          </w:tcPr>
          <w:p w14:paraId="0ADAEE3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BF1F4D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C4AF12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4211B06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5DCD366" w14:textId="77777777" w:rsidTr="002777D7">
        <w:trPr>
          <w:trHeight w:val="243"/>
        </w:trPr>
        <w:tc>
          <w:tcPr>
            <w:tcW w:w="2156" w:type="dxa"/>
            <w:shd w:val="clear" w:color="auto" w:fill="auto"/>
            <w:hideMark/>
          </w:tcPr>
          <w:p w14:paraId="7DBD598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641FD4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432963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3B946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564366CD" w14:textId="77777777" w:rsidTr="002777D7">
        <w:trPr>
          <w:trHeight w:val="243"/>
        </w:trPr>
        <w:tc>
          <w:tcPr>
            <w:tcW w:w="2156" w:type="dxa"/>
            <w:tcBorders>
              <w:bottom w:val="single" w:sz="4" w:space="0" w:color="auto"/>
            </w:tcBorders>
            <w:shd w:val="clear" w:color="auto" w:fill="auto"/>
            <w:hideMark/>
          </w:tcPr>
          <w:p w14:paraId="43A6D61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270B2C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68878EDA"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3380262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72CBA3C1" w14:textId="77777777" w:rsidR="002777D7" w:rsidRPr="00EA4EC3" w:rsidRDefault="002777D7" w:rsidP="002777D7">
      <w:pPr>
        <w:widowControl w:val="0"/>
        <w:autoSpaceDE w:val="0"/>
        <w:autoSpaceDN w:val="0"/>
        <w:adjustRightInd w:val="0"/>
        <w:rPr>
          <w:rFonts w:asciiTheme="minorHAnsi" w:hAnsiTheme="minorHAnsi"/>
          <w:lang w:val="en-GB"/>
        </w:rPr>
      </w:pPr>
    </w:p>
    <w:p w14:paraId="095628C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41</w:t>
      </w:r>
    </w:p>
    <w:p w14:paraId="496782A8"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Support reform of Congolese security and justice sectors; restructure the Congolese police force; improve interactions between the criminal justice system and police</w:t>
      </w:r>
    </w:p>
    <w:p w14:paraId="230C467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28F912F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765A24C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7B413729" w14:textId="0FCB90CC"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w:t>
      </w:r>
      <w:r w:rsidR="000759F5">
        <w:rPr>
          <w:rFonts w:asciiTheme="minorHAnsi" w:hAnsiTheme="minorHAnsi"/>
          <w:lang w:val="en-GB"/>
        </w:rPr>
        <w:t>3</w:t>
      </w:r>
      <w:r w:rsidRPr="00EA4EC3">
        <w:rPr>
          <w:rFonts w:asciiTheme="minorHAnsi" w:hAnsiTheme="minorHAnsi"/>
          <w:lang w:val="en-GB"/>
        </w:rPr>
        <w:t>3</w:t>
      </w:r>
      <w:r w:rsidR="000759F5">
        <w:rPr>
          <w:rFonts w:asciiTheme="minorHAnsi" w:hAnsiTheme="minorHAnsi"/>
          <w:lang w:val="en-GB"/>
        </w:rPr>
        <w:t>.4</w:t>
      </w:r>
    </w:p>
    <w:p w14:paraId="0FEE168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4" w:history="1">
        <w:r w:rsidRPr="00EA4EC3">
          <w:rPr>
            <w:rStyle w:val="Collegamentoipertestuale"/>
            <w:rFonts w:asciiTheme="minorHAnsi" w:hAnsiTheme="minorHAnsi"/>
            <w:lang w:val="en-GB"/>
          </w:rPr>
          <w:t>http://eeas.europa.eu/csdp/missions-and-operations/eupol-rd-congo/index_en.htm</w:t>
        </w:r>
      </w:hyperlink>
      <w:r w:rsidRPr="00EA4EC3">
        <w:rPr>
          <w:rFonts w:asciiTheme="minorHAnsi" w:hAnsiTheme="minorHAnsi"/>
          <w:lang w:val="en-GB"/>
        </w:rPr>
        <w:t xml:space="preserve"> </w:t>
      </w:r>
    </w:p>
    <w:p w14:paraId="3BE24162" w14:textId="77777777" w:rsidR="002777D7" w:rsidRPr="00EA4EC3" w:rsidRDefault="002777D7" w:rsidP="002777D7">
      <w:pPr>
        <w:rPr>
          <w:rFonts w:asciiTheme="minorHAnsi" w:hAnsiTheme="minorHAnsi"/>
          <w:sz w:val="28"/>
          <w:szCs w:val="28"/>
          <w:highlight w:val="yellow"/>
          <w:lang w:val="en-GB"/>
        </w:rPr>
      </w:pPr>
    </w:p>
    <w:p w14:paraId="71F3235E" w14:textId="77777777" w:rsidR="002777D7" w:rsidRPr="00EA4EC3" w:rsidRDefault="002777D7" w:rsidP="002777D7">
      <w:pPr>
        <w:rPr>
          <w:rFonts w:asciiTheme="minorHAnsi" w:hAnsiTheme="minorHAnsi"/>
          <w:sz w:val="28"/>
          <w:szCs w:val="28"/>
          <w:highlight w:val="yellow"/>
          <w:lang w:val="en-GB"/>
        </w:rPr>
      </w:pPr>
    </w:p>
    <w:p w14:paraId="17A0B407" w14:textId="77777777" w:rsidR="002777D7" w:rsidRPr="00EA4EC3" w:rsidRDefault="002777D7" w:rsidP="002777D7">
      <w:pPr>
        <w:rPr>
          <w:rFonts w:asciiTheme="minorHAnsi" w:hAnsiTheme="minorHAnsi"/>
          <w:sz w:val="28"/>
          <w:szCs w:val="28"/>
          <w:highlight w:val="yellow"/>
          <w:lang w:val="en-GB"/>
        </w:rPr>
      </w:pPr>
    </w:p>
    <w:p w14:paraId="0B273328"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6D392714"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Police Mission PROXIMA, Former Yugoslav Republic of Macedonia (Proxima/ FYROM) 1 and 2</w:t>
      </w:r>
    </w:p>
    <w:p w14:paraId="449D1AF5" w14:textId="77777777" w:rsidR="002777D7" w:rsidRPr="00EA4EC3" w:rsidRDefault="002777D7" w:rsidP="002777D7">
      <w:pPr>
        <w:widowControl w:val="0"/>
        <w:autoSpaceDE w:val="0"/>
        <w:autoSpaceDN w:val="0"/>
        <w:adjustRightInd w:val="0"/>
        <w:rPr>
          <w:rFonts w:asciiTheme="minorHAnsi" w:hAnsiTheme="minorHAnsi"/>
          <w:lang w:val="en-GB"/>
        </w:rPr>
      </w:pPr>
    </w:p>
    <w:p w14:paraId="5A200A0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The former Yugoslav Republic of Macedonia</w:t>
      </w:r>
    </w:p>
    <w:p w14:paraId="1A2DDDB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2003</w:t>
      </w:r>
    </w:p>
    <w:p w14:paraId="6C9FF5F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2005</w:t>
      </w:r>
    </w:p>
    <w:p w14:paraId="4FAC1D49" w14:textId="052C5974"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w:t>
      </w:r>
      <w:r w:rsidR="000759F5">
        <w:rPr>
          <w:rFonts w:asciiTheme="minorHAnsi" w:hAnsiTheme="minorHAnsi"/>
          <w:lang w:val="en-GB"/>
        </w:rPr>
        <w:t>Y</w:t>
      </w:r>
      <w:r w:rsidRPr="00EA4EC3">
        <w:rPr>
          <w:rFonts w:asciiTheme="minorHAnsi" w:hAnsiTheme="minorHAnsi"/>
          <w:lang w:val="en-GB"/>
        </w:rPr>
        <w:t>es</w:t>
      </w:r>
    </w:p>
    <w:p w14:paraId="18EC4C7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24</w:t>
      </w:r>
    </w:p>
    <w:p w14:paraId="3C3E4DF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3D42DE2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15 (peak 25 states)</w:t>
      </w:r>
    </w:p>
    <w:p w14:paraId="4951E9B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200</w:t>
      </w:r>
    </w:p>
    <w:p w14:paraId="6680FADC"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7D24A5C8"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B9C9B82" w14:textId="77777777" w:rsidTr="002777D7">
        <w:trPr>
          <w:trHeight w:val="243"/>
        </w:trPr>
        <w:tc>
          <w:tcPr>
            <w:tcW w:w="2156" w:type="dxa"/>
            <w:tcBorders>
              <w:bottom w:val="single" w:sz="4" w:space="0" w:color="auto"/>
            </w:tcBorders>
            <w:shd w:val="clear" w:color="auto" w:fill="auto"/>
            <w:noWrap/>
            <w:hideMark/>
          </w:tcPr>
          <w:p w14:paraId="01F8DE06"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436A431A"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5E9D1BC1"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4C3EADC1"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6D8E4732" w14:textId="77777777" w:rsidTr="002777D7">
        <w:trPr>
          <w:trHeight w:val="243"/>
        </w:trPr>
        <w:tc>
          <w:tcPr>
            <w:tcW w:w="2156" w:type="dxa"/>
            <w:tcBorders>
              <w:top w:val="single" w:sz="4" w:space="0" w:color="auto"/>
            </w:tcBorders>
            <w:shd w:val="clear" w:color="auto" w:fill="auto"/>
            <w:hideMark/>
          </w:tcPr>
          <w:p w14:paraId="62068E4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308C777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top w:val="single" w:sz="4" w:space="0" w:color="auto"/>
              <w:left w:val="single" w:sz="4" w:space="0" w:color="auto"/>
            </w:tcBorders>
            <w:shd w:val="clear" w:color="auto" w:fill="auto"/>
            <w:hideMark/>
          </w:tcPr>
          <w:p w14:paraId="17D08D0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36BF8CE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r>
      <w:tr w:rsidR="002777D7" w:rsidRPr="00EA4EC3" w14:paraId="1FB46AD6" w14:textId="77777777" w:rsidTr="002777D7">
        <w:trPr>
          <w:trHeight w:val="243"/>
        </w:trPr>
        <w:tc>
          <w:tcPr>
            <w:tcW w:w="2156" w:type="dxa"/>
            <w:shd w:val="clear" w:color="auto" w:fill="auto"/>
            <w:hideMark/>
          </w:tcPr>
          <w:p w14:paraId="064E46F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405710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5FCE310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043C7D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76554E28" w14:textId="77777777" w:rsidTr="002777D7">
        <w:trPr>
          <w:trHeight w:val="243"/>
        </w:trPr>
        <w:tc>
          <w:tcPr>
            <w:tcW w:w="2156" w:type="dxa"/>
            <w:shd w:val="clear" w:color="auto" w:fill="auto"/>
            <w:hideMark/>
          </w:tcPr>
          <w:p w14:paraId="6773636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0B8D06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D1F56B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64F2BF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46864E2E" w14:textId="77777777" w:rsidTr="002777D7">
        <w:trPr>
          <w:trHeight w:val="243"/>
        </w:trPr>
        <w:tc>
          <w:tcPr>
            <w:tcW w:w="2156" w:type="dxa"/>
            <w:shd w:val="clear" w:color="auto" w:fill="auto"/>
            <w:hideMark/>
          </w:tcPr>
          <w:p w14:paraId="41A448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684B6F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C6B07D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118266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E3D8786" w14:textId="77777777" w:rsidTr="002777D7">
        <w:trPr>
          <w:trHeight w:val="243"/>
        </w:trPr>
        <w:tc>
          <w:tcPr>
            <w:tcW w:w="2156" w:type="dxa"/>
            <w:shd w:val="clear" w:color="auto" w:fill="auto"/>
            <w:hideMark/>
          </w:tcPr>
          <w:p w14:paraId="297211D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823BB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2DDEE48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5AF1830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384F4D0" w14:textId="77777777" w:rsidTr="002777D7">
        <w:trPr>
          <w:trHeight w:val="237"/>
        </w:trPr>
        <w:tc>
          <w:tcPr>
            <w:tcW w:w="2156" w:type="dxa"/>
            <w:shd w:val="clear" w:color="auto" w:fill="auto"/>
            <w:hideMark/>
          </w:tcPr>
          <w:p w14:paraId="19851EE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22FF949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41F4CE7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67A22C2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15</w:t>
            </w:r>
          </w:p>
        </w:tc>
      </w:tr>
      <w:tr w:rsidR="002777D7" w:rsidRPr="00EA4EC3" w14:paraId="27D37F72" w14:textId="77777777" w:rsidTr="002777D7">
        <w:trPr>
          <w:trHeight w:val="243"/>
        </w:trPr>
        <w:tc>
          <w:tcPr>
            <w:tcW w:w="2156" w:type="dxa"/>
            <w:shd w:val="clear" w:color="auto" w:fill="auto"/>
            <w:hideMark/>
          </w:tcPr>
          <w:p w14:paraId="2EB0BA3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4CE3891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5010414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AA4300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713C8859" w14:textId="77777777" w:rsidTr="002777D7">
        <w:trPr>
          <w:trHeight w:val="243"/>
        </w:trPr>
        <w:tc>
          <w:tcPr>
            <w:tcW w:w="2156" w:type="dxa"/>
            <w:shd w:val="clear" w:color="auto" w:fill="auto"/>
            <w:hideMark/>
          </w:tcPr>
          <w:p w14:paraId="77CCF8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D6265E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2EC2AB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092F28C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1195377" w14:textId="77777777" w:rsidTr="002777D7">
        <w:trPr>
          <w:trHeight w:val="243"/>
        </w:trPr>
        <w:tc>
          <w:tcPr>
            <w:tcW w:w="2156" w:type="dxa"/>
            <w:shd w:val="clear" w:color="auto" w:fill="auto"/>
            <w:hideMark/>
          </w:tcPr>
          <w:p w14:paraId="3A47BC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6D1D82D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2030B3E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0772FB2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A570996" w14:textId="77777777" w:rsidTr="002777D7">
        <w:trPr>
          <w:trHeight w:val="243"/>
        </w:trPr>
        <w:tc>
          <w:tcPr>
            <w:tcW w:w="2156" w:type="dxa"/>
            <w:shd w:val="clear" w:color="auto" w:fill="auto"/>
            <w:hideMark/>
          </w:tcPr>
          <w:p w14:paraId="23A3EFB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632F55F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w:t>
            </w:r>
          </w:p>
        </w:tc>
        <w:tc>
          <w:tcPr>
            <w:tcW w:w="2221" w:type="dxa"/>
            <w:tcBorders>
              <w:left w:val="single" w:sz="4" w:space="0" w:color="auto"/>
            </w:tcBorders>
            <w:shd w:val="clear" w:color="auto" w:fill="auto"/>
            <w:hideMark/>
          </w:tcPr>
          <w:p w14:paraId="2A02619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38679F4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4681FF1" w14:textId="77777777" w:rsidTr="002777D7">
        <w:trPr>
          <w:trHeight w:val="243"/>
        </w:trPr>
        <w:tc>
          <w:tcPr>
            <w:tcW w:w="2156" w:type="dxa"/>
            <w:shd w:val="clear" w:color="auto" w:fill="auto"/>
            <w:hideMark/>
          </w:tcPr>
          <w:p w14:paraId="7817BDA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41D444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w:t>
            </w:r>
          </w:p>
        </w:tc>
        <w:tc>
          <w:tcPr>
            <w:tcW w:w="2221" w:type="dxa"/>
            <w:tcBorders>
              <w:left w:val="single" w:sz="4" w:space="0" w:color="auto"/>
            </w:tcBorders>
            <w:shd w:val="clear" w:color="auto" w:fill="auto"/>
            <w:hideMark/>
          </w:tcPr>
          <w:p w14:paraId="07614EA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B13747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128FBAAE" w14:textId="77777777" w:rsidTr="002777D7">
        <w:trPr>
          <w:trHeight w:val="243"/>
        </w:trPr>
        <w:tc>
          <w:tcPr>
            <w:tcW w:w="2156" w:type="dxa"/>
            <w:shd w:val="clear" w:color="auto" w:fill="auto"/>
            <w:hideMark/>
          </w:tcPr>
          <w:p w14:paraId="599E668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2CCFF3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w:t>
            </w:r>
          </w:p>
        </w:tc>
        <w:tc>
          <w:tcPr>
            <w:tcW w:w="2221" w:type="dxa"/>
            <w:tcBorders>
              <w:left w:val="single" w:sz="4" w:space="0" w:color="auto"/>
            </w:tcBorders>
            <w:shd w:val="clear" w:color="auto" w:fill="auto"/>
            <w:hideMark/>
          </w:tcPr>
          <w:p w14:paraId="40C9DA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1AE306F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r>
      <w:tr w:rsidR="002777D7" w:rsidRPr="00EA4EC3" w14:paraId="750DAB85" w14:textId="77777777" w:rsidTr="002777D7">
        <w:trPr>
          <w:trHeight w:val="243"/>
        </w:trPr>
        <w:tc>
          <w:tcPr>
            <w:tcW w:w="2156" w:type="dxa"/>
            <w:shd w:val="clear" w:color="auto" w:fill="auto"/>
            <w:hideMark/>
          </w:tcPr>
          <w:p w14:paraId="2EF9637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306A16F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7100AF5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4252943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r>
      <w:tr w:rsidR="002777D7" w:rsidRPr="00EA4EC3" w14:paraId="6052C77A" w14:textId="77777777" w:rsidTr="002777D7">
        <w:trPr>
          <w:trHeight w:val="243"/>
        </w:trPr>
        <w:tc>
          <w:tcPr>
            <w:tcW w:w="2156" w:type="dxa"/>
            <w:tcBorders>
              <w:bottom w:val="single" w:sz="4" w:space="0" w:color="auto"/>
            </w:tcBorders>
            <w:shd w:val="clear" w:color="auto" w:fill="auto"/>
            <w:hideMark/>
          </w:tcPr>
          <w:p w14:paraId="2879F2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6957C7D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bottom w:val="single" w:sz="4" w:space="0" w:color="auto"/>
            </w:tcBorders>
            <w:shd w:val="clear" w:color="auto" w:fill="auto"/>
            <w:hideMark/>
          </w:tcPr>
          <w:p w14:paraId="6799C88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11AE21C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bl>
    <w:p w14:paraId="62BB7AA5" w14:textId="77777777" w:rsidR="002777D7" w:rsidRPr="00EA4EC3" w:rsidRDefault="002777D7" w:rsidP="002777D7">
      <w:pPr>
        <w:widowControl w:val="0"/>
        <w:autoSpaceDE w:val="0"/>
        <w:autoSpaceDN w:val="0"/>
        <w:adjustRightInd w:val="0"/>
        <w:rPr>
          <w:rFonts w:asciiTheme="minorHAnsi" w:hAnsiTheme="minorHAnsi"/>
          <w:lang w:val="en-GB"/>
        </w:rPr>
      </w:pPr>
    </w:p>
    <w:p w14:paraId="4D5CF84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177</w:t>
      </w:r>
    </w:p>
    <w:p w14:paraId="6791C9E6" w14:textId="57D7AC11"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Assist in the consolidation of law and order and the fight against organized crime;</w:t>
      </w:r>
      <w:r w:rsidR="00487EB9">
        <w:rPr>
          <w:rFonts w:asciiTheme="minorHAnsi" w:hAnsiTheme="minorHAnsi"/>
          <w:lang w:val="en-GB"/>
        </w:rPr>
        <w:t xml:space="preserve"> </w:t>
      </w:r>
      <w:r w:rsidRPr="00EA4EC3">
        <w:rPr>
          <w:rFonts w:asciiTheme="minorHAnsi" w:hAnsiTheme="minorHAnsi"/>
          <w:lang w:val="en-GB"/>
        </w:rPr>
        <w:t>aid in the establishment and development of a border police</w:t>
      </w:r>
    </w:p>
    <w:p w14:paraId="5EFB5A9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w:t>
      </w:r>
    </w:p>
    <w:p w14:paraId="6BCF421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0928955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SIPRI</w:t>
      </w:r>
    </w:p>
    <w:p w14:paraId="74F65B5C" w14:textId="36DE5EB5"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31</w:t>
      </w:r>
    </w:p>
    <w:p w14:paraId="2A1BC51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5" w:history="1">
        <w:r w:rsidRPr="00EA4EC3">
          <w:rPr>
            <w:rStyle w:val="Collegamentoipertestuale"/>
            <w:rFonts w:asciiTheme="minorHAnsi" w:hAnsiTheme="minorHAnsi"/>
            <w:lang w:val="en-GB"/>
          </w:rPr>
          <w:t>http://www.eeas.europa.eu/csdp/missions-and-operations/proxima-fyrom/index_en.htm</w:t>
        </w:r>
      </w:hyperlink>
      <w:r w:rsidRPr="00EA4EC3">
        <w:rPr>
          <w:rFonts w:asciiTheme="minorHAnsi" w:hAnsiTheme="minorHAnsi"/>
          <w:lang w:val="en-GB"/>
        </w:rPr>
        <w:t xml:space="preserve"> </w:t>
      </w:r>
    </w:p>
    <w:p w14:paraId="066405B4" w14:textId="77777777" w:rsidR="002777D7" w:rsidRPr="00EA4EC3" w:rsidRDefault="002777D7" w:rsidP="002777D7">
      <w:pPr>
        <w:rPr>
          <w:rFonts w:asciiTheme="minorHAnsi" w:hAnsiTheme="minorHAnsi"/>
          <w:sz w:val="28"/>
          <w:szCs w:val="28"/>
          <w:highlight w:val="yellow"/>
          <w:lang w:val="en-GB"/>
        </w:rPr>
      </w:pPr>
    </w:p>
    <w:p w14:paraId="463B8CC7" w14:textId="77777777" w:rsidR="002777D7" w:rsidRPr="00EA4EC3" w:rsidRDefault="002777D7" w:rsidP="002777D7">
      <w:pPr>
        <w:rPr>
          <w:rFonts w:asciiTheme="minorHAnsi" w:hAnsiTheme="minorHAnsi"/>
          <w:sz w:val="28"/>
          <w:szCs w:val="28"/>
          <w:highlight w:val="yellow"/>
          <w:lang w:val="en-GB"/>
        </w:rPr>
      </w:pPr>
    </w:p>
    <w:p w14:paraId="75948595" w14:textId="77777777" w:rsidR="002777D7" w:rsidRPr="00EA4EC3" w:rsidRDefault="002777D7" w:rsidP="002777D7">
      <w:pPr>
        <w:rPr>
          <w:rFonts w:asciiTheme="minorHAnsi" w:hAnsiTheme="minorHAnsi"/>
          <w:sz w:val="28"/>
          <w:szCs w:val="28"/>
          <w:highlight w:val="yellow"/>
          <w:lang w:val="en-GB"/>
        </w:rPr>
      </w:pPr>
    </w:p>
    <w:p w14:paraId="5DD5966B" w14:textId="77777777" w:rsidR="002777D7" w:rsidRPr="00EA4EC3" w:rsidRDefault="002777D7" w:rsidP="002777D7">
      <w:pPr>
        <w:rPr>
          <w:rFonts w:asciiTheme="minorHAnsi" w:hAnsiTheme="minorHAnsi"/>
          <w:sz w:val="28"/>
          <w:szCs w:val="28"/>
          <w:highlight w:val="yellow"/>
          <w:lang w:val="en-GB"/>
        </w:rPr>
      </w:pPr>
    </w:p>
    <w:p w14:paraId="65F87949"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4283A1EE" w14:textId="77777777" w:rsidR="00EB3CB3" w:rsidRPr="00EA4EC3" w:rsidRDefault="00EB3CB3" w:rsidP="00EB3CB3">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Policy Mission in Kinshasa (Democratic Republic of the Congo) (EUPOL Kinshasa)</w:t>
      </w:r>
    </w:p>
    <w:p w14:paraId="4EE8118F"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37F67C95"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Congo Democratic Republic</w:t>
      </w:r>
    </w:p>
    <w:p w14:paraId="06162D9C"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1BE0661B"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2007</w:t>
      </w:r>
    </w:p>
    <w:p w14:paraId="0AB9E8A3"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191E6BFD"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26</w:t>
      </w:r>
    </w:p>
    <w:p w14:paraId="3F219A48"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0728A00A"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6 (peak 6 states)</w:t>
      </w:r>
    </w:p>
    <w:p w14:paraId="3C9057FB" w14:textId="77777777" w:rsidR="00EB3CB3" w:rsidRPr="00EA4EC3" w:rsidRDefault="00EB3CB3" w:rsidP="00EB3CB3">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27</w:t>
      </w:r>
    </w:p>
    <w:p w14:paraId="088C0271" w14:textId="77777777" w:rsidR="00EB3CB3" w:rsidRPr="00EA4EC3" w:rsidRDefault="00EB3CB3" w:rsidP="00EB3CB3">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7E465CBF" w14:textId="77777777" w:rsidR="00EB3CB3" w:rsidRPr="00EA4EC3" w:rsidRDefault="00EB3CB3" w:rsidP="00EB3CB3">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EB3CB3" w:rsidRPr="00EA4EC3" w14:paraId="65FA44CC" w14:textId="77777777" w:rsidTr="00EB3CB3">
        <w:trPr>
          <w:trHeight w:val="243"/>
        </w:trPr>
        <w:tc>
          <w:tcPr>
            <w:tcW w:w="2156" w:type="dxa"/>
            <w:tcBorders>
              <w:bottom w:val="single" w:sz="4" w:space="0" w:color="auto"/>
            </w:tcBorders>
            <w:shd w:val="clear" w:color="auto" w:fill="auto"/>
            <w:noWrap/>
            <w:hideMark/>
          </w:tcPr>
          <w:p w14:paraId="6C611853" w14:textId="77777777" w:rsidR="00EB3CB3" w:rsidRPr="00EA4EC3" w:rsidRDefault="00EB3CB3" w:rsidP="00EB3CB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63EF1B9D" w14:textId="77777777" w:rsidR="00EB3CB3" w:rsidRPr="00EA4EC3" w:rsidRDefault="00EB3CB3" w:rsidP="00EB3CB3">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670352CA" w14:textId="77777777" w:rsidR="00EB3CB3" w:rsidRPr="00EA4EC3" w:rsidRDefault="00EB3CB3" w:rsidP="00EB3CB3">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58BF9C9" w14:textId="77777777" w:rsidR="00EB3CB3" w:rsidRPr="00EA4EC3" w:rsidRDefault="00EB3CB3" w:rsidP="00EB3CB3">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EB3CB3" w:rsidRPr="00EA4EC3" w14:paraId="3B8200F3" w14:textId="77777777" w:rsidTr="00EB3CB3">
        <w:trPr>
          <w:trHeight w:val="243"/>
        </w:trPr>
        <w:tc>
          <w:tcPr>
            <w:tcW w:w="2156" w:type="dxa"/>
            <w:tcBorders>
              <w:top w:val="single" w:sz="4" w:space="0" w:color="auto"/>
            </w:tcBorders>
            <w:shd w:val="clear" w:color="auto" w:fill="auto"/>
            <w:hideMark/>
          </w:tcPr>
          <w:p w14:paraId="4D2E2977"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7EF98E85"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46DD91C8"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3D2E7D19"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EB3CB3" w:rsidRPr="00EA4EC3" w14:paraId="7B5A8693" w14:textId="77777777" w:rsidTr="00EB3CB3">
        <w:trPr>
          <w:trHeight w:val="243"/>
        </w:trPr>
        <w:tc>
          <w:tcPr>
            <w:tcW w:w="2156" w:type="dxa"/>
            <w:shd w:val="clear" w:color="auto" w:fill="auto"/>
            <w:hideMark/>
          </w:tcPr>
          <w:p w14:paraId="056B2E17"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7BD3EA97"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0BDB9294"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0192E4A7"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0196E324" w14:textId="77777777" w:rsidTr="00EB3CB3">
        <w:trPr>
          <w:trHeight w:val="243"/>
        </w:trPr>
        <w:tc>
          <w:tcPr>
            <w:tcW w:w="2156" w:type="dxa"/>
            <w:shd w:val="clear" w:color="auto" w:fill="auto"/>
            <w:hideMark/>
          </w:tcPr>
          <w:p w14:paraId="5AE9A02D"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FB2BD95"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71FD1CD"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AC062B1"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2AE23A3D" w14:textId="77777777" w:rsidTr="00EB3CB3">
        <w:trPr>
          <w:trHeight w:val="243"/>
        </w:trPr>
        <w:tc>
          <w:tcPr>
            <w:tcW w:w="2156" w:type="dxa"/>
            <w:shd w:val="clear" w:color="auto" w:fill="auto"/>
            <w:hideMark/>
          </w:tcPr>
          <w:p w14:paraId="14949075"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22768AB6"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8B41B8E"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091F7F4"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2F7F60F6" w14:textId="77777777" w:rsidTr="00EB3CB3">
        <w:trPr>
          <w:trHeight w:val="243"/>
        </w:trPr>
        <w:tc>
          <w:tcPr>
            <w:tcW w:w="2156" w:type="dxa"/>
            <w:shd w:val="clear" w:color="auto" w:fill="auto"/>
            <w:hideMark/>
          </w:tcPr>
          <w:p w14:paraId="43E0ED88"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27055D2A"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3D3D72C"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0F26E54"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358FBA10" w14:textId="77777777" w:rsidTr="00EB3CB3">
        <w:trPr>
          <w:trHeight w:val="237"/>
        </w:trPr>
        <w:tc>
          <w:tcPr>
            <w:tcW w:w="2156" w:type="dxa"/>
            <w:shd w:val="clear" w:color="auto" w:fill="auto"/>
            <w:hideMark/>
          </w:tcPr>
          <w:p w14:paraId="44B78C0B"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0845132"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F2BC4C6"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D28E96C"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EB3CB3" w:rsidRPr="00EA4EC3" w14:paraId="5B09E1A0" w14:textId="77777777" w:rsidTr="00EB3CB3">
        <w:trPr>
          <w:trHeight w:val="243"/>
        </w:trPr>
        <w:tc>
          <w:tcPr>
            <w:tcW w:w="2156" w:type="dxa"/>
            <w:shd w:val="clear" w:color="auto" w:fill="auto"/>
            <w:hideMark/>
          </w:tcPr>
          <w:p w14:paraId="65E1CBE1"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22576F4D"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F559A6B"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6211AC3F"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272D5A9D" w14:textId="77777777" w:rsidTr="00EB3CB3">
        <w:trPr>
          <w:trHeight w:val="243"/>
        </w:trPr>
        <w:tc>
          <w:tcPr>
            <w:tcW w:w="2156" w:type="dxa"/>
            <w:shd w:val="clear" w:color="auto" w:fill="auto"/>
            <w:hideMark/>
          </w:tcPr>
          <w:p w14:paraId="252190D1"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13BD65AA"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3F1E606"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52126805"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EB3CB3" w:rsidRPr="00EA4EC3" w14:paraId="68BA2C54" w14:textId="77777777" w:rsidTr="00EB3CB3">
        <w:trPr>
          <w:trHeight w:val="243"/>
        </w:trPr>
        <w:tc>
          <w:tcPr>
            <w:tcW w:w="2156" w:type="dxa"/>
            <w:shd w:val="clear" w:color="auto" w:fill="auto"/>
            <w:hideMark/>
          </w:tcPr>
          <w:p w14:paraId="11FA07DD"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400C600F"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5CDF0D3"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89C8C2B"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30D8222B" w14:textId="77777777" w:rsidTr="00EB3CB3">
        <w:trPr>
          <w:trHeight w:val="243"/>
        </w:trPr>
        <w:tc>
          <w:tcPr>
            <w:tcW w:w="2156" w:type="dxa"/>
            <w:shd w:val="clear" w:color="auto" w:fill="auto"/>
            <w:hideMark/>
          </w:tcPr>
          <w:p w14:paraId="49438322"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3E0A896A"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12</w:t>
            </w:r>
          </w:p>
        </w:tc>
        <w:tc>
          <w:tcPr>
            <w:tcW w:w="2221" w:type="dxa"/>
            <w:tcBorders>
              <w:left w:val="single" w:sz="4" w:space="0" w:color="auto"/>
            </w:tcBorders>
            <w:shd w:val="clear" w:color="auto" w:fill="auto"/>
            <w:hideMark/>
          </w:tcPr>
          <w:p w14:paraId="35468E16"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EC5AF04"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23B9C0F0" w14:textId="77777777" w:rsidTr="00EB3CB3">
        <w:trPr>
          <w:trHeight w:val="243"/>
        </w:trPr>
        <w:tc>
          <w:tcPr>
            <w:tcW w:w="2156" w:type="dxa"/>
            <w:shd w:val="clear" w:color="auto" w:fill="auto"/>
            <w:hideMark/>
          </w:tcPr>
          <w:p w14:paraId="6EA38CE2"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3609BF6"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C4BE888"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0724A425"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0E241319" w14:textId="77777777" w:rsidTr="00EB3CB3">
        <w:trPr>
          <w:trHeight w:val="243"/>
        </w:trPr>
        <w:tc>
          <w:tcPr>
            <w:tcW w:w="2156" w:type="dxa"/>
            <w:shd w:val="clear" w:color="auto" w:fill="auto"/>
            <w:hideMark/>
          </w:tcPr>
          <w:p w14:paraId="282B7215"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25C460A1"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9BBC186"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32FC24FF"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EB3CB3" w:rsidRPr="00EA4EC3" w14:paraId="27DAAFA8" w14:textId="77777777" w:rsidTr="00EB3CB3">
        <w:trPr>
          <w:trHeight w:val="243"/>
        </w:trPr>
        <w:tc>
          <w:tcPr>
            <w:tcW w:w="2156" w:type="dxa"/>
            <w:shd w:val="clear" w:color="auto" w:fill="auto"/>
            <w:hideMark/>
          </w:tcPr>
          <w:p w14:paraId="18FD4C00"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48594C07"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4C692F1"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70FFFEB1"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EB3CB3" w:rsidRPr="00EA4EC3" w14:paraId="5D41F40F" w14:textId="77777777" w:rsidTr="00EB3CB3">
        <w:trPr>
          <w:trHeight w:val="243"/>
        </w:trPr>
        <w:tc>
          <w:tcPr>
            <w:tcW w:w="2156" w:type="dxa"/>
            <w:tcBorders>
              <w:bottom w:val="single" w:sz="4" w:space="0" w:color="auto"/>
            </w:tcBorders>
            <w:shd w:val="clear" w:color="auto" w:fill="auto"/>
            <w:hideMark/>
          </w:tcPr>
          <w:p w14:paraId="0B91947B" w14:textId="77777777" w:rsidR="00EB3CB3" w:rsidRPr="00EA4EC3" w:rsidRDefault="00EB3CB3" w:rsidP="00EB3CB3">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6AF9DAFE"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0E5337D7" w14:textId="77777777" w:rsidR="00EB3CB3" w:rsidRPr="00EA4EC3" w:rsidRDefault="00EB3CB3" w:rsidP="00EB3CB3">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2991E66F" w14:textId="77777777" w:rsidR="00EB3CB3" w:rsidRPr="00EA4EC3" w:rsidRDefault="00EB3CB3" w:rsidP="00EB3CB3">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463CC515" w14:textId="77777777" w:rsidR="00EB3CB3" w:rsidRPr="00EA4EC3" w:rsidRDefault="00EB3CB3" w:rsidP="00EB3CB3">
      <w:pPr>
        <w:widowControl w:val="0"/>
        <w:autoSpaceDE w:val="0"/>
        <w:autoSpaceDN w:val="0"/>
        <w:adjustRightInd w:val="0"/>
        <w:rPr>
          <w:rFonts w:asciiTheme="minorHAnsi" w:hAnsiTheme="minorHAnsi"/>
          <w:lang w:val="en-GB"/>
        </w:rPr>
      </w:pPr>
    </w:p>
    <w:p w14:paraId="2461841B"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27</w:t>
      </w:r>
    </w:p>
    <w:p w14:paraId="4C15D29B" w14:textId="77777777" w:rsidR="00EB3CB3" w:rsidRPr="00EA4EC3" w:rsidRDefault="00EB3CB3"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Establish and train an Integrated Police Unit; improve communication between the police and criminal justice sectors</w:t>
      </w:r>
    </w:p>
    <w:p w14:paraId="7C3D5321"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57AB1C7C"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5A70B8DB"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ISIS Europe</w:t>
      </w:r>
    </w:p>
    <w:p w14:paraId="31709468" w14:textId="77777777" w:rsidR="00EB3CB3" w:rsidRPr="00EA4EC3" w:rsidRDefault="00EB3CB3" w:rsidP="00EB3CB3">
      <w:pPr>
        <w:rPr>
          <w:rFonts w:asciiTheme="minorHAnsi" w:eastAsia="Times New Roman" w:hAnsiTheme="minorHAnsi"/>
          <w:color w:val="000000"/>
          <w:lang w:val="en-GB"/>
        </w:rPr>
      </w:pPr>
      <w:r w:rsidRPr="00EA4EC3">
        <w:rPr>
          <w:rFonts w:asciiTheme="minorHAnsi" w:hAnsiTheme="minorHAnsi"/>
          <w:u w:val="single"/>
          <w:lang w:val="en-GB"/>
        </w:rPr>
        <w:t>Shared Total Costs (millions of euros):</w:t>
      </w:r>
      <w:r w:rsidRPr="00EA4EC3">
        <w:rPr>
          <w:rFonts w:asciiTheme="minorHAnsi" w:hAnsiTheme="minorHAnsi"/>
          <w:lang w:val="en-GB"/>
        </w:rPr>
        <w:t xml:space="preserve"> 4.3</w:t>
      </w:r>
    </w:p>
    <w:p w14:paraId="46FA345F" w14:textId="77777777" w:rsidR="00EB3CB3" w:rsidRPr="00EA4EC3" w:rsidRDefault="00EB3CB3" w:rsidP="00EB3CB3">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6" w:history="1">
        <w:r w:rsidRPr="00EA4EC3">
          <w:rPr>
            <w:rStyle w:val="Collegamentoipertestuale"/>
            <w:rFonts w:asciiTheme="minorHAnsi" w:hAnsiTheme="minorHAnsi"/>
            <w:lang w:val="en-GB"/>
          </w:rPr>
          <w:t>http://eeas.europa.eu/csdp/missions-and-operations/eupol-kinshasa/index_en.htm</w:t>
        </w:r>
      </w:hyperlink>
      <w:r w:rsidRPr="00EA4EC3">
        <w:rPr>
          <w:rFonts w:asciiTheme="minorHAnsi" w:hAnsiTheme="minorHAnsi"/>
          <w:lang w:val="en-GB"/>
        </w:rPr>
        <w:t xml:space="preserve"> </w:t>
      </w:r>
    </w:p>
    <w:p w14:paraId="07B7EB25" w14:textId="77777777" w:rsidR="00EB3CB3" w:rsidRPr="00EA4EC3" w:rsidRDefault="00EB3CB3" w:rsidP="00EB3CB3">
      <w:pPr>
        <w:rPr>
          <w:rFonts w:asciiTheme="minorHAnsi" w:hAnsiTheme="minorHAnsi"/>
          <w:sz w:val="28"/>
          <w:szCs w:val="28"/>
          <w:highlight w:val="yellow"/>
          <w:lang w:val="en-GB"/>
        </w:rPr>
      </w:pPr>
    </w:p>
    <w:p w14:paraId="35C49A9F" w14:textId="77777777" w:rsidR="00EB3CB3" w:rsidRPr="00EA4EC3" w:rsidRDefault="00EB3CB3" w:rsidP="00EB3CB3">
      <w:pPr>
        <w:rPr>
          <w:rFonts w:asciiTheme="minorHAnsi" w:hAnsiTheme="minorHAnsi"/>
          <w:sz w:val="28"/>
          <w:szCs w:val="28"/>
          <w:highlight w:val="yellow"/>
          <w:lang w:val="en-GB"/>
        </w:rPr>
      </w:pPr>
    </w:p>
    <w:p w14:paraId="526C97BC" w14:textId="77777777" w:rsidR="00EB3CB3" w:rsidRPr="00EA4EC3" w:rsidRDefault="00EB3CB3" w:rsidP="00EB3CB3">
      <w:pPr>
        <w:rPr>
          <w:rFonts w:asciiTheme="minorHAnsi" w:hAnsiTheme="minorHAnsi"/>
          <w:b/>
          <w:highlight w:val="yellow"/>
          <w:lang w:val="en-GB"/>
        </w:rPr>
      </w:pPr>
      <w:r w:rsidRPr="00EA4EC3">
        <w:rPr>
          <w:rFonts w:asciiTheme="minorHAnsi" w:hAnsiTheme="minorHAnsi"/>
          <w:b/>
          <w:highlight w:val="yellow"/>
          <w:lang w:val="en-GB"/>
        </w:rPr>
        <w:br w:type="page"/>
      </w:r>
    </w:p>
    <w:p w14:paraId="0851CD60"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Police Mission in Palestinian Territories (EUPOL COPPS/ Palestinian Territories)</w:t>
      </w:r>
    </w:p>
    <w:p w14:paraId="454085E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575E11A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Palestinian Territories</w:t>
      </w:r>
    </w:p>
    <w:p w14:paraId="4ED86E5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r w:rsidRPr="00EA4EC3">
        <w:rPr>
          <w:rStyle w:val="Rimandonotaapidipagina"/>
          <w:rFonts w:asciiTheme="minorHAnsi" w:hAnsiTheme="minorHAnsi"/>
          <w:lang w:val="en-GB"/>
        </w:rPr>
        <w:footnoteReference w:id="12"/>
      </w:r>
    </w:p>
    <w:p w14:paraId="600CDECF" w14:textId="17813BAF"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w:t>
      </w:r>
      <w:r w:rsidR="000519F6" w:rsidRPr="00EA4EC3">
        <w:rPr>
          <w:rFonts w:asciiTheme="minorHAnsi" w:hAnsiTheme="minorHAnsi"/>
          <w:lang w:val="en-GB"/>
        </w:rPr>
        <w:t>8</w:t>
      </w:r>
    </w:p>
    <w:p w14:paraId="68CC8CA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0A3DD51E" w14:textId="219AEE12"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w:t>
      </w:r>
      <w:r w:rsidR="000519F6" w:rsidRPr="00EA4EC3">
        <w:rPr>
          <w:rFonts w:asciiTheme="minorHAnsi" w:hAnsiTheme="minorHAnsi"/>
          <w:lang w:val="en-GB"/>
        </w:rPr>
        <w:t>52</w:t>
      </w:r>
    </w:p>
    <w:p w14:paraId="0125949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19C1997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16 (peak 17 states)</w:t>
      </w:r>
    </w:p>
    <w:p w14:paraId="3329C18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58</w:t>
      </w:r>
    </w:p>
    <w:p w14:paraId="63F12B38"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3613F220"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5816B5A0" w14:textId="77777777" w:rsidTr="002777D7">
        <w:trPr>
          <w:trHeight w:val="243"/>
        </w:trPr>
        <w:tc>
          <w:tcPr>
            <w:tcW w:w="2156" w:type="dxa"/>
            <w:tcBorders>
              <w:bottom w:val="single" w:sz="4" w:space="0" w:color="auto"/>
            </w:tcBorders>
            <w:shd w:val="clear" w:color="auto" w:fill="auto"/>
            <w:noWrap/>
            <w:hideMark/>
          </w:tcPr>
          <w:p w14:paraId="363C91A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4CABF62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7C0F0B22"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682B16CD"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27CEE05E" w14:textId="77777777" w:rsidTr="002777D7">
        <w:trPr>
          <w:trHeight w:val="243"/>
        </w:trPr>
        <w:tc>
          <w:tcPr>
            <w:tcW w:w="2156" w:type="dxa"/>
            <w:tcBorders>
              <w:top w:val="single" w:sz="4" w:space="0" w:color="auto"/>
            </w:tcBorders>
            <w:shd w:val="clear" w:color="auto" w:fill="auto"/>
            <w:hideMark/>
          </w:tcPr>
          <w:p w14:paraId="7A429E5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68C0E93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4BC092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35B625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r>
      <w:tr w:rsidR="002777D7" w:rsidRPr="00EA4EC3" w14:paraId="55533DA1" w14:textId="77777777" w:rsidTr="002777D7">
        <w:trPr>
          <w:trHeight w:val="243"/>
        </w:trPr>
        <w:tc>
          <w:tcPr>
            <w:tcW w:w="2156" w:type="dxa"/>
            <w:shd w:val="clear" w:color="auto" w:fill="auto"/>
            <w:hideMark/>
          </w:tcPr>
          <w:p w14:paraId="46823D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D71EF0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66EC50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12EAD0A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1EAD388" w14:textId="77777777" w:rsidTr="002777D7">
        <w:trPr>
          <w:trHeight w:val="243"/>
        </w:trPr>
        <w:tc>
          <w:tcPr>
            <w:tcW w:w="2156" w:type="dxa"/>
            <w:shd w:val="clear" w:color="auto" w:fill="auto"/>
            <w:hideMark/>
          </w:tcPr>
          <w:p w14:paraId="757034B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6CA3012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47144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4861FB1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6272D30" w14:textId="77777777" w:rsidTr="002777D7">
        <w:trPr>
          <w:trHeight w:val="243"/>
        </w:trPr>
        <w:tc>
          <w:tcPr>
            <w:tcW w:w="2156" w:type="dxa"/>
            <w:shd w:val="clear" w:color="auto" w:fill="auto"/>
            <w:hideMark/>
          </w:tcPr>
          <w:p w14:paraId="58C2065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267ADE4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2AEF28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C9A4A7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E481889" w14:textId="77777777" w:rsidTr="002777D7">
        <w:trPr>
          <w:trHeight w:val="243"/>
        </w:trPr>
        <w:tc>
          <w:tcPr>
            <w:tcW w:w="2156" w:type="dxa"/>
            <w:shd w:val="clear" w:color="auto" w:fill="auto"/>
            <w:hideMark/>
          </w:tcPr>
          <w:p w14:paraId="07FD7D9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22C85DC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BC182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9BE8D8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4AFF1D8" w14:textId="77777777" w:rsidTr="002777D7">
        <w:trPr>
          <w:trHeight w:val="237"/>
        </w:trPr>
        <w:tc>
          <w:tcPr>
            <w:tcW w:w="2156" w:type="dxa"/>
            <w:shd w:val="clear" w:color="auto" w:fill="auto"/>
            <w:hideMark/>
          </w:tcPr>
          <w:p w14:paraId="1EE204D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FE10B2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77640A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6E9AD37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4CDAE4E6" w14:textId="77777777" w:rsidTr="002777D7">
        <w:trPr>
          <w:trHeight w:val="243"/>
        </w:trPr>
        <w:tc>
          <w:tcPr>
            <w:tcW w:w="2156" w:type="dxa"/>
            <w:shd w:val="clear" w:color="auto" w:fill="auto"/>
            <w:hideMark/>
          </w:tcPr>
          <w:p w14:paraId="2CDDD5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55541D7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16FA23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52879F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1A81AF1" w14:textId="77777777" w:rsidTr="002777D7">
        <w:trPr>
          <w:trHeight w:val="243"/>
        </w:trPr>
        <w:tc>
          <w:tcPr>
            <w:tcW w:w="2156" w:type="dxa"/>
            <w:shd w:val="clear" w:color="auto" w:fill="auto"/>
            <w:hideMark/>
          </w:tcPr>
          <w:p w14:paraId="048C16F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D589E5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BBEA54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BD7677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1F0E9C2" w14:textId="77777777" w:rsidTr="002777D7">
        <w:trPr>
          <w:trHeight w:val="243"/>
        </w:trPr>
        <w:tc>
          <w:tcPr>
            <w:tcW w:w="2156" w:type="dxa"/>
            <w:shd w:val="clear" w:color="auto" w:fill="auto"/>
            <w:hideMark/>
          </w:tcPr>
          <w:p w14:paraId="791E4EB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1ABEA10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1E34DF7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6D6DA21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5EF029F" w14:textId="77777777" w:rsidTr="002777D7">
        <w:trPr>
          <w:trHeight w:val="243"/>
        </w:trPr>
        <w:tc>
          <w:tcPr>
            <w:tcW w:w="2156" w:type="dxa"/>
            <w:shd w:val="clear" w:color="auto" w:fill="auto"/>
            <w:hideMark/>
          </w:tcPr>
          <w:p w14:paraId="32448C5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AC9EA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7F3B25A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1B21AC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B2019E7" w14:textId="77777777" w:rsidTr="002777D7">
        <w:trPr>
          <w:trHeight w:val="243"/>
        </w:trPr>
        <w:tc>
          <w:tcPr>
            <w:tcW w:w="2156" w:type="dxa"/>
            <w:shd w:val="clear" w:color="auto" w:fill="auto"/>
            <w:hideMark/>
          </w:tcPr>
          <w:p w14:paraId="6D4478E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76DF52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707BE3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5BCDA42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3858F8AD" w14:textId="77777777" w:rsidTr="002777D7">
        <w:trPr>
          <w:trHeight w:val="243"/>
        </w:trPr>
        <w:tc>
          <w:tcPr>
            <w:tcW w:w="2156" w:type="dxa"/>
            <w:shd w:val="clear" w:color="auto" w:fill="auto"/>
            <w:hideMark/>
          </w:tcPr>
          <w:p w14:paraId="198E9EA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F69C16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72CE6C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409F3F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470FF09F" w14:textId="77777777" w:rsidTr="002777D7">
        <w:trPr>
          <w:trHeight w:val="243"/>
        </w:trPr>
        <w:tc>
          <w:tcPr>
            <w:tcW w:w="2156" w:type="dxa"/>
            <w:shd w:val="clear" w:color="auto" w:fill="auto"/>
            <w:hideMark/>
          </w:tcPr>
          <w:p w14:paraId="4848E1F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2F1251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CDD884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9C0DDF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2777D7" w:rsidRPr="00EA4EC3" w14:paraId="2D42B588" w14:textId="77777777" w:rsidTr="002777D7">
        <w:trPr>
          <w:trHeight w:val="243"/>
        </w:trPr>
        <w:tc>
          <w:tcPr>
            <w:tcW w:w="2156" w:type="dxa"/>
            <w:tcBorders>
              <w:bottom w:val="single" w:sz="4" w:space="0" w:color="auto"/>
            </w:tcBorders>
            <w:shd w:val="clear" w:color="auto" w:fill="auto"/>
            <w:hideMark/>
          </w:tcPr>
          <w:p w14:paraId="498EDDD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08E0CE3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bottom w:val="single" w:sz="4" w:space="0" w:color="auto"/>
            </w:tcBorders>
            <w:shd w:val="clear" w:color="auto" w:fill="auto"/>
            <w:hideMark/>
          </w:tcPr>
          <w:p w14:paraId="33547A7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4AEAD03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bl>
    <w:p w14:paraId="733AFD4B" w14:textId="77777777" w:rsidR="002777D7" w:rsidRPr="00EA4EC3" w:rsidRDefault="002777D7" w:rsidP="002777D7">
      <w:pPr>
        <w:widowControl w:val="0"/>
        <w:autoSpaceDE w:val="0"/>
        <w:autoSpaceDN w:val="0"/>
        <w:adjustRightInd w:val="0"/>
        <w:rPr>
          <w:rFonts w:asciiTheme="minorHAnsi" w:hAnsiTheme="minorHAnsi"/>
          <w:lang w:val="en-GB"/>
        </w:rPr>
      </w:pPr>
    </w:p>
    <w:p w14:paraId="39140CC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58</w:t>
      </w:r>
    </w:p>
    <w:p w14:paraId="5139E7CF"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Support the development of a Palestinian police force; assist in the implementation of the Police Development Programme; coordinate further EU and international assistance</w:t>
      </w:r>
    </w:p>
    <w:p w14:paraId="357EC3A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5B255E4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439F680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ISIS Europe</w:t>
      </w:r>
    </w:p>
    <w:p w14:paraId="55665C8F" w14:textId="6BCD7E9A"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76.7</w:t>
      </w:r>
    </w:p>
    <w:p w14:paraId="52F9C47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7" w:history="1">
        <w:r w:rsidRPr="00EA4EC3">
          <w:rPr>
            <w:rStyle w:val="Collegamentoipertestuale"/>
            <w:rFonts w:asciiTheme="minorHAnsi" w:hAnsiTheme="minorHAnsi"/>
            <w:lang w:val="en-GB"/>
          </w:rPr>
          <w:t>http://eupolcopps.eu/</w:t>
        </w:r>
      </w:hyperlink>
      <w:r w:rsidRPr="00EA4EC3">
        <w:rPr>
          <w:rFonts w:asciiTheme="minorHAnsi" w:hAnsiTheme="minorHAnsi"/>
          <w:lang w:val="en-GB"/>
        </w:rPr>
        <w:t xml:space="preserve"> </w:t>
      </w:r>
    </w:p>
    <w:p w14:paraId="52F42137" w14:textId="77777777" w:rsidR="002777D7" w:rsidRPr="00EA4EC3" w:rsidRDefault="002777D7" w:rsidP="002777D7">
      <w:pPr>
        <w:rPr>
          <w:rFonts w:asciiTheme="minorHAnsi" w:hAnsiTheme="minorHAnsi"/>
          <w:sz w:val="28"/>
          <w:szCs w:val="28"/>
          <w:highlight w:val="yellow"/>
          <w:lang w:val="en-GB"/>
        </w:rPr>
      </w:pPr>
    </w:p>
    <w:p w14:paraId="7AAB1617" w14:textId="77777777" w:rsidR="002777D7" w:rsidRPr="00EA4EC3" w:rsidRDefault="002777D7" w:rsidP="002777D7">
      <w:pPr>
        <w:rPr>
          <w:rFonts w:asciiTheme="minorHAnsi" w:hAnsiTheme="minorHAnsi"/>
          <w:sz w:val="28"/>
          <w:szCs w:val="28"/>
          <w:highlight w:val="yellow"/>
          <w:lang w:val="en-GB"/>
        </w:rPr>
      </w:pPr>
    </w:p>
    <w:p w14:paraId="107B6BC4"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69E1F7F8" w14:textId="5EA1C6E3"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Regional Maritime Capacity Building for the Horn of Africa and the Western Indian Ocean (EUCAP Nestor</w:t>
      </w:r>
      <w:r w:rsidR="00336BF4" w:rsidRPr="00EA4EC3">
        <w:rPr>
          <w:rFonts w:asciiTheme="minorHAnsi" w:hAnsiTheme="minorHAnsi"/>
          <w:b/>
          <w:sz w:val="28"/>
          <w:szCs w:val="28"/>
          <w:lang w:val="en-GB"/>
        </w:rPr>
        <w:t>, now EUCAP Somalia</w:t>
      </w:r>
      <w:r w:rsidRPr="00EA4EC3">
        <w:rPr>
          <w:rFonts w:asciiTheme="minorHAnsi" w:hAnsiTheme="minorHAnsi"/>
          <w:b/>
          <w:sz w:val="28"/>
          <w:szCs w:val="28"/>
          <w:lang w:val="en-GB"/>
        </w:rPr>
        <w:t>)</w:t>
      </w:r>
    </w:p>
    <w:p w14:paraId="1CF2E70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2D95834F" w14:textId="6BEF2E0E"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Horn of Africa (Somalia, Seychelles</w:t>
      </w:r>
      <w:r w:rsidR="002D4E49" w:rsidRPr="00EA4EC3">
        <w:rPr>
          <w:rFonts w:asciiTheme="minorHAnsi" w:hAnsiTheme="minorHAnsi"/>
          <w:lang w:val="en-GB"/>
        </w:rPr>
        <w:t xml:space="preserve">, </w:t>
      </w:r>
      <w:r w:rsidR="00336BF4" w:rsidRPr="00EA4EC3">
        <w:rPr>
          <w:rFonts w:asciiTheme="minorHAnsi" w:hAnsiTheme="minorHAnsi"/>
          <w:lang w:val="en-GB"/>
        </w:rPr>
        <w:t>Djibouti and Tanzania</w:t>
      </w:r>
      <w:r w:rsidRPr="00EA4EC3">
        <w:rPr>
          <w:rFonts w:asciiTheme="minorHAnsi" w:hAnsiTheme="minorHAnsi"/>
          <w:lang w:val="en-GB"/>
        </w:rPr>
        <w:t>)</w:t>
      </w:r>
      <w:r w:rsidR="00336BF4" w:rsidRPr="00EA4EC3">
        <w:rPr>
          <w:rStyle w:val="Rimandonotaapidipagina"/>
          <w:rFonts w:asciiTheme="minorHAnsi" w:hAnsiTheme="minorHAnsi"/>
          <w:lang w:val="en-GB"/>
        </w:rPr>
        <w:footnoteReference w:id="13"/>
      </w:r>
    </w:p>
    <w:p w14:paraId="5BDB350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2012</w:t>
      </w:r>
    </w:p>
    <w:p w14:paraId="038E4AC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04D66F3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31760F3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77</w:t>
      </w:r>
    </w:p>
    <w:p w14:paraId="1932703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3F07F9D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16 (peak 16 states)</w:t>
      </w:r>
    </w:p>
    <w:p w14:paraId="3009BE9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167</w:t>
      </w:r>
    </w:p>
    <w:p w14:paraId="00E0C9B9"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4AA77A26"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393EF49" w14:textId="77777777" w:rsidTr="002777D7">
        <w:trPr>
          <w:trHeight w:val="243"/>
        </w:trPr>
        <w:tc>
          <w:tcPr>
            <w:tcW w:w="2156" w:type="dxa"/>
            <w:tcBorders>
              <w:bottom w:val="single" w:sz="4" w:space="0" w:color="auto"/>
            </w:tcBorders>
            <w:shd w:val="clear" w:color="auto" w:fill="auto"/>
            <w:noWrap/>
            <w:hideMark/>
          </w:tcPr>
          <w:p w14:paraId="1605E9A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7BE0CB6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79E75F24"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C39E1B0"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20E16C98" w14:textId="77777777" w:rsidTr="002777D7">
        <w:trPr>
          <w:trHeight w:val="243"/>
        </w:trPr>
        <w:tc>
          <w:tcPr>
            <w:tcW w:w="2156" w:type="dxa"/>
            <w:tcBorders>
              <w:top w:val="single" w:sz="4" w:space="0" w:color="auto"/>
            </w:tcBorders>
            <w:shd w:val="clear" w:color="auto" w:fill="auto"/>
            <w:hideMark/>
          </w:tcPr>
          <w:p w14:paraId="2D4F8EE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6029DD0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4112313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71F6B7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2777D7" w:rsidRPr="00EA4EC3" w14:paraId="5F5FC9E0" w14:textId="77777777" w:rsidTr="002777D7">
        <w:trPr>
          <w:trHeight w:val="243"/>
        </w:trPr>
        <w:tc>
          <w:tcPr>
            <w:tcW w:w="2156" w:type="dxa"/>
            <w:shd w:val="clear" w:color="auto" w:fill="auto"/>
            <w:hideMark/>
          </w:tcPr>
          <w:p w14:paraId="030FC26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0EA1082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52C2EF9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1B6DD3B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640231D" w14:textId="77777777" w:rsidTr="002777D7">
        <w:trPr>
          <w:trHeight w:val="243"/>
        </w:trPr>
        <w:tc>
          <w:tcPr>
            <w:tcW w:w="2156" w:type="dxa"/>
            <w:shd w:val="clear" w:color="auto" w:fill="auto"/>
            <w:hideMark/>
          </w:tcPr>
          <w:p w14:paraId="78D091A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746FC5F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F0ABE4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5A331F2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C24A707" w14:textId="77777777" w:rsidTr="002777D7">
        <w:trPr>
          <w:trHeight w:val="243"/>
        </w:trPr>
        <w:tc>
          <w:tcPr>
            <w:tcW w:w="2156" w:type="dxa"/>
            <w:shd w:val="clear" w:color="auto" w:fill="auto"/>
            <w:hideMark/>
          </w:tcPr>
          <w:p w14:paraId="159015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3A72CB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F6C85E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15B06E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2F6A338" w14:textId="77777777" w:rsidTr="002777D7">
        <w:trPr>
          <w:trHeight w:val="243"/>
        </w:trPr>
        <w:tc>
          <w:tcPr>
            <w:tcW w:w="2156" w:type="dxa"/>
            <w:shd w:val="clear" w:color="auto" w:fill="auto"/>
            <w:hideMark/>
          </w:tcPr>
          <w:p w14:paraId="5528B2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565F46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35E3BB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5125673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9851018" w14:textId="77777777" w:rsidTr="002777D7">
        <w:trPr>
          <w:trHeight w:val="237"/>
        </w:trPr>
        <w:tc>
          <w:tcPr>
            <w:tcW w:w="2156" w:type="dxa"/>
            <w:shd w:val="clear" w:color="auto" w:fill="auto"/>
            <w:hideMark/>
          </w:tcPr>
          <w:p w14:paraId="6AE0722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F8962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4A4B64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0DF2752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709E4558" w14:textId="77777777" w:rsidTr="002777D7">
        <w:trPr>
          <w:trHeight w:val="243"/>
        </w:trPr>
        <w:tc>
          <w:tcPr>
            <w:tcW w:w="2156" w:type="dxa"/>
            <w:shd w:val="clear" w:color="auto" w:fill="auto"/>
            <w:hideMark/>
          </w:tcPr>
          <w:p w14:paraId="70C721A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2263526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575CCC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E13974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DEA3D03" w14:textId="77777777" w:rsidTr="002777D7">
        <w:trPr>
          <w:trHeight w:val="243"/>
        </w:trPr>
        <w:tc>
          <w:tcPr>
            <w:tcW w:w="2156" w:type="dxa"/>
            <w:shd w:val="clear" w:color="auto" w:fill="auto"/>
            <w:hideMark/>
          </w:tcPr>
          <w:p w14:paraId="02D72BA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13B30B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6D77DC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4020E4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6E01A9E" w14:textId="77777777" w:rsidTr="002777D7">
        <w:trPr>
          <w:trHeight w:val="243"/>
        </w:trPr>
        <w:tc>
          <w:tcPr>
            <w:tcW w:w="2156" w:type="dxa"/>
            <w:shd w:val="clear" w:color="auto" w:fill="auto"/>
            <w:hideMark/>
          </w:tcPr>
          <w:p w14:paraId="1E33950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BE8E79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10A431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1BD512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76EC1C3" w14:textId="77777777" w:rsidTr="002777D7">
        <w:trPr>
          <w:trHeight w:val="243"/>
        </w:trPr>
        <w:tc>
          <w:tcPr>
            <w:tcW w:w="2156" w:type="dxa"/>
            <w:shd w:val="clear" w:color="auto" w:fill="auto"/>
            <w:hideMark/>
          </w:tcPr>
          <w:p w14:paraId="1E69EF2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61075C4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c>
          <w:tcPr>
            <w:tcW w:w="2221" w:type="dxa"/>
            <w:tcBorders>
              <w:left w:val="single" w:sz="4" w:space="0" w:color="auto"/>
            </w:tcBorders>
            <w:shd w:val="clear" w:color="auto" w:fill="auto"/>
            <w:hideMark/>
          </w:tcPr>
          <w:p w14:paraId="726C6F8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44FF766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BB5AE31" w14:textId="77777777" w:rsidTr="002777D7">
        <w:trPr>
          <w:trHeight w:val="243"/>
        </w:trPr>
        <w:tc>
          <w:tcPr>
            <w:tcW w:w="2156" w:type="dxa"/>
            <w:shd w:val="clear" w:color="auto" w:fill="auto"/>
            <w:hideMark/>
          </w:tcPr>
          <w:p w14:paraId="0F0C15F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5DB404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5E1391F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2FD4A4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4DBF592" w14:textId="77777777" w:rsidTr="002777D7">
        <w:trPr>
          <w:trHeight w:val="243"/>
        </w:trPr>
        <w:tc>
          <w:tcPr>
            <w:tcW w:w="2156" w:type="dxa"/>
            <w:shd w:val="clear" w:color="auto" w:fill="auto"/>
            <w:hideMark/>
          </w:tcPr>
          <w:p w14:paraId="53E83C2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F599B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7BA6180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DF5AC3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19330C18" w14:textId="77777777" w:rsidTr="002777D7">
        <w:trPr>
          <w:trHeight w:val="243"/>
        </w:trPr>
        <w:tc>
          <w:tcPr>
            <w:tcW w:w="2156" w:type="dxa"/>
            <w:shd w:val="clear" w:color="auto" w:fill="auto"/>
            <w:hideMark/>
          </w:tcPr>
          <w:p w14:paraId="4568C2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5EEB0DA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7A7882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7C31AFD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45850F46" w14:textId="77777777" w:rsidTr="002777D7">
        <w:trPr>
          <w:trHeight w:val="243"/>
        </w:trPr>
        <w:tc>
          <w:tcPr>
            <w:tcW w:w="2156" w:type="dxa"/>
            <w:tcBorders>
              <w:bottom w:val="single" w:sz="4" w:space="0" w:color="auto"/>
            </w:tcBorders>
            <w:shd w:val="clear" w:color="auto" w:fill="auto"/>
            <w:hideMark/>
          </w:tcPr>
          <w:p w14:paraId="5663B17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499CC7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bottom w:val="single" w:sz="4" w:space="0" w:color="auto"/>
            </w:tcBorders>
            <w:shd w:val="clear" w:color="auto" w:fill="auto"/>
            <w:hideMark/>
          </w:tcPr>
          <w:p w14:paraId="1EA9D09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73B36DB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19</w:t>
            </w:r>
          </w:p>
        </w:tc>
      </w:tr>
    </w:tbl>
    <w:p w14:paraId="1CA7CBC5" w14:textId="77777777" w:rsidR="002777D7" w:rsidRPr="00EA4EC3" w:rsidRDefault="002777D7" w:rsidP="002777D7">
      <w:pPr>
        <w:widowControl w:val="0"/>
        <w:autoSpaceDE w:val="0"/>
        <w:autoSpaceDN w:val="0"/>
        <w:adjustRightInd w:val="0"/>
        <w:rPr>
          <w:rFonts w:asciiTheme="minorHAnsi" w:hAnsiTheme="minorHAnsi"/>
          <w:lang w:val="en-GB"/>
        </w:rPr>
      </w:pPr>
    </w:p>
    <w:p w14:paraId="6C41082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68</w:t>
      </w:r>
    </w:p>
    <w:p w14:paraId="15E293DE" w14:textId="70446581"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Support and enhance the development of regional capabilities in maritime security, including counter-piracy, and maritime governance; reinforce coast guard functions; support the rule of law and the judiciary and, in Somalia, assist in the development of a coastal police</w:t>
      </w:r>
    </w:p>
    <w:p w14:paraId="304F5B1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African Union (AU)</w:t>
      </w:r>
    </w:p>
    <w:p w14:paraId="6F65E74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336686E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7F522C59" w14:textId="0E913CD4"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57.4</w:t>
      </w:r>
    </w:p>
    <w:p w14:paraId="0E7C49C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8" w:history="1">
        <w:r w:rsidRPr="00EA4EC3">
          <w:rPr>
            <w:rStyle w:val="Collegamentoipertestuale"/>
            <w:rFonts w:asciiTheme="minorHAnsi" w:hAnsiTheme="minorHAnsi"/>
            <w:lang w:val="en-GB"/>
          </w:rPr>
          <w:t>https://www.eucap-nestor.eu/</w:t>
        </w:r>
      </w:hyperlink>
      <w:r w:rsidRPr="00EA4EC3">
        <w:rPr>
          <w:rFonts w:asciiTheme="minorHAnsi" w:hAnsiTheme="minorHAnsi"/>
          <w:lang w:val="en-GB"/>
        </w:rPr>
        <w:t xml:space="preserve"> </w:t>
      </w:r>
    </w:p>
    <w:p w14:paraId="5126D2B9" w14:textId="77777777" w:rsidR="002777D7" w:rsidRPr="00EA4EC3" w:rsidRDefault="002777D7" w:rsidP="002777D7">
      <w:pPr>
        <w:rPr>
          <w:rFonts w:asciiTheme="minorHAnsi" w:hAnsiTheme="minorHAnsi"/>
          <w:sz w:val="28"/>
          <w:szCs w:val="28"/>
          <w:highlight w:val="yellow"/>
          <w:lang w:val="en-GB"/>
        </w:rPr>
      </w:pPr>
    </w:p>
    <w:p w14:paraId="596ED9F9" w14:textId="77777777" w:rsidR="002777D7" w:rsidRPr="00EA4EC3" w:rsidRDefault="002777D7" w:rsidP="002777D7">
      <w:pPr>
        <w:rPr>
          <w:rFonts w:asciiTheme="minorHAnsi" w:hAnsiTheme="minorHAnsi"/>
          <w:sz w:val="28"/>
          <w:szCs w:val="28"/>
          <w:highlight w:val="yellow"/>
          <w:lang w:val="en-GB"/>
        </w:rPr>
      </w:pPr>
    </w:p>
    <w:p w14:paraId="0CAD0C56" w14:textId="77777777" w:rsidR="002777D7" w:rsidRPr="00EA4EC3" w:rsidRDefault="002777D7" w:rsidP="002777D7">
      <w:pPr>
        <w:rPr>
          <w:rFonts w:asciiTheme="minorHAnsi" w:hAnsiTheme="minorHAnsi"/>
          <w:sz w:val="28"/>
          <w:szCs w:val="28"/>
          <w:highlight w:val="yellow"/>
          <w:lang w:val="en-GB"/>
        </w:rPr>
      </w:pPr>
    </w:p>
    <w:p w14:paraId="65BF01C7"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6BB41485"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Rule of Law Mission Georgia (EUJUST THEMIS)</w:t>
      </w:r>
    </w:p>
    <w:p w14:paraId="76841B5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451AB21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Georgia</w:t>
      </w:r>
    </w:p>
    <w:p w14:paraId="2C2F57E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2004</w:t>
      </w:r>
    </w:p>
    <w:p w14:paraId="2F4C053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2005</w:t>
      </w:r>
    </w:p>
    <w:p w14:paraId="1270258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735DA2F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12</w:t>
      </w:r>
    </w:p>
    <w:p w14:paraId="6A4274B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1283675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10 (peak 10 states)</w:t>
      </w:r>
    </w:p>
    <w:p w14:paraId="56215C6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10</w:t>
      </w:r>
    </w:p>
    <w:p w14:paraId="58E30B20"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192EA272"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4B6D6C92" w14:textId="77777777" w:rsidTr="002777D7">
        <w:trPr>
          <w:trHeight w:val="243"/>
        </w:trPr>
        <w:tc>
          <w:tcPr>
            <w:tcW w:w="2156" w:type="dxa"/>
            <w:tcBorders>
              <w:bottom w:val="single" w:sz="4" w:space="0" w:color="auto"/>
            </w:tcBorders>
            <w:shd w:val="clear" w:color="auto" w:fill="auto"/>
            <w:noWrap/>
            <w:hideMark/>
          </w:tcPr>
          <w:p w14:paraId="2D1A9E65"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713B5E4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0D9BF474"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32FDBDF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073411A3" w14:textId="77777777" w:rsidTr="002777D7">
        <w:trPr>
          <w:trHeight w:val="243"/>
        </w:trPr>
        <w:tc>
          <w:tcPr>
            <w:tcW w:w="2156" w:type="dxa"/>
            <w:tcBorders>
              <w:top w:val="single" w:sz="4" w:space="0" w:color="auto"/>
            </w:tcBorders>
            <w:shd w:val="clear" w:color="auto" w:fill="auto"/>
            <w:hideMark/>
          </w:tcPr>
          <w:p w14:paraId="3FEAED9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32A9777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2A58361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151FFCD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53A8D77A" w14:textId="77777777" w:rsidTr="002777D7">
        <w:trPr>
          <w:trHeight w:val="243"/>
        </w:trPr>
        <w:tc>
          <w:tcPr>
            <w:tcW w:w="2156" w:type="dxa"/>
            <w:shd w:val="clear" w:color="auto" w:fill="auto"/>
            <w:hideMark/>
          </w:tcPr>
          <w:p w14:paraId="739556E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4333E11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84E1A7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275A70D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E2C4793" w14:textId="77777777" w:rsidTr="002777D7">
        <w:trPr>
          <w:trHeight w:val="243"/>
        </w:trPr>
        <w:tc>
          <w:tcPr>
            <w:tcW w:w="2156" w:type="dxa"/>
            <w:shd w:val="clear" w:color="auto" w:fill="auto"/>
            <w:hideMark/>
          </w:tcPr>
          <w:p w14:paraId="0F5F53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71598E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297845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39BE220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6909EC1" w14:textId="77777777" w:rsidTr="002777D7">
        <w:trPr>
          <w:trHeight w:val="243"/>
        </w:trPr>
        <w:tc>
          <w:tcPr>
            <w:tcW w:w="2156" w:type="dxa"/>
            <w:shd w:val="clear" w:color="auto" w:fill="auto"/>
            <w:hideMark/>
          </w:tcPr>
          <w:p w14:paraId="13C2B4D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2FA1295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4BB20F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9ED102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95AF97D" w14:textId="77777777" w:rsidTr="002777D7">
        <w:trPr>
          <w:trHeight w:val="243"/>
        </w:trPr>
        <w:tc>
          <w:tcPr>
            <w:tcW w:w="2156" w:type="dxa"/>
            <w:shd w:val="clear" w:color="auto" w:fill="auto"/>
            <w:hideMark/>
          </w:tcPr>
          <w:p w14:paraId="752700A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74508C0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11A1EA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7216A2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4E66EEB" w14:textId="77777777" w:rsidTr="002777D7">
        <w:trPr>
          <w:trHeight w:val="237"/>
        </w:trPr>
        <w:tc>
          <w:tcPr>
            <w:tcW w:w="2156" w:type="dxa"/>
            <w:shd w:val="clear" w:color="auto" w:fill="auto"/>
            <w:hideMark/>
          </w:tcPr>
          <w:p w14:paraId="6222300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498C9B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480520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9D7550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36944F6D" w14:textId="77777777" w:rsidTr="002777D7">
        <w:trPr>
          <w:trHeight w:val="243"/>
        </w:trPr>
        <w:tc>
          <w:tcPr>
            <w:tcW w:w="2156" w:type="dxa"/>
            <w:shd w:val="clear" w:color="auto" w:fill="auto"/>
            <w:hideMark/>
          </w:tcPr>
          <w:p w14:paraId="773A2B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0D94565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0EC135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54080A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9279894" w14:textId="77777777" w:rsidTr="002777D7">
        <w:trPr>
          <w:trHeight w:val="243"/>
        </w:trPr>
        <w:tc>
          <w:tcPr>
            <w:tcW w:w="2156" w:type="dxa"/>
            <w:shd w:val="clear" w:color="auto" w:fill="auto"/>
            <w:hideMark/>
          </w:tcPr>
          <w:p w14:paraId="72B7CA6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FDBFDE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05A73F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C4E769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A3F850D" w14:textId="77777777" w:rsidTr="002777D7">
        <w:trPr>
          <w:trHeight w:val="243"/>
        </w:trPr>
        <w:tc>
          <w:tcPr>
            <w:tcW w:w="2156" w:type="dxa"/>
            <w:shd w:val="clear" w:color="auto" w:fill="auto"/>
            <w:hideMark/>
          </w:tcPr>
          <w:p w14:paraId="2F15420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5D91EAD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1EB291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7593981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E48B1D0" w14:textId="77777777" w:rsidTr="002777D7">
        <w:trPr>
          <w:trHeight w:val="243"/>
        </w:trPr>
        <w:tc>
          <w:tcPr>
            <w:tcW w:w="2156" w:type="dxa"/>
            <w:shd w:val="clear" w:color="auto" w:fill="auto"/>
            <w:hideMark/>
          </w:tcPr>
          <w:p w14:paraId="31E0089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AB6133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360B418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8DE96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DF75F07" w14:textId="77777777" w:rsidTr="002777D7">
        <w:trPr>
          <w:trHeight w:val="243"/>
        </w:trPr>
        <w:tc>
          <w:tcPr>
            <w:tcW w:w="2156" w:type="dxa"/>
            <w:shd w:val="clear" w:color="auto" w:fill="auto"/>
            <w:hideMark/>
          </w:tcPr>
          <w:p w14:paraId="05DA4F6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2325104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FEDBF1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EC9C7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5412FD8" w14:textId="77777777" w:rsidTr="002777D7">
        <w:trPr>
          <w:trHeight w:val="243"/>
        </w:trPr>
        <w:tc>
          <w:tcPr>
            <w:tcW w:w="2156" w:type="dxa"/>
            <w:shd w:val="clear" w:color="auto" w:fill="auto"/>
            <w:hideMark/>
          </w:tcPr>
          <w:p w14:paraId="76056E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495DBE2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C53B40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22D772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478624A" w14:textId="77777777" w:rsidTr="002777D7">
        <w:trPr>
          <w:trHeight w:val="243"/>
        </w:trPr>
        <w:tc>
          <w:tcPr>
            <w:tcW w:w="2156" w:type="dxa"/>
            <w:shd w:val="clear" w:color="auto" w:fill="auto"/>
            <w:hideMark/>
          </w:tcPr>
          <w:p w14:paraId="70D5440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40A013E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828E19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3362E85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5059534" w14:textId="77777777" w:rsidTr="002777D7">
        <w:trPr>
          <w:trHeight w:val="243"/>
        </w:trPr>
        <w:tc>
          <w:tcPr>
            <w:tcW w:w="2156" w:type="dxa"/>
            <w:tcBorders>
              <w:bottom w:val="single" w:sz="4" w:space="0" w:color="auto"/>
            </w:tcBorders>
            <w:shd w:val="clear" w:color="auto" w:fill="auto"/>
            <w:hideMark/>
          </w:tcPr>
          <w:p w14:paraId="495FA76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5A69B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13A838F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379F4AC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7239D9F5" w14:textId="77777777" w:rsidR="002777D7" w:rsidRPr="00EA4EC3" w:rsidRDefault="002777D7" w:rsidP="002777D7">
      <w:pPr>
        <w:widowControl w:val="0"/>
        <w:autoSpaceDE w:val="0"/>
        <w:autoSpaceDN w:val="0"/>
        <w:adjustRightInd w:val="0"/>
        <w:rPr>
          <w:rFonts w:asciiTheme="minorHAnsi" w:hAnsiTheme="minorHAnsi"/>
          <w:lang w:val="en-GB"/>
        </w:rPr>
      </w:pPr>
    </w:p>
    <w:p w14:paraId="306B85C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10</w:t>
      </w:r>
    </w:p>
    <w:p w14:paraId="27F76A20" w14:textId="77777777" w:rsidR="002777D7" w:rsidRPr="00EA4EC3" w:rsidRDefault="002777D7" w:rsidP="00790AF4">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Advise on the reform strategy for the criminal justice system and new legislation; assist in the general development of governmental reform strategy</w:t>
      </w:r>
    </w:p>
    <w:p w14:paraId="59AF10C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2C22D91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4FEF0F7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w:t>
      </w:r>
      <w:proofErr w:type="spellStart"/>
      <w:r w:rsidRPr="00EA4EC3">
        <w:rPr>
          <w:rFonts w:asciiTheme="minorHAnsi" w:hAnsiTheme="minorHAnsi"/>
          <w:lang w:val="en-GB"/>
        </w:rPr>
        <w:t>Koutrakos</w:t>
      </w:r>
      <w:proofErr w:type="spellEnd"/>
      <w:r w:rsidRPr="00EA4EC3">
        <w:rPr>
          <w:rFonts w:asciiTheme="minorHAnsi" w:hAnsiTheme="minorHAnsi"/>
          <w:lang w:val="en-GB"/>
        </w:rPr>
        <w:t xml:space="preserve"> P. (2013)</w:t>
      </w:r>
    </w:p>
    <w:p w14:paraId="21300B7D" w14:textId="2084564D"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2</w:t>
      </w:r>
    </w:p>
    <w:p w14:paraId="4B357F0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49" w:history="1">
        <w:r w:rsidRPr="00EA4EC3">
          <w:rPr>
            <w:rStyle w:val="Collegamentoipertestuale"/>
            <w:rFonts w:asciiTheme="minorHAnsi" w:hAnsiTheme="minorHAnsi"/>
            <w:lang w:val="en-GB"/>
          </w:rPr>
          <w:t>http://www.eeas.europa.eu/csdp/missions-and-operations/eujust-themis-georgia/index_en.htm</w:t>
        </w:r>
      </w:hyperlink>
      <w:r w:rsidRPr="00EA4EC3">
        <w:rPr>
          <w:rFonts w:asciiTheme="minorHAnsi" w:hAnsiTheme="minorHAnsi"/>
          <w:lang w:val="en-GB"/>
        </w:rPr>
        <w:t xml:space="preserve"> </w:t>
      </w:r>
    </w:p>
    <w:p w14:paraId="5E57B185" w14:textId="77777777" w:rsidR="002777D7" w:rsidRPr="00EA4EC3" w:rsidRDefault="002777D7" w:rsidP="002777D7">
      <w:pPr>
        <w:rPr>
          <w:rFonts w:asciiTheme="minorHAnsi" w:hAnsiTheme="minorHAnsi"/>
          <w:sz w:val="28"/>
          <w:szCs w:val="28"/>
          <w:highlight w:val="yellow"/>
          <w:lang w:val="en-GB"/>
        </w:rPr>
      </w:pPr>
    </w:p>
    <w:p w14:paraId="65422410" w14:textId="77777777" w:rsidR="002777D7" w:rsidRPr="00EA4EC3" w:rsidRDefault="002777D7" w:rsidP="002777D7">
      <w:pPr>
        <w:rPr>
          <w:rFonts w:asciiTheme="minorHAnsi" w:hAnsiTheme="minorHAnsi"/>
          <w:sz w:val="28"/>
          <w:szCs w:val="28"/>
          <w:highlight w:val="yellow"/>
          <w:lang w:val="en-GB"/>
        </w:rPr>
      </w:pPr>
    </w:p>
    <w:p w14:paraId="356E7778" w14:textId="77777777" w:rsidR="002777D7" w:rsidRPr="00EA4EC3" w:rsidRDefault="002777D7" w:rsidP="002777D7">
      <w:pPr>
        <w:rPr>
          <w:rFonts w:asciiTheme="minorHAnsi" w:hAnsiTheme="minorHAnsi"/>
          <w:sz w:val="28"/>
          <w:szCs w:val="28"/>
          <w:highlight w:val="yellow"/>
          <w:lang w:val="en-GB"/>
        </w:rPr>
      </w:pPr>
    </w:p>
    <w:p w14:paraId="69EA0185"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51493DBB"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Rule of Law Mission in Kosovo (EULEX KOSOVO)</w:t>
      </w:r>
    </w:p>
    <w:p w14:paraId="01D216C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73C0ED6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Kosovo</w:t>
      </w:r>
    </w:p>
    <w:p w14:paraId="4B60F7E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2008</w:t>
      </w:r>
    </w:p>
    <w:p w14:paraId="6212C476"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0507CC85" w14:textId="0F67C4C3"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007021D3">
        <w:rPr>
          <w:rFonts w:asciiTheme="minorHAnsi" w:hAnsiTheme="minorHAnsi"/>
          <w:lang w:val="en-GB"/>
        </w:rPr>
        <w:t xml:space="preserve"> No</w:t>
      </w:r>
    </w:p>
    <w:p w14:paraId="173DC22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114</w:t>
      </w:r>
    </w:p>
    <w:p w14:paraId="374D9EE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37D66DEB"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25 (peak 26 states)</w:t>
      </w:r>
    </w:p>
    <w:p w14:paraId="3843B45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1650</w:t>
      </w:r>
    </w:p>
    <w:p w14:paraId="1869B9D5"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2B0AE683"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2F47FE75" w14:textId="77777777" w:rsidTr="002777D7">
        <w:trPr>
          <w:trHeight w:val="243"/>
        </w:trPr>
        <w:tc>
          <w:tcPr>
            <w:tcW w:w="2156" w:type="dxa"/>
            <w:tcBorders>
              <w:bottom w:val="single" w:sz="4" w:space="0" w:color="auto"/>
            </w:tcBorders>
            <w:shd w:val="clear" w:color="auto" w:fill="auto"/>
            <w:noWrap/>
            <w:hideMark/>
          </w:tcPr>
          <w:p w14:paraId="5C3A0A07"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399F9199"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9A1795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02B9DC60"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37AAD171" w14:textId="77777777" w:rsidTr="002777D7">
        <w:trPr>
          <w:trHeight w:val="243"/>
        </w:trPr>
        <w:tc>
          <w:tcPr>
            <w:tcW w:w="2156" w:type="dxa"/>
            <w:tcBorders>
              <w:top w:val="single" w:sz="4" w:space="0" w:color="auto"/>
            </w:tcBorders>
            <w:shd w:val="clear" w:color="auto" w:fill="auto"/>
            <w:hideMark/>
          </w:tcPr>
          <w:p w14:paraId="77F98F1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3BF36C3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w:t>
            </w:r>
          </w:p>
        </w:tc>
        <w:tc>
          <w:tcPr>
            <w:tcW w:w="2221" w:type="dxa"/>
            <w:tcBorders>
              <w:top w:val="single" w:sz="4" w:space="0" w:color="auto"/>
              <w:left w:val="single" w:sz="4" w:space="0" w:color="auto"/>
            </w:tcBorders>
            <w:shd w:val="clear" w:color="auto" w:fill="auto"/>
            <w:hideMark/>
          </w:tcPr>
          <w:p w14:paraId="048BC51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0115AD6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182</w:t>
            </w:r>
          </w:p>
        </w:tc>
      </w:tr>
      <w:tr w:rsidR="002777D7" w:rsidRPr="00EA4EC3" w14:paraId="106D1E64" w14:textId="77777777" w:rsidTr="002777D7">
        <w:trPr>
          <w:trHeight w:val="243"/>
        </w:trPr>
        <w:tc>
          <w:tcPr>
            <w:tcW w:w="2156" w:type="dxa"/>
            <w:shd w:val="clear" w:color="auto" w:fill="auto"/>
            <w:hideMark/>
          </w:tcPr>
          <w:p w14:paraId="2F31A1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1E054C8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21</w:t>
            </w:r>
          </w:p>
        </w:tc>
        <w:tc>
          <w:tcPr>
            <w:tcW w:w="2221" w:type="dxa"/>
            <w:tcBorders>
              <w:left w:val="single" w:sz="4" w:space="0" w:color="auto"/>
            </w:tcBorders>
            <w:shd w:val="clear" w:color="auto" w:fill="auto"/>
            <w:hideMark/>
          </w:tcPr>
          <w:p w14:paraId="4C55BD2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10470A9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2777D7" w:rsidRPr="00EA4EC3" w14:paraId="47983569" w14:textId="77777777" w:rsidTr="002777D7">
        <w:trPr>
          <w:trHeight w:val="243"/>
        </w:trPr>
        <w:tc>
          <w:tcPr>
            <w:tcW w:w="2156" w:type="dxa"/>
            <w:shd w:val="clear" w:color="auto" w:fill="auto"/>
            <w:hideMark/>
          </w:tcPr>
          <w:p w14:paraId="4533A14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68BE9DB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77</w:t>
            </w:r>
          </w:p>
        </w:tc>
        <w:tc>
          <w:tcPr>
            <w:tcW w:w="2221" w:type="dxa"/>
            <w:tcBorders>
              <w:left w:val="single" w:sz="4" w:space="0" w:color="auto"/>
            </w:tcBorders>
            <w:shd w:val="clear" w:color="auto" w:fill="auto"/>
            <w:hideMark/>
          </w:tcPr>
          <w:p w14:paraId="73B58AE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69E07A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r>
      <w:tr w:rsidR="002777D7" w:rsidRPr="00EA4EC3" w14:paraId="785E41E7" w14:textId="77777777" w:rsidTr="002777D7">
        <w:trPr>
          <w:trHeight w:val="243"/>
        </w:trPr>
        <w:tc>
          <w:tcPr>
            <w:tcW w:w="2156" w:type="dxa"/>
            <w:shd w:val="clear" w:color="auto" w:fill="auto"/>
            <w:hideMark/>
          </w:tcPr>
          <w:p w14:paraId="3545C94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1474AE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710B2B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16A5F96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1FDF1301" w14:textId="77777777" w:rsidTr="002777D7">
        <w:trPr>
          <w:trHeight w:val="243"/>
        </w:trPr>
        <w:tc>
          <w:tcPr>
            <w:tcW w:w="2156" w:type="dxa"/>
            <w:shd w:val="clear" w:color="auto" w:fill="auto"/>
            <w:hideMark/>
          </w:tcPr>
          <w:p w14:paraId="5313386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23686AA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7D0D70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21D5BD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480C0267" w14:textId="77777777" w:rsidTr="002777D7">
        <w:trPr>
          <w:trHeight w:val="237"/>
        </w:trPr>
        <w:tc>
          <w:tcPr>
            <w:tcW w:w="2156" w:type="dxa"/>
            <w:shd w:val="clear" w:color="auto" w:fill="auto"/>
            <w:hideMark/>
          </w:tcPr>
          <w:p w14:paraId="4BE8C35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3B99A58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29</w:t>
            </w:r>
          </w:p>
        </w:tc>
        <w:tc>
          <w:tcPr>
            <w:tcW w:w="2221" w:type="dxa"/>
            <w:tcBorders>
              <w:left w:val="single" w:sz="4" w:space="0" w:color="auto"/>
            </w:tcBorders>
            <w:shd w:val="clear" w:color="auto" w:fill="auto"/>
            <w:hideMark/>
          </w:tcPr>
          <w:p w14:paraId="106F571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1A6C4E7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36</w:t>
            </w:r>
          </w:p>
        </w:tc>
      </w:tr>
      <w:tr w:rsidR="002777D7" w:rsidRPr="00EA4EC3" w14:paraId="5A168158" w14:textId="77777777" w:rsidTr="002777D7">
        <w:trPr>
          <w:trHeight w:val="243"/>
        </w:trPr>
        <w:tc>
          <w:tcPr>
            <w:tcW w:w="2156" w:type="dxa"/>
            <w:shd w:val="clear" w:color="auto" w:fill="auto"/>
            <w:hideMark/>
          </w:tcPr>
          <w:p w14:paraId="0FC4FFF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139C525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37</w:t>
            </w:r>
          </w:p>
        </w:tc>
        <w:tc>
          <w:tcPr>
            <w:tcW w:w="2221" w:type="dxa"/>
            <w:tcBorders>
              <w:left w:val="single" w:sz="4" w:space="0" w:color="auto"/>
            </w:tcBorders>
            <w:shd w:val="clear" w:color="auto" w:fill="auto"/>
            <w:hideMark/>
          </w:tcPr>
          <w:p w14:paraId="6F0FA28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45DA12F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138</w:t>
            </w:r>
          </w:p>
        </w:tc>
      </w:tr>
      <w:tr w:rsidR="002777D7" w:rsidRPr="00EA4EC3" w14:paraId="78CEF6FB" w14:textId="77777777" w:rsidTr="002777D7">
        <w:trPr>
          <w:trHeight w:val="243"/>
        </w:trPr>
        <w:tc>
          <w:tcPr>
            <w:tcW w:w="2156" w:type="dxa"/>
            <w:shd w:val="clear" w:color="auto" w:fill="auto"/>
            <w:hideMark/>
          </w:tcPr>
          <w:p w14:paraId="2C6CF1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6A6EF2E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tcBorders>
            <w:shd w:val="clear" w:color="auto" w:fill="auto"/>
            <w:hideMark/>
          </w:tcPr>
          <w:p w14:paraId="3D69173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03AC01D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17</w:t>
            </w:r>
          </w:p>
        </w:tc>
      </w:tr>
      <w:tr w:rsidR="002777D7" w:rsidRPr="00EA4EC3" w14:paraId="211F4609" w14:textId="77777777" w:rsidTr="002777D7">
        <w:trPr>
          <w:trHeight w:val="243"/>
        </w:trPr>
        <w:tc>
          <w:tcPr>
            <w:tcW w:w="2156" w:type="dxa"/>
            <w:shd w:val="clear" w:color="auto" w:fill="auto"/>
            <w:hideMark/>
          </w:tcPr>
          <w:p w14:paraId="36E5FAA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2FCD18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75</w:t>
            </w:r>
          </w:p>
        </w:tc>
        <w:tc>
          <w:tcPr>
            <w:tcW w:w="2221" w:type="dxa"/>
            <w:tcBorders>
              <w:left w:val="single" w:sz="4" w:space="0" w:color="auto"/>
            </w:tcBorders>
            <w:shd w:val="clear" w:color="auto" w:fill="auto"/>
            <w:hideMark/>
          </w:tcPr>
          <w:p w14:paraId="6A1EC1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8F4C46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196</w:t>
            </w:r>
          </w:p>
        </w:tc>
      </w:tr>
      <w:tr w:rsidR="002777D7" w:rsidRPr="00EA4EC3" w14:paraId="1DF4C536" w14:textId="77777777" w:rsidTr="002777D7">
        <w:trPr>
          <w:trHeight w:val="243"/>
        </w:trPr>
        <w:tc>
          <w:tcPr>
            <w:tcW w:w="2156" w:type="dxa"/>
            <w:shd w:val="clear" w:color="auto" w:fill="auto"/>
            <w:hideMark/>
          </w:tcPr>
          <w:p w14:paraId="47CE9DF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5C8EC64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188</w:t>
            </w:r>
          </w:p>
        </w:tc>
        <w:tc>
          <w:tcPr>
            <w:tcW w:w="2221" w:type="dxa"/>
            <w:tcBorders>
              <w:left w:val="single" w:sz="4" w:space="0" w:color="auto"/>
            </w:tcBorders>
            <w:shd w:val="clear" w:color="auto" w:fill="auto"/>
            <w:hideMark/>
          </w:tcPr>
          <w:p w14:paraId="6C59587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3AA318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w:t>
            </w:r>
          </w:p>
        </w:tc>
      </w:tr>
      <w:tr w:rsidR="002777D7" w:rsidRPr="00EA4EC3" w14:paraId="199C9932" w14:textId="77777777" w:rsidTr="002777D7">
        <w:trPr>
          <w:trHeight w:val="243"/>
        </w:trPr>
        <w:tc>
          <w:tcPr>
            <w:tcW w:w="2156" w:type="dxa"/>
            <w:shd w:val="clear" w:color="auto" w:fill="auto"/>
            <w:hideMark/>
          </w:tcPr>
          <w:p w14:paraId="523E719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4098D14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118</w:t>
            </w:r>
          </w:p>
        </w:tc>
        <w:tc>
          <w:tcPr>
            <w:tcW w:w="2221" w:type="dxa"/>
            <w:tcBorders>
              <w:left w:val="single" w:sz="4" w:space="0" w:color="auto"/>
            </w:tcBorders>
            <w:shd w:val="clear" w:color="auto" w:fill="auto"/>
            <w:hideMark/>
          </w:tcPr>
          <w:p w14:paraId="41A14A5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63ADB2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FB1C8D6" w14:textId="77777777" w:rsidTr="002777D7">
        <w:trPr>
          <w:trHeight w:val="243"/>
        </w:trPr>
        <w:tc>
          <w:tcPr>
            <w:tcW w:w="2156" w:type="dxa"/>
            <w:shd w:val="clear" w:color="auto" w:fill="auto"/>
            <w:hideMark/>
          </w:tcPr>
          <w:p w14:paraId="27ADD96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5378F2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38</w:t>
            </w:r>
          </w:p>
        </w:tc>
        <w:tc>
          <w:tcPr>
            <w:tcW w:w="2221" w:type="dxa"/>
            <w:tcBorders>
              <w:left w:val="single" w:sz="4" w:space="0" w:color="auto"/>
            </w:tcBorders>
            <w:shd w:val="clear" w:color="auto" w:fill="auto"/>
            <w:hideMark/>
          </w:tcPr>
          <w:p w14:paraId="620C004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01748F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w:t>
            </w:r>
          </w:p>
        </w:tc>
      </w:tr>
      <w:tr w:rsidR="002777D7" w:rsidRPr="00EA4EC3" w14:paraId="4483A0D5" w14:textId="77777777" w:rsidTr="002777D7">
        <w:trPr>
          <w:trHeight w:val="243"/>
        </w:trPr>
        <w:tc>
          <w:tcPr>
            <w:tcW w:w="2156" w:type="dxa"/>
            <w:shd w:val="clear" w:color="auto" w:fill="auto"/>
            <w:hideMark/>
          </w:tcPr>
          <w:p w14:paraId="1272A17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52A8606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62</w:t>
            </w:r>
          </w:p>
        </w:tc>
        <w:tc>
          <w:tcPr>
            <w:tcW w:w="2221" w:type="dxa"/>
            <w:tcBorders>
              <w:left w:val="single" w:sz="4" w:space="0" w:color="auto"/>
            </w:tcBorders>
            <w:shd w:val="clear" w:color="auto" w:fill="auto"/>
            <w:hideMark/>
          </w:tcPr>
          <w:p w14:paraId="20879FB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E072E3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85</w:t>
            </w:r>
          </w:p>
        </w:tc>
      </w:tr>
      <w:tr w:rsidR="002777D7" w:rsidRPr="00EA4EC3" w14:paraId="7D93BD1D" w14:textId="77777777" w:rsidTr="002777D7">
        <w:trPr>
          <w:trHeight w:val="243"/>
        </w:trPr>
        <w:tc>
          <w:tcPr>
            <w:tcW w:w="2156" w:type="dxa"/>
            <w:tcBorders>
              <w:bottom w:val="single" w:sz="4" w:space="0" w:color="auto"/>
            </w:tcBorders>
            <w:shd w:val="clear" w:color="auto" w:fill="auto"/>
            <w:hideMark/>
          </w:tcPr>
          <w:p w14:paraId="08BDEA7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8D89D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18</w:t>
            </w:r>
          </w:p>
        </w:tc>
        <w:tc>
          <w:tcPr>
            <w:tcW w:w="2221" w:type="dxa"/>
            <w:tcBorders>
              <w:left w:val="single" w:sz="4" w:space="0" w:color="auto"/>
              <w:bottom w:val="single" w:sz="4" w:space="0" w:color="auto"/>
            </w:tcBorders>
            <w:shd w:val="clear" w:color="auto" w:fill="auto"/>
            <w:hideMark/>
          </w:tcPr>
          <w:p w14:paraId="2930D23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50FC63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90</w:t>
            </w:r>
          </w:p>
        </w:tc>
      </w:tr>
    </w:tbl>
    <w:p w14:paraId="27CAFF31" w14:textId="77777777" w:rsidR="002777D7" w:rsidRPr="00EA4EC3" w:rsidRDefault="002777D7" w:rsidP="002777D7">
      <w:pPr>
        <w:widowControl w:val="0"/>
        <w:autoSpaceDE w:val="0"/>
        <w:autoSpaceDN w:val="0"/>
        <w:adjustRightInd w:val="0"/>
        <w:rPr>
          <w:rFonts w:asciiTheme="minorHAnsi" w:hAnsiTheme="minorHAnsi"/>
          <w:lang w:val="en-GB"/>
        </w:rPr>
      </w:pPr>
    </w:p>
    <w:p w14:paraId="31ACC5C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1483</w:t>
      </w:r>
    </w:p>
    <w:p w14:paraId="4C2D42DB" w14:textId="77777777" w:rsidR="002777D7" w:rsidRPr="00EA4EC3" w:rsidRDefault="002777D7" w:rsidP="00E261E6">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Assist and support the Kosovo authorities in the rule of law; mentor, monitor, and advise</w:t>
      </w:r>
    </w:p>
    <w:p w14:paraId="7F6AAF4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OSCE, UN</w:t>
      </w:r>
    </w:p>
    <w:p w14:paraId="3AD37AA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High</w:t>
      </w:r>
    </w:p>
    <w:p w14:paraId="5E1551A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72EB4119" w14:textId="21588267"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811.7</w:t>
      </w:r>
    </w:p>
    <w:p w14:paraId="462D417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0" w:history="1">
        <w:r w:rsidRPr="00EA4EC3">
          <w:rPr>
            <w:rStyle w:val="Collegamentoipertestuale"/>
            <w:rFonts w:asciiTheme="minorHAnsi" w:hAnsiTheme="minorHAnsi"/>
            <w:lang w:val="en-GB"/>
          </w:rPr>
          <w:t>http://www.eulex-kosovo.eu/</w:t>
        </w:r>
      </w:hyperlink>
      <w:r w:rsidRPr="00EA4EC3">
        <w:rPr>
          <w:rFonts w:asciiTheme="minorHAnsi" w:hAnsiTheme="minorHAnsi"/>
          <w:lang w:val="en-GB"/>
        </w:rPr>
        <w:t xml:space="preserve"> </w:t>
      </w:r>
    </w:p>
    <w:p w14:paraId="51351C90" w14:textId="77777777" w:rsidR="002777D7" w:rsidRPr="00EA4EC3" w:rsidRDefault="002777D7" w:rsidP="002777D7">
      <w:pPr>
        <w:rPr>
          <w:rFonts w:asciiTheme="minorHAnsi" w:hAnsiTheme="minorHAnsi"/>
          <w:sz w:val="28"/>
          <w:szCs w:val="28"/>
          <w:highlight w:val="yellow"/>
          <w:lang w:val="en-GB"/>
        </w:rPr>
      </w:pPr>
    </w:p>
    <w:p w14:paraId="7D95B233" w14:textId="77777777" w:rsidR="002777D7" w:rsidRPr="00EA4EC3" w:rsidRDefault="002777D7" w:rsidP="002777D7">
      <w:pPr>
        <w:rPr>
          <w:rFonts w:asciiTheme="minorHAnsi" w:hAnsiTheme="minorHAnsi"/>
          <w:sz w:val="28"/>
          <w:szCs w:val="28"/>
          <w:highlight w:val="yellow"/>
          <w:lang w:val="en-GB"/>
        </w:rPr>
      </w:pPr>
    </w:p>
    <w:p w14:paraId="72E25253" w14:textId="77777777" w:rsidR="002777D7" w:rsidRPr="00EA4EC3" w:rsidRDefault="002777D7" w:rsidP="002777D7">
      <w:pPr>
        <w:rPr>
          <w:rFonts w:asciiTheme="minorHAnsi" w:hAnsiTheme="minorHAnsi"/>
          <w:sz w:val="28"/>
          <w:szCs w:val="28"/>
          <w:highlight w:val="yellow"/>
          <w:lang w:val="en-GB"/>
        </w:rPr>
      </w:pPr>
    </w:p>
    <w:p w14:paraId="6F7D2778"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2F602766" w14:textId="77777777" w:rsidR="002777D7" w:rsidRPr="00EA4EC3" w:rsidRDefault="002777D7" w:rsidP="002777D7">
      <w:pPr>
        <w:widowControl w:val="0"/>
        <w:autoSpaceDE w:val="0"/>
        <w:autoSpaceDN w:val="0"/>
        <w:adjustRightInd w:val="0"/>
        <w:rPr>
          <w:rFonts w:asciiTheme="minorHAnsi" w:eastAsia="Times New Roman" w:hAnsiTheme="minorHAnsi"/>
          <w:b/>
          <w:color w:val="000000"/>
          <w:sz w:val="28"/>
          <w:szCs w:val="28"/>
          <w:lang w:val="en-GB"/>
        </w:rPr>
      </w:pPr>
      <w:r w:rsidRPr="00EA4EC3">
        <w:rPr>
          <w:rFonts w:asciiTheme="minorHAnsi" w:eastAsia="Times New Roman" w:hAnsiTheme="minorHAnsi"/>
          <w:b/>
          <w:color w:val="000000"/>
          <w:sz w:val="28"/>
          <w:szCs w:val="28"/>
          <w:lang w:val="en-GB"/>
        </w:rPr>
        <w:lastRenderedPageBreak/>
        <w:t>EU Security Sector Reform Mission in the Democratic Republic of the Congo (EUSEC RD Congo)</w:t>
      </w:r>
    </w:p>
    <w:p w14:paraId="16D430D3" w14:textId="77777777" w:rsidR="002777D7" w:rsidRPr="00EA4EC3" w:rsidRDefault="002777D7" w:rsidP="002777D7">
      <w:pPr>
        <w:widowControl w:val="0"/>
        <w:autoSpaceDE w:val="0"/>
        <w:autoSpaceDN w:val="0"/>
        <w:adjustRightInd w:val="0"/>
        <w:rPr>
          <w:rFonts w:asciiTheme="minorHAnsi" w:hAnsiTheme="minorHAnsi"/>
          <w:lang w:val="en-GB"/>
        </w:rPr>
      </w:pPr>
    </w:p>
    <w:p w14:paraId="6561CE0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Congo Democratic Republic</w:t>
      </w:r>
    </w:p>
    <w:p w14:paraId="742A491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15431A6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2016</w:t>
      </w:r>
    </w:p>
    <w:p w14:paraId="4A589E7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44C4D64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132</w:t>
      </w:r>
    </w:p>
    <w:p w14:paraId="4E5E77A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1922260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13 (peak 13 states)</w:t>
      </w:r>
    </w:p>
    <w:p w14:paraId="4E19AFE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50</w:t>
      </w:r>
    </w:p>
    <w:p w14:paraId="4A7D6D08"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48CCB661"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A5019F2" w14:textId="77777777" w:rsidTr="002777D7">
        <w:trPr>
          <w:trHeight w:val="243"/>
        </w:trPr>
        <w:tc>
          <w:tcPr>
            <w:tcW w:w="2156" w:type="dxa"/>
            <w:tcBorders>
              <w:bottom w:val="single" w:sz="4" w:space="0" w:color="auto"/>
            </w:tcBorders>
            <w:shd w:val="clear" w:color="auto" w:fill="auto"/>
            <w:noWrap/>
            <w:hideMark/>
          </w:tcPr>
          <w:p w14:paraId="707D8558"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1A718692"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10443D6C"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24F51C6C"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35E66F77" w14:textId="77777777" w:rsidTr="002777D7">
        <w:trPr>
          <w:trHeight w:val="243"/>
        </w:trPr>
        <w:tc>
          <w:tcPr>
            <w:tcW w:w="2156" w:type="dxa"/>
            <w:tcBorders>
              <w:top w:val="single" w:sz="4" w:space="0" w:color="auto"/>
            </w:tcBorders>
            <w:shd w:val="clear" w:color="auto" w:fill="auto"/>
            <w:hideMark/>
          </w:tcPr>
          <w:p w14:paraId="1E005A6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0E98836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top w:val="single" w:sz="4" w:space="0" w:color="auto"/>
              <w:left w:val="single" w:sz="4" w:space="0" w:color="auto"/>
            </w:tcBorders>
            <w:shd w:val="clear" w:color="auto" w:fill="auto"/>
            <w:hideMark/>
          </w:tcPr>
          <w:p w14:paraId="0BF4B39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4599BC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43963C68" w14:textId="77777777" w:rsidTr="002777D7">
        <w:trPr>
          <w:trHeight w:val="243"/>
        </w:trPr>
        <w:tc>
          <w:tcPr>
            <w:tcW w:w="2156" w:type="dxa"/>
            <w:shd w:val="clear" w:color="auto" w:fill="auto"/>
            <w:hideMark/>
          </w:tcPr>
          <w:p w14:paraId="644EEF3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433ADEC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10</w:t>
            </w:r>
          </w:p>
        </w:tc>
        <w:tc>
          <w:tcPr>
            <w:tcW w:w="2221" w:type="dxa"/>
            <w:tcBorders>
              <w:left w:val="single" w:sz="4" w:space="0" w:color="auto"/>
            </w:tcBorders>
            <w:shd w:val="clear" w:color="auto" w:fill="auto"/>
            <w:hideMark/>
          </w:tcPr>
          <w:p w14:paraId="44823A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530D62D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A1F097F" w14:textId="77777777" w:rsidTr="002777D7">
        <w:trPr>
          <w:trHeight w:val="243"/>
        </w:trPr>
        <w:tc>
          <w:tcPr>
            <w:tcW w:w="2156" w:type="dxa"/>
            <w:shd w:val="clear" w:color="auto" w:fill="auto"/>
            <w:hideMark/>
          </w:tcPr>
          <w:p w14:paraId="75983B3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6C25B51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DA0AE5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84CEC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474F4CF" w14:textId="77777777" w:rsidTr="002777D7">
        <w:trPr>
          <w:trHeight w:val="243"/>
        </w:trPr>
        <w:tc>
          <w:tcPr>
            <w:tcW w:w="2156" w:type="dxa"/>
            <w:shd w:val="clear" w:color="auto" w:fill="auto"/>
            <w:hideMark/>
          </w:tcPr>
          <w:p w14:paraId="73BC36A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1688DB7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B582C6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0ABA8B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BE1691C" w14:textId="77777777" w:rsidTr="002777D7">
        <w:trPr>
          <w:trHeight w:val="243"/>
        </w:trPr>
        <w:tc>
          <w:tcPr>
            <w:tcW w:w="2156" w:type="dxa"/>
            <w:shd w:val="clear" w:color="auto" w:fill="auto"/>
            <w:hideMark/>
          </w:tcPr>
          <w:p w14:paraId="45E0921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5351AE4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F98F5B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2A18938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D740F19" w14:textId="77777777" w:rsidTr="002777D7">
        <w:trPr>
          <w:trHeight w:val="237"/>
        </w:trPr>
        <w:tc>
          <w:tcPr>
            <w:tcW w:w="2156" w:type="dxa"/>
            <w:shd w:val="clear" w:color="auto" w:fill="auto"/>
            <w:hideMark/>
          </w:tcPr>
          <w:p w14:paraId="618A055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06FB3D2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F6618F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3AD8E27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02F064A1" w14:textId="77777777" w:rsidTr="002777D7">
        <w:trPr>
          <w:trHeight w:val="243"/>
        </w:trPr>
        <w:tc>
          <w:tcPr>
            <w:tcW w:w="2156" w:type="dxa"/>
            <w:shd w:val="clear" w:color="auto" w:fill="auto"/>
            <w:hideMark/>
          </w:tcPr>
          <w:p w14:paraId="58740A3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76B8116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E7FA1B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516AA2B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1DB64CB" w14:textId="77777777" w:rsidTr="002777D7">
        <w:trPr>
          <w:trHeight w:val="243"/>
        </w:trPr>
        <w:tc>
          <w:tcPr>
            <w:tcW w:w="2156" w:type="dxa"/>
            <w:shd w:val="clear" w:color="auto" w:fill="auto"/>
            <w:hideMark/>
          </w:tcPr>
          <w:p w14:paraId="5B511F6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22F4F2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BFC384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1607BC9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78A81461" w14:textId="77777777" w:rsidTr="002777D7">
        <w:trPr>
          <w:trHeight w:val="243"/>
        </w:trPr>
        <w:tc>
          <w:tcPr>
            <w:tcW w:w="2156" w:type="dxa"/>
            <w:shd w:val="clear" w:color="auto" w:fill="auto"/>
            <w:hideMark/>
          </w:tcPr>
          <w:p w14:paraId="18B69B7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076BDE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66138E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6AD1409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E2DAB01" w14:textId="77777777" w:rsidTr="002777D7">
        <w:trPr>
          <w:trHeight w:val="243"/>
        </w:trPr>
        <w:tc>
          <w:tcPr>
            <w:tcW w:w="2156" w:type="dxa"/>
            <w:shd w:val="clear" w:color="auto" w:fill="auto"/>
            <w:hideMark/>
          </w:tcPr>
          <w:p w14:paraId="6322D58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4A66ABD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16</w:t>
            </w:r>
          </w:p>
        </w:tc>
        <w:tc>
          <w:tcPr>
            <w:tcW w:w="2221" w:type="dxa"/>
            <w:tcBorders>
              <w:left w:val="single" w:sz="4" w:space="0" w:color="auto"/>
            </w:tcBorders>
            <w:shd w:val="clear" w:color="auto" w:fill="auto"/>
            <w:hideMark/>
          </w:tcPr>
          <w:p w14:paraId="5FDAD3A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68F6C69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AC9E5FF" w14:textId="77777777" w:rsidTr="002777D7">
        <w:trPr>
          <w:trHeight w:val="243"/>
        </w:trPr>
        <w:tc>
          <w:tcPr>
            <w:tcW w:w="2156" w:type="dxa"/>
            <w:shd w:val="clear" w:color="auto" w:fill="auto"/>
            <w:hideMark/>
          </w:tcPr>
          <w:p w14:paraId="190633E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E013BD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c>
          <w:tcPr>
            <w:tcW w:w="2221" w:type="dxa"/>
            <w:tcBorders>
              <w:left w:val="single" w:sz="4" w:space="0" w:color="auto"/>
            </w:tcBorders>
            <w:shd w:val="clear" w:color="auto" w:fill="auto"/>
            <w:hideMark/>
          </w:tcPr>
          <w:p w14:paraId="30629A8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51CEEF9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2202E0A" w14:textId="77777777" w:rsidTr="002777D7">
        <w:trPr>
          <w:trHeight w:val="243"/>
        </w:trPr>
        <w:tc>
          <w:tcPr>
            <w:tcW w:w="2156" w:type="dxa"/>
            <w:shd w:val="clear" w:color="auto" w:fill="auto"/>
            <w:hideMark/>
          </w:tcPr>
          <w:p w14:paraId="7E892A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6F297EF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5F8378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3E76E44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0CE4ABA1" w14:textId="77777777" w:rsidTr="002777D7">
        <w:trPr>
          <w:trHeight w:val="243"/>
        </w:trPr>
        <w:tc>
          <w:tcPr>
            <w:tcW w:w="2156" w:type="dxa"/>
            <w:shd w:val="clear" w:color="auto" w:fill="auto"/>
            <w:hideMark/>
          </w:tcPr>
          <w:p w14:paraId="579322F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42B0C51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1285735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24A5EF9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BAB2C08" w14:textId="77777777" w:rsidTr="002777D7">
        <w:trPr>
          <w:trHeight w:val="243"/>
        </w:trPr>
        <w:tc>
          <w:tcPr>
            <w:tcW w:w="2156" w:type="dxa"/>
            <w:tcBorders>
              <w:bottom w:val="single" w:sz="4" w:space="0" w:color="auto"/>
            </w:tcBorders>
            <w:shd w:val="clear" w:color="auto" w:fill="auto"/>
            <w:hideMark/>
          </w:tcPr>
          <w:p w14:paraId="3B98EF1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518462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3F47297E"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280FA7F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70C51A6D" w14:textId="77777777" w:rsidR="002777D7" w:rsidRPr="00EA4EC3" w:rsidRDefault="002777D7" w:rsidP="002777D7">
      <w:pPr>
        <w:widowControl w:val="0"/>
        <w:autoSpaceDE w:val="0"/>
        <w:autoSpaceDN w:val="0"/>
        <w:adjustRightInd w:val="0"/>
        <w:rPr>
          <w:rFonts w:asciiTheme="minorHAnsi" w:hAnsiTheme="minorHAnsi"/>
          <w:lang w:val="en-GB"/>
        </w:rPr>
      </w:pPr>
    </w:p>
    <w:p w14:paraId="5493BA9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45</w:t>
      </w:r>
    </w:p>
    <w:p w14:paraId="426AEBFB" w14:textId="6E735299" w:rsidR="002777D7" w:rsidRPr="00EA4EC3" w:rsidRDefault="002777D7" w:rsidP="00E261E6">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Advise </w:t>
      </w:r>
      <w:r w:rsidR="00487EB9">
        <w:rPr>
          <w:rFonts w:asciiTheme="minorHAnsi" w:hAnsiTheme="minorHAnsi"/>
          <w:lang w:val="en-GB"/>
        </w:rPr>
        <w:t xml:space="preserve">on </w:t>
      </w:r>
      <w:r w:rsidRPr="00EA4EC3">
        <w:rPr>
          <w:rFonts w:asciiTheme="minorHAnsi" w:hAnsiTheme="minorHAnsi"/>
          <w:lang w:val="en-GB"/>
        </w:rPr>
        <w:t>the integration of Congolese army; conduct various projects including a census of the army</w:t>
      </w:r>
    </w:p>
    <w:p w14:paraId="1AEBD8F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64EE90C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2F362752"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4B8F51A0" w14:textId="56F6BFA2"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79.2</w:t>
      </w:r>
    </w:p>
    <w:p w14:paraId="543B42F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1" w:history="1">
        <w:r w:rsidRPr="00EA4EC3">
          <w:rPr>
            <w:rStyle w:val="Collegamentoipertestuale"/>
            <w:rFonts w:asciiTheme="minorHAnsi" w:hAnsiTheme="minorHAnsi"/>
            <w:lang w:val="en-GB"/>
          </w:rPr>
          <w:t>http://eeas.europa.eu/csdp/missions-and-operations/eusec-rd-congo/index_en.htm</w:t>
        </w:r>
      </w:hyperlink>
    </w:p>
    <w:p w14:paraId="0085B1EA" w14:textId="77777777" w:rsidR="002777D7" w:rsidRPr="00EA4EC3" w:rsidRDefault="002777D7" w:rsidP="002777D7">
      <w:pPr>
        <w:widowControl w:val="0"/>
        <w:autoSpaceDE w:val="0"/>
        <w:autoSpaceDN w:val="0"/>
        <w:adjustRightInd w:val="0"/>
        <w:rPr>
          <w:rFonts w:asciiTheme="minorHAnsi" w:hAnsiTheme="minorHAnsi"/>
          <w:lang w:val="en-GB"/>
        </w:rPr>
      </w:pPr>
    </w:p>
    <w:p w14:paraId="240714DB" w14:textId="77777777" w:rsidR="002777D7" w:rsidRPr="00EA4EC3" w:rsidRDefault="002777D7" w:rsidP="002777D7">
      <w:pPr>
        <w:rPr>
          <w:rFonts w:asciiTheme="minorHAnsi" w:hAnsiTheme="minorHAnsi"/>
          <w:sz w:val="28"/>
          <w:szCs w:val="28"/>
          <w:highlight w:val="yellow"/>
          <w:lang w:val="en-GB"/>
        </w:rPr>
      </w:pPr>
    </w:p>
    <w:p w14:paraId="3EB7EDE7" w14:textId="77777777" w:rsidR="002777D7" w:rsidRPr="00EA4EC3" w:rsidRDefault="002777D7" w:rsidP="002777D7">
      <w:pPr>
        <w:rPr>
          <w:rFonts w:asciiTheme="minorHAnsi" w:hAnsiTheme="minorHAnsi"/>
          <w:sz w:val="28"/>
          <w:szCs w:val="28"/>
          <w:highlight w:val="yellow"/>
          <w:lang w:val="en-GB"/>
        </w:rPr>
      </w:pPr>
    </w:p>
    <w:p w14:paraId="312E7BD1" w14:textId="77777777" w:rsidR="002777D7" w:rsidRPr="00EA4EC3" w:rsidRDefault="002777D7" w:rsidP="002777D7">
      <w:pPr>
        <w:rPr>
          <w:rFonts w:asciiTheme="minorHAnsi" w:hAnsiTheme="minorHAnsi"/>
          <w:sz w:val="28"/>
          <w:szCs w:val="28"/>
          <w:highlight w:val="yellow"/>
          <w:lang w:val="en-GB"/>
        </w:rPr>
      </w:pPr>
    </w:p>
    <w:p w14:paraId="5F50C842" w14:textId="77777777" w:rsidR="002777D7" w:rsidRPr="00EA4EC3" w:rsidRDefault="002777D7" w:rsidP="002777D7">
      <w:pPr>
        <w:rPr>
          <w:rFonts w:asciiTheme="minorHAnsi" w:hAnsiTheme="minorHAnsi"/>
          <w:sz w:val="28"/>
          <w:szCs w:val="28"/>
          <w:highlight w:val="yellow"/>
          <w:lang w:val="en-GB"/>
        </w:rPr>
      </w:pPr>
    </w:p>
    <w:p w14:paraId="391F62D2" w14:textId="77777777" w:rsidR="002777D7" w:rsidRPr="00EA4EC3" w:rsidRDefault="002777D7" w:rsidP="002777D7">
      <w:pPr>
        <w:rPr>
          <w:rFonts w:asciiTheme="minorHAnsi" w:hAnsiTheme="minorHAnsi"/>
          <w:sz w:val="28"/>
          <w:szCs w:val="28"/>
          <w:highlight w:val="yellow"/>
          <w:lang w:val="en-GB"/>
        </w:rPr>
      </w:pPr>
    </w:p>
    <w:p w14:paraId="041ED9C6" w14:textId="77777777" w:rsidR="002777D7" w:rsidRPr="00EA4EC3" w:rsidRDefault="002777D7" w:rsidP="002777D7">
      <w:pPr>
        <w:rPr>
          <w:rFonts w:asciiTheme="minorHAnsi" w:hAnsiTheme="minorHAnsi"/>
          <w:b/>
          <w:sz w:val="28"/>
          <w:szCs w:val="28"/>
          <w:lang w:val="en-GB"/>
        </w:rPr>
      </w:pPr>
      <w:r w:rsidRPr="00EA4EC3">
        <w:rPr>
          <w:rFonts w:asciiTheme="minorHAnsi" w:hAnsiTheme="minorHAnsi"/>
          <w:b/>
          <w:sz w:val="28"/>
          <w:szCs w:val="28"/>
          <w:lang w:val="en-GB"/>
        </w:rPr>
        <w:br w:type="page"/>
      </w:r>
    </w:p>
    <w:p w14:paraId="2E953F59"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Security Sector Reform in Guinea-Bissau (EU-SSR)</w:t>
      </w:r>
    </w:p>
    <w:p w14:paraId="2EABF893"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166BDE92"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Guinea Bissau</w:t>
      </w:r>
    </w:p>
    <w:p w14:paraId="43463F3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2008</w:t>
      </w:r>
    </w:p>
    <w:p w14:paraId="78F4C37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2010</w:t>
      </w:r>
    </w:p>
    <w:p w14:paraId="60FC01A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3ED73CF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27</w:t>
      </w:r>
    </w:p>
    <w:p w14:paraId="624A30B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w:t>
      </w:r>
    </w:p>
    <w:p w14:paraId="533B885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6 (peak 6 states)</w:t>
      </w:r>
    </w:p>
    <w:p w14:paraId="2DE948D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18</w:t>
      </w:r>
    </w:p>
    <w:p w14:paraId="699D4463"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51557EB4"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0A207622" w14:textId="77777777" w:rsidTr="002777D7">
        <w:trPr>
          <w:trHeight w:val="243"/>
        </w:trPr>
        <w:tc>
          <w:tcPr>
            <w:tcW w:w="2156" w:type="dxa"/>
            <w:tcBorders>
              <w:bottom w:val="single" w:sz="4" w:space="0" w:color="auto"/>
            </w:tcBorders>
            <w:shd w:val="clear" w:color="auto" w:fill="auto"/>
            <w:noWrap/>
            <w:hideMark/>
          </w:tcPr>
          <w:p w14:paraId="57EA9914"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DFF7E5D"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2D9F976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5E80B158"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43B7959C" w14:textId="77777777" w:rsidTr="002777D7">
        <w:trPr>
          <w:trHeight w:val="243"/>
        </w:trPr>
        <w:tc>
          <w:tcPr>
            <w:tcW w:w="2156" w:type="dxa"/>
            <w:tcBorders>
              <w:top w:val="single" w:sz="4" w:space="0" w:color="auto"/>
            </w:tcBorders>
            <w:shd w:val="clear" w:color="auto" w:fill="auto"/>
            <w:hideMark/>
          </w:tcPr>
          <w:p w14:paraId="1A609ED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07B96EB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6FD89A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63A81EE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2B9641A" w14:textId="77777777" w:rsidTr="002777D7">
        <w:trPr>
          <w:trHeight w:val="243"/>
        </w:trPr>
        <w:tc>
          <w:tcPr>
            <w:tcW w:w="2156" w:type="dxa"/>
            <w:shd w:val="clear" w:color="auto" w:fill="auto"/>
            <w:hideMark/>
          </w:tcPr>
          <w:p w14:paraId="74F352E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35BFF12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F928C6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542035B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2815DA2" w14:textId="77777777" w:rsidTr="002777D7">
        <w:trPr>
          <w:trHeight w:val="243"/>
        </w:trPr>
        <w:tc>
          <w:tcPr>
            <w:tcW w:w="2156" w:type="dxa"/>
            <w:shd w:val="clear" w:color="auto" w:fill="auto"/>
            <w:hideMark/>
          </w:tcPr>
          <w:p w14:paraId="4D42233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7D4EED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7FFB0E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07325F5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AC2B90A" w14:textId="77777777" w:rsidTr="002777D7">
        <w:trPr>
          <w:trHeight w:val="243"/>
        </w:trPr>
        <w:tc>
          <w:tcPr>
            <w:tcW w:w="2156" w:type="dxa"/>
            <w:shd w:val="clear" w:color="auto" w:fill="auto"/>
            <w:hideMark/>
          </w:tcPr>
          <w:p w14:paraId="27F1EA7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06BBBBA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B1BD8C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2657361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854AB27" w14:textId="77777777" w:rsidTr="002777D7">
        <w:trPr>
          <w:trHeight w:val="243"/>
        </w:trPr>
        <w:tc>
          <w:tcPr>
            <w:tcW w:w="2156" w:type="dxa"/>
            <w:shd w:val="clear" w:color="auto" w:fill="auto"/>
            <w:hideMark/>
          </w:tcPr>
          <w:p w14:paraId="1B41A6A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40A400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EA1194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355491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C1EC9D2" w14:textId="77777777" w:rsidTr="002777D7">
        <w:trPr>
          <w:trHeight w:val="237"/>
        </w:trPr>
        <w:tc>
          <w:tcPr>
            <w:tcW w:w="2156" w:type="dxa"/>
            <w:shd w:val="clear" w:color="auto" w:fill="auto"/>
            <w:hideMark/>
          </w:tcPr>
          <w:p w14:paraId="3336B06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541AA3A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D05330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6B82986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C151FD8" w14:textId="77777777" w:rsidTr="002777D7">
        <w:trPr>
          <w:trHeight w:val="243"/>
        </w:trPr>
        <w:tc>
          <w:tcPr>
            <w:tcW w:w="2156" w:type="dxa"/>
            <w:shd w:val="clear" w:color="auto" w:fill="auto"/>
            <w:hideMark/>
          </w:tcPr>
          <w:p w14:paraId="14313B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3FC68E4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F4C1B0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65B56CA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0BF293E" w14:textId="77777777" w:rsidTr="002777D7">
        <w:trPr>
          <w:trHeight w:val="243"/>
        </w:trPr>
        <w:tc>
          <w:tcPr>
            <w:tcW w:w="2156" w:type="dxa"/>
            <w:shd w:val="clear" w:color="auto" w:fill="auto"/>
            <w:hideMark/>
          </w:tcPr>
          <w:p w14:paraId="5173ACF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DC021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EDCAE2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6311E65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r>
      <w:tr w:rsidR="002777D7" w:rsidRPr="00EA4EC3" w14:paraId="740D9941" w14:textId="77777777" w:rsidTr="002777D7">
        <w:trPr>
          <w:trHeight w:val="243"/>
        </w:trPr>
        <w:tc>
          <w:tcPr>
            <w:tcW w:w="2156" w:type="dxa"/>
            <w:shd w:val="clear" w:color="auto" w:fill="auto"/>
            <w:hideMark/>
          </w:tcPr>
          <w:p w14:paraId="009E16D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4BDF6F2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5B9043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35E3826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BD60C92" w14:textId="77777777" w:rsidTr="002777D7">
        <w:trPr>
          <w:trHeight w:val="243"/>
        </w:trPr>
        <w:tc>
          <w:tcPr>
            <w:tcW w:w="2156" w:type="dxa"/>
            <w:shd w:val="clear" w:color="auto" w:fill="auto"/>
            <w:hideMark/>
          </w:tcPr>
          <w:p w14:paraId="48BD408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1F618D3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7C73D28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02601A1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83F4FAD" w14:textId="77777777" w:rsidTr="002777D7">
        <w:trPr>
          <w:trHeight w:val="243"/>
        </w:trPr>
        <w:tc>
          <w:tcPr>
            <w:tcW w:w="2156" w:type="dxa"/>
            <w:shd w:val="clear" w:color="auto" w:fill="auto"/>
            <w:hideMark/>
          </w:tcPr>
          <w:p w14:paraId="1DAD0E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13148CC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16692EF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5C3BABE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055A41B" w14:textId="77777777" w:rsidTr="002777D7">
        <w:trPr>
          <w:trHeight w:val="243"/>
        </w:trPr>
        <w:tc>
          <w:tcPr>
            <w:tcW w:w="2156" w:type="dxa"/>
            <w:shd w:val="clear" w:color="auto" w:fill="auto"/>
            <w:hideMark/>
          </w:tcPr>
          <w:p w14:paraId="2FE0A2F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57D8FF8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ACEB18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267E8F8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64592529" w14:textId="77777777" w:rsidTr="002777D7">
        <w:trPr>
          <w:trHeight w:val="243"/>
        </w:trPr>
        <w:tc>
          <w:tcPr>
            <w:tcW w:w="2156" w:type="dxa"/>
            <w:shd w:val="clear" w:color="auto" w:fill="auto"/>
            <w:hideMark/>
          </w:tcPr>
          <w:p w14:paraId="50858D2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2E8405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9CE29C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1525C09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762F657" w14:textId="77777777" w:rsidTr="002777D7">
        <w:trPr>
          <w:trHeight w:val="243"/>
        </w:trPr>
        <w:tc>
          <w:tcPr>
            <w:tcW w:w="2156" w:type="dxa"/>
            <w:tcBorders>
              <w:bottom w:val="single" w:sz="4" w:space="0" w:color="auto"/>
            </w:tcBorders>
            <w:shd w:val="clear" w:color="auto" w:fill="auto"/>
            <w:hideMark/>
          </w:tcPr>
          <w:p w14:paraId="4AF36F5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7803F19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4A590208"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53AFB94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bl>
    <w:p w14:paraId="4A912785" w14:textId="77777777" w:rsidR="002777D7" w:rsidRPr="00EA4EC3" w:rsidRDefault="002777D7" w:rsidP="002777D7">
      <w:pPr>
        <w:widowControl w:val="0"/>
        <w:autoSpaceDE w:val="0"/>
        <w:autoSpaceDN w:val="0"/>
        <w:adjustRightInd w:val="0"/>
        <w:rPr>
          <w:rFonts w:asciiTheme="minorHAnsi" w:hAnsiTheme="minorHAnsi"/>
          <w:lang w:val="en-GB"/>
        </w:rPr>
      </w:pPr>
    </w:p>
    <w:p w14:paraId="3DA5F0D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18</w:t>
      </w:r>
    </w:p>
    <w:p w14:paraId="2214FB37" w14:textId="77777777" w:rsidR="002777D7" w:rsidRPr="00EA4EC3" w:rsidRDefault="002777D7" w:rsidP="00E261E6">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Restructure security forces; implement laws; assist in the development and articulation of future donors</w:t>
      </w:r>
    </w:p>
    <w:p w14:paraId="19F62CA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None</w:t>
      </w:r>
    </w:p>
    <w:p w14:paraId="141C851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Low</w:t>
      </w:r>
    </w:p>
    <w:p w14:paraId="252AD5EB"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SIPRI</w:t>
      </w:r>
    </w:p>
    <w:p w14:paraId="775D56EF" w14:textId="66C19053"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7.85</w:t>
      </w:r>
    </w:p>
    <w:p w14:paraId="52DD025D"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2" w:history="1">
        <w:r w:rsidRPr="00EA4EC3">
          <w:rPr>
            <w:rStyle w:val="Collegamentoipertestuale"/>
            <w:rFonts w:asciiTheme="minorHAnsi" w:hAnsiTheme="minorHAnsi"/>
            <w:lang w:val="en-GB"/>
          </w:rPr>
          <w:t>http://eeas.europa.eu/csdp/missions-and-operations/eu-ssr-guinea-bissau/index_en.htm</w:t>
        </w:r>
      </w:hyperlink>
      <w:r w:rsidRPr="00EA4EC3">
        <w:rPr>
          <w:rFonts w:asciiTheme="minorHAnsi" w:hAnsiTheme="minorHAnsi"/>
          <w:lang w:val="en-GB"/>
        </w:rPr>
        <w:t xml:space="preserve"> </w:t>
      </w:r>
    </w:p>
    <w:p w14:paraId="03B0873A" w14:textId="77777777" w:rsidR="002777D7" w:rsidRPr="00EA4EC3" w:rsidRDefault="002777D7" w:rsidP="002777D7">
      <w:pPr>
        <w:rPr>
          <w:rFonts w:asciiTheme="minorHAnsi" w:hAnsiTheme="minorHAnsi"/>
          <w:sz w:val="28"/>
          <w:szCs w:val="28"/>
          <w:highlight w:val="yellow"/>
          <w:lang w:val="en-GB"/>
        </w:rPr>
      </w:pPr>
    </w:p>
    <w:p w14:paraId="26405C97" w14:textId="77777777" w:rsidR="002777D7" w:rsidRPr="00EA4EC3" w:rsidRDefault="002777D7" w:rsidP="002777D7">
      <w:pPr>
        <w:rPr>
          <w:rFonts w:asciiTheme="minorHAnsi" w:hAnsiTheme="minorHAnsi"/>
          <w:sz w:val="28"/>
          <w:szCs w:val="28"/>
          <w:highlight w:val="yellow"/>
          <w:lang w:val="en-GB"/>
        </w:rPr>
      </w:pPr>
    </w:p>
    <w:p w14:paraId="0E2CE041" w14:textId="77777777" w:rsidR="002777D7" w:rsidRPr="00EA4EC3" w:rsidRDefault="002777D7" w:rsidP="002777D7">
      <w:pPr>
        <w:rPr>
          <w:rFonts w:asciiTheme="minorHAnsi" w:hAnsiTheme="minorHAnsi"/>
          <w:sz w:val="28"/>
          <w:szCs w:val="28"/>
          <w:highlight w:val="yellow"/>
          <w:lang w:val="en-GB"/>
        </w:rPr>
      </w:pPr>
    </w:p>
    <w:p w14:paraId="6AA3D775"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2A8D8609"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Somalia Training Mission (EUTM Somalia)</w:t>
      </w:r>
    </w:p>
    <w:p w14:paraId="125BDBA4"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6905EA4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Somalia</w:t>
      </w:r>
    </w:p>
    <w:p w14:paraId="22F9C5D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2010</w:t>
      </w:r>
    </w:p>
    <w:p w14:paraId="6327A25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028BF0A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r w:rsidRPr="00EA4EC3">
        <w:rPr>
          <w:rFonts w:asciiTheme="minorHAnsi" w:hAnsiTheme="minorHAnsi"/>
          <w:lang w:val="en-GB"/>
        </w:rPr>
        <w:tab/>
      </w:r>
      <w:r w:rsidRPr="00EA4EC3">
        <w:rPr>
          <w:rFonts w:asciiTheme="minorHAnsi" w:hAnsiTheme="minorHAnsi"/>
          <w:lang w:val="en-GB"/>
        </w:rPr>
        <w:tab/>
      </w:r>
      <w:r w:rsidRPr="00EA4EC3">
        <w:rPr>
          <w:rFonts w:asciiTheme="minorHAnsi" w:hAnsiTheme="minorHAnsi"/>
          <w:lang w:val="en-GB"/>
        </w:rPr>
        <w:tab/>
      </w:r>
      <w:r w:rsidRPr="00EA4EC3">
        <w:rPr>
          <w:rFonts w:asciiTheme="minorHAnsi" w:hAnsiTheme="minorHAnsi"/>
          <w:lang w:val="en-GB"/>
        </w:rPr>
        <w:tab/>
      </w:r>
      <w:r w:rsidRPr="00EA4EC3">
        <w:rPr>
          <w:rFonts w:asciiTheme="minorHAnsi" w:hAnsiTheme="minorHAnsi"/>
          <w:lang w:val="en-GB"/>
        </w:rPr>
        <w:tab/>
      </w:r>
    </w:p>
    <w:p w14:paraId="4D9AD7C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104</w:t>
      </w:r>
    </w:p>
    <w:p w14:paraId="4853F8B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58791051"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14 (peak 14 states)</w:t>
      </w:r>
    </w:p>
    <w:p w14:paraId="3773E81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125</w:t>
      </w:r>
    </w:p>
    <w:p w14:paraId="749B8D13"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0E800020"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275789B2" w14:textId="77777777" w:rsidTr="002777D7">
        <w:trPr>
          <w:trHeight w:val="243"/>
        </w:trPr>
        <w:tc>
          <w:tcPr>
            <w:tcW w:w="2156" w:type="dxa"/>
            <w:tcBorders>
              <w:bottom w:val="single" w:sz="4" w:space="0" w:color="auto"/>
            </w:tcBorders>
            <w:shd w:val="clear" w:color="auto" w:fill="auto"/>
            <w:noWrap/>
            <w:hideMark/>
          </w:tcPr>
          <w:p w14:paraId="5F918698"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6CE54D2F"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33CEE75B"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238E5B76"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4C2F7411" w14:textId="77777777" w:rsidTr="002777D7">
        <w:trPr>
          <w:trHeight w:val="243"/>
        </w:trPr>
        <w:tc>
          <w:tcPr>
            <w:tcW w:w="2156" w:type="dxa"/>
            <w:tcBorders>
              <w:top w:val="single" w:sz="4" w:space="0" w:color="auto"/>
            </w:tcBorders>
            <w:shd w:val="clear" w:color="auto" w:fill="auto"/>
            <w:hideMark/>
          </w:tcPr>
          <w:p w14:paraId="644A449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1036F17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top w:val="single" w:sz="4" w:space="0" w:color="auto"/>
              <w:left w:val="single" w:sz="4" w:space="0" w:color="auto"/>
            </w:tcBorders>
            <w:shd w:val="clear" w:color="auto" w:fill="auto"/>
            <w:hideMark/>
          </w:tcPr>
          <w:p w14:paraId="26D9043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6E83AA7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r>
      <w:tr w:rsidR="002777D7" w:rsidRPr="00EA4EC3" w14:paraId="7F28264B" w14:textId="77777777" w:rsidTr="002777D7">
        <w:trPr>
          <w:trHeight w:val="243"/>
        </w:trPr>
        <w:tc>
          <w:tcPr>
            <w:tcW w:w="2156" w:type="dxa"/>
            <w:shd w:val="clear" w:color="auto" w:fill="auto"/>
            <w:hideMark/>
          </w:tcPr>
          <w:p w14:paraId="53848C1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1F00098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w:t>
            </w:r>
          </w:p>
        </w:tc>
        <w:tc>
          <w:tcPr>
            <w:tcW w:w="2221" w:type="dxa"/>
            <w:tcBorders>
              <w:left w:val="single" w:sz="4" w:space="0" w:color="auto"/>
            </w:tcBorders>
            <w:shd w:val="clear" w:color="auto" w:fill="auto"/>
            <w:hideMark/>
          </w:tcPr>
          <w:p w14:paraId="5F7972F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513BD35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F97166B" w14:textId="77777777" w:rsidTr="002777D7">
        <w:trPr>
          <w:trHeight w:val="243"/>
        </w:trPr>
        <w:tc>
          <w:tcPr>
            <w:tcW w:w="2156" w:type="dxa"/>
            <w:shd w:val="clear" w:color="auto" w:fill="auto"/>
            <w:hideMark/>
          </w:tcPr>
          <w:p w14:paraId="4251FC1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5E40C71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62365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46F2E70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84884DF" w14:textId="77777777" w:rsidTr="002777D7">
        <w:trPr>
          <w:trHeight w:val="243"/>
        </w:trPr>
        <w:tc>
          <w:tcPr>
            <w:tcW w:w="2156" w:type="dxa"/>
            <w:shd w:val="clear" w:color="auto" w:fill="auto"/>
            <w:hideMark/>
          </w:tcPr>
          <w:p w14:paraId="1243FD4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5557A68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E9BF21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5FA42C6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B206EAC" w14:textId="77777777" w:rsidTr="002777D7">
        <w:trPr>
          <w:trHeight w:val="243"/>
        </w:trPr>
        <w:tc>
          <w:tcPr>
            <w:tcW w:w="2156" w:type="dxa"/>
            <w:shd w:val="clear" w:color="auto" w:fill="auto"/>
            <w:hideMark/>
          </w:tcPr>
          <w:p w14:paraId="511E38D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0F77D4D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32E220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1BDCA7D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50AE1D9B" w14:textId="77777777" w:rsidTr="002777D7">
        <w:trPr>
          <w:trHeight w:val="237"/>
        </w:trPr>
        <w:tc>
          <w:tcPr>
            <w:tcW w:w="2156" w:type="dxa"/>
            <w:shd w:val="clear" w:color="auto" w:fill="auto"/>
            <w:hideMark/>
          </w:tcPr>
          <w:p w14:paraId="2642C5D4"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6AAC2DE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A69F99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7E990DA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8AAFD27" w14:textId="77777777" w:rsidTr="002777D7">
        <w:trPr>
          <w:trHeight w:val="243"/>
        </w:trPr>
        <w:tc>
          <w:tcPr>
            <w:tcW w:w="2156" w:type="dxa"/>
            <w:shd w:val="clear" w:color="auto" w:fill="auto"/>
            <w:hideMark/>
          </w:tcPr>
          <w:p w14:paraId="42B29E0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59660AE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ABDF4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2455BF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0E134171" w14:textId="77777777" w:rsidTr="002777D7">
        <w:trPr>
          <w:trHeight w:val="243"/>
        </w:trPr>
        <w:tc>
          <w:tcPr>
            <w:tcW w:w="2156" w:type="dxa"/>
            <w:shd w:val="clear" w:color="auto" w:fill="auto"/>
            <w:hideMark/>
          </w:tcPr>
          <w:p w14:paraId="22BE7C1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0AA42D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1ED1E69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75886EE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15</w:t>
            </w:r>
          </w:p>
        </w:tc>
      </w:tr>
      <w:tr w:rsidR="002777D7" w:rsidRPr="00EA4EC3" w14:paraId="40D7DE22" w14:textId="77777777" w:rsidTr="002777D7">
        <w:trPr>
          <w:trHeight w:val="243"/>
        </w:trPr>
        <w:tc>
          <w:tcPr>
            <w:tcW w:w="2156" w:type="dxa"/>
            <w:shd w:val="clear" w:color="auto" w:fill="auto"/>
            <w:hideMark/>
          </w:tcPr>
          <w:p w14:paraId="13C239A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1D2BB9C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tcBorders>
            <w:shd w:val="clear" w:color="auto" w:fill="auto"/>
            <w:hideMark/>
          </w:tcPr>
          <w:p w14:paraId="3183D56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299E816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BC44B84" w14:textId="77777777" w:rsidTr="002777D7">
        <w:trPr>
          <w:trHeight w:val="243"/>
        </w:trPr>
        <w:tc>
          <w:tcPr>
            <w:tcW w:w="2156" w:type="dxa"/>
            <w:shd w:val="clear" w:color="auto" w:fill="auto"/>
            <w:hideMark/>
          </w:tcPr>
          <w:p w14:paraId="347186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0239606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25</w:t>
            </w:r>
          </w:p>
        </w:tc>
        <w:tc>
          <w:tcPr>
            <w:tcW w:w="2221" w:type="dxa"/>
            <w:tcBorders>
              <w:left w:val="single" w:sz="4" w:space="0" w:color="auto"/>
            </w:tcBorders>
            <w:shd w:val="clear" w:color="auto" w:fill="auto"/>
            <w:hideMark/>
          </w:tcPr>
          <w:p w14:paraId="6E335C7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436F9C1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2C3C1342" w14:textId="77777777" w:rsidTr="002777D7">
        <w:trPr>
          <w:trHeight w:val="243"/>
        </w:trPr>
        <w:tc>
          <w:tcPr>
            <w:tcW w:w="2156" w:type="dxa"/>
            <w:shd w:val="clear" w:color="auto" w:fill="auto"/>
            <w:hideMark/>
          </w:tcPr>
          <w:p w14:paraId="2491D80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0A194C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c>
          <w:tcPr>
            <w:tcW w:w="2221" w:type="dxa"/>
            <w:tcBorders>
              <w:left w:val="single" w:sz="4" w:space="0" w:color="auto"/>
            </w:tcBorders>
            <w:shd w:val="clear" w:color="auto" w:fill="auto"/>
            <w:hideMark/>
          </w:tcPr>
          <w:p w14:paraId="079A860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4E158FD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7562C53" w14:textId="77777777" w:rsidTr="002777D7">
        <w:trPr>
          <w:trHeight w:val="243"/>
        </w:trPr>
        <w:tc>
          <w:tcPr>
            <w:tcW w:w="2156" w:type="dxa"/>
            <w:shd w:val="clear" w:color="auto" w:fill="auto"/>
            <w:hideMark/>
          </w:tcPr>
          <w:p w14:paraId="17BB90E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11B21A0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89C3B0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1C9265C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38</w:t>
            </w:r>
          </w:p>
        </w:tc>
      </w:tr>
      <w:tr w:rsidR="002777D7" w:rsidRPr="00EA4EC3" w14:paraId="26055FF9" w14:textId="77777777" w:rsidTr="002777D7">
        <w:trPr>
          <w:trHeight w:val="243"/>
        </w:trPr>
        <w:tc>
          <w:tcPr>
            <w:tcW w:w="2156" w:type="dxa"/>
            <w:shd w:val="clear" w:color="auto" w:fill="auto"/>
            <w:hideMark/>
          </w:tcPr>
          <w:p w14:paraId="7FEF411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18A21B5B"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1E00247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06848C4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r>
      <w:tr w:rsidR="002777D7" w:rsidRPr="00EA4EC3" w14:paraId="762D13B8" w14:textId="77777777" w:rsidTr="002777D7">
        <w:trPr>
          <w:trHeight w:val="243"/>
        </w:trPr>
        <w:tc>
          <w:tcPr>
            <w:tcW w:w="2156" w:type="dxa"/>
            <w:tcBorders>
              <w:bottom w:val="single" w:sz="4" w:space="0" w:color="auto"/>
            </w:tcBorders>
            <w:shd w:val="clear" w:color="auto" w:fill="auto"/>
            <w:hideMark/>
          </w:tcPr>
          <w:p w14:paraId="373F9C7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1E614B6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w:t>
            </w:r>
          </w:p>
        </w:tc>
        <w:tc>
          <w:tcPr>
            <w:tcW w:w="2221" w:type="dxa"/>
            <w:tcBorders>
              <w:left w:val="single" w:sz="4" w:space="0" w:color="auto"/>
              <w:bottom w:val="single" w:sz="4" w:space="0" w:color="auto"/>
            </w:tcBorders>
            <w:shd w:val="clear" w:color="auto" w:fill="auto"/>
            <w:hideMark/>
          </w:tcPr>
          <w:p w14:paraId="1595A82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2960807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3A5A666A" w14:textId="77777777" w:rsidR="002777D7" w:rsidRPr="00EA4EC3" w:rsidRDefault="002777D7" w:rsidP="002777D7">
      <w:pPr>
        <w:widowControl w:val="0"/>
        <w:autoSpaceDE w:val="0"/>
        <w:autoSpaceDN w:val="0"/>
        <w:adjustRightInd w:val="0"/>
        <w:rPr>
          <w:rFonts w:asciiTheme="minorHAnsi" w:hAnsiTheme="minorHAnsi"/>
          <w:lang w:val="en-GB"/>
        </w:rPr>
      </w:pPr>
    </w:p>
    <w:p w14:paraId="3917D1F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121</w:t>
      </w:r>
    </w:p>
    <w:p w14:paraId="61DFBCD0" w14:textId="77777777" w:rsidR="002777D7" w:rsidRPr="00EA4EC3" w:rsidRDefault="002777D7" w:rsidP="00E261E6">
      <w:pPr>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w:t>
      </w:r>
      <w:r w:rsidRPr="00EA4EC3">
        <w:rPr>
          <w:rFonts w:asciiTheme="minorHAnsi" w:eastAsia="Times New Roman" w:hAnsiTheme="minorHAnsi"/>
          <w:color w:val="000000"/>
          <w:lang w:val="en-GB"/>
        </w:rPr>
        <w:t>Provide training for the development and strengthening of Somali security forces</w:t>
      </w:r>
    </w:p>
    <w:p w14:paraId="5F5B5299"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 African Union (AU)</w:t>
      </w:r>
    </w:p>
    <w:p w14:paraId="4D7CAC05"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42E01FF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ISIS Europe</w:t>
      </w:r>
    </w:p>
    <w:p w14:paraId="2B384DDC" w14:textId="216D82EA"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49.5</w:t>
      </w:r>
    </w:p>
    <w:p w14:paraId="2A0FAAB1"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3" w:history="1">
        <w:r w:rsidRPr="00EA4EC3">
          <w:rPr>
            <w:rStyle w:val="Collegamentoipertestuale"/>
            <w:rFonts w:asciiTheme="minorHAnsi" w:hAnsiTheme="minorHAnsi"/>
            <w:lang w:val="en-GB"/>
          </w:rPr>
          <w:t>http://eeas.europa.eu/csdp/missions-and-operations/eutm-somalia/index_en.htm</w:t>
        </w:r>
      </w:hyperlink>
      <w:r w:rsidRPr="00EA4EC3">
        <w:rPr>
          <w:rFonts w:asciiTheme="minorHAnsi" w:hAnsiTheme="minorHAnsi"/>
          <w:lang w:val="en-GB"/>
        </w:rPr>
        <w:t xml:space="preserve"> </w:t>
      </w:r>
    </w:p>
    <w:p w14:paraId="361423DD" w14:textId="77777777" w:rsidR="002777D7" w:rsidRPr="00EA4EC3" w:rsidRDefault="002777D7" w:rsidP="002777D7">
      <w:pPr>
        <w:rPr>
          <w:rFonts w:asciiTheme="minorHAnsi" w:hAnsiTheme="minorHAnsi"/>
          <w:sz w:val="28"/>
          <w:szCs w:val="28"/>
          <w:highlight w:val="yellow"/>
          <w:lang w:val="en-GB"/>
        </w:rPr>
      </w:pPr>
    </w:p>
    <w:p w14:paraId="3DB0ADC7" w14:textId="77777777" w:rsidR="002777D7" w:rsidRPr="00EA4EC3" w:rsidRDefault="002777D7" w:rsidP="002777D7">
      <w:pPr>
        <w:rPr>
          <w:rFonts w:asciiTheme="minorHAnsi" w:hAnsiTheme="minorHAnsi"/>
          <w:sz w:val="28"/>
          <w:szCs w:val="28"/>
          <w:highlight w:val="yellow"/>
          <w:lang w:val="en-GB"/>
        </w:rPr>
      </w:pPr>
    </w:p>
    <w:p w14:paraId="3E0772A0" w14:textId="77777777" w:rsidR="002777D7" w:rsidRPr="00EA4EC3" w:rsidRDefault="002777D7" w:rsidP="002777D7">
      <w:pPr>
        <w:rPr>
          <w:rFonts w:asciiTheme="minorHAnsi" w:hAnsiTheme="minorHAnsi"/>
          <w:sz w:val="28"/>
          <w:szCs w:val="28"/>
          <w:highlight w:val="yellow"/>
          <w:lang w:val="en-GB"/>
        </w:rPr>
      </w:pPr>
    </w:p>
    <w:p w14:paraId="3EC53AF8"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2F740394"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Support to AMIS (Darfur)</w:t>
      </w:r>
    </w:p>
    <w:p w14:paraId="10BA032F" w14:textId="77777777" w:rsidR="002777D7" w:rsidRPr="00EA4EC3" w:rsidRDefault="002777D7" w:rsidP="002777D7">
      <w:pPr>
        <w:widowControl w:val="0"/>
        <w:autoSpaceDE w:val="0"/>
        <w:autoSpaceDN w:val="0"/>
        <w:adjustRightInd w:val="0"/>
        <w:rPr>
          <w:rFonts w:asciiTheme="minorHAnsi" w:hAnsiTheme="minorHAnsi"/>
          <w:lang w:val="en-GB"/>
        </w:rPr>
      </w:pPr>
    </w:p>
    <w:p w14:paraId="4B18E15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Sudan (Darfur)</w:t>
      </w:r>
    </w:p>
    <w:p w14:paraId="14889F9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2005</w:t>
      </w:r>
    </w:p>
    <w:p w14:paraId="585F426A"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2007</w:t>
      </w:r>
    </w:p>
    <w:p w14:paraId="5983BF30"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Yes</w:t>
      </w:r>
    </w:p>
    <w:p w14:paraId="2E4A76BF"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29</w:t>
      </w:r>
    </w:p>
    <w:p w14:paraId="79BA3CD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Civilian and Military</w:t>
      </w:r>
    </w:p>
    <w:p w14:paraId="78BD4B43"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15 (peak 15 states)</w:t>
      </w:r>
    </w:p>
    <w:p w14:paraId="10FD420D"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50</w:t>
      </w:r>
    </w:p>
    <w:p w14:paraId="5EDBB82D"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2E356CD1"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19DE4EA8" w14:textId="77777777" w:rsidTr="002777D7">
        <w:trPr>
          <w:trHeight w:val="243"/>
        </w:trPr>
        <w:tc>
          <w:tcPr>
            <w:tcW w:w="2156" w:type="dxa"/>
            <w:tcBorders>
              <w:bottom w:val="single" w:sz="4" w:space="0" w:color="auto"/>
            </w:tcBorders>
            <w:shd w:val="clear" w:color="auto" w:fill="auto"/>
            <w:noWrap/>
            <w:hideMark/>
          </w:tcPr>
          <w:p w14:paraId="529C58EE"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530C757B"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2003D36A"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4DD25A48"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143D0577" w14:textId="77777777" w:rsidTr="002777D7">
        <w:trPr>
          <w:trHeight w:val="243"/>
        </w:trPr>
        <w:tc>
          <w:tcPr>
            <w:tcW w:w="2156" w:type="dxa"/>
            <w:tcBorders>
              <w:top w:val="single" w:sz="4" w:space="0" w:color="auto"/>
            </w:tcBorders>
            <w:shd w:val="clear" w:color="auto" w:fill="auto"/>
            <w:hideMark/>
          </w:tcPr>
          <w:p w14:paraId="007C35F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382FCBC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top w:val="single" w:sz="4" w:space="0" w:color="auto"/>
              <w:left w:val="single" w:sz="4" w:space="0" w:color="auto"/>
            </w:tcBorders>
            <w:shd w:val="clear" w:color="auto" w:fill="auto"/>
            <w:hideMark/>
          </w:tcPr>
          <w:p w14:paraId="1CAA6DB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513FB62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A9C6274" w14:textId="77777777" w:rsidTr="002777D7">
        <w:trPr>
          <w:trHeight w:val="243"/>
        </w:trPr>
        <w:tc>
          <w:tcPr>
            <w:tcW w:w="2156" w:type="dxa"/>
            <w:shd w:val="clear" w:color="auto" w:fill="auto"/>
            <w:hideMark/>
          </w:tcPr>
          <w:p w14:paraId="0407584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28D2A8E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4A5C11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55EC704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92F6D06" w14:textId="77777777" w:rsidTr="002777D7">
        <w:trPr>
          <w:trHeight w:val="243"/>
        </w:trPr>
        <w:tc>
          <w:tcPr>
            <w:tcW w:w="2156" w:type="dxa"/>
            <w:shd w:val="clear" w:color="auto" w:fill="auto"/>
            <w:hideMark/>
          </w:tcPr>
          <w:p w14:paraId="0C79F65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3DEC97F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88F8EB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7662D91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73BBCFB" w14:textId="77777777" w:rsidTr="002777D7">
        <w:trPr>
          <w:trHeight w:val="243"/>
        </w:trPr>
        <w:tc>
          <w:tcPr>
            <w:tcW w:w="2156" w:type="dxa"/>
            <w:shd w:val="clear" w:color="auto" w:fill="auto"/>
            <w:hideMark/>
          </w:tcPr>
          <w:p w14:paraId="3B764A0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4403005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423168A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7C89382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2A2DC68" w14:textId="77777777" w:rsidTr="002777D7">
        <w:trPr>
          <w:trHeight w:val="243"/>
        </w:trPr>
        <w:tc>
          <w:tcPr>
            <w:tcW w:w="2156" w:type="dxa"/>
            <w:shd w:val="clear" w:color="auto" w:fill="auto"/>
            <w:hideMark/>
          </w:tcPr>
          <w:p w14:paraId="09CDC56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361B8AB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59A557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370AC13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A9DADD3" w14:textId="77777777" w:rsidTr="002777D7">
        <w:trPr>
          <w:trHeight w:val="237"/>
        </w:trPr>
        <w:tc>
          <w:tcPr>
            <w:tcW w:w="2156" w:type="dxa"/>
            <w:shd w:val="clear" w:color="auto" w:fill="auto"/>
            <w:hideMark/>
          </w:tcPr>
          <w:p w14:paraId="2CEE469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4C15F8C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1F5A47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47B234B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9A10DBF" w14:textId="77777777" w:rsidTr="002777D7">
        <w:trPr>
          <w:trHeight w:val="243"/>
        </w:trPr>
        <w:tc>
          <w:tcPr>
            <w:tcW w:w="2156" w:type="dxa"/>
            <w:shd w:val="clear" w:color="auto" w:fill="auto"/>
            <w:hideMark/>
          </w:tcPr>
          <w:p w14:paraId="2E22318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70D1B7A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87FEF7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1F137CA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68B86082" w14:textId="77777777" w:rsidTr="002777D7">
        <w:trPr>
          <w:trHeight w:val="243"/>
        </w:trPr>
        <w:tc>
          <w:tcPr>
            <w:tcW w:w="2156" w:type="dxa"/>
            <w:shd w:val="clear" w:color="auto" w:fill="auto"/>
            <w:hideMark/>
          </w:tcPr>
          <w:p w14:paraId="4299296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08D57C0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0102FF5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6B098EC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2CE7117" w14:textId="77777777" w:rsidTr="002777D7">
        <w:trPr>
          <w:trHeight w:val="243"/>
        </w:trPr>
        <w:tc>
          <w:tcPr>
            <w:tcW w:w="2156" w:type="dxa"/>
            <w:shd w:val="clear" w:color="auto" w:fill="auto"/>
            <w:hideMark/>
          </w:tcPr>
          <w:p w14:paraId="045B415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3BE709A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9699A4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5350EE2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4C7353F2" w14:textId="77777777" w:rsidTr="002777D7">
        <w:trPr>
          <w:trHeight w:val="243"/>
        </w:trPr>
        <w:tc>
          <w:tcPr>
            <w:tcW w:w="2156" w:type="dxa"/>
            <w:shd w:val="clear" w:color="auto" w:fill="auto"/>
            <w:hideMark/>
          </w:tcPr>
          <w:p w14:paraId="24D56E6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2AF920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6</w:t>
            </w:r>
          </w:p>
        </w:tc>
        <w:tc>
          <w:tcPr>
            <w:tcW w:w="2221" w:type="dxa"/>
            <w:tcBorders>
              <w:left w:val="single" w:sz="4" w:space="0" w:color="auto"/>
            </w:tcBorders>
            <w:shd w:val="clear" w:color="auto" w:fill="auto"/>
            <w:hideMark/>
          </w:tcPr>
          <w:p w14:paraId="32568E31"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3D99B2F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57E19CA1" w14:textId="77777777" w:rsidTr="002777D7">
        <w:trPr>
          <w:trHeight w:val="243"/>
        </w:trPr>
        <w:tc>
          <w:tcPr>
            <w:tcW w:w="2156" w:type="dxa"/>
            <w:shd w:val="clear" w:color="auto" w:fill="auto"/>
            <w:hideMark/>
          </w:tcPr>
          <w:p w14:paraId="7F6836D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5C0BC9D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c>
          <w:tcPr>
            <w:tcW w:w="2221" w:type="dxa"/>
            <w:tcBorders>
              <w:left w:val="single" w:sz="4" w:space="0" w:color="auto"/>
            </w:tcBorders>
            <w:shd w:val="clear" w:color="auto" w:fill="auto"/>
            <w:hideMark/>
          </w:tcPr>
          <w:p w14:paraId="4B4B15B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1A8E15A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3D38AE3B" w14:textId="77777777" w:rsidTr="002777D7">
        <w:trPr>
          <w:trHeight w:val="243"/>
        </w:trPr>
        <w:tc>
          <w:tcPr>
            <w:tcW w:w="2156" w:type="dxa"/>
            <w:shd w:val="clear" w:color="auto" w:fill="auto"/>
            <w:hideMark/>
          </w:tcPr>
          <w:p w14:paraId="0542BB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6C0FF25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AD1BC8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1B3AE38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E052BB1" w14:textId="77777777" w:rsidTr="002777D7">
        <w:trPr>
          <w:trHeight w:val="243"/>
        </w:trPr>
        <w:tc>
          <w:tcPr>
            <w:tcW w:w="2156" w:type="dxa"/>
            <w:shd w:val="clear" w:color="auto" w:fill="auto"/>
            <w:hideMark/>
          </w:tcPr>
          <w:p w14:paraId="4280D9A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642A11A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3CF388BC"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65D16B1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C9F7355" w14:textId="77777777" w:rsidTr="002777D7">
        <w:trPr>
          <w:trHeight w:val="243"/>
        </w:trPr>
        <w:tc>
          <w:tcPr>
            <w:tcW w:w="2156" w:type="dxa"/>
            <w:tcBorders>
              <w:bottom w:val="single" w:sz="4" w:space="0" w:color="auto"/>
            </w:tcBorders>
            <w:shd w:val="clear" w:color="auto" w:fill="auto"/>
            <w:hideMark/>
          </w:tcPr>
          <w:p w14:paraId="1769E7D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54EFE1F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bottom w:val="single" w:sz="4" w:space="0" w:color="auto"/>
            </w:tcBorders>
            <w:shd w:val="clear" w:color="auto" w:fill="auto"/>
            <w:hideMark/>
          </w:tcPr>
          <w:p w14:paraId="11BCD02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UK</w:t>
            </w:r>
          </w:p>
        </w:tc>
        <w:tc>
          <w:tcPr>
            <w:tcW w:w="2156" w:type="dxa"/>
            <w:tcBorders>
              <w:bottom w:val="single" w:sz="4" w:space="0" w:color="auto"/>
            </w:tcBorders>
            <w:shd w:val="clear" w:color="auto" w:fill="auto"/>
            <w:noWrap/>
            <w:vAlign w:val="bottom"/>
            <w:hideMark/>
          </w:tcPr>
          <w:p w14:paraId="1389E83F"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bl>
    <w:p w14:paraId="7C18516D" w14:textId="77777777" w:rsidR="002777D7" w:rsidRPr="00EA4EC3" w:rsidRDefault="002777D7" w:rsidP="002777D7">
      <w:pPr>
        <w:widowControl w:val="0"/>
        <w:autoSpaceDE w:val="0"/>
        <w:autoSpaceDN w:val="0"/>
        <w:adjustRightInd w:val="0"/>
        <w:rPr>
          <w:rFonts w:asciiTheme="minorHAnsi" w:hAnsiTheme="minorHAnsi"/>
          <w:lang w:val="en-GB"/>
        </w:rPr>
      </w:pPr>
    </w:p>
    <w:p w14:paraId="4BF8C2B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19</w:t>
      </w:r>
    </w:p>
    <w:p w14:paraId="2153246D" w14:textId="77777777" w:rsidR="002777D7" w:rsidRPr="00EA4EC3" w:rsidRDefault="002777D7" w:rsidP="00E261E6">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Monitor the 2004 Ceasefire Agreement; support the securitization of Darfur by confidence-building, ensuring humanitarian aid, and the return of displaced persons and refugees</w:t>
      </w:r>
    </w:p>
    <w:p w14:paraId="0DA92EA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African Union (AU)</w:t>
      </w:r>
    </w:p>
    <w:p w14:paraId="2E70B52F"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34E39C19" w14:textId="77777777" w:rsidR="002777D7" w:rsidRPr="00EA4EC3" w:rsidRDefault="002777D7" w:rsidP="002777D7">
      <w:pPr>
        <w:widowControl w:val="0"/>
        <w:autoSpaceDE w:val="0"/>
        <w:autoSpaceDN w:val="0"/>
        <w:adjustRightInd w:val="0"/>
        <w:rPr>
          <w:rFonts w:asciiTheme="minorHAnsi" w:eastAsia="Times New Roman" w:hAnsiTheme="minorHAnsi"/>
          <w:color w:val="000000"/>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Pohl (2014), </w:t>
      </w:r>
      <w:proofErr w:type="spellStart"/>
      <w:r w:rsidRPr="00EA4EC3">
        <w:rPr>
          <w:rFonts w:asciiTheme="minorHAnsi" w:eastAsia="Times New Roman" w:hAnsiTheme="minorHAnsi"/>
          <w:color w:val="000000"/>
          <w:lang w:val="en-GB"/>
        </w:rPr>
        <w:t>Besenyő</w:t>
      </w:r>
      <w:proofErr w:type="spellEnd"/>
      <w:r w:rsidRPr="00EA4EC3">
        <w:rPr>
          <w:rFonts w:asciiTheme="minorHAnsi" w:eastAsia="Times New Roman" w:hAnsiTheme="minorHAnsi"/>
          <w:color w:val="000000"/>
          <w:lang w:val="en-GB"/>
        </w:rPr>
        <w:t xml:space="preserve"> J. (2015)</w:t>
      </w:r>
    </w:p>
    <w:p w14:paraId="1AE844A0" w14:textId="7B80E758"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4.1</w:t>
      </w:r>
    </w:p>
    <w:p w14:paraId="5B9D63EC"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4" w:history="1">
        <w:r w:rsidRPr="00EA4EC3">
          <w:rPr>
            <w:rStyle w:val="Collegamentoipertestuale"/>
            <w:rFonts w:asciiTheme="minorHAnsi" w:hAnsiTheme="minorHAnsi"/>
            <w:lang w:val="en-GB"/>
          </w:rPr>
          <w:t>http://www.eeas.europa.eu/csdp/missions-and-operations/eu-support-amis-darfur/index_en.htm</w:t>
        </w:r>
      </w:hyperlink>
      <w:r w:rsidRPr="00EA4EC3">
        <w:rPr>
          <w:rFonts w:asciiTheme="minorHAnsi" w:hAnsiTheme="minorHAnsi"/>
          <w:lang w:val="en-GB"/>
        </w:rPr>
        <w:t xml:space="preserve"> </w:t>
      </w:r>
    </w:p>
    <w:p w14:paraId="400F3E9C" w14:textId="77777777" w:rsidR="002777D7" w:rsidRPr="00EA4EC3" w:rsidRDefault="002777D7" w:rsidP="002777D7">
      <w:pPr>
        <w:rPr>
          <w:rFonts w:asciiTheme="minorHAnsi" w:hAnsiTheme="minorHAnsi"/>
          <w:sz w:val="28"/>
          <w:szCs w:val="28"/>
          <w:highlight w:val="yellow"/>
          <w:lang w:val="en-GB"/>
        </w:rPr>
      </w:pPr>
    </w:p>
    <w:p w14:paraId="23E1B367" w14:textId="77777777" w:rsidR="002777D7" w:rsidRPr="00EA4EC3" w:rsidRDefault="002777D7" w:rsidP="002777D7">
      <w:pPr>
        <w:rPr>
          <w:rFonts w:asciiTheme="minorHAnsi" w:hAnsiTheme="minorHAnsi"/>
          <w:sz w:val="28"/>
          <w:szCs w:val="28"/>
          <w:highlight w:val="yellow"/>
          <w:lang w:val="en-GB"/>
        </w:rPr>
      </w:pPr>
    </w:p>
    <w:p w14:paraId="24AC29E5" w14:textId="77777777" w:rsidR="002777D7" w:rsidRPr="00EA4EC3" w:rsidRDefault="002777D7" w:rsidP="002777D7">
      <w:pPr>
        <w:rPr>
          <w:rFonts w:asciiTheme="minorHAnsi" w:hAnsiTheme="minorHAnsi"/>
          <w:sz w:val="28"/>
          <w:szCs w:val="28"/>
          <w:highlight w:val="yellow"/>
          <w:lang w:val="en-GB"/>
        </w:rPr>
      </w:pPr>
    </w:p>
    <w:p w14:paraId="7BD007DC" w14:textId="77777777" w:rsidR="002777D7" w:rsidRPr="00EA4EC3" w:rsidRDefault="002777D7" w:rsidP="002777D7">
      <w:pPr>
        <w:rPr>
          <w:rFonts w:asciiTheme="minorHAnsi" w:hAnsiTheme="minorHAnsi"/>
          <w:b/>
          <w:highlight w:val="yellow"/>
          <w:lang w:val="en-GB"/>
        </w:rPr>
      </w:pPr>
      <w:r w:rsidRPr="00EA4EC3">
        <w:rPr>
          <w:rFonts w:asciiTheme="minorHAnsi" w:hAnsiTheme="minorHAnsi"/>
          <w:b/>
          <w:highlight w:val="yellow"/>
          <w:lang w:val="en-GB"/>
        </w:rPr>
        <w:br w:type="page"/>
      </w:r>
    </w:p>
    <w:p w14:paraId="76CA82AC" w14:textId="77777777" w:rsidR="002777D7" w:rsidRPr="00EA4EC3" w:rsidRDefault="002777D7" w:rsidP="002777D7">
      <w:pPr>
        <w:widowControl w:val="0"/>
        <w:autoSpaceDE w:val="0"/>
        <w:autoSpaceDN w:val="0"/>
        <w:adjustRightInd w:val="0"/>
        <w:rPr>
          <w:rFonts w:asciiTheme="minorHAnsi" w:hAnsiTheme="minorHAnsi"/>
          <w:b/>
          <w:sz w:val="28"/>
          <w:szCs w:val="28"/>
          <w:lang w:val="en-GB"/>
        </w:rPr>
      </w:pPr>
      <w:r w:rsidRPr="00EA4EC3">
        <w:rPr>
          <w:rFonts w:asciiTheme="minorHAnsi" w:hAnsiTheme="minorHAnsi"/>
          <w:b/>
          <w:sz w:val="28"/>
          <w:szCs w:val="28"/>
          <w:lang w:val="en-GB"/>
        </w:rPr>
        <w:lastRenderedPageBreak/>
        <w:t>EU Training Mission Mali (EUTM Mali)</w:t>
      </w:r>
    </w:p>
    <w:p w14:paraId="5203F526"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lang w:val="en-GB"/>
        </w:rPr>
        <w:t xml:space="preserve"> </w:t>
      </w:r>
    </w:p>
    <w:p w14:paraId="7CE08599"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Country(s):</w:t>
      </w:r>
      <w:r w:rsidRPr="00EA4EC3">
        <w:rPr>
          <w:rFonts w:asciiTheme="minorHAnsi" w:hAnsiTheme="minorHAnsi"/>
          <w:lang w:val="en-GB"/>
        </w:rPr>
        <w:t xml:space="preserve"> Mali</w:t>
      </w:r>
    </w:p>
    <w:p w14:paraId="4C7233C5"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Starting Year:</w:t>
      </w:r>
      <w:r w:rsidRPr="00EA4EC3">
        <w:rPr>
          <w:rFonts w:asciiTheme="minorHAnsi" w:hAnsiTheme="minorHAnsi"/>
          <w:lang w:val="en-GB"/>
        </w:rPr>
        <w:t xml:space="preserve"> 2013</w:t>
      </w:r>
    </w:p>
    <w:p w14:paraId="5438E9B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Extension year/end:</w:t>
      </w:r>
      <w:r w:rsidRPr="00EA4EC3">
        <w:rPr>
          <w:rFonts w:asciiTheme="minorHAnsi" w:hAnsiTheme="minorHAnsi"/>
          <w:lang w:val="en-GB"/>
        </w:rPr>
        <w:t xml:space="preserve"> 2018</w:t>
      </w:r>
    </w:p>
    <w:p w14:paraId="266A6FC4"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Ended mission:</w:t>
      </w:r>
      <w:r w:rsidRPr="00EA4EC3">
        <w:rPr>
          <w:rFonts w:asciiTheme="minorHAnsi" w:hAnsiTheme="minorHAnsi"/>
          <w:lang w:val="en-GB"/>
        </w:rPr>
        <w:t xml:space="preserve"> No</w:t>
      </w:r>
    </w:p>
    <w:p w14:paraId="5C4E6FB8"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Length in months:</w:t>
      </w:r>
      <w:r w:rsidRPr="00EA4EC3">
        <w:rPr>
          <w:rFonts w:asciiTheme="minorHAnsi" w:hAnsiTheme="minorHAnsi"/>
          <w:lang w:val="en-GB"/>
        </w:rPr>
        <w:t xml:space="preserve"> 63</w:t>
      </w:r>
    </w:p>
    <w:p w14:paraId="4820C48E"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Type:</w:t>
      </w:r>
      <w:r w:rsidRPr="00EA4EC3">
        <w:rPr>
          <w:rFonts w:asciiTheme="minorHAnsi" w:hAnsiTheme="minorHAnsi"/>
          <w:lang w:val="en-GB"/>
        </w:rPr>
        <w:t xml:space="preserve"> Military</w:t>
      </w:r>
    </w:p>
    <w:p w14:paraId="2C2145D7"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Number of states at time of launch:</w:t>
      </w:r>
      <w:r w:rsidRPr="00EA4EC3">
        <w:rPr>
          <w:rFonts w:asciiTheme="minorHAnsi" w:hAnsiTheme="minorHAnsi"/>
          <w:lang w:val="en-GB"/>
        </w:rPr>
        <w:t xml:space="preserve"> 22 (peak 22 states)</w:t>
      </w:r>
    </w:p>
    <w:p w14:paraId="1381232C" w14:textId="77777777" w:rsidR="002777D7" w:rsidRPr="00EA4EC3" w:rsidRDefault="002777D7" w:rsidP="002777D7">
      <w:pPr>
        <w:jc w:val="both"/>
        <w:rPr>
          <w:rFonts w:asciiTheme="minorHAnsi" w:hAnsiTheme="minorHAnsi"/>
          <w:lang w:val="en-GB"/>
        </w:rPr>
      </w:pPr>
      <w:r w:rsidRPr="00EA4EC3">
        <w:rPr>
          <w:rFonts w:asciiTheme="minorHAnsi" w:hAnsiTheme="minorHAnsi"/>
          <w:u w:val="single"/>
          <w:lang w:val="en-GB"/>
        </w:rPr>
        <w:t>Total Number of Personnel:</w:t>
      </w:r>
      <w:r w:rsidRPr="00EA4EC3">
        <w:rPr>
          <w:rFonts w:asciiTheme="minorHAnsi" w:hAnsiTheme="minorHAnsi"/>
          <w:lang w:val="en-GB"/>
        </w:rPr>
        <w:t xml:space="preserve"> 570</w:t>
      </w:r>
    </w:p>
    <w:p w14:paraId="5C2F0F32" w14:textId="77777777" w:rsidR="002777D7" w:rsidRPr="00EA4EC3" w:rsidRDefault="002777D7" w:rsidP="002777D7">
      <w:pPr>
        <w:jc w:val="both"/>
        <w:rPr>
          <w:rFonts w:asciiTheme="minorHAnsi" w:hAnsiTheme="minorHAnsi"/>
          <w:u w:val="single"/>
          <w:lang w:val="en-GB"/>
        </w:rPr>
      </w:pPr>
      <w:r w:rsidRPr="00EA4EC3">
        <w:rPr>
          <w:rFonts w:asciiTheme="minorHAnsi" w:hAnsiTheme="minorHAnsi"/>
          <w:u w:val="single"/>
          <w:lang w:val="en-GB"/>
        </w:rPr>
        <w:t xml:space="preserve">Member States troop contribution: </w:t>
      </w:r>
    </w:p>
    <w:p w14:paraId="1466E48E" w14:textId="77777777" w:rsidR="002777D7" w:rsidRPr="00EA4EC3" w:rsidRDefault="002777D7" w:rsidP="002777D7">
      <w:pPr>
        <w:widowControl w:val="0"/>
        <w:autoSpaceDE w:val="0"/>
        <w:autoSpaceDN w:val="0"/>
        <w:adjustRightInd w:val="0"/>
        <w:rPr>
          <w:rFonts w:asciiTheme="minorHAnsi" w:hAnsiTheme="minorHAnsi"/>
          <w:lang w:val="en-GB"/>
        </w:rPr>
      </w:pPr>
    </w:p>
    <w:tbl>
      <w:tblPr>
        <w:tblW w:w="8689" w:type="dxa"/>
        <w:tblInd w:w="55" w:type="dxa"/>
        <w:tblCellMar>
          <w:left w:w="70" w:type="dxa"/>
          <w:right w:w="70" w:type="dxa"/>
        </w:tblCellMar>
        <w:tblLook w:val="04A0" w:firstRow="1" w:lastRow="0" w:firstColumn="1" w:lastColumn="0" w:noHBand="0" w:noVBand="1"/>
      </w:tblPr>
      <w:tblGrid>
        <w:gridCol w:w="2156"/>
        <w:gridCol w:w="2156"/>
        <w:gridCol w:w="2221"/>
        <w:gridCol w:w="2156"/>
      </w:tblGrid>
      <w:tr w:rsidR="002777D7" w:rsidRPr="00EA4EC3" w14:paraId="697FC006" w14:textId="77777777" w:rsidTr="002777D7">
        <w:trPr>
          <w:trHeight w:val="243"/>
        </w:trPr>
        <w:tc>
          <w:tcPr>
            <w:tcW w:w="2156" w:type="dxa"/>
            <w:tcBorders>
              <w:bottom w:val="single" w:sz="4" w:space="0" w:color="auto"/>
            </w:tcBorders>
            <w:shd w:val="clear" w:color="auto" w:fill="auto"/>
            <w:noWrap/>
            <w:hideMark/>
          </w:tcPr>
          <w:p w14:paraId="4A5AEAEF"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right w:val="single" w:sz="4" w:space="0" w:color="auto"/>
            </w:tcBorders>
            <w:shd w:val="clear" w:color="auto" w:fill="auto"/>
            <w:noWrap/>
            <w:hideMark/>
          </w:tcPr>
          <w:p w14:paraId="1CF3BA61"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c>
          <w:tcPr>
            <w:tcW w:w="2221" w:type="dxa"/>
            <w:tcBorders>
              <w:left w:val="single" w:sz="4" w:space="0" w:color="auto"/>
              <w:bottom w:val="single" w:sz="4" w:space="0" w:color="auto"/>
            </w:tcBorders>
            <w:shd w:val="clear" w:color="auto" w:fill="auto"/>
            <w:noWrap/>
            <w:hideMark/>
          </w:tcPr>
          <w:p w14:paraId="4D41CFC3" w14:textId="77777777" w:rsidR="002777D7" w:rsidRPr="00EA4EC3" w:rsidRDefault="002777D7" w:rsidP="002777D7">
            <w:pPr>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Country</w:t>
            </w:r>
          </w:p>
        </w:tc>
        <w:tc>
          <w:tcPr>
            <w:tcW w:w="2156" w:type="dxa"/>
            <w:tcBorders>
              <w:bottom w:val="single" w:sz="4" w:space="0" w:color="auto"/>
            </w:tcBorders>
            <w:shd w:val="clear" w:color="auto" w:fill="auto"/>
            <w:noWrap/>
            <w:hideMark/>
          </w:tcPr>
          <w:p w14:paraId="70CC5257" w14:textId="77777777" w:rsidR="002777D7" w:rsidRPr="00EA4EC3" w:rsidRDefault="002777D7" w:rsidP="002777D7">
            <w:pPr>
              <w:jc w:val="right"/>
              <w:rPr>
                <w:rFonts w:asciiTheme="minorHAnsi" w:eastAsia="Times New Roman" w:hAnsiTheme="minorHAnsi"/>
                <w:b/>
                <w:bCs/>
                <w:color w:val="000000"/>
                <w:lang w:val="en-GB"/>
              </w:rPr>
            </w:pPr>
            <w:r w:rsidRPr="00EA4EC3">
              <w:rPr>
                <w:rFonts w:asciiTheme="minorHAnsi" w:eastAsia="Times New Roman" w:hAnsiTheme="minorHAnsi"/>
                <w:b/>
                <w:bCs/>
                <w:color w:val="000000"/>
                <w:lang w:val="en-GB"/>
              </w:rPr>
              <w:t>Personnel</w:t>
            </w:r>
          </w:p>
        </w:tc>
      </w:tr>
      <w:tr w:rsidR="002777D7" w:rsidRPr="00EA4EC3" w14:paraId="4B1CE7B6" w14:textId="77777777" w:rsidTr="002777D7">
        <w:trPr>
          <w:trHeight w:val="243"/>
        </w:trPr>
        <w:tc>
          <w:tcPr>
            <w:tcW w:w="2156" w:type="dxa"/>
            <w:tcBorders>
              <w:top w:val="single" w:sz="4" w:space="0" w:color="auto"/>
            </w:tcBorders>
            <w:shd w:val="clear" w:color="auto" w:fill="auto"/>
            <w:hideMark/>
          </w:tcPr>
          <w:p w14:paraId="64F6A01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Austria</w:t>
            </w:r>
          </w:p>
        </w:tc>
        <w:tc>
          <w:tcPr>
            <w:tcW w:w="2156" w:type="dxa"/>
            <w:tcBorders>
              <w:top w:val="single" w:sz="4" w:space="0" w:color="auto"/>
              <w:right w:val="single" w:sz="4" w:space="0" w:color="auto"/>
            </w:tcBorders>
            <w:shd w:val="clear" w:color="auto" w:fill="auto"/>
            <w:noWrap/>
            <w:vAlign w:val="bottom"/>
            <w:hideMark/>
          </w:tcPr>
          <w:p w14:paraId="64685A2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top w:val="single" w:sz="4" w:space="0" w:color="auto"/>
              <w:left w:val="single" w:sz="4" w:space="0" w:color="auto"/>
            </w:tcBorders>
            <w:shd w:val="clear" w:color="auto" w:fill="auto"/>
            <w:hideMark/>
          </w:tcPr>
          <w:p w14:paraId="1256CB02"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Italy</w:t>
            </w:r>
          </w:p>
        </w:tc>
        <w:tc>
          <w:tcPr>
            <w:tcW w:w="2156" w:type="dxa"/>
            <w:tcBorders>
              <w:top w:val="single" w:sz="4" w:space="0" w:color="auto"/>
            </w:tcBorders>
            <w:shd w:val="clear" w:color="auto" w:fill="auto"/>
            <w:noWrap/>
            <w:vAlign w:val="bottom"/>
            <w:hideMark/>
          </w:tcPr>
          <w:p w14:paraId="26B6BA7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7</w:t>
            </w:r>
          </w:p>
        </w:tc>
      </w:tr>
      <w:tr w:rsidR="002777D7" w:rsidRPr="00EA4EC3" w14:paraId="6AEEAA97" w14:textId="77777777" w:rsidTr="002777D7">
        <w:trPr>
          <w:trHeight w:val="243"/>
        </w:trPr>
        <w:tc>
          <w:tcPr>
            <w:tcW w:w="2156" w:type="dxa"/>
            <w:shd w:val="clear" w:color="auto" w:fill="auto"/>
            <w:hideMark/>
          </w:tcPr>
          <w:p w14:paraId="2EF2019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Belgium</w:t>
            </w:r>
          </w:p>
        </w:tc>
        <w:tc>
          <w:tcPr>
            <w:tcW w:w="2156" w:type="dxa"/>
            <w:tcBorders>
              <w:right w:val="single" w:sz="4" w:space="0" w:color="auto"/>
            </w:tcBorders>
            <w:shd w:val="clear" w:color="auto" w:fill="auto"/>
            <w:noWrap/>
            <w:vAlign w:val="bottom"/>
            <w:hideMark/>
          </w:tcPr>
          <w:p w14:paraId="1533DA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34</w:t>
            </w:r>
          </w:p>
        </w:tc>
        <w:tc>
          <w:tcPr>
            <w:tcW w:w="2221" w:type="dxa"/>
            <w:tcBorders>
              <w:left w:val="single" w:sz="4" w:space="0" w:color="auto"/>
            </w:tcBorders>
            <w:shd w:val="clear" w:color="auto" w:fill="auto"/>
            <w:hideMark/>
          </w:tcPr>
          <w:p w14:paraId="015F53E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Latvia</w:t>
            </w:r>
          </w:p>
        </w:tc>
        <w:tc>
          <w:tcPr>
            <w:tcW w:w="2156" w:type="dxa"/>
            <w:shd w:val="clear" w:color="auto" w:fill="auto"/>
            <w:noWrap/>
            <w:vAlign w:val="bottom"/>
            <w:hideMark/>
          </w:tcPr>
          <w:p w14:paraId="4122B10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087CA6BE" w14:textId="77777777" w:rsidTr="002777D7">
        <w:trPr>
          <w:trHeight w:val="243"/>
        </w:trPr>
        <w:tc>
          <w:tcPr>
            <w:tcW w:w="2156" w:type="dxa"/>
            <w:shd w:val="clear" w:color="auto" w:fill="auto"/>
            <w:hideMark/>
          </w:tcPr>
          <w:p w14:paraId="611365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Bulgaria</w:t>
            </w:r>
          </w:p>
        </w:tc>
        <w:tc>
          <w:tcPr>
            <w:tcW w:w="2156" w:type="dxa"/>
            <w:tcBorders>
              <w:right w:val="single" w:sz="4" w:space="0" w:color="auto"/>
            </w:tcBorders>
            <w:shd w:val="clear" w:color="auto" w:fill="auto"/>
            <w:noWrap/>
            <w:vAlign w:val="bottom"/>
            <w:hideMark/>
          </w:tcPr>
          <w:p w14:paraId="403C233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5E20482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Lithuania</w:t>
            </w:r>
          </w:p>
        </w:tc>
        <w:tc>
          <w:tcPr>
            <w:tcW w:w="2156" w:type="dxa"/>
            <w:shd w:val="clear" w:color="auto" w:fill="auto"/>
            <w:noWrap/>
            <w:vAlign w:val="bottom"/>
            <w:hideMark/>
          </w:tcPr>
          <w:p w14:paraId="177BEE96"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r>
      <w:tr w:rsidR="002777D7" w:rsidRPr="00EA4EC3" w14:paraId="22818D24" w14:textId="77777777" w:rsidTr="002777D7">
        <w:trPr>
          <w:trHeight w:val="243"/>
        </w:trPr>
        <w:tc>
          <w:tcPr>
            <w:tcW w:w="2156" w:type="dxa"/>
            <w:shd w:val="clear" w:color="auto" w:fill="auto"/>
            <w:hideMark/>
          </w:tcPr>
          <w:p w14:paraId="31158DF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Croatia</w:t>
            </w:r>
          </w:p>
        </w:tc>
        <w:tc>
          <w:tcPr>
            <w:tcW w:w="2156" w:type="dxa"/>
            <w:tcBorders>
              <w:right w:val="single" w:sz="4" w:space="0" w:color="auto"/>
            </w:tcBorders>
            <w:shd w:val="clear" w:color="auto" w:fill="auto"/>
            <w:noWrap/>
            <w:vAlign w:val="bottom"/>
            <w:hideMark/>
          </w:tcPr>
          <w:p w14:paraId="22F4B08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025C6F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Luxemburg</w:t>
            </w:r>
          </w:p>
        </w:tc>
        <w:tc>
          <w:tcPr>
            <w:tcW w:w="2156" w:type="dxa"/>
            <w:shd w:val="clear" w:color="auto" w:fill="auto"/>
            <w:noWrap/>
            <w:vAlign w:val="bottom"/>
            <w:hideMark/>
          </w:tcPr>
          <w:p w14:paraId="644E14D1"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7512D0DB" w14:textId="77777777" w:rsidTr="002777D7">
        <w:trPr>
          <w:trHeight w:val="243"/>
        </w:trPr>
        <w:tc>
          <w:tcPr>
            <w:tcW w:w="2156" w:type="dxa"/>
            <w:shd w:val="clear" w:color="auto" w:fill="auto"/>
            <w:hideMark/>
          </w:tcPr>
          <w:p w14:paraId="5F10512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Cyprus</w:t>
            </w:r>
          </w:p>
        </w:tc>
        <w:tc>
          <w:tcPr>
            <w:tcW w:w="2156" w:type="dxa"/>
            <w:tcBorders>
              <w:right w:val="single" w:sz="4" w:space="0" w:color="auto"/>
            </w:tcBorders>
            <w:shd w:val="clear" w:color="auto" w:fill="auto"/>
            <w:noWrap/>
            <w:vAlign w:val="bottom"/>
            <w:hideMark/>
          </w:tcPr>
          <w:p w14:paraId="100726E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D6C59E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Malta</w:t>
            </w:r>
          </w:p>
        </w:tc>
        <w:tc>
          <w:tcPr>
            <w:tcW w:w="2156" w:type="dxa"/>
            <w:shd w:val="clear" w:color="auto" w:fill="auto"/>
            <w:noWrap/>
            <w:vAlign w:val="bottom"/>
            <w:hideMark/>
          </w:tcPr>
          <w:p w14:paraId="40C2325C"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1D16C5D7" w14:textId="77777777" w:rsidTr="002777D7">
        <w:trPr>
          <w:trHeight w:val="237"/>
        </w:trPr>
        <w:tc>
          <w:tcPr>
            <w:tcW w:w="2156" w:type="dxa"/>
            <w:shd w:val="clear" w:color="auto" w:fill="auto"/>
            <w:hideMark/>
          </w:tcPr>
          <w:p w14:paraId="6DE34EC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Czech Republic</w:t>
            </w:r>
          </w:p>
        </w:tc>
        <w:tc>
          <w:tcPr>
            <w:tcW w:w="2156" w:type="dxa"/>
            <w:tcBorders>
              <w:right w:val="single" w:sz="4" w:space="0" w:color="auto"/>
            </w:tcBorders>
            <w:shd w:val="clear" w:color="auto" w:fill="auto"/>
            <w:noWrap/>
            <w:vAlign w:val="bottom"/>
            <w:hideMark/>
          </w:tcPr>
          <w:p w14:paraId="4453086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33</w:t>
            </w:r>
          </w:p>
        </w:tc>
        <w:tc>
          <w:tcPr>
            <w:tcW w:w="2221" w:type="dxa"/>
            <w:tcBorders>
              <w:left w:val="single" w:sz="4" w:space="0" w:color="auto"/>
            </w:tcBorders>
            <w:shd w:val="clear" w:color="auto" w:fill="auto"/>
            <w:hideMark/>
          </w:tcPr>
          <w:p w14:paraId="40755F75"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The Netherlands</w:t>
            </w:r>
          </w:p>
        </w:tc>
        <w:tc>
          <w:tcPr>
            <w:tcW w:w="2156" w:type="dxa"/>
            <w:shd w:val="clear" w:color="auto" w:fill="auto"/>
            <w:noWrap/>
            <w:vAlign w:val="bottom"/>
            <w:hideMark/>
          </w:tcPr>
          <w:p w14:paraId="71DBECC2"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5B031480" w14:textId="77777777" w:rsidTr="002777D7">
        <w:trPr>
          <w:trHeight w:val="243"/>
        </w:trPr>
        <w:tc>
          <w:tcPr>
            <w:tcW w:w="2156" w:type="dxa"/>
            <w:shd w:val="clear" w:color="auto" w:fill="auto"/>
            <w:hideMark/>
          </w:tcPr>
          <w:p w14:paraId="0DB08A39"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Denmark</w:t>
            </w:r>
          </w:p>
        </w:tc>
        <w:tc>
          <w:tcPr>
            <w:tcW w:w="2156" w:type="dxa"/>
            <w:tcBorders>
              <w:right w:val="single" w:sz="4" w:space="0" w:color="auto"/>
            </w:tcBorders>
            <w:shd w:val="clear" w:color="auto" w:fill="auto"/>
            <w:noWrap/>
            <w:vAlign w:val="bottom"/>
            <w:hideMark/>
          </w:tcPr>
          <w:p w14:paraId="48B35A43"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239AA6F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Poland</w:t>
            </w:r>
          </w:p>
        </w:tc>
        <w:tc>
          <w:tcPr>
            <w:tcW w:w="2156" w:type="dxa"/>
            <w:shd w:val="clear" w:color="auto" w:fill="auto"/>
            <w:noWrap/>
            <w:vAlign w:val="bottom"/>
            <w:hideMark/>
          </w:tcPr>
          <w:p w14:paraId="7F04176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w:t>
            </w:r>
          </w:p>
        </w:tc>
      </w:tr>
      <w:tr w:rsidR="002777D7" w:rsidRPr="00EA4EC3" w14:paraId="234ED753" w14:textId="77777777" w:rsidTr="002777D7">
        <w:trPr>
          <w:trHeight w:val="243"/>
        </w:trPr>
        <w:tc>
          <w:tcPr>
            <w:tcW w:w="2156" w:type="dxa"/>
            <w:shd w:val="clear" w:color="auto" w:fill="auto"/>
            <w:hideMark/>
          </w:tcPr>
          <w:p w14:paraId="203647FF"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Estonia</w:t>
            </w:r>
          </w:p>
        </w:tc>
        <w:tc>
          <w:tcPr>
            <w:tcW w:w="2156" w:type="dxa"/>
            <w:tcBorders>
              <w:right w:val="single" w:sz="4" w:space="0" w:color="auto"/>
            </w:tcBorders>
            <w:shd w:val="clear" w:color="auto" w:fill="auto"/>
            <w:noWrap/>
            <w:vAlign w:val="bottom"/>
            <w:hideMark/>
          </w:tcPr>
          <w:p w14:paraId="5D74BEC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w:t>
            </w:r>
          </w:p>
        </w:tc>
        <w:tc>
          <w:tcPr>
            <w:tcW w:w="2221" w:type="dxa"/>
            <w:tcBorders>
              <w:left w:val="single" w:sz="4" w:space="0" w:color="auto"/>
            </w:tcBorders>
            <w:shd w:val="clear" w:color="auto" w:fill="auto"/>
            <w:hideMark/>
          </w:tcPr>
          <w:p w14:paraId="62C7BA8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Portugal</w:t>
            </w:r>
          </w:p>
        </w:tc>
        <w:tc>
          <w:tcPr>
            <w:tcW w:w="2156" w:type="dxa"/>
            <w:shd w:val="clear" w:color="auto" w:fill="auto"/>
            <w:noWrap/>
            <w:vAlign w:val="bottom"/>
            <w:hideMark/>
          </w:tcPr>
          <w:p w14:paraId="234B858A"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6E25EF94" w14:textId="77777777" w:rsidTr="002777D7">
        <w:trPr>
          <w:trHeight w:val="243"/>
        </w:trPr>
        <w:tc>
          <w:tcPr>
            <w:tcW w:w="2156" w:type="dxa"/>
            <w:shd w:val="clear" w:color="auto" w:fill="auto"/>
            <w:hideMark/>
          </w:tcPr>
          <w:p w14:paraId="22A75CF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Finland</w:t>
            </w:r>
          </w:p>
        </w:tc>
        <w:tc>
          <w:tcPr>
            <w:tcW w:w="2156" w:type="dxa"/>
            <w:tcBorders>
              <w:right w:val="single" w:sz="4" w:space="0" w:color="auto"/>
            </w:tcBorders>
            <w:shd w:val="clear" w:color="auto" w:fill="auto"/>
            <w:noWrap/>
            <w:vAlign w:val="bottom"/>
            <w:hideMark/>
          </w:tcPr>
          <w:p w14:paraId="09A6A3C9"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11</w:t>
            </w:r>
          </w:p>
        </w:tc>
        <w:tc>
          <w:tcPr>
            <w:tcW w:w="2221" w:type="dxa"/>
            <w:tcBorders>
              <w:left w:val="single" w:sz="4" w:space="0" w:color="auto"/>
            </w:tcBorders>
            <w:shd w:val="clear" w:color="auto" w:fill="auto"/>
            <w:hideMark/>
          </w:tcPr>
          <w:p w14:paraId="58E61C00"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Romania</w:t>
            </w:r>
          </w:p>
        </w:tc>
        <w:tc>
          <w:tcPr>
            <w:tcW w:w="2156" w:type="dxa"/>
            <w:shd w:val="clear" w:color="auto" w:fill="auto"/>
            <w:noWrap/>
            <w:vAlign w:val="bottom"/>
            <w:hideMark/>
          </w:tcPr>
          <w:p w14:paraId="0ECD1EDE"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w:t>
            </w:r>
          </w:p>
        </w:tc>
      </w:tr>
      <w:tr w:rsidR="002777D7" w:rsidRPr="00EA4EC3" w14:paraId="27AF0DC7" w14:textId="77777777" w:rsidTr="002777D7">
        <w:trPr>
          <w:trHeight w:val="243"/>
        </w:trPr>
        <w:tc>
          <w:tcPr>
            <w:tcW w:w="2156" w:type="dxa"/>
            <w:shd w:val="clear" w:color="auto" w:fill="auto"/>
            <w:hideMark/>
          </w:tcPr>
          <w:p w14:paraId="4065052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France</w:t>
            </w:r>
          </w:p>
        </w:tc>
        <w:tc>
          <w:tcPr>
            <w:tcW w:w="2156" w:type="dxa"/>
            <w:tcBorders>
              <w:right w:val="single" w:sz="4" w:space="0" w:color="auto"/>
            </w:tcBorders>
            <w:shd w:val="clear" w:color="auto" w:fill="auto"/>
            <w:noWrap/>
            <w:vAlign w:val="bottom"/>
            <w:hideMark/>
          </w:tcPr>
          <w:p w14:paraId="7E83F49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207</w:t>
            </w:r>
          </w:p>
        </w:tc>
        <w:tc>
          <w:tcPr>
            <w:tcW w:w="2221" w:type="dxa"/>
            <w:tcBorders>
              <w:left w:val="single" w:sz="4" w:space="0" w:color="auto"/>
            </w:tcBorders>
            <w:shd w:val="clear" w:color="auto" w:fill="auto"/>
            <w:hideMark/>
          </w:tcPr>
          <w:p w14:paraId="274B7158"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Slovakia</w:t>
            </w:r>
          </w:p>
        </w:tc>
        <w:tc>
          <w:tcPr>
            <w:tcW w:w="2156" w:type="dxa"/>
            <w:shd w:val="clear" w:color="auto" w:fill="auto"/>
            <w:noWrap/>
            <w:vAlign w:val="bottom"/>
            <w:hideMark/>
          </w:tcPr>
          <w:p w14:paraId="1447F5D8"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r>
      <w:tr w:rsidR="002777D7" w:rsidRPr="00EA4EC3" w14:paraId="7EB8A6DE" w14:textId="77777777" w:rsidTr="002777D7">
        <w:trPr>
          <w:trHeight w:val="243"/>
        </w:trPr>
        <w:tc>
          <w:tcPr>
            <w:tcW w:w="2156" w:type="dxa"/>
            <w:shd w:val="clear" w:color="auto" w:fill="auto"/>
            <w:hideMark/>
          </w:tcPr>
          <w:p w14:paraId="01B04883"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Germany</w:t>
            </w:r>
          </w:p>
        </w:tc>
        <w:tc>
          <w:tcPr>
            <w:tcW w:w="2156" w:type="dxa"/>
            <w:tcBorders>
              <w:right w:val="single" w:sz="4" w:space="0" w:color="auto"/>
            </w:tcBorders>
            <w:shd w:val="clear" w:color="auto" w:fill="auto"/>
            <w:noWrap/>
            <w:vAlign w:val="bottom"/>
            <w:hideMark/>
          </w:tcPr>
          <w:p w14:paraId="62DA8C6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754A0C56"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Slovenia</w:t>
            </w:r>
          </w:p>
        </w:tc>
        <w:tc>
          <w:tcPr>
            <w:tcW w:w="2156" w:type="dxa"/>
            <w:shd w:val="clear" w:color="auto" w:fill="auto"/>
            <w:noWrap/>
            <w:vAlign w:val="bottom"/>
            <w:hideMark/>
          </w:tcPr>
          <w:p w14:paraId="34C82ED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3</w:t>
            </w:r>
          </w:p>
        </w:tc>
      </w:tr>
      <w:tr w:rsidR="002777D7" w:rsidRPr="00EA4EC3" w14:paraId="618F7AFE" w14:textId="77777777" w:rsidTr="002777D7">
        <w:trPr>
          <w:trHeight w:val="243"/>
        </w:trPr>
        <w:tc>
          <w:tcPr>
            <w:tcW w:w="2156" w:type="dxa"/>
            <w:shd w:val="clear" w:color="auto" w:fill="auto"/>
            <w:hideMark/>
          </w:tcPr>
          <w:p w14:paraId="0CE69387"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Greece</w:t>
            </w:r>
          </w:p>
        </w:tc>
        <w:tc>
          <w:tcPr>
            <w:tcW w:w="2156" w:type="dxa"/>
            <w:tcBorders>
              <w:right w:val="single" w:sz="4" w:space="0" w:color="auto"/>
            </w:tcBorders>
            <w:shd w:val="clear" w:color="auto" w:fill="auto"/>
            <w:noWrap/>
            <w:vAlign w:val="bottom"/>
            <w:hideMark/>
          </w:tcPr>
          <w:p w14:paraId="04B665B5"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0</w:t>
            </w:r>
          </w:p>
        </w:tc>
        <w:tc>
          <w:tcPr>
            <w:tcW w:w="2221" w:type="dxa"/>
            <w:tcBorders>
              <w:left w:val="single" w:sz="4" w:space="0" w:color="auto"/>
            </w:tcBorders>
            <w:shd w:val="clear" w:color="auto" w:fill="auto"/>
            <w:hideMark/>
          </w:tcPr>
          <w:p w14:paraId="6468850D"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Spain</w:t>
            </w:r>
          </w:p>
        </w:tc>
        <w:tc>
          <w:tcPr>
            <w:tcW w:w="2156" w:type="dxa"/>
            <w:shd w:val="clear" w:color="auto" w:fill="auto"/>
            <w:noWrap/>
            <w:vAlign w:val="bottom"/>
            <w:hideMark/>
          </w:tcPr>
          <w:p w14:paraId="18C53BB0"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59</w:t>
            </w:r>
          </w:p>
        </w:tc>
      </w:tr>
      <w:tr w:rsidR="002777D7" w:rsidRPr="00EA4EC3" w14:paraId="217DA967" w14:textId="77777777" w:rsidTr="002777D7">
        <w:trPr>
          <w:trHeight w:val="243"/>
        </w:trPr>
        <w:tc>
          <w:tcPr>
            <w:tcW w:w="2156" w:type="dxa"/>
            <w:shd w:val="clear" w:color="auto" w:fill="auto"/>
            <w:hideMark/>
          </w:tcPr>
          <w:p w14:paraId="586E5AFB"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Hungary</w:t>
            </w:r>
          </w:p>
        </w:tc>
        <w:tc>
          <w:tcPr>
            <w:tcW w:w="2156" w:type="dxa"/>
            <w:tcBorders>
              <w:right w:val="single" w:sz="4" w:space="0" w:color="auto"/>
            </w:tcBorders>
            <w:shd w:val="clear" w:color="auto" w:fill="auto"/>
            <w:noWrap/>
            <w:vAlign w:val="bottom"/>
            <w:hideMark/>
          </w:tcPr>
          <w:p w14:paraId="1CA540E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c>
          <w:tcPr>
            <w:tcW w:w="2221" w:type="dxa"/>
            <w:tcBorders>
              <w:left w:val="single" w:sz="4" w:space="0" w:color="auto"/>
            </w:tcBorders>
            <w:shd w:val="clear" w:color="auto" w:fill="auto"/>
            <w:hideMark/>
          </w:tcPr>
          <w:p w14:paraId="0AB8939A"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Sweden</w:t>
            </w:r>
          </w:p>
        </w:tc>
        <w:tc>
          <w:tcPr>
            <w:tcW w:w="2156" w:type="dxa"/>
            <w:shd w:val="clear" w:color="auto" w:fill="auto"/>
            <w:noWrap/>
            <w:vAlign w:val="bottom"/>
            <w:hideMark/>
          </w:tcPr>
          <w:p w14:paraId="660323B4"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13</w:t>
            </w:r>
          </w:p>
        </w:tc>
      </w:tr>
      <w:tr w:rsidR="002777D7" w:rsidRPr="00EA4EC3" w14:paraId="13A56499" w14:textId="77777777" w:rsidTr="002777D7">
        <w:trPr>
          <w:trHeight w:val="243"/>
        </w:trPr>
        <w:tc>
          <w:tcPr>
            <w:tcW w:w="2156" w:type="dxa"/>
            <w:tcBorders>
              <w:bottom w:val="single" w:sz="4" w:space="0" w:color="auto"/>
            </w:tcBorders>
            <w:shd w:val="clear" w:color="auto" w:fill="auto"/>
            <w:hideMark/>
          </w:tcPr>
          <w:p w14:paraId="6CD8954E" w14:textId="77777777" w:rsidR="002777D7" w:rsidRPr="00EA4EC3" w:rsidRDefault="002777D7" w:rsidP="002777D7">
            <w:pPr>
              <w:rPr>
                <w:rFonts w:asciiTheme="minorHAnsi" w:eastAsia="Times New Roman" w:hAnsiTheme="minorHAnsi"/>
                <w:color w:val="000000"/>
                <w:lang w:val="en-GB"/>
              </w:rPr>
            </w:pPr>
            <w:r w:rsidRPr="00EA4EC3">
              <w:rPr>
                <w:rFonts w:asciiTheme="minorHAnsi" w:eastAsia="Times New Roman" w:hAnsiTheme="minorHAnsi"/>
                <w:color w:val="000000"/>
                <w:lang w:val="en-GB"/>
              </w:rPr>
              <w:t>Ireland</w:t>
            </w:r>
          </w:p>
        </w:tc>
        <w:tc>
          <w:tcPr>
            <w:tcW w:w="2156" w:type="dxa"/>
            <w:tcBorders>
              <w:bottom w:val="single" w:sz="4" w:space="0" w:color="auto"/>
              <w:right w:val="single" w:sz="4" w:space="0" w:color="auto"/>
            </w:tcBorders>
            <w:shd w:val="clear" w:color="auto" w:fill="auto"/>
            <w:noWrap/>
            <w:vAlign w:val="bottom"/>
            <w:hideMark/>
          </w:tcPr>
          <w:p w14:paraId="4BE4B6B7"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8</w:t>
            </w:r>
          </w:p>
        </w:tc>
        <w:tc>
          <w:tcPr>
            <w:tcW w:w="2221" w:type="dxa"/>
            <w:tcBorders>
              <w:left w:val="single" w:sz="4" w:space="0" w:color="auto"/>
              <w:bottom w:val="single" w:sz="4" w:space="0" w:color="auto"/>
            </w:tcBorders>
            <w:shd w:val="clear" w:color="auto" w:fill="auto"/>
            <w:hideMark/>
          </w:tcPr>
          <w:p w14:paraId="20425B2E" w14:textId="77777777" w:rsidR="002777D7" w:rsidRPr="00EA4EC3" w:rsidRDefault="002777D7" w:rsidP="002777D7">
            <w:pPr>
              <w:rPr>
                <w:rFonts w:asciiTheme="minorHAnsi" w:eastAsia="Times New Roman" w:hAnsiTheme="minorHAnsi"/>
                <w:color w:val="000000"/>
                <w:lang w:val="en-GB"/>
              </w:rPr>
            </w:pPr>
            <w:r w:rsidRPr="00EA4EC3">
              <w:rPr>
                <w:rFonts w:asciiTheme="minorHAnsi" w:hAnsiTheme="minorHAnsi"/>
                <w:lang w:val="en-GB"/>
              </w:rPr>
              <w:t>The</w:t>
            </w:r>
            <w:r w:rsidRPr="00EA4EC3">
              <w:rPr>
                <w:rFonts w:asciiTheme="minorHAnsi" w:eastAsia="Times New Roman" w:hAnsiTheme="minorHAnsi"/>
                <w:color w:val="000000"/>
                <w:lang w:val="en-GB"/>
              </w:rPr>
              <w:t xml:space="preserve"> UK</w:t>
            </w:r>
          </w:p>
        </w:tc>
        <w:tc>
          <w:tcPr>
            <w:tcW w:w="2156" w:type="dxa"/>
            <w:tcBorders>
              <w:bottom w:val="single" w:sz="4" w:space="0" w:color="auto"/>
            </w:tcBorders>
            <w:shd w:val="clear" w:color="auto" w:fill="auto"/>
            <w:noWrap/>
            <w:vAlign w:val="bottom"/>
            <w:hideMark/>
          </w:tcPr>
          <w:p w14:paraId="2CB0BF3D" w14:textId="77777777" w:rsidR="002777D7" w:rsidRPr="00EA4EC3" w:rsidRDefault="002777D7" w:rsidP="002777D7">
            <w:pPr>
              <w:jc w:val="right"/>
              <w:rPr>
                <w:rFonts w:asciiTheme="minorHAnsi" w:eastAsia="Times New Roman" w:hAnsiTheme="minorHAnsi"/>
                <w:color w:val="000000"/>
                <w:lang w:val="en-GB"/>
              </w:rPr>
            </w:pPr>
            <w:r w:rsidRPr="00EA4EC3">
              <w:rPr>
                <w:rFonts w:asciiTheme="minorHAnsi" w:eastAsia="Times New Roman" w:hAnsiTheme="minorHAnsi"/>
                <w:color w:val="000000"/>
                <w:lang w:val="en-GB"/>
              </w:rPr>
              <w:t>40</w:t>
            </w:r>
          </w:p>
        </w:tc>
      </w:tr>
    </w:tbl>
    <w:p w14:paraId="4B110877" w14:textId="77777777" w:rsidR="002777D7" w:rsidRPr="00EA4EC3" w:rsidRDefault="002777D7" w:rsidP="002777D7">
      <w:pPr>
        <w:widowControl w:val="0"/>
        <w:autoSpaceDE w:val="0"/>
        <w:autoSpaceDN w:val="0"/>
        <w:adjustRightInd w:val="0"/>
        <w:rPr>
          <w:rFonts w:asciiTheme="minorHAnsi" w:hAnsiTheme="minorHAnsi"/>
          <w:lang w:val="en-GB"/>
        </w:rPr>
      </w:pPr>
    </w:p>
    <w:p w14:paraId="677E90A0"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Total EU Personnel:</w:t>
      </w:r>
      <w:r w:rsidRPr="00EA4EC3">
        <w:rPr>
          <w:rFonts w:asciiTheme="minorHAnsi" w:hAnsiTheme="minorHAnsi"/>
          <w:lang w:val="en-GB"/>
        </w:rPr>
        <w:t xml:space="preserve"> 465</w:t>
      </w:r>
    </w:p>
    <w:p w14:paraId="7D7F2A54" w14:textId="77777777" w:rsidR="002777D7" w:rsidRPr="00EA4EC3" w:rsidRDefault="002777D7" w:rsidP="00E261E6">
      <w:pPr>
        <w:widowControl w:val="0"/>
        <w:autoSpaceDE w:val="0"/>
        <w:autoSpaceDN w:val="0"/>
        <w:adjustRightInd w:val="0"/>
        <w:jc w:val="both"/>
        <w:rPr>
          <w:rFonts w:asciiTheme="minorHAnsi" w:hAnsiTheme="minorHAnsi"/>
          <w:lang w:val="en-GB"/>
        </w:rPr>
      </w:pPr>
      <w:r w:rsidRPr="00EA4EC3">
        <w:rPr>
          <w:rFonts w:asciiTheme="minorHAnsi" w:hAnsiTheme="minorHAnsi"/>
          <w:u w:val="single"/>
          <w:lang w:val="en-GB"/>
        </w:rPr>
        <w:t>Mission Goals:</w:t>
      </w:r>
      <w:r w:rsidRPr="00EA4EC3">
        <w:rPr>
          <w:rFonts w:asciiTheme="minorHAnsi" w:hAnsiTheme="minorHAnsi"/>
          <w:lang w:val="en-GB"/>
        </w:rPr>
        <w:t xml:space="preserve"> Fully restore constitutional and democratic order through the implementation of the road-map adopted on 29 January by the National Assembly; help the Malian authorities to exercise fully their sovereignty over the whole of the country; neutralize organized crime and terrorist threats</w:t>
      </w:r>
    </w:p>
    <w:p w14:paraId="1287E16A"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Cooperation with other organizations:</w:t>
      </w:r>
      <w:r w:rsidRPr="00EA4EC3">
        <w:rPr>
          <w:rFonts w:asciiTheme="minorHAnsi" w:hAnsiTheme="minorHAnsi"/>
          <w:lang w:val="en-GB"/>
        </w:rPr>
        <w:t xml:space="preserve"> UN</w:t>
      </w:r>
    </w:p>
    <w:p w14:paraId="01DF4D98"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EU engagement:</w:t>
      </w:r>
      <w:r w:rsidRPr="00EA4EC3">
        <w:rPr>
          <w:rFonts w:asciiTheme="minorHAnsi" w:hAnsiTheme="minorHAnsi"/>
          <w:lang w:val="en-GB"/>
        </w:rPr>
        <w:t xml:space="preserve"> Medium</w:t>
      </w:r>
    </w:p>
    <w:p w14:paraId="6EB06887"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Data Sources (Personnel/Troops):</w:t>
      </w:r>
      <w:r w:rsidRPr="00EA4EC3">
        <w:rPr>
          <w:rFonts w:asciiTheme="minorHAnsi" w:hAnsiTheme="minorHAnsi"/>
          <w:lang w:val="en-GB"/>
        </w:rPr>
        <w:t xml:space="preserve"> Interview, ISIS Europe</w:t>
      </w:r>
    </w:p>
    <w:p w14:paraId="00A6F89D" w14:textId="0314466D" w:rsidR="002777D7" w:rsidRPr="00EA4EC3" w:rsidRDefault="002777D7" w:rsidP="002777D7">
      <w:pPr>
        <w:rPr>
          <w:rFonts w:asciiTheme="minorHAnsi" w:eastAsia="Times New Roman" w:hAnsiTheme="minorHAnsi"/>
          <w:color w:val="000000"/>
          <w:lang w:val="en-GB"/>
        </w:rPr>
      </w:pPr>
      <w:r w:rsidRPr="00EA4EC3">
        <w:rPr>
          <w:rFonts w:asciiTheme="minorHAnsi" w:hAnsiTheme="minorHAnsi"/>
          <w:u w:val="single"/>
          <w:lang w:val="en-GB"/>
        </w:rPr>
        <w:t>Shared Total Costs (million</w:t>
      </w:r>
      <w:r w:rsidR="00177709" w:rsidRPr="00EA4EC3">
        <w:rPr>
          <w:rFonts w:asciiTheme="minorHAnsi" w:hAnsiTheme="minorHAnsi"/>
          <w:u w:val="single"/>
          <w:lang w:val="en-GB"/>
        </w:rPr>
        <w:t>s</w:t>
      </w:r>
      <w:r w:rsidRPr="00EA4EC3">
        <w:rPr>
          <w:rFonts w:asciiTheme="minorHAnsi" w:hAnsiTheme="minorHAnsi"/>
          <w:u w:val="single"/>
          <w:lang w:val="en-GB"/>
        </w:rPr>
        <w:t xml:space="preserve"> of euros):</w:t>
      </w:r>
      <w:r w:rsidRPr="00EA4EC3">
        <w:rPr>
          <w:rFonts w:asciiTheme="minorHAnsi" w:hAnsiTheme="minorHAnsi"/>
          <w:lang w:val="en-GB"/>
        </w:rPr>
        <w:t xml:space="preserve"> 46.1</w:t>
      </w:r>
    </w:p>
    <w:p w14:paraId="209C42EE" w14:textId="77777777" w:rsidR="002777D7" w:rsidRPr="00EA4EC3" w:rsidRDefault="002777D7" w:rsidP="002777D7">
      <w:pPr>
        <w:widowControl w:val="0"/>
        <w:autoSpaceDE w:val="0"/>
        <w:autoSpaceDN w:val="0"/>
        <w:adjustRightInd w:val="0"/>
        <w:rPr>
          <w:rFonts w:asciiTheme="minorHAnsi" w:hAnsiTheme="minorHAnsi"/>
          <w:lang w:val="en-GB"/>
        </w:rPr>
      </w:pPr>
      <w:r w:rsidRPr="00EA4EC3">
        <w:rPr>
          <w:rFonts w:asciiTheme="minorHAnsi" w:hAnsiTheme="minorHAnsi"/>
          <w:u w:val="single"/>
          <w:lang w:val="en-GB"/>
        </w:rPr>
        <w:t>Official Web Page:</w:t>
      </w:r>
      <w:r w:rsidRPr="00EA4EC3">
        <w:rPr>
          <w:rFonts w:asciiTheme="minorHAnsi" w:hAnsiTheme="minorHAnsi"/>
          <w:lang w:val="en-GB"/>
        </w:rPr>
        <w:t xml:space="preserve"> </w:t>
      </w:r>
      <w:hyperlink r:id="rId55" w:history="1">
        <w:r w:rsidRPr="00EA4EC3">
          <w:rPr>
            <w:rStyle w:val="Collegamentoipertestuale"/>
            <w:rFonts w:asciiTheme="minorHAnsi" w:hAnsiTheme="minorHAnsi"/>
            <w:lang w:val="en-GB"/>
          </w:rPr>
          <w:t>http://www.eutmmali.eu/</w:t>
        </w:r>
      </w:hyperlink>
      <w:r w:rsidRPr="00EA4EC3">
        <w:rPr>
          <w:rFonts w:asciiTheme="minorHAnsi" w:hAnsiTheme="minorHAnsi"/>
          <w:lang w:val="en-GB"/>
        </w:rPr>
        <w:t xml:space="preserve"> </w:t>
      </w:r>
    </w:p>
    <w:p w14:paraId="25C0582A" w14:textId="77777777" w:rsidR="002777D7" w:rsidRPr="00EA4EC3" w:rsidRDefault="002777D7" w:rsidP="002777D7">
      <w:pPr>
        <w:rPr>
          <w:rFonts w:asciiTheme="minorHAnsi" w:hAnsiTheme="minorHAnsi"/>
          <w:sz w:val="28"/>
          <w:szCs w:val="28"/>
          <w:highlight w:val="yellow"/>
          <w:lang w:val="en-GB"/>
        </w:rPr>
      </w:pPr>
    </w:p>
    <w:p w14:paraId="5F030EF9" w14:textId="77777777" w:rsidR="002777D7" w:rsidRPr="00EA4EC3" w:rsidRDefault="002777D7" w:rsidP="002777D7">
      <w:pPr>
        <w:rPr>
          <w:rFonts w:asciiTheme="minorHAnsi" w:hAnsiTheme="minorHAnsi"/>
          <w:sz w:val="28"/>
          <w:szCs w:val="28"/>
          <w:highlight w:val="yellow"/>
          <w:lang w:val="en-GB"/>
        </w:rPr>
      </w:pPr>
    </w:p>
    <w:p w14:paraId="13624223" w14:textId="77777777" w:rsidR="002777D7" w:rsidRPr="00EA4EC3" w:rsidRDefault="002777D7" w:rsidP="002777D7">
      <w:pPr>
        <w:rPr>
          <w:rFonts w:asciiTheme="minorHAnsi" w:hAnsiTheme="minorHAnsi"/>
          <w:b/>
          <w:lang w:val="en-GB"/>
        </w:rPr>
      </w:pPr>
      <w:r w:rsidRPr="00EA4EC3">
        <w:rPr>
          <w:rFonts w:asciiTheme="minorHAnsi" w:hAnsiTheme="minorHAnsi"/>
          <w:b/>
          <w:lang w:val="en-GB"/>
        </w:rPr>
        <w:br w:type="page"/>
      </w:r>
    </w:p>
    <w:p w14:paraId="1EB3ECF0" w14:textId="77777777" w:rsidR="002777D7" w:rsidRPr="00EA4EC3" w:rsidRDefault="002777D7" w:rsidP="002777D7">
      <w:pPr>
        <w:jc w:val="both"/>
        <w:rPr>
          <w:rFonts w:asciiTheme="minorHAnsi" w:hAnsiTheme="minorHAnsi"/>
          <w:b/>
          <w:highlight w:val="yellow"/>
          <w:lang w:val="en-GB"/>
        </w:rPr>
      </w:pPr>
    </w:p>
    <w:p w14:paraId="5C221D9C" w14:textId="77777777" w:rsidR="00722D34" w:rsidRPr="00EA4EC3" w:rsidRDefault="00722D34" w:rsidP="00AD37BB">
      <w:pPr>
        <w:widowControl w:val="0"/>
        <w:autoSpaceDE w:val="0"/>
        <w:autoSpaceDN w:val="0"/>
        <w:adjustRightInd w:val="0"/>
        <w:rPr>
          <w:rFonts w:asciiTheme="minorHAnsi" w:hAnsiTheme="minorHAnsi"/>
          <w:lang w:val="en-GB"/>
        </w:rPr>
      </w:pPr>
    </w:p>
    <w:p w14:paraId="70A028F3" w14:textId="77777777" w:rsidR="00643018" w:rsidRDefault="00643018" w:rsidP="00AD37BB">
      <w:pPr>
        <w:widowControl w:val="0"/>
        <w:autoSpaceDE w:val="0"/>
        <w:autoSpaceDN w:val="0"/>
        <w:adjustRightInd w:val="0"/>
        <w:rPr>
          <w:rFonts w:asciiTheme="minorHAnsi" w:hAnsiTheme="minorHAnsi"/>
          <w:b/>
          <w:lang w:val="en-GB"/>
        </w:rPr>
      </w:pPr>
    </w:p>
    <w:p w14:paraId="144E3F32" w14:textId="293A97AA" w:rsidR="00AE2C80" w:rsidRPr="003A25A2" w:rsidRDefault="00AE2C80" w:rsidP="00AD37BB">
      <w:pPr>
        <w:widowControl w:val="0"/>
        <w:autoSpaceDE w:val="0"/>
        <w:autoSpaceDN w:val="0"/>
        <w:adjustRightInd w:val="0"/>
        <w:rPr>
          <w:rFonts w:asciiTheme="minorHAnsi" w:hAnsiTheme="minorHAnsi"/>
          <w:b/>
          <w:lang w:val="en-GB"/>
        </w:rPr>
      </w:pPr>
      <w:commentRangeStart w:id="60"/>
      <w:r w:rsidRPr="00B84CEE">
        <w:rPr>
          <w:rFonts w:asciiTheme="minorHAnsi" w:hAnsiTheme="minorHAnsi"/>
          <w:b/>
          <w:highlight w:val="yellow"/>
          <w:lang w:val="en-GB"/>
        </w:rPr>
        <w:t>References</w:t>
      </w:r>
      <w:commentRangeEnd w:id="60"/>
      <w:r w:rsidR="00B84CEE">
        <w:rPr>
          <w:rStyle w:val="Rimandocommento"/>
        </w:rPr>
        <w:commentReference w:id="60"/>
      </w:r>
    </w:p>
    <w:p w14:paraId="18DB1ED5" w14:textId="77777777" w:rsidR="00AE2C80" w:rsidRPr="003A25A2" w:rsidRDefault="00AE2C80" w:rsidP="00AD37BB">
      <w:pPr>
        <w:widowControl w:val="0"/>
        <w:autoSpaceDE w:val="0"/>
        <w:autoSpaceDN w:val="0"/>
        <w:adjustRightInd w:val="0"/>
        <w:rPr>
          <w:rFonts w:asciiTheme="minorHAnsi" w:hAnsiTheme="minorHAnsi"/>
          <w:highlight w:val="cyan"/>
          <w:lang w:val="en-GB"/>
        </w:rPr>
      </w:pPr>
    </w:p>
    <w:p w14:paraId="7D37CB87" w14:textId="49655710" w:rsidR="00932FB1" w:rsidRPr="003A25A2" w:rsidRDefault="00932FB1" w:rsidP="00643018">
      <w:pPr>
        <w:widowControl w:val="0"/>
        <w:autoSpaceDE w:val="0"/>
        <w:autoSpaceDN w:val="0"/>
        <w:adjustRightInd w:val="0"/>
        <w:jc w:val="both"/>
        <w:rPr>
          <w:rFonts w:asciiTheme="minorHAnsi" w:hAnsiTheme="minorHAnsi"/>
          <w:highlight w:val="cyan"/>
          <w:lang w:val="en-GB"/>
        </w:rPr>
      </w:pPr>
      <w:proofErr w:type="spellStart"/>
      <w:r w:rsidRPr="003A25A2">
        <w:rPr>
          <w:rFonts w:asciiTheme="minorHAnsi" w:eastAsia="Times New Roman" w:hAnsiTheme="minorHAnsi"/>
          <w:color w:val="000000"/>
          <w:lang w:val="en-GB"/>
        </w:rPr>
        <w:t>Besenyő</w:t>
      </w:r>
      <w:proofErr w:type="spellEnd"/>
      <w:r w:rsidR="00677CAA" w:rsidRPr="003A25A2">
        <w:rPr>
          <w:rFonts w:asciiTheme="minorHAnsi" w:eastAsia="Times New Roman" w:hAnsiTheme="minorHAnsi"/>
          <w:color w:val="000000"/>
          <w:lang w:val="en-GB"/>
        </w:rPr>
        <w:t>,</w:t>
      </w:r>
      <w:r w:rsidRPr="003A25A2">
        <w:rPr>
          <w:rFonts w:asciiTheme="minorHAnsi" w:eastAsia="Times New Roman" w:hAnsiTheme="minorHAnsi"/>
          <w:color w:val="000000"/>
          <w:lang w:val="en-GB"/>
        </w:rPr>
        <w:t xml:space="preserve"> </w:t>
      </w:r>
      <w:proofErr w:type="spellStart"/>
      <w:r w:rsidRPr="003A25A2">
        <w:rPr>
          <w:rFonts w:asciiTheme="minorHAnsi" w:eastAsia="Times New Roman" w:hAnsiTheme="minorHAnsi"/>
          <w:color w:val="000000"/>
          <w:lang w:val="en-GB"/>
        </w:rPr>
        <w:t>János</w:t>
      </w:r>
      <w:proofErr w:type="spellEnd"/>
      <w:r w:rsidRPr="003A25A2">
        <w:rPr>
          <w:rFonts w:asciiTheme="minorHAnsi" w:eastAsia="Times New Roman" w:hAnsiTheme="minorHAnsi"/>
          <w:color w:val="000000"/>
          <w:lang w:val="en-GB"/>
        </w:rPr>
        <w:t xml:space="preserve"> (2015) The European Union’s First Support Operation on the African Continent: Darfur</w:t>
      </w:r>
      <w:r w:rsidR="00643018" w:rsidRPr="003A25A2">
        <w:rPr>
          <w:rFonts w:asciiTheme="minorHAnsi" w:eastAsia="Times New Roman" w:hAnsiTheme="minorHAnsi"/>
          <w:color w:val="000000"/>
          <w:lang w:val="en-GB"/>
        </w:rPr>
        <w:t>.</w:t>
      </w:r>
      <w:r w:rsidRPr="003A25A2">
        <w:rPr>
          <w:rFonts w:asciiTheme="minorHAnsi" w:eastAsia="Times New Roman" w:hAnsiTheme="minorHAnsi"/>
          <w:color w:val="000000"/>
          <w:lang w:val="en-GB"/>
        </w:rPr>
        <w:t xml:space="preserve"> </w:t>
      </w:r>
      <w:r w:rsidR="00643018" w:rsidRPr="003A25A2">
        <w:rPr>
          <w:rFonts w:asciiTheme="minorHAnsi" w:eastAsia="Times New Roman" w:hAnsiTheme="minorHAnsi"/>
          <w:color w:val="000000"/>
          <w:lang w:val="en-GB"/>
        </w:rPr>
        <w:t xml:space="preserve"> </w:t>
      </w:r>
      <w:r w:rsidRPr="003A25A2">
        <w:rPr>
          <w:rFonts w:asciiTheme="minorHAnsi" w:eastAsia="Times New Roman" w:hAnsiTheme="minorHAnsi"/>
          <w:color w:val="000000"/>
          <w:lang w:val="en-GB"/>
        </w:rPr>
        <w:t>AARMS</w:t>
      </w:r>
      <w:r w:rsidR="00643018" w:rsidRPr="003A25A2">
        <w:rPr>
          <w:rFonts w:asciiTheme="minorHAnsi" w:eastAsia="Times New Roman" w:hAnsiTheme="minorHAnsi"/>
          <w:color w:val="000000"/>
          <w:lang w:val="en-GB"/>
        </w:rPr>
        <w:t xml:space="preserve"> </w:t>
      </w:r>
      <w:r w:rsidRPr="003A25A2">
        <w:rPr>
          <w:rFonts w:asciiTheme="minorHAnsi" w:eastAsia="Times New Roman" w:hAnsiTheme="minorHAnsi"/>
          <w:color w:val="000000"/>
          <w:lang w:val="en-GB"/>
        </w:rPr>
        <w:t>14</w:t>
      </w:r>
      <w:r w:rsidR="00643018" w:rsidRPr="003A25A2">
        <w:rPr>
          <w:rFonts w:asciiTheme="minorHAnsi" w:eastAsia="Times New Roman" w:hAnsiTheme="minorHAnsi"/>
          <w:color w:val="000000"/>
          <w:lang w:val="en-GB"/>
        </w:rPr>
        <w:t>(</w:t>
      </w:r>
      <w:r w:rsidRPr="003A25A2">
        <w:rPr>
          <w:rFonts w:asciiTheme="minorHAnsi" w:eastAsia="Times New Roman" w:hAnsiTheme="minorHAnsi"/>
          <w:color w:val="000000"/>
          <w:lang w:val="en-GB"/>
        </w:rPr>
        <w:t>4</w:t>
      </w:r>
      <w:r w:rsidR="00643018" w:rsidRPr="003A25A2">
        <w:rPr>
          <w:rFonts w:asciiTheme="minorHAnsi" w:eastAsia="Times New Roman" w:hAnsiTheme="minorHAnsi"/>
          <w:color w:val="000000"/>
          <w:lang w:val="en-GB"/>
        </w:rPr>
        <w:t>):</w:t>
      </w:r>
      <w:r w:rsidRPr="003A25A2">
        <w:rPr>
          <w:rFonts w:asciiTheme="minorHAnsi" w:eastAsia="Times New Roman" w:hAnsiTheme="minorHAnsi"/>
          <w:color w:val="000000"/>
          <w:lang w:val="en-GB"/>
        </w:rPr>
        <w:t xml:space="preserve"> 349-361. </w:t>
      </w:r>
    </w:p>
    <w:p w14:paraId="60880269" w14:textId="77777777" w:rsidR="00932FB1" w:rsidRPr="003A25A2" w:rsidRDefault="00932FB1" w:rsidP="00643018">
      <w:pPr>
        <w:widowControl w:val="0"/>
        <w:autoSpaceDE w:val="0"/>
        <w:autoSpaceDN w:val="0"/>
        <w:adjustRightInd w:val="0"/>
        <w:jc w:val="both"/>
        <w:rPr>
          <w:rFonts w:asciiTheme="minorHAnsi" w:hAnsiTheme="minorHAnsi"/>
          <w:lang w:val="en-GB"/>
        </w:rPr>
      </w:pPr>
    </w:p>
    <w:p w14:paraId="5CD16676" w14:textId="66F9097A" w:rsidR="00932FB1" w:rsidRPr="003A25A2" w:rsidRDefault="00677CAA" w:rsidP="00643018">
      <w:pPr>
        <w:widowControl w:val="0"/>
        <w:autoSpaceDE w:val="0"/>
        <w:autoSpaceDN w:val="0"/>
        <w:adjustRightInd w:val="0"/>
        <w:jc w:val="both"/>
        <w:rPr>
          <w:rFonts w:asciiTheme="minorHAnsi" w:hAnsiTheme="minorHAnsi"/>
          <w:lang w:val="en-GB"/>
        </w:rPr>
      </w:pPr>
      <w:proofErr w:type="spellStart"/>
      <w:r w:rsidRPr="003A25A2">
        <w:rPr>
          <w:rFonts w:asciiTheme="minorHAnsi" w:hAnsiTheme="minorHAnsi"/>
          <w:lang w:val="en-GB"/>
        </w:rPr>
        <w:t>Gebrewold-Tochalo</w:t>
      </w:r>
      <w:proofErr w:type="spellEnd"/>
      <w:r w:rsidRPr="003A25A2">
        <w:rPr>
          <w:rFonts w:asciiTheme="minorHAnsi" w:hAnsiTheme="minorHAnsi"/>
          <w:lang w:val="en-GB"/>
        </w:rPr>
        <w:t xml:space="preserve">, </w:t>
      </w:r>
      <w:proofErr w:type="spellStart"/>
      <w:r w:rsidRPr="003A25A2">
        <w:rPr>
          <w:rFonts w:asciiTheme="minorHAnsi" w:hAnsiTheme="minorHAnsi"/>
          <w:lang w:val="en-GB"/>
        </w:rPr>
        <w:t>Belachew</w:t>
      </w:r>
      <w:proofErr w:type="spellEnd"/>
      <w:r w:rsidRPr="003A25A2">
        <w:rPr>
          <w:rFonts w:asciiTheme="minorHAnsi" w:hAnsiTheme="minorHAnsi"/>
          <w:lang w:val="en-GB"/>
        </w:rPr>
        <w:t xml:space="preserve"> (2009)</w:t>
      </w:r>
      <w:r w:rsidR="00932FB1" w:rsidRPr="003A25A2">
        <w:rPr>
          <w:rFonts w:asciiTheme="minorHAnsi" w:hAnsiTheme="minorHAnsi"/>
          <w:lang w:val="en-GB"/>
        </w:rPr>
        <w:t xml:space="preserve"> </w:t>
      </w:r>
      <w:r w:rsidR="00932FB1" w:rsidRPr="003A25A2">
        <w:rPr>
          <w:rFonts w:asciiTheme="minorHAnsi" w:hAnsiTheme="minorHAnsi"/>
          <w:i/>
          <w:iCs/>
          <w:lang w:val="en-GB"/>
        </w:rPr>
        <w:t>Anatomy of violence: Understanding the systems of conflict and violence in Africa</w:t>
      </w:r>
      <w:r w:rsidR="00932FB1" w:rsidRPr="003A25A2">
        <w:rPr>
          <w:rFonts w:asciiTheme="minorHAnsi" w:hAnsiTheme="minorHAnsi"/>
          <w:lang w:val="en-GB"/>
        </w:rPr>
        <w:t>. Ash</w:t>
      </w:r>
      <w:r w:rsidRPr="003A25A2">
        <w:rPr>
          <w:rFonts w:asciiTheme="minorHAnsi" w:hAnsiTheme="minorHAnsi"/>
          <w:lang w:val="en-GB"/>
        </w:rPr>
        <w:t>gate Publish</w:t>
      </w:r>
      <w:r w:rsidR="003A25A2" w:rsidRPr="003A25A2">
        <w:rPr>
          <w:rFonts w:asciiTheme="minorHAnsi" w:hAnsiTheme="minorHAnsi"/>
          <w:lang w:val="en-GB"/>
        </w:rPr>
        <w:t>ing, Ltd</w:t>
      </w:r>
      <w:r w:rsidR="00932FB1" w:rsidRPr="003A25A2">
        <w:rPr>
          <w:rFonts w:asciiTheme="minorHAnsi" w:hAnsiTheme="minorHAnsi"/>
          <w:lang w:val="en-GB"/>
        </w:rPr>
        <w:t>.</w:t>
      </w:r>
    </w:p>
    <w:p w14:paraId="6854A16B" w14:textId="77777777" w:rsidR="00932FB1" w:rsidRPr="003A25A2" w:rsidRDefault="00932FB1" w:rsidP="00643018">
      <w:pPr>
        <w:widowControl w:val="0"/>
        <w:autoSpaceDE w:val="0"/>
        <w:autoSpaceDN w:val="0"/>
        <w:adjustRightInd w:val="0"/>
        <w:jc w:val="both"/>
        <w:rPr>
          <w:rFonts w:asciiTheme="minorHAnsi" w:hAnsiTheme="minorHAnsi"/>
          <w:highlight w:val="cyan"/>
          <w:lang w:val="en-GB"/>
        </w:rPr>
      </w:pPr>
    </w:p>
    <w:p w14:paraId="11C17CEF" w14:textId="4DD54701" w:rsidR="00932FB1" w:rsidRPr="003A25A2" w:rsidRDefault="00647FA2" w:rsidP="00643018">
      <w:pPr>
        <w:widowControl w:val="0"/>
        <w:autoSpaceDE w:val="0"/>
        <w:autoSpaceDN w:val="0"/>
        <w:adjustRightInd w:val="0"/>
        <w:jc w:val="both"/>
        <w:rPr>
          <w:rFonts w:asciiTheme="minorHAnsi" w:hAnsiTheme="minorHAnsi"/>
          <w:lang w:val="en-GB"/>
        </w:rPr>
      </w:pPr>
      <w:proofErr w:type="spellStart"/>
      <w:r w:rsidRPr="003A25A2">
        <w:rPr>
          <w:rFonts w:asciiTheme="minorHAnsi" w:hAnsiTheme="minorHAnsi"/>
          <w:lang w:val="en-GB"/>
        </w:rPr>
        <w:t>Gleditsch</w:t>
      </w:r>
      <w:proofErr w:type="spellEnd"/>
      <w:r w:rsidRPr="003A25A2">
        <w:rPr>
          <w:rFonts w:asciiTheme="minorHAnsi" w:hAnsiTheme="minorHAnsi"/>
          <w:lang w:val="en-GB"/>
        </w:rPr>
        <w:t xml:space="preserve">, Nils </w:t>
      </w:r>
      <w:proofErr w:type="spellStart"/>
      <w:r w:rsidRPr="003A25A2">
        <w:rPr>
          <w:rFonts w:asciiTheme="minorHAnsi" w:hAnsiTheme="minorHAnsi"/>
          <w:lang w:val="en-GB"/>
        </w:rPr>
        <w:t>Petter</w:t>
      </w:r>
      <w:proofErr w:type="spellEnd"/>
      <w:r w:rsidRPr="003A25A2">
        <w:rPr>
          <w:rFonts w:asciiTheme="minorHAnsi" w:hAnsiTheme="minorHAnsi"/>
          <w:lang w:val="en-GB"/>
        </w:rPr>
        <w:t>,</w:t>
      </w:r>
      <w:r w:rsidR="00932FB1" w:rsidRPr="003A25A2">
        <w:rPr>
          <w:rFonts w:asciiTheme="minorHAnsi" w:hAnsiTheme="minorHAnsi"/>
          <w:lang w:val="en-GB"/>
        </w:rPr>
        <w:t xml:space="preserve"> Peter </w:t>
      </w:r>
      <w:proofErr w:type="spellStart"/>
      <w:r w:rsidR="00932FB1" w:rsidRPr="003A25A2">
        <w:rPr>
          <w:rFonts w:asciiTheme="minorHAnsi" w:hAnsiTheme="minorHAnsi"/>
          <w:lang w:val="en-GB"/>
        </w:rPr>
        <w:t>Wallensteen</w:t>
      </w:r>
      <w:proofErr w:type="spellEnd"/>
      <w:r w:rsidR="00932FB1" w:rsidRPr="003A25A2">
        <w:rPr>
          <w:rFonts w:asciiTheme="minorHAnsi" w:hAnsiTheme="minorHAnsi"/>
          <w:lang w:val="en-GB"/>
        </w:rPr>
        <w:t xml:space="preserve">, Mikael Eriksson, Margareta </w:t>
      </w:r>
      <w:proofErr w:type="spellStart"/>
      <w:r w:rsidR="00932FB1" w:rsidRPr="003A25A2">
        <w:rPr>
          <w:rFonts w:asciiTheme="minorHAnsi" w:hAnsiTheme="minorHAnsi"/>
          <w:lang w:val="en-GB"/>
        </w:rPr>
        <w:t>Sollenberg</w:t>
      </w:r>
      <w:proofErr w:type="spellEnd"/>
      <w:r w:rsidR="00932FB1" w:rsidRPr="003A25A2">
        <w:rPr>
          <w:rFonts w:asciiTheme="minorHAnsi" w:hAnsiTheme="minorHAnsi"/>
          <w:lang w:val="en-GB"/>
        </w:rPr>
        <w:t xml:space="preserve"> and </w:t>
      </w:r>
      <w:proofErr w:type="spellStart"/>
      <w:r w:rsidR="00932FB1" w:rsidRPr="003A25A2">
        <w:rPr>
          <w:rFonts w:asciiTheme="minorHAnsi" w:hAnsiTheme="minorHAnsi"/>
          <w:lang w:val="en-GB"/>
        </w:rPr>
        <w:t>Håvard</w:t>
      </w:r>
      <w:proofErr w:type="spellEnd"/>
      <w:r w:rsidR="00932FB1" w:rsidRPr="003A25A2">
        <w:rPr>
          <w:rFonts w:asciiTheme="minorHAnsi" w:hAnsiTheme="minorHAnsi"/>
          <w:lang w:val="en-GB"/>
        </w:rPr>
        <w:t xml:space="preserve"> Strand (2002) Armed Conflict 1946–2001: A New Dataset. </w:t>
      </w:r>
      <w:r w:rsidR="00932FB1" w:rsidRPr="003A25A2">
        <w:rPr>
          <w:rFonts w:asciiTheme="minorHAnsi" w:hAnsiTheme="minorHAnsi"/>
          <w:i/>
          <w:lang w:val="en-GB"/>
        </w:rPr>
        <w:t>Journal of Peace Research</w:t>
      </w:r>
      <w:r w:rsidR="00932FB1" w:rsidRPr="003A25A2">
        <w:rPr>
          <w:rFonts w:asciiTheme="minorHAnsi" w:hAnsiTheme="minorHAnsi"/>
          <w:lang w:val="en-GB"/>
        </w:rPr>
        <w:t xml:space="preserve"> 39(5): 615–637.</w:t>
      </w:r>
    </w:p>
    <w:p w14:paraId="46E2A85A" w14:textId="77777777" w:rsidR="00932FB1" w:rsidRPr="003A25A2" w:rsidRDefault="00932FB1" w:rsidP="00932FB1">
      <w:pPr>
        <w:widowControl w:val="0"/>
        <w:autoSpaceDE w:val="0"/>
        <w:autoSpaceDN w:val="0"/>
        <w:adjustRightInd w:val="0"/>
        <w:rPr>
          <w:rFonts w:asciiTheme="minorHAnsi" w:hAnsiTheme="minorHAnsi"/>
          <w:lang w:val="en-GB"/>
        </w:rPr>
      </w:pPr>
    </w:p>
    <w:p w14:paraId="4A487EEC" w14:textId="697C09A2" w:rsidR="00647FA2" w:rsidRPr="003A25A2" w:rsidRDefault="00647FA2" w:rsidP="00647FA2">
      <w:pPr>
        <w:widowControl w:val="0"/>
        <w:autoSpaceDE w:val="0"/>
        <w:autoSpaceDN w:val="0"/>
        <w:adjustRightInd w:val="0"/>
        <w:jc w:val="both"/>
        <w:rPr>
          <w:rFonts w:asciiTheme="minorHAnsi" w:hAnsiTheme="minorHAnsi"/>
        </w:rPr>
      </w:pPr>
      <w:r w:rsidRPr="003A25A2">
        <w:rPr>
          <w:rFonts w:asciiTheme="minorHAnsi" w:hAnsiTheme="minorHAnsi"/>
        </w:rPr>
        <w:t xml:space="preserve">Grevi, Giovanni, </w:t>
      </w:r>
      <w:proofErr w:type="spellStart"/>
      <w:r w:rsidRPr="003A25A2">
        <w:rPr>
          <w:rFonts w:asciiTheme="minorHAnsi" w:hAnsiTheme="minorHAnsi"/>
        </w:rPr>
        <w:t>Damien</w:t>
      </w:r>
      <w:proofErr w:type="spellEnd"/>
      <w:r w:rsidRPr="003A25A2">
        <w:rPr>
          <w:rFonts w:asciiTheme="minorHAnsi" w:hAnsiTheme="minorHAnsi"/>
        </w:rPr>
        <w:t xml:space="preserve"> </w:t>
      </w:r>
      <w:proofErr w:type="spellStart"/>
      <w:r w:rsidRPr="003A25A2">
        <w:rPr>
          <w:rFonts w:asciiTheme="minorHAnsi" w:hAnsiTheme="minorHAnsi"/>
        </w:rPr>
        <w:t>Helly</w:t>
      </w:r>
      <w:proofErr w:type="spellEnd"/>
      <w:r w:rsidRPr="003A25A2">
        <w:rPr>
          <w:rFonts w:asciiTheme="minorHAnsi" w:hAnsiTheme="minorHAnsi"/>
        </w:rPr>
        <w:t xml:space="preserve"> and Daniel </w:t>
      </w:r>
      <w:proofErr w:type="spellStart"/>
      <w:r w:rsidRPr="003A25A2">
        <w:rPr>
          <w:rFonts w:asciiTheme="minorHAnsi" w:hAnsiTheme="minorHAnsi"/>
        </w:rPr>
        <w:t>Keohane</w:t>
      </w:r>
      <w:proofErr w:type="spellEnd"/>
      <w:r w:rsidRPr="003A25A2">
        <w:rPr>
          <w:rFonts w:asciiTheme="minorHAnsi" w:hAnsiTheme="minorHAnsi"/>
        </w:rPr>
        <w:t xml:space="preserve"> (2009) </w:t>
      </w:r>
      <w:proofErr w:type="spellStart"/>
      <w:r w:rsidRPr="003A25A2">
        <w:rPr>
          <w:rFonts w:asciiTheme="minorHAnsi" w:hAnsiTheme="minorHAnsi"/>
          <w:i/>
        </w:rPr>
        <w:t>European</w:t>
      </w:r>
      <w:proofErr w:type="spellEnd"/>
      <w:r w:rsidRPr="003A25A2">
        <w:rPr>
          <w:rFonts w:asciiTheme="minorHAnsi" w:hAnsiTheme="minorHAnsi"/>
          <w:i/>
        </w:rPr>
        <w:t xml:space="preserve"> security and </w:t>
      </w:r>
      <w:proofErr w:type="spellStart"/>
      <w:r w:rsidRPr="003A25A2">
        <w:rPr>
          <w:rFonts w:asciiTheme="minorHAnsi" w:hAnsiTheme="minorHAnsi"/>
          <w:i/>
        </w:rPr>
        <w:t>defence</w:t>
      </w:r>
      <w:proofErr w:type="spellEnd"/>
      <w:r w:rsidRPr="003A25A2">
        <w:rPr>
          <w:rFonts w:asciiTheme="minorHAnsi" w:hAnsiTheme="minorHAnsi"/>
          <w:i/>
        </w:rPr>
        <w:t xml:space="preserve"> policy.</w:t>
      </w:r>
      <w:r w:rsidRPr="003A25A2">
        <w:rPr>
          <w:rFonts w:asciiTheme="minorHAnsi" w:hAnsiTheme="minorHAnsi"/>
        </w:rPr>
        <w:t xml:space="preserve"> </w:t>
      </w:r>
      <w:r w:rsidRPr="003A25A2">
        <w:rPr>
          <w:rFonts w:asciiTheme="minorHAnsi" w:hAnsiTheme="minorHAnsi"/>
          <w:i/>
          <w:iCs/>
        </w:rPr>
        <w:t>The first</w:t>
      </w:r>
      <w:r w:rsidRPr="003A25A2">
        <w:rPr>
          <w:rFonts w:asciiTheme="minorHAnsi" w:hAnsiTheme="minorHAnsi"/>
        </w:rPr>
        <w:t xml:space="preserve"> 10: 1999-2009.</w:t>
      </w:r>
      <w:r w:rsidR="00AF2A26" w:rsidRPr="003A25A2">
        <w:rPr>
          <w:rFonts w:asciiTheme="minorHAnsi" w:hAnsiTheme="minorHAnsi"/>
        </w:rPr>
        <w:t xml:space="preserve"> The </w:t>
      </w:r>
      <w:proofErr w:type="spellStart"/>
      <w:r w:rsidR="00AF2A26" w:rsidRPr="003A25A2">
        <w:rPr>
          <w:rFonts w:asciiTheme="minorHAnsi" w:hAnsiTheme="minorHAnsi"/>
        </w:rPr>
        <w:t>European</w:t>
      </w:r>
      <w:proofErr w:type="spellEnd"/>
      <w:r w:rsidR="00AF2A26" w:rsidRPr="003A25A2">
        <w:rPr>
          <w:rFonts w:asciiTheme="minorHAnsi" w:hAnsiTheme="minorHAnsi"/>
        </w:rPr>
        <w:t xml:space="preserve"> Union </w:t>
      </w:r>
      <w:proofErr w:type="spellStart"/>
      <w:r w:rsidR="00AF2A26" w:rsidRPr="003A25A2">
        <w:rPr>
          <w:rFonts w:asciiTheme="minorHAnsi" w:hAnsiTheme="minorHAnsi"/>
        </w:rPr>
        <w:t>Institute</w:t>
      </w:r>
      <w:proofErr w:type="spellEnd"/>
      <w:r w:rsidR="00AF2A26" w:rsidRPr="003A25A2">
        <w:rPr>
          <w:rFonts w:asciiTheme="minorHAnsi" w:hAnsiTheme="minorHAnsi"/>
        </w:rPr>
        <w:t xml:space="preserve"> for Security </w:t>
      </w:r>
      <w:proofErr w:type="spellStart"/>
      <w:r w:rsidR="00AF2A26" w:rsidRPr="003A25A2">
        <w:rPr>
          <w:rFonts w:asciiTheme="minorHAnsi" w:hAnsiTheme="minorHAnsi"/>
        </w:rPr>
        <w:t>Studies</w:t>
      </w:r>
      <w:proofErr w:type="spellEnd"/>
      <w:r w:rsidR="00AF2A26" w:rsidRPr="003A25A2">
        <w:rPr>
          <w:rFonts w:asciiTheme="minorHAnsi" w:hAnsiTheme="minorHAnsi"/>
        </w:rPr>
        <w:t xml:space="preserve"> . Paris </w:t>
      </w:r>
      <w:hyperlink r:id="rId56" w:history="1">
        <w:r w:rsidR="00AF2A26" w:rsidRPr="003A25A2">
          <w:rPr>
            <w:rStyle w:val="Collegamentoipertestuale"/>
            <w:rFonts w:asciiTheme="minorHAnsi" w:eastAsia="Times New Roman" w:hAnsiTheme="minorHAnsi"/>
          </w:rPr>
          <w:t>https://www.iss.europa.eu/sites/default/files/EUISSFiles/ESDP_10-web_0.pdf</w:t>
        </w:r>
      </w:hyperlink>
      <w:r w:rsidR="00AF2A26" w:rsidRPr="003A25A2">
        <w:rPr>
          <w:rStyle w:val="CitazioneHTML"/>
          <w:rFonts w:asciiTheme="minorHAnsi" w:eastAsia="Times New Roman" w:hAnsiTheme="minorHAnsi"/>
        </w:rPr>
        <w:t xml:space="preserve"> </w:t>
      </w:r>
    </w:p>
    <w:p w14:paraId="473AFF0D" w14:textId="77777777" w:rsidR="00647FA2" w:rsidRPr="003A25A2" w:rsidRDefault="00647FA2" w:rsidP="00643018">
      <w:pPr>
        <w:widowControl w:val="0"/>
        <w:autoSpaceDE w:val="0"/>
        <w:autoSpaceDN w:val="0"/>
        <w:adjustRightInd w:val="0"/>
        <w:jc w:val="both"/>
        <w:rPr>
          <w:rFonts w:asciiTheme="minorHAnsi" w:hAnsiTheme="minorHAnsi"/>
          <w:lang w:val="en-GB"/>
        </w:rPr>
      </w:pPr>
    </w:p>
    <w:p w14:paraId="00616223" w14:textId="626CF946" w:rsidR="00932FB1" w:rsidRPr="003A25A2" w:rsidRDefault="00932FB1" w:rsidP="00643018">
      <w:pPr>
        <w:widowControl w:val="0"/>
        <w:autoSpaceDE w:val="0"/>
        <w:autoSpaceDN w:val="0"/>
        <w:adjustRightInd w:val="0"/>
        <w:jc w:val="both"/>
        <w:rPr>
          <w:rFonts w:asciiTheme="minorHAnsi" w:hAnsiTheme="minorHAnsi"/>
          <w:lang w:val="en-GB"/>
        </w:rPr>
      </w:pPr>
      <w:proofErr w:type="spellStart"/>
      <w:r w:rsidRPr="003A25A2">
        <w:rPr>
          <w:rFonts w:asciiTheme="minorHAnsi" w:hAnsiTheme="minorHAnsi"/>
          <w:lang w:val="en-GB"/>
        </w:rPr>
        <w:t>Grevi</w:t>
      </w:r>
      <w:proofErr w:type="spellEnd"/>
      <w:r w:rsidRPr="003A25A2">
        <w:rPr>
          <w:rFonts w:asciiTheme="minorHAnsi" w:hAnsiTheme="minorHAnsi"/>
          <w:lang w:val="en-GB"/>
        </w:rPr>
        <w:t xml:space="preserve">, </w:t>
      </w:r>
      <w:r w:rsidRPr="003A25A2">
        <w:rPr>
          <w:rStyle w:val="st"/>
          <w:rFonts w:asciiTheme="minorHAnsi" w:eastAsia="Times New Roman" w:hAnsiTheme="minorHAnsi"/>
          <w:lang w:val="en-GB"/>
        </w:rPr>
        <w:t>Giovanni</w:t>
      </w:r>
      <w:r w:rsidRPr="003A25A2">
        <w:rPr>
          <w:rFonts w:asciiTheme="minorHAnsi" w:hAnsiTheme="minorHAnsi"/>
          <w:lang w:val="en-GB"/>
        </w:rPr>
        <w:t xml:space="preserve">; </w:t>
      </w:r>
      <w:r w:rsidR="00643018" w:rsidRPr="003A25A2">
        <w:rPr>
          <w:rFonts w:asciiTheme="minorHAnsi" w:hAnsiTheme="minorHAnsi"/>
          <w:lang w:val="en-GB"/>
        </w:rPr>
        <w:t xml:space="preserve">Damien </w:t>
      </w:r>
      <w:r w:rsidRPr="003A25A2">
        <w:rPr>
          <w:rFonts w:asciiTheme="minorHAnsi" w:hAnsiTheme="minorHAnsi"/>
          <w:lang w:val="en-GB"/>
        </w:rPr>
        <w:t xml:space="preserve">Lynch, and </w:t>
      </w:r>
      <w:r w:rsidR="00643018" w:rsidRPr="003A25A2">
        <w:rPr>
          <w:rFonts w:asciiTheme="minorHAnsi" w:hAnsiTheme="minorHAnsi"/>
          <w:lang w:val="en-GB"/>
        </w:rPr>
        <w:t xml:space="preserve">Antonio </w:t>
      </w:r>
      <w:proofErr w:type="spellStart"/>
      <w:r w:rsidRPr="003A25A2">
        <w:rPr>
          <w:rFonts w:asciiTheme="minorHAnsi" w:hAnsiTheme="minorHAnsi"/>
          <w:lang w:val="en-GB"/>
        </w:rPr>
        <w:t>Missiroli</w:t>
      </w:r>
      <w:proofErr w:type="spellEnd"/>
      <w:r w:rsidRPr="003A25A2">
        <w:rPr>
          <w:rFonts w:asciiTheme="minorHAnsi" w:hAnsiTheme="minorHAnsi"/>
          <w:lang w:val="en-GB"/>
        </w:rPr>
        <w:t xml:space="preserve">, (2005) </w:t>
      </w:r>
      <w:r w:rsidRPr="003A25A2">
        <w:rPr>
          <w:rFonts w:asciiTheme="minorHAnsi" w:hAnsiTheme="minorHAnsi"/>
          <w:i/>
          <w:lang w:val="en-GB"/>
        </w:rPr>
        <w:t>ESDP Operations</w:t>
      </w:r>
      <w:r w:rsidRPr="003A25A2">
        <w:rPr>
          <w:rFonts w:asciiTheme="minorHAnsi" w:hAnsiTheme="minorHAnsi"/>
          <w:lang w:val="en-GB"/>
        </w:rPr>
        <w:t xml:space="preserve">. Paris: European Union Institute for Security Studies. </w:t>
      </w:r>
      <w:hyperlink r:id="rId57" w:history="1">
        <w:r w:rsidRPr="003A25A2">
          <w:rPr>
            <w:rStyle w:val="Collegamentoipertestuale"/>
            <w:rFonts w:asciiTheme="minorHAnsi" w:hAnsiTheme="minorHAnsi"/>
            <w:lang w:val="en-GB"/>
          </w:rPr>
          <w:t>http://www.iss.europa.eu/</w:t>
        </w:r>
      </w:hyperlink>
      <w:r w:rsidRPr="003A25A2">
        <w:rPr>
          <w:rFonts w:asciiTheme="minorHAnsi" w:hAnsiTheme="minorHAnsi"/>
          <w:lang w:val="en-GB"/>
        </w:rPr>
        <w:t xml:space="preserve"> </w:t>
      </w:r>
    </w:p>
    <w:p w14:paraId="32FE793C" w14:textId="77777777" w:rsidR="00932FB1" w:rsidRPr="003A25A2" w:rsidRDefault="00932FB1" w:rsidP="00643018">
      <w:pPr>
        <w:widowControl w:val="0"/>
        <w:autoSpaceDE w:val="0"/>
        <w:autoSpaceDN w:val="0"/>
        <w:adjustRightInd w:val="0"/>
        <w:jc w:val="both"/>
        <w:rPr>
          <w:rFonts w:asciiTheme="minorHAnsi" w:hAnsiTheme="minorHAnsi"/>
          <w:highlight w:val="cyan"/>
          <w:lang w:val="en-GB"/>
        </w:rPr>
      </w:pPr>
    </w:p>
    <w:p w14:paraId="677DC631" w14:textId="77777777" w:rsidR="00932FB1" w:rsidRPr="003A25A2" w:rsidRDefault="00932FB1" w:rsidP="00643018">
      <w:pPr>
        <w:widowControl w:val="0"/>
        <w:autoSpaceDE w:val="0"/>
        <w:autoSpaceDN w:val="0"/>
        <w:adjustRightInd w:val="0"/>
        <w:jc w:val="both"/>
        <w:rPr>
          <w:rFonts w:asciiTheme="minorHAnsi" w:hAnsiTheme="minorHAnsi"/>
          <w:iCs/>
          <w:lang w:val="en-GB"/>
        </w:rPr>
      </w:pPr>
      <w:proofErr w:type="spellStart"/>
      <w:r w:rsidRPr="003A25A2">
        <w:rPr>
          <w:rFonts w:asciiTheme="minorHAnsi" w:hAnsiTheme="minorHAnsi"/>
          <w:lang w:val="en-GB"/>
        </w:rPr>
        <w:t>Howorth</w:t>
      </w:r>
      <w:proofErr w:type="spellEnd"/>
      <w:r w:rsidRPr="003A25A2">
        <w:rPr>
          <w:rFonts w:asciiTheme="minorHAnsi" w:hAnsiTheme="minorHAnsi"/>
          <w:lang w:val="en-GB"/>
        </w:rPr>
        <w:t xml:space="preserve">, Jolyon (2014) </w:t>
      </w:r>
      <w:r w:rsidRPr="003A25A2">
        <w:rPr>
          <w:rFonts w:asciiTheme="minorHAnsi" w:hAnsiTheme="minorHAnsi"/>
          <w:i/>
          <w:iCs/>
          <w:lang w:val="en-GB"/>
        </w:rPr>
        <w:t>Security and Defence Policy in the European Union</w:t>
      </w:r>
      <w:r w:rsidRPr="003A25A2">
        <w:rPr>
          <w:rFonts w:asciiTheme="minorHAnsi" w:hAnsiTheme="minorHAnsi"/>
          <w:iCs/>
          <w:lang w:val="en-GB"/>
        </w:rPr>
        <w:t xml:space="preserve"> (2nd Edition).</w:t>
      </w:r>
      <w:r w:rsidRPr="003A25A2">
        <w:rPr>
          <w:rFonts w:asciiTheme="minorHAnsi" w:hAnsiTheme="minorHAnsi"/>
          <w:i/>
          <w:iCs/>
          <w:lang w:val="en-GB"/>
        </w:rPr>
        <w:t xml:space="preserve"> </w:t>
      </w:r>
      <w:r w:rsidRPr="003A25A2">
        <w:rPr>
          <w:rFonts w:asciiTheme="minorHAnsi" w:hAnsiTheme="minorHAnsi"/>
          <w:iCs/>
          <w:lang w:val="en-GB"/>
        </w:rPr>
        <w:t>London: Palgrave Macmillan.</w:t>
      </w:r>
    </w:p>
    <w:p w14:paraId="5F293465" w14:textId="77777777" w:rsidR="00932FB1" w:rsidRPr="003A25A2" w:rsidRDefault="00932FB1" w:rsidP="00643018">
      <w:pPr>
        <w:widowControl w:val="0"/>
        <w:autoSpaceDE w:val="0"/>
        <w:autoSpaceDN w:val="0"/>
        <w:adjustRightInd w:val="0"/>
        <w:jc w:val="both"/>
        <w:rPr>
          <w:rFonts w:asciiTheme="minorHAnsi" w:hAnsiTheme="minorHAnsi"/>
          <w:lang w:val="en-GB"/>
        </w:rPr>
      </w:pPr>
    </w:p>
    <w:p w14:paraId="4ACBE46D" w14:textId="77777777" w:rsidR="00932FB1" w:rsidRPr="003A25A2" w:rsidRDefault="00932FB1" w:rsidP="00643018">
      <w:pPr>
        <w:widowControl w:val="0"/>
        <w:autoSpaceDE w:val="0"/>
        <w:autoSpaceDN w:val="0"/>
        <w:adjustRightInd w:val="0"/>
        <w:jc w:val="both"/>
        <w:rPr>
          <w:rFonts w:asciiTheme="minorHAnsi" w:hAnsiTheme="minorHAnsi"/>
          <w:iCs/>
          <w:lang w:val="en-GB"/>
        </w:rPr>
      </w:pPr>
      <w:proofErr w:type="spellStart"/>
      <w:r w:rsidRPr="003A25A2">
        <w:rPr>
          <w:rFonts w:asciiTheme="minorHAnsi" w:hAnsiTheme="minorHAnsi"/>
          <w:lang w:val="en-GB"/>
        </w:rPr>
        <w:t>Koutrakos</w:t>
      </w:r>
      <w:proofErr w:type="spellEnd"/>
      <w:r w:rsidRPr="003A25A2">
        <w:rPr>
          <w:rFonts w:asciiTheme="minorHAnsi" w:hAnsiTheme="minorHAnsi"/>
          <w:lang w:val="en-GB"/>
        </w:rPr>
        <w:t xml:space="preserve">, </w:t>
      </w:r>
      <w:proofErr w:type="spellStart"/>
      <w:r w:rsidRPr="003A25A2">
        <w:rPr>
          <w:rFonts w:asciiTheme="minorHAnsi" w:hAnsiTheme="minorHAnsi"/>
          <w:lang w:val="en-GB"/>
        </w:rPr>
        <w:t>Panos</w:t>
      </w:r>
      <w:proofErr w:type="spellEnd"/>
      <w:r w:rsidRPr="003A25A2">
        <w:rPr>
          <w:rFonts w:asciiTheme="minorHAnsi" w:hAnsiTheme="minorHAnsi"/>
          <w:lang w:val="en-GB"/>
        </w:rPr>
        <w:t xml:space="preserve"> (2013) </w:t>
      </w:r>
      <w:r w:rsidRPr="003A25A2">
        <w:rPr>
          <w:rFonts w:asciiTheme="minorHAnsi" w:hAnsiTheme="minorHAnsi"/>
          <w:i/>
          <w:iCs/>
          <w:lang w:val="en-GB"/>
        </w:rPr>
        <w:t>The EU Common Security and Defence Policy</w:t>
      </w:r>
      <w:r w:rsidRPr="003A25A2">
        <w:rPr>
          <w:rFonts w:asciiTheme="minorHAnsi" w:hAnsiTheme="minorHAnsi"/>
          <w:iCs/>
          <w:lang w:val="en-GB"/>
        </w:rPr>
        <w:t>. Oxford: Oxford University Press</w:t>
      </w:r>
      <w:r w:rsidRPr="003A25A2">
        <w:rPr>
          <w:rFonts w:asciiTheme="minorHAnsi" w:hAnsiTheme="minorHAnsi"/>
          <w:lang w:val="en-GB"/>
        </w:rPr>
        <w:t xml:space="preserve">. </w:t>
      </w:r>
    </w:p>
    <w:p w14:paraId="0B070C5B" w14:textId="77777777" w:rsidR="00932FB1" w:rsidRPr="003A25A2" w:rsidRDefault="00932FB1" w:rsidP="00643018">
      <w:pPr>
        <w:widowControl w:val="0"/>
        <w:autoSpaceDE w:val="0"/>
        <w:autoSpaceDN w:val="0"/>
        <w:adjustRightInd w:val="0"/>
        <w:jc w:val="both"/>
        <w:rPr>
          <w:rFonts w:asciiTheme="minorHAnsi" w:hAnsiTheme="minorHAnsi"/>
          <w:lang w:val="en-GB"/>
        </w:rPr>
      </w:pPr>
    </w:p>
    <w:p w14:paraId="2871C1F9" w14:textId="6D8C9177" w:rsidR="00932FB1" w:rsidRPr="003A25A2" w:rsidRDefault="00932FB1" w:rsidP="00643018">
      <w:pPr>
        <w:widowControl w:val="0"/>
        <w:autoSpaceDE w:val="0"/>
        <w:autoSpaceDN w:val="0"/>
        <w:adjustRightInd w:val="0"/>
        <w:jc w:val="both"/>
        <w:rPr>
          <w:rFonts w:asciiTheme="minorHAnsi" w:hAnsiTheme="minorHAnsi"/>
          <w:i/>
          <w:iCs/>
          <w:lang w:val="en-GB"/>
        </w:rPr>
      </w:pPr>
      <w:r w:rsidRPr="003A25A2">
        <w:rPr>
          <w:rFonts w:asciiTheme="minorHAnsi" w:hAnsiTheme="minorHAnsi"/>
          <w:lang w:val="en-GB"/>
        </w:rPr>
        <w:t xml:space="preserve">Pohl, Benjamin (2014) </w:t>
      </w:r>
      <w:r w:rsidRPr="003A25A2">
        <w:rPr>
          <w:rFonts w:asciiTheme="minorHAnsi" w:hAnsiTheme="minorHAnsi"/>
          <w:i/>
          <w:iCs/>
          <w:lang w:val="en-GB"/>
        </w:rPr>
        <w:t>EU Foreign Policy and Crisis Management Operations: Power, Purpose and Domestic Politics</w:t>
      </w:r>
      <w:r w:rsidR="00643018" w:rsidRPr="003A25A2">
        <w:rPr>
          <w:rFonts w:asciiTheme="minorHAnsi" w:hAnsiTheme="minorHAnsi"/>
          <w:i/>
          <w:iCs/>
          <w:lang w:val="en-GB"/>
        </w:rPr>
        <w:t>.</w:t>
      </w:r>
      <w:r w:rsidRPr="003A25A2">
        <w:rPr>
          <w:rFonts w:asciiTheme="minorHAnsi" w:hAnsiTheme="minorHAnsi"/>
          <w:iCs/>
          <w:lang w:val="en-GB"/>
        </w:rPr>
        <w:t xml:space="preserve"> Abingdon and New York: Routledge.</w:t>
      </w:r>
    </w:p>
    <w:p w14:paraId="2F2B28CD" w14:textId="77777777" w:rsidR="00932FB1" w:rsidRPr="003A25A2" w:rsidRDefault="00932FB1" w:rsidP="00643018">
      <w:pPr>
        <w:widowControl w:val="0"/>
        <w:autoSpaceDE w:val="0"/>
        <w:autoSpaceDN w:val="0"/>
        <w:adjustRightInd w:val="0"/>
        <w:jc w:val="both"/>
        <w:rPr>
          <w:rFonts w:asciiTheme="minorHAnsi" w:hAnsiTheme="minorHAnsi"/>
          <w:lang w:val="en-GB"/>
        </w:rPr>
      </w:pPr>
    </w:p>
    <w:p w14:paraId="25C914EB" w14:textId="6FFA81B9" w:rsidR="00932FB1" w:rsidRPr="003A25A2" w:rsidRDefault="00932FB1" w:rsidP="00643018">
      <w:pPr>
        <w:widowControl w:val="0"/>
        <w:autoSpaceDE w:val="0"/>
        <w:autoSpaceDN w:val="0"/>
        <w:adjustRightInd w:val="0"/>
        <w:jc w:val="both"/>
        <w:rPr>
          <w:rFonts w:asciiTheme="minorHAnsi" w:hAnsiTheme="minorHAnsi"/>
          <w:i/>
          <w:lang w:val="en-GB"/>
        </w:rPr>
      </w:pPr>
      <w:proofErr w:type="spellStart"/>
      <w:r w:rsidRPr="003A25A2">
        <w:rPr>
          <w:rFonts w:asciiTheme="minorHAnsi" w:hAnsiTheme="minorHAnsi"/>
          <w:lang w:val="en-GB"/>
        </w:rPr>
        <w:t>Pettersson</w:t>
      </w:r>
      <w:proofErr w:type="spellEnd"/>
      <w:r w:rsidRPr="003A25A2">
        <w:rPr>
          <w:rFonts w:asciiTheme="minorHAnsi" w:hAnsiTheme="minorHAnsi"/>
          <w:lang w:val="en-GB"/>
        </w:rPr>
        <w:t xml:space="preserve">, </w:t>
      </w:r>
      <w:proofErr w:type="spellStart"/>
      <w:r w:rsidRPr="003A25A2">
        <w:rPr>
          <w:rFonts w:asciiTheme="minorHAnsi" w:hAnsiTheme="minorHAnsi"/>
          <w:lang w:val="en-GB"/>
        </w:rPr>
        <w:t>Therése</w:t>
      </w:r>
      <w:proofErr w:type="spellEnd"/>
      <w:r w:rsidRPr="003A25A2">
        <w:rPr>
          <w:rFonts w:asciiTheme="minorHAnsi" w:hAnsiTheme="minorHAnsi"/>
          <w:lang w:val="en-GB"/>
        </w:rPr>
        <w:t xml:space="preserve"> and </w:t>
      </w:r>
      <w:r w:rsidR="00643018" w:rsidRPr="003A25A2">
        <w:rPr>
          <w:rFonts w:asciiTheme="minorHAnsi" w:hAnsiTheme="minorHAnsi"/>
          <w:lang w:val="en-GB"/>
        </w:rPr>
        <w:t xml:space="preserve">Peter </w:t>
      </w:r>
      <w:proofErr w:type="spellStart"/>
      <w:r w:rsidRPr="003A25A2">
        <w:rPr>
          <w:rFonts w:asciiTheme="minorHAnsi" w:hAnsiTheme="minorHAnsi"/>
          <w:lang w:val="en-GB"/>
        </w:rPr>
        <w:t>Wallensteen</w:t>
      </w:r>
      <w:proofErr w:type="spellEnd"/>
      <w:r w:rsidRPr="003A25A2">
        <w:rPr>
          <w:rFonts w:asciiTheme="minorHAnsi" w:hAnsiTheme="minorHAnsi"/>
          <w:lang w:val="en-GB"/>
        </w:rPr>
        <w:t xml:space="preserve">, (2015) Armed Conflict, 1946-2014. </w:t>
      </w:r>
      <w:r w:rsidRPr="003A25A2">
        <w:rPr>
          <w:rFonts w:asciiTheme="minorHAnsi" w:hAnsiTheme="minorHAnsi"/>
          <w:i/>
          <w:lang w:val="en-GB"/>
        </w:rPr>
        <w:t>Journal of Peace Research</w:t>
      </w:r>
      <w:r w:rsidRPr="003A25A2">
        <w:rPr>
          <w:rFonts w:asciiTheme="minorHAnsi" w:hAnsiTheme="minorHAnsi"/>
          <w:lang w:val="en-GB"/>
        </w:rPr>
        <w:t xml:space="preserve"> 52(4): 536-550.</w:t>
      </w:r>
    </w:p>
    <w:p w14:paraId="2E344A0C" w14:textId="77777777" w:rsidR="00932FB1" w:rsidRPr="003A25A2" w:rsidRDefault="00932FB1" w:rsidP="00643018">
      <w:pPr>
        <w:jc w:val="both"/>
        <w:rPr>
          <w:rFonts w:asciiTheme="minorHAnsi" w:eastAsia="Times New Roman" w:hAnsiTheme="minorHAnsi"/>
          <w:lang w:val="en-GB"/>
        </w:rPr>
      </w:pPr>
    </w:p>
    <w:p w14:paraId="27097D8F" w14:textId="6FC4EC0A" w:rsidR="00932FB1" w:rsidRPr="003A25A2" w:rsidRDefault="00932FB1" w:rsidP="00643018">
      <w:pPr>
        <w:jc w:val="both"/>
        <w:rPr>
          <w:rFonts w:asciiTheme="minorHAnsi" w:eastAsia="Times New Roman" w:hAnsiTheme="minorHAnsi"/>
          <w:lang w:val="en-GB"/>
        </w:rPr>
      </w:pPr>
      <w:r w:rsidRPr="003A25A2">
        <w:rPr>
          <w:rFonts w:asciiTheme="minorHAnsi" w:eastAsia="Times New Roman" w:hAnsiTheme="minorHAnsi"/>
          <w:lang w:val="en-GB"/>
        </w:rPr>
        <w:t>Smith, M</w:t>
      </w:r>
      <w:r w:rsidR="00643018" w:rsidRPr="003A25A2">
        <w:rPr>
          <w:rFonts w:asciiTheme="minorHAnsi" w:eastAsia="Times New Roman" w:hAnsiTheme="minorHAnsi"/>
          <w:lang w:val="en-GB"/>
        </w:rPr>
        <w:t>ichael (2017)</w:t>
      </w:r>
      <w:r w:rsidRPr="003A25A2">
        <w:rPr>
          <w:rFonts w:asciiTheme="minorHAnsi" w:eastAsia="Times New Roman" w:hAnsiTheme="minorHAnsi"/>
          <w:lang w:val="en-GB"/>
        </w:rPr>
        <w:t xml:space="preserve"> </w:t>
      </w:r>
      <w:r w:rsidRPr="003A25A2">
        <w:rPr>
          <w:rFonts w:asciiTheme="minorHAnsi" w:eastAsia="Times New Roman" w:hAnsiTheme="minorHAnsi"/>
          <w:i/>
          <w:iCs/>
          <w:lang w:val="en-GB"/>
        </w:rPr>
        <w:t>Europe's Common Security and Defence Policy: Capacity-Building, Experiential Learning, and Institutional Change</w:t>
      </w:r>
      <w:r w:rsidRPr="003A25A2">
        <w:rPr>
          <w:rFonts w:asciiTheme="minorHAnsi" w:eastAsia="Times New Roman" w:hAnsiTheme="minorHAnsi"/>
          <w:lang w:val="en-GB"/>
        </w:rPr>
        <w:t>. Cambridge: Cambridge University Press. doi:10.1017/9781316779545</w:t>
      </w:r>
    </w:p>
    <w:p w14:paraId="3222B091" w14:textId="77777777" w:rsidR="00932FB1" w:rsidRPr="003A25A2" w:rsidRDefault="00932FB1" w:rsidP="00643018">
      <w:pPr>
        <w:widowControl w:val="0"/>
        <w:autoSpaceDE w:val="0"/>
        <w:autoSpaceDN w:val="0"/>
        <w:adjustRightInd w:val="0"/>
        <w:jc w:val="both"/>
        <w:rPr>
          <w:rFonts w:asciiTheme="minorHAnsi" w:hAnsiTheme="minorHAnsi"/>
          <w:highlight w:val="cyan"/>
          <w:lang w:val="en-GB"/>
        </w:rPr>
      </w:pPr>
    </w:p>
    <w:p w14:paraId="6E5C1657" w14:textId="1669ABF3" w:rsidR="00C54AA8" w:rsidRPr="003A25A2" w:rsidRDefault="00932FB1" w:rsidP="00643018">
      <w:pPr>
        <w:widowControl w:val="0"/>
        <w:autoSpaceDE w:val="0"/>
        <w:autoSpaceDN w:val="0"/>
        <w:adjustRightInd w:val="0"/>
        <w:jc w:val="both"/>
        <w:rPr>
          <w:rFonts w:asciiTheme="minorHAnsi" w:hAnsiTheme="minorHAnsi"/>
          <w:lang w:val="en-GB"/>
        </w:rPr>
      </w:pPr>
      <w:proofErr w:type="spellStart"/>
      <w:r w:rsidRPr="003A25A2">
        <w:rPr>
          <w:rFonts w:asciiTheme="minorHAnsi" w:hAnsiTheme="minorHAnsi"/>
          <w:lang w:val="en-GB"/>
        </w:rPr>
        <w:t>Themnér</w:t>
      </w:r>
      <w:proofErr w:type="spellEnd"/>
      <w:r w:rsidRPr="003A25A2">
        <w:rPr>
          <w:rFonts w:asciiTheme="minorHAnsi" w:hAnsiTheme="minorHAnsi"/>
          <w:lang w:val="en-GB"/>
        </w:rPr>
        <w:t xml:space="preserve">, Lotta (2015) </w:t>
      </w:r>
      <w:r w:rsidRPr="003A25A2">
        <w:rPr>
          <w:rFonts w:asciiTheme="minorHAnsi" w:hAnsiTheme="minorHAnsi"/>
          <w:i/>
          <w:lang w:val="en-GB"/>
        </w:rPr>
        <w:t>UCDP/PRIO Armed Conflict Dataset Codebook</w:t>
      </w:r>
      <w:r w:rsidRPr="003A25A2">
        <w:rPr>
          <w:rFonts w:asciiTheme="minorHAnsi" w:hAnsiTheme="minorHAnsi"/>
          <w:lang w:val="en-GB"/>
        </w:rPr>
        <w:t>, Version 4-2015, Uppsala Conflict Data Program (UCDP), Centre for the Study of Civil Wars International Peace Research Institute, Oslo (PRIO).</w:t>
      </w:r>
    </w:p>
    <w:sectPr w:rsidR="00C54AA8" w:rsidRPr="003A25A2" w:rsidSect="000116D8">
      <w:pgSz w:w="11900" w:h="16840"/>
      <w:pgMar w:top="1418" w:right="1134" w:bottom="1134" w:left="1134"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ore" w:initials="A">
    <w:p w14:paraId="49F31B55" w14:textId="2823528C" w:rsidR="007B0EE8" w:rsidRDefault="007B0EE8">
      <w:pPr>
        <w:pStyle w:val="Testocommento"/>
      </w:pPr>
      <w:r>
        <w:rPr>
          <w:rStyle w:val="Rimandocommento"/>
        </w:rPr>
        <w:annotationRef/>
      </w:r>
      <w:r>
        <w:t xml:space="preserve">To </w:t>
      </w:r>
      <w:proofErr w:type="spellStart"/>
      <w:r>
        <w:t>emmend</w:t>
      </w:r>
      <w:proofErr w:type="spellEnd"/>
    </w:p>
  </w:comment>
  <w:comment w:id="13" w:author="Autore" w:initials="A">
    <w:p w14:paraId="32949268" w14:textId="7780B0D9" w:rsidR="007B0EE8" w:rsidRDefault="007B0EE8">
      <w:pPr>
        <w:pStyle w:val="Testocommento"/>
      </w:pPr>
      <w:r>
        <w:rPr>
          <w:rStyle w:val="Rimandocommento"/>
        </w:rPr>
        <w:annotationRef/>
      </w:r>
      <w:proofErr w:type="spellStart"/>
      <w:r>
        <w:t>Insert</w:t>
      </w:r>
      <w:proofErr w:type="spellEnd"/>
      <w:r>
        <w:t xml:space="preserve"> new </w:t>
      </w:r>
      <w:proofErr w:type="spellStart"/>
      <w:r>
        <w:t>values</w:t>
      </w:r>
      <w:proofErr w:type="spellEnd"/>
      <w:r>
        <w:t xml:space="preserve"> </w:t>
      </w:r>
      <w:proofErr w:type="spellStart"/>
      <w:r>
        <w:t>here</w:t>
      </w:r>
      <w:proofErr w:type="spellEnd"/>
    </w:p>
  </w:comment>
  <w:comment w:id="48" w:author="Autore" w:initials="A">
    <w:p w14:paraId="2592736E" w14:textId="78888591" w:rsidR="007B0EE8" w:rsidRDefault="007B0EE8">
      <w:pPr>
        <w:pStyle w:val="Testocommento"/>
      </w:pPr>
      <w:r>
        <w:rPr>
          <w:rStyle w:val="Rimandocommento"/>
        </w:rPr>
        <w:annotationRef/>
      </w:r>
      <w:r>
        <w:t xml:space="preserve">SHOULD WE KEEP THIS in the </w:t>
      </w:r>
      <w:proofErr w:type="spellStart"/>
      <w:r>
        <w:t>dataset</w:t>
      </w:r>
      <w:proofErr w:type="spellEnd"/>
      <w:r>
        <w:t xml:space="preserve">? I </w:t>
      </w:r>
      <w:proofErr w:type="spellStart"/>
      <w:r>
        <w:t>will</w:t>
      </w:r>
      <w:proofErr w:type="spellEnd"/>
      <w:r>
        <w:t xml:space="preserve"> </w:t>
      </w:r>
      <w:proofErr w:type="spellStart"/>
      <w:r>
        <w:t>prefer</w:t>
      </w:r>
      <w:proofErr w:type="spellEnd"/>
      <w:r>
        <w:t xml:space="preserve"> to </w:t>
      </w:r>
      <w:proofErr w:type="spellStart"/>
      <w:r>
        <w:t>move</w:t>
      </w:r>
      <w:proofErr w:type="spellEnd"/>
      <w:r>
        <w:t xml:space="preserve"> </w:t>
      </w:r>
      <w:proofErr w:type="spellStart"/>
      <w:r>
        <w:t>it</w:t>
      </w:r>
      <w:proofErr w:type="spellEnd"/>
      <w:r>
        <w:t xml:space="preserve"> to the </w:t>
      </w:r>
      <w:proofErr w:type="spellStart"/>
      <w:r>
        <w:t>codebook</w:t>
      </w:r>
      <w:proofErr w:type="spellEnd"/>
      <w:r>
        <w:t>?</w:t>
      </w:r>
    </w:p>
    <w:p w14:paraId="636979A1" w14:textId="77777777" w:rsidR="007B0EE8" w:rsidRDefault="007B0EE8">
      <w:pPr>
        <w:pStyle w:val="Testocommento"/>
      </w:pPr>
      <w:r>
        <w:t xml:space="preserve">I </w:t>
      </w:r>
      <w:proofErr w:type="spellStart"/>
      <w:r>
        <w:t>did</w:t>
      </w:r>
      <w:proofErr w:type="spellEnd"/>
      <w:r>
        <w:t xml:space="preserve"> a </w:t>
      </w:r>
      <w:proofErr w:type="spellStart"/>
      <w:r>
        <w:t>table</w:t>
      </w:r>
      <w:proofErr w:type="spellEnd"/>
      <w:r>
        <w:t xml:space="preserve"> </w:t>
      </w:r>
      <w:proofErr w:type="spellStart"/>
      <w:r>
        <w:t>summarizing</w:t>
      </w:r>
      <w:proofErr w:type="spellEnd"/>
      <w:r>
        <w:t xml:space="preserve"> </w:t>
      </w:r>
      <w:proofErr w:type="spellStart"/>
      <w:r>
        <w:t>sources</w:t>
      </w:r>
      <w:proofErr w:type="spellEnd"/>
      <w:r>
        <w:t xml:space="preserve"> for </w:t>
      </w:r>
      <w:proofErr w:type="spellStart"/>
      <w:r>
        <w:t>personnel</w:t>
      </w:r>
      <w:proofErr w:type="spellEnd"/>
      <w:r>
        <w:t xml:space="preserve"> (V011, V041 and MS </w:t>
      </w:r>
      <w:proofErr w:type="spellStart"/>
      <w:r>
        <w:t>personnel</w:t>
      </w:r>
      <w:proofErr w:type="spellEnd"/>
      <w:r>
        <w:t xml:space="preserve">). I </w:t>
      </w:r>
      <w:proofErr w:type="spellStart"/>
      <w:r>
        <w:t>think</w:t>
      </w:r>
      <w:proofErr w:type="spellEnd"/>
      <w:r>
        <w:t xml:space="preserve"> </w:t>
      </w:r>
      <w:proofErr w:type="spellStart"/>
      <w:r>
        <w:t>having</w:t>
      </w:r>
      <w:proofErr w:type="spellEnd"/>
      <w:r>
        <w:t xml:space="preserve"> </w:t>
      </w:r>
      <w:proofErr w:type="spellStart"/>
      <w:r>
        <w:t>this</w:t>
      </w:r>
      <w:proofErr w:type="spellEnd"/>
      <w:r>
        <w:t xml:space="preserve"> </w:t>
      </w:r>
      <w:proofErr w:type="spellStart"/>
      <w:r>
        <w:t>variable</w:t>
      </w:r>
      <w:proofErr w:type="spellEnd"/>
      <w:r>
        <w:t xml:space="preserve"> in the </w:t>
      </w:r>
      <w:proofErr w:type="spellStart"/>
      <w:r>
        <w:t>dataset</w:t>
      </w:r>
      <w:proofErr w:type="spellEnd"/>
      <w:r>
        <w:t xml:space="preserve"> </w:t>
      </w:r>
      <w:proofErr w:type="spellStart"/>
      <w:r>
        <w:t>is</w:t>
      </w:r>
      <w:proofErr w:type="spellEnd"/>
      <w:r>
        <w:t xml:space="preserve"> </w:t>
      </w:r>
      <w:proofErr w:type="spellStart"/>
      <w:r>
        <w:t>important</w:t>
      </w:r>
      <w:proofErr w:type="spellEnd"/>
      <w:r>
        <w:t xml:space="preserve"> for </w:t>
      </w:r>
      <w:proofErr w:type="spellStart"/>
      <w:r>
        <w:t>us</w:t>
      </w:r>
      <w:proofErr w:type="spellEnd"/>
      <w:r>
        <w:t xml:space="preserve"> (to </w:t>
      </w:r>
      <w:proofErr w:type="spellStart"/>
      <w:r>
        <w:t>have</w:t>
      </w:r>
      <w:proofErr w:type="spellEnd"/>
      <w:r>
        <w:t xml:space="preserve"> a </w:t>
      </w:r>
      <w:proofErr w:type="spellStart"/>
      <w:r>
        <w:t>track</w:t>
      </w:r>
      <w:proofErr w:type="spellEnd"/>
      <w:r>
        <w:t xml:space="preserve"> record of </w:t>
      </w:r>
      <w:proofErr w:type="spellStart"/>
      <w:r>
        <w:t>where</w:t>
      </w:r>
      <w:proofErr w:type="spellEnd"/>
      <w:r>
        <w:t xml:space="preserve"> </w:t>
      </w:r>
      <w:proofErr w:type="spellStart"/>
      <w:r>
        <w:t>we</w:t>
      </w:r>
      <w:proofErr w:type="spellEnd"/>
      <w:r>
        <w:t xml:space="preserve"> </w:t>
      </w:r>
      <w:proofErr w:type="spellStart"/>
      <w:r>
        <w:t>took</w:t>
      </w:r>
      <w:proofErr w:type="spellEnd"/>
      <w:r>
        <w:t xml:space="preserve"> the data) </w:t>
      </w:r>
      <w:proofErr w:type="spellStart"/>
      <w:r>
        <w:t>but</w:t>
      </w:r>
      <w:proofErr w:type="spellEnd"/>
      <w:r>
        <w:t xml:space="preserve"> </w:t>
      </w:r>
      <w:proofErr w:type="spellStart"/>
      <w:r>
        <w:t>not</w:t>
      </w:r>
      <w:proofErr w:type="spellEnd"/>
      <w:r>
        <w:t xml:space="preserve"> for </w:t>
      </w:r>
      <w:proofErr w:type="spellStart"/>
      <w:r>
        <w:t>analysists</w:t>
      </w:r>
      <w:proofErr w:type="spellEnd"/>
      <w:r>
        <w:t xml:space="preserve">. </w:t>
      </w:r>
    </w:p>
    <w:p w14:paraId="2C2768E2" w14:textId="77777777" w:rsidR="007B0EE8" w:rsidRDefault="007B0EE8">
      <w:pPr>
        <w:pStyle w:val="Testocommento"/>
      </w:pPr>
    </w:p>
    <w:p w14:paraId="385538AD" w14:textId="314F93BD" w:rsidR="007B0EE8" w:rsidRDefault="007B0EE8">
      <w:pPr>
        <w:pStyle w:val="Testocommento"/>
      </w:pPr>
      <w:r>
        <w:t xml:space="preserve">SAME CONSIDERATIONS FOR V041   </w:t>
      </w:r>
    </w:p>
    <w:p w14:paraId="3BD3F854" w14:textId="7E6308CA" w:rsidR="007B0EE8" w:rsidRDefault="007B0EE8">
      <w:pPr>
        <w:pStyle w:val="Testocommento"/>
      </w:pPr>
    </w:p>
  </w:comment>
  <w:comment w:id="49" w:author="Autore" w:initials="A">
    <w:p w14:paraId="142292E1" w14:textId="7562C984" w:rsidR="007B0EE8" w:rsidRDefault="007B0EE8">
      <w:pPr>
        <w:pStyle w:val="Testocommento"/>
      </w:pPr>
      <w:r>
        <w:rPr>
          <w:rStyle w:val="Rimandocommento"/>
        </w:rPr>
        <w:annotationRef/>
      </w:r>
      <w:r>
        <w:t xml:space="preserve">KEEP IN MIND: </w:t>
      </w:r>
      <w:proofErr w:type="spellStart"/>
      <w:r>
        <w:t>we</w:t>
      </w:r>
      <w:proofErr w:type="spellEnd"/>
      <w:r>
        <w:t xml:space="preserve"> </w:t>
      </w:r>
      <w:proofErr w:type="spellStart"/>
      <w:r>
        <w:t>now</w:t>
      </w:r>
      <w:proofErr w:type="spellEnd"/>
      <w:r>
        <w:t xml:space="preserve"> </w:t>
      </w:r>
      <w:proofErr w:type="spellStart"/>
      <w:r>
        <w:t>have</w:t>
      </w:r>
      <w:proofErr w:type="spellEnd"/>
      <w:r>
        <w:t xml:space="preserve"> multiple </w:t>
      </w:r>
      <w:proofErr w:type="spellStart"/>
      <w:r>
        <w:t>years</w:t>
      </w:r>
      <w:proofErr w:type="spellEnd"/>
      <w:r>
        <w:t xml:space="preserve">. </w:t>
      </w:r>
      <w:proofErr w:type="spellStart"/>
      <w:r>
        <w:t>This</w:t>
      </w:r>
      <w:proofErr w:type="spellEnd"/>
      <w:r>
        <w:t xml:space="preserve"> </w:t>
      </w:r>
      <w:proofErr w:type="spellStart"/>
      <w:r>
        <w:t>variable</w:t>
      </w:r>
      <w:proofErr w:type="spellEnd"/>
      <w:r>
        <w:t xml:space="preserve"> </w:t>
      </w:r>
      <w:proofErr w:type="spellStart"/>
      <w:r>
        <w:t>indicates</w:t>
      </w:r>
      <w:proofErr w:type="spellEnd"/>
      <w:r>
        <w:t xml:space="preserve"> the maximum </w:t>
      </w:r>
      <w:proofErr w:type="spellStart"/>
      <w:r>
        <w:t>personnel</w:t>
      </w:r>
      <w:proofErr w:type="spellEnd"/>
      <w:r>
        <w:t xml:space="preserve"> </w:t>
      </w:r>
      <w:proofErr w:type="spellStart"/>
      <w:r>
        <w:t>we</w:t>
      </w:r>
      <w:proofErr w:type="spellEnd"/>
      <w:r>
        <w:t xml:space="preserve"> </w:t>
      </w:r>
      <w:proofErr w:type="spellStart"/>
      <w:r>
        <w:t>found</w:t>
      </w:r>
      <w:proofErr w:type="spellEnd"/>
      <w:r>
        <w:t xml:space="preserve"> in the </w:t>
      </w:r>
      <w:proofErr w:type="spellStart"/>
      <w:r>
        <w:t>fixed</w:t>
      </w:r>
      <w:proofErr w:type="spellEnd"/>
      <w:r>
        <w:t xml:space="preserve"> </w:t>
      </w:r>
      <w:proofErr w:type="spellStart"/>
      <w:r>
        <w:t>version</w:t>
      </w:r>
      <w:proofErr w:type="spellEnd"/>
      <w:r>
        <w:t xml:space="preserve"> (no </w:t>
      </w:r>
      <w:proofErr w:type="spellStart"/>
      <w:r>
        <w:t>matter</w:t>
      </w:r>
      <w:proofErr w:type="spellEnd"/>
      <w:r>
        <w:t xml:space="preserve"> the </w:t>
      </w:r>
      <w:proofErr w:type="spellStart"/>
      <w:r>
        <w:t>year</w:t>
      </w:r>
      <w:proofErr w:type="spellEnd"/>
      <w:r>
        <w:t>)</w:t>
      </w:r>
    </w:p>
  </w:comment>
  <w:comment w:id="50" w:author="Autore" w:initials="A">
    <w:p w14:paraId="2C1E8AA8" w14:textId="2FA41B54" w:rsidR="007B0EE8" w:rsidRDefault="007B0EE8">
      <w:pPr>
        <w:pStyle w:val="Testocommento"/>
      </w:pPr>
      <w:r>
        <w:rPr>
          <w:rStyle w:val="Rimandocommento"/>
        </w:rPr>
        <w:annotationRef/>
      </w:r>
      <w:proofErr w:type="spellStart"/>
      <w:r>
        <w:t>It</w:t>
      </w:r>
      <w:proofErr w:type="spellEnd"/>
      <w:r>
        <w:t xml:space="preserve"> </w:t>
      </w:r>
      <w:proofErr w:type="spellStart"/>
      <w:r>
        <w:t>was</w:t>
      </w:r>
      <w:proofErr w:type="spellEnd"/>
      <w:r>
        <w:t xml:space="preserve"> EU_SUM, I </w:t>
      </w:r>
      <w:proofErr w:type="spellStart"/>
      <w:r>
        <w:t>want</w:t>
      </w:r>
      <w:proofErr w:type="spellEnd"/>
      <w:r>
        <w:t xml:space="preserve"> to </w:t>
      </w:r>
      <w:proofErr w:type="spellStart"/>
      <w:r>
        <w:t>change</w:t>
      </w:r>
      <w:proofErr w:type="spellEnd"/>
      <w:r>
        <w:t xml:space="preserve"> </w:t>
      </w:r>
      <w:proofErr w:type="spellStart"/>
      <w:r>
        <w:t>this</w:t>
      </w:r>
      <w:proofErr w:type="spellEnd"/>
      <w:r>
        <w:t xml:space="preserve">. </w:t>
      </w:r>
    </w:p>
  </w:comment>
  <w:comment w:id="51" w:author="Autore" w:initials="A">
    <w:p w14:paraId="307752B5" w14:textId="07184347" w:rsidR="007B0EE8" w:rsidRDefault="007B0EE8" w:rsidP="00875B91">
      <w:pPr>
        <w:jc w:val="both"/>
        <w:rPr>
          <w:rFonts w:asciiTheme="minorHAnsi" w:hAnsiTheme="minorHAnsi"/>
          <w:lang w:val="en-GB"/>
        </w:rPr>
      </w:pPr>
      <w:r>
        <w:rPr>
          <w:rStyle w:val="Rimandocommento"/>
        </w:rPr>
        <w:annotationRef/>
      </w:r>
      <w:proofErr w:type="spellStart"/>
      <w:r>
        <w:t>It</w:t>
      </w:r>
      <w:proofErr w:type="spellEnd"/>
      <w:r>
        <w:t xml:space="preserve"> </w:t>
      </w:r>
      <w:proofErr w:type="spellStart"/>
      <w:r>
        <w:t>was</w:t>
      </w:r>
      <w:proofErr w:type="spellEnd"/>
      <w:r>
        <w:t xml:space="preserve"> “</w:t>
      </w:r>
      <w:r w:rsidRPr="00EA4EC3">
        <w:rPr>
          <w:rFonts w:asciiTheme="minorHAnsi" w:hAnsiTheme="minorHAnsi"/>
          <w:lang w:val="en-GB"/>
        </w:rPr>
        <w:t>Sum of personnel deployed by EU Member States according to the values reported for each country (Variables V012 to V039)</w:t>
      </w:r>
      <w:r>
        <w:rPr>
          <w:rFonts w:asciiTheme="minorHAnsi" w:hAnsiTheme="minorHAnsi"/>
          <w:lang w:val="en-GB"/>
        </w:rPr>
        <w:t>”</w:t>
      </w:r>
    </w:p>
    <w:p w14:paraId="48D9BCA8" w14:textId="642745E8" w:rsidR="007B0EE8" w:rsidRDefault="007B0EE8" w:rsidP="00875B91">
      <w:pPr>
        <w:jc w:val="both"/>
        <w:rPr>
          <w:rFonts w:asciiTheme="minorHAnsi" w:hAnsiTheme="minorHAnsi"/>
          <w:lang w:val="en-GB"/>
        </w:rPr>
      </w:pPr>
    </w:p>
    <w:p w14:paraId="51B1BD0E" w14:textId="2AAEB1E1" w:rsidR="007B0EE8" w:rsidRDefault="007B0EE8" w:rsidP="00875B91">
      <w:pPr>
        <w:jc w:val="both"/>
        <w:rPr>
          <w:rFonts w:asciiTheme="minorHAnsi" w:hAnsiTheme="minorHAnsi"/>
          <w:lang w:val="en-GB"/>
        </w:rPr>
      </w:pPr>
    </w:p>
    <w:p w14:paraId="0AEADEE1" w14:textId="57E55262" w:rsidR="007B0EE8" w:rsidRPr="00EA4EC3" w:rsidRDefault="007B0EE8" w:rsidP="00875B91">
      <w:pPr>
        <w:jc w:val="both"/>
        <w:rPr>
          <w:rFonts w:asciiTheme="minorHAnsi" w:hAnsiTheme="minorHAnsi"/>
          <w:lang w:val="en-GB"/>
        </w:rPr>
      </w:pPr>
      <w:r>
        <w:rPr>
          <w:rFonts w:asciiTheme="minorHAnsi" w:hAnsiTheme="minorHAnsi"/>
          <w:lang w:val="en-GB"/>
        </w:rPr>
        <w:t xml:space="preserve">I want to change since I have data on MS personnel net of total personnel (third countries, etc.).  </w:t>
      </w:r>
    </w:p>
    <w:p w14:paraId="78CB097E" w14:textId="6CACA7DE" w:rsidR="007B0EE8" w:rsidRDefault="007B0EE8">
      <w:pPr>
        <w:pStyle w:val="Testocommento"/>
      </w:pPr>
    </w:p>
  </w:comment>
  <w:comment w:id="52" w:author="Autore" w:initials="A">
    <w:p w14:paraId="6DC11BFB" w14:textId="2B757522" w:rsidR="007B0EE8" w:rsidRDefault="007B0EE8">
      <w:pPr>
        <w:pStyle w:val="Testocommento"/>
      </w:pPr>
      <w:r>
        <w:rPr>
          <w:rStyle w:val="Rimandocommento"/>
        </w:rPr>
        <w:annotationRef/>
      </w:r>
      <w:r>
        <w:t>I WANT TO MOVE THIS IN THE CODEBOOK AS FOR V011</w:t>
      </w:r>
    </w:p>
  </w:comment>
  <w:comment w:id="53" w:author="Autore" w:initials="A">
    <w:p w14:paraId="6214CA98" w14:textId="673914AF" w:rsidR="007B0EE8" w:rsidRDefault="007B0EE8">
      <w:pPr>
        <w:pStyle w:val="Testocommento"/>
      </w:pPr>
      <w:r>
        <w:rPr>
          <w:rStyle w:val="Rimandocommento"/>
        </w:rPr>
        <w:annotationRef/>
      </w:r>
      <w:proofErr w:type="spellStart"/>
      <w:r>
        <w:t>This</w:t>
      </w:r>
      <w:proofErr w:type="spellEnd"/>
      <w:r>
        <w:t xml:space="preserve"> </w:t>
      </w:r>
      <w:proofErr w:type="spellStart"/>
      <w:r>
        <w:t>is</w:t>
      </w:r>
      <w:proofErr w:type="spellEnd"/>
      <w:r>
        <w:t xml:space="preserve"> new. </w:t>
      </w:r>
    </w:p>
  </w:comment>
  <w:comment w:id="54" w:author="Autore" w:initials="A">
    <w:p w14:paraId="4A1BB528" w14:textId="61D41BB8" w:rsidR="007B0EE8" w:rsidRDefault="007B0EE8">
      <w:pPr>
        <w:pStyle w:val="Testocommento"/>
      </w:pPr>
      <w:r>
        <w:rPr>
          <w:rStyle w:val="Rimandocommento"/>
        </w:rPr>
        <w:annotationRef/>
      </w:r>
      <w:proofErr w:type="spellStart"/>
      <w:r w:rsidRPr="007B0EE8">
        <w:rPr>
          <w:highlight w:val="yellow"/>
        </w:rPr>
        <w:t>fAI</w:t>
      </w:r>
      <w:proofErr w:type="spellEnd"/>
      <w:r w:rsidRPr="007B0EE8">
        <w:rPr>
          <w:highlight w:val="yellow"/>
        </w:rPr>
        <w:t xml:space="preserve"> AL LANCIO</w:t>
      </w:r>
    </w:p>
  </w:comment>
  <w:comment w:id="55" w:author="Autore" w:initials="A">
    <w:p w14:paraId="095D07B0" w14:textId="791E238A" w:rsidR="007B0EE8" w:rsidRDefault="007B0EE8">
      <w:pPr>
        <w:pStyle w:val="Testocommento"/>
      </w:pPr>
      <w:r>
        <w:rPr>
          <w:rStyle w:val="Rimandocommento"/>
        </w:rPr>
        <w:annotationRef/>
      </w:r>
      <w:proofErr w:type="spellStart"/>
      <w:r>
        <w:t>Consider</w:t>
      </w:r>
      <w:proofErr w:type="spellEnd"/>
      <w:r>
        <w:t xml:space="preserve"> to delete </w:t>
      </w:r>
      <w:proofErr w:type="spellStart"/>
      <w:r>
        <w:t>this</w:t>
      </w:r>
      <w:proofErr w:type="spellEnd"/>
    </w:p>
  </w:comment>
  <w:comment w:id="56" w:author="Autore" w:initials="A">
    <w:p w14:paraId="6E11761A" w14:textId="731FFEF0" w:rsidR="007B0EE8" w:rsidRDefault="007B0EE8">
      <w:pPr>
        <w:pStyle w:val="Testocommento"/>
      </w:pPr>
      <w:r>
        <w:rPr>
          <w:rStyle w:val="Rimandocommento"/>
        </w:rPr>
        <w:annotationRef/>
      </w:r>
      <w:r>
        <w:t xml:space="preserve">In the </w:t>
      </w:r>
      <w:proofErr w:type="spellStart"/>
      <w:r>
        <w:t>previous</w:t>
      </w:r>
      <w:proofErr w:type="spellEnd"/>
      <w:r>
        <w:t xml:space="preserve"> </w:t>
      </w:r>
      <w:proofErr w:type="spellStart"/>
      <w:r>
        <w:t>version</w:t>
      </w:r>
      <w:proofErr w:type="spellEnd"/>
      <w:r>
        <w:t xml:space="preserve"> </w:t>
      </w:r>
      <w:proofErr w:type="spellStart"/>
      <w:r>
        <w:t>was</w:t>
      </w:r>
      <w:proofErr w:type="spellEnd"/>
      <w:r>
        <w:t xml:space="preserve"> </w:t>
      </w:r>
      <w:proofErr w:type="spellStart"/>
      <w:r>
        <w:t>at</w:t>
      </w:r>
      <w:proofErr w:type="spellEnd"/>
      <w:r>
        <w:t xml:space="preserve"> </w:t>
      </w:r>
      <w:proofErr w:type="spellStart"/>
      <w:r>
        <w:t>Dec</w:t>
      </w:r>
      <w:proofErr w:type="spellEnd"/>
      <w:r>
        <w:t xml:space="preserve">. 2016. I </w:t>
      </w:r>
      <w:proofErr w:type="spellStart"/>
      <w:r>
        <w:t>opted</w:t>
      </w:r>
      <w:proofErr w:type="spellEnd"/>
      <w:r>
        <w:t xml:space="preserve"> for </w:t>
      </w:r>
      <w:proofErr w:type="spellStart"/>
      <w:r>
        <w:t>this</w:t>
      </w:r>
      <w:proofErr w:type="spellEnd"/>
      <w:r>
        <w:t xml:space="preserve"> new </w:t>
      </w:r>
      <w:proofErr w:type="spellStart"/>
      <w:r>
        <w:t>calculation</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more accurate. </w:t>
      </w:r>
    </w:p>
  </w:comment>
  <w:comment w:id="59" w:author="Autore" w:initials="A">
    <w:p w14:paraId="72D75D3E" w14:textId="4BD844AA" w:rsidR="007B0EE8" w:rsidRDefault="007B0EE8">
      <w:pPr>
        <w:pStyle w:val="Testocommento"/>
      </w:pPr>
      <w:r>
        <w:rPr>
          <w:rStyle w:val="Rimandocommento"/>
        </w:rPr>
        <w:annotationRef/>
      </w:r>
      <w:r w:rsidRPr="00B84CEE">
        <w:rPr>
          <w:highlight w:val="yellow"/>
        </w:rPr>
        <w:t>TO BE UPDATED</w:t>
      </w:r>
    </w:p>
  </w:comment>
  <w:comment w:id="60" w:author="Autore" w:initials="A">
    <w:p w14:paraId="1A22D620" w14:textId="6F22A385" w:rsidR="007B0EE8" w:rsidRDefault="007B0EE8">
      <w:pPr>
        <w:pStyle w:val="Testocommento"/>
      </w:pPr>
      <w:r>
        <w:rPr>
          <w:rStyle w:val="Rimandocommento"/>
        </w:rPr>
        <w:annotationRef/>
      </w:r>
      <w:r>
        <w:t>T</w:t>
      </w:r>
      <w:r w:rsidRPr="00B84CEE">
        <w:rPr>
          <w:highlight w:val="yellow"/>
        </w:rPr>
        <w:t>O BE CHECKED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31B55" w15:done="0"/>
  <w15:commentEx w15:paraId="32949268" w15:done="0"/>
  <w15:commentEx w15:paraId="3BD3F854" w15:done="0"/>
  <w15:commentEx w15:paraId="142292E1" w15:done="0"/>
  <w15:commentEx w15:paraId="2C1E8AA8" w15:done="0"/>
  <w15:commentEx w15:paraId="78CB097E" w15:done="0"/>
  <w15:commentEx w15:paraId="6DC11BFB" w15:done="0"/>
  <w15:commentEx w15:paraId="6214CA98" w15:done="0"/>
  <w15:commentEx w15:paraId="4A1BB528" w15:done="0"/>
  <w15:commentEx w15:paraId="095D07B0" w15:done="0"/>
  <w15:commentEx w15:paraId="6E11761A" w15:done="0"/>
  <w15:commentEx w15:paraId="72D75D3E" w15:done="0"/>
  <w15:commentEx w15:paraId="1A22D6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31B55" w16cid:durableId="234F881B"/>
  <w16cid:commentId w16cid:paraId="32949268" w16cid:durableId="234F995D"/>
  <w16cid:commentId w16cid:paraId="3BD3F854" w16cid:durableId="234F9DF5"/>
  <w16cid:commentId w16cid:paraId="142292E1" w16cid:durableId="235390CB"/>
  <w16cid:commentId w16cid:paraId="2C1E8AA8" w16cid:durableId="234FA1C9"/>
  <w16cid:commentId w16cid:paraId="78CB097E" w16cid:durableId="234FA191"/>
  <w16cid:commentId w16cid:paraId="6DC11BFB" w16cid:durableId="234FA24F"/>
  <w16cid:commentId w16cid:paraId="6214CA98" w16cid:durableId="234FA2B6"/>
  <w16cid:commentId w16cid:paraId="4A1BB528" w16cid:durableId="2363D9A1"/>
  <w16cid:commentId w16cid:paraId="095D07B0" w16cid:durableId="234FA6C9"/>
  <w16cid:commentId w16cid:paraId="6E11761A" w16cid:durableId="234FA7B2"/>
  <w16cid:commentId w16cid:paraId="72D75D3E" w16cid:durableId="234FAAA7"/>
  <w16cid:commentId w16cid:paraId="1A22D620" w16cid:durableId="234FAB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D8465" w14:textId="77777777" w:rsidR="00B229C0" w:rsidRDefault="00B229C0" w:rsidP="00433D9D">
      <w:r>
        <w:separator/>
      </w:r>
    </w:p>
  </w:endnote>
  <w:endnote w:type="continuationSeparator" w:id="0">
    <w:p w14:paraId="5D5A3986" w14:textId="77777777" w:rsidR="00B229C0" w:rsidRDefault="00B229C0" w:rsidP="0043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CCD9A" w14:textId="77777777" w:rsidR="007B0EE8" w:rsidRDefault="007B0EE8" w:rsidP="00433D9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E8E6672" w14:textId="77777777" w:rsidR="007B0EE8" w:rsidRDefault="007B0E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B4E9" w14:textId="77777777" w:rsidR="007B0EE8" w:rsidRDefault="007B0EE8" w:rsidP="00433D9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112</w:t>
    </w:r>
    <w:r>
      <w:rPr>
        <w:rStyle w:val="Numeropagina"/>
      </w:rPr>
      <w:fldChar w:fldCharType="end"/>
    </w:r>
  </w:p>
  <w:p w14:paraId="24004F73" w14:textId="77777777" w:rsidR="007B0EE8" w:rsidRDefault="007B0E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8DEF1" w14:textId="77777777" w:rsidR="00B229C0" w:rsidRDefault="00B229C0" w:rsidP="00433D9D">
      <w:r>
        <w:separator/>
      </w:r>
    </w:p>
  </w:footnote>
  <w:footnote w:type="continuationSeparator" w:id="0">
    <w:p w14:paraId="7628BB23" w14:textId="77777777" w:rsidR="00B229C0" w:rsidRDefault="00B229C0" w:rsidP="00433D9D">
      <w:r>
        <w:continuationSeparator/>
      </w:r>
    </w:p>
  </w:footnote>
  <w:footnote w:id="1">
    <w:p w14:paraId="18AF66E7" w14:textId="455B9CC8" w:rsidR="007B0EE8" w:rsidRDefault="007B0EE8">
      <w:pPr>
        <w:pStyle w:val="Testonotaapidipagina"/>
      </w:pPr>
      <w:r>
        <w:rPr>
          <w:rStyle w:val="Rimandonotaapidipagina"/>
        </w:rPr>
        <w:footnoteRef/>
      </w:r>
      <w:r>
        <w:t xml:space="preserve"> Budget at June 2020.</w:t>
      </w:r>
    </w:p>
  </w:footnote>
  <w:footnote w:id="2">
    <w:p w14:paraId="775160A9" w14:textId="33D9B617" w:rsidR="007B0EE8" w:rsidRDefault="007B0EE8">
      <w:pPr>
        <w:pStyle w:val="Testonotaapidipagina"/>
      </w:pPr>
      <w:r>
        <w:rPr>
          <w:rStyle w:val="Rimandonotaapidipagina"/>
        </w:rPr>
        <w:footnoteRef/>
      </w:r>
      <w:r>
        <w:t xml:space="preserve"> Budget </w:t>
      </w:r>
      <w:r>
        <w:t xml:space="preserve">at June 2020. </w:t>
      </w:r>
    </w:p>
  </w:footnote>
  <w:footnote w:id="3">
    <w:p w14:paraId="2E6378E2" w14:textId="14FD8ECD" w:rsidR="007B0EE8" w:rsidRDefault="007B0EE8">
      <w:pPr>
        <w:pStyle w:val="Testonotaapidipagina"/>
      </w:pPr>
      <w:r>
        <w:rPr>
          <w:rStyle w:val="Rimandonotaapidipagina"/>
        </w:rPr>
        <w:footnoteRef/>
      </w:r>
      <w:r>
        <w:t xml:space="preserve"> Budget </w:t>
      </w:r>
      <w:r>
        <w:t xml:space="preserve">at June 2020. </w:t>
      </w:r>
    </w:p>
  </w:footnote>
  <w:footnote w:id="4">
    <w:p w14:paraId="56F87DE4" w14:textId="2AC9C6B5" w:rsidR="007B0EE8" w:rsidRPr="00670222" w:rsidRDefault="007B0EE8" w:rsidP="00AC403C">
      <w:pPr>
        <w:pStyle w:val="Testonotaapidipagina"/>
        <w:jc w:val="both"/>
        <w:rPr>
          <w:rFonts w:asciiTheme="minorHAnsi" w:hAnsiTheme="minorHAnsi"/>
          <w:sz w:val="20"/>
          <w:szCs w:val="20"/>
          <w:lang w:val="en-US"/>
        </w:rPr>
      </w:pPr>
      <w:r w:rsidRPr="00670222">
        <w:rPr>
          <w:rStyle w:val="Rimandonotaapidipagina"/>
          <w:rFonts w:asciiTheme="minorHAnsi" w:hAnsiTheme="minorHAnsi"/>
          <w:sz w:val="20"/>
          <w:szCs w:val="20"/>
          <w:lang w:val="en-US"/>
        </w:rPr>
        <w:footnoteRef/>
      </w:r>
      <w:r w:rsidRPr="00670222">
        <w:rPr>
          <w:rFonts w:asciiTheme="minorHAnsi" w:hAnsiTheme="minorHAnsi"/>
          <w:sz w:val="20"/>
          <w:szCs w:val="20"/>
          <w:lang w:val="en-US"/>
        </w:rPr>
        <w:t xml:space="preserve"> For EUBAM Moldova, we also considered the EUBAM mission website and the UNDP website.</w:t>
      </w:r>
    </w:p>
  </w:footnote>
  <w:footnote w:id="5">
    <w:p w14:paraId="3CDB2FC5" w14:textId="0FB35121" w:rsidR="007B0EE8" w:rsidRPr="007F3ED4" w:rsidRDefault="007B0EE8">
      <w:pPr>
        <w:pStyle w:val="Testonotaapidipagina"/>
        <w:rPr>
          <w:rFonts w:asciiTheme="minorHAnsi" w:hAnsiTheme="minorHAnsi"/>
          <w:sz w:val="20"/>
          <w:szCs w:val="20"/>
          <w:lang w:val="en-US"/>
        </w:rPr>
      </w:pPr>
      <w:r w:rsidRPr="007F3ED4">
        <w:rPr>
          <w:rStyle w:val="Rimandonotaapidipagina"/>
          <w:rFonts w:asciiTheme="minorHAnsi" w:hAnsiTheme="minorHAnsi"/>
          <w:sz w:val="20"/>
          <w:szCs w:val="20"/>
          <w:lang w:val="en-US"/>
        </w:rPr>
        <w:footnoteRef/>
      </w:r>
      <w:r w:rsidRPr="007F3ED4">
        <w:rPr>
          <w:rFonts w:asciiTheme="minorHAnsi" w:hAnsiTheme="minorHAnsi"/>
          <w:sz w:val="20"/>
          <w:szCs w:val="20"/>
          <w:lang w:val="en-US"/>
        </w:rPr>
        <w:t xml:space="preserve"> In EUMAM RCA</w:t>
      </w:r>
      <w:r>
        <w:rPr>
          <w:rFonts w:asciiTheme="minorHAnsi" w:hAnsiTheme="minorHAnsi"/>
          <w:sz w:val="20"/>
          <w:szCs w:val="20"/>
          <w:lang w:val="en-US"/>
        </w:rPr>
        <w:t>,</w:t>
      </w:r>
      <w:r w:rsidRPr="007F3ED4">
        <w:rPr>
          <w:rFonts w:asciiTheme="minorHAnsi" w:hAnsiTheme="minorHAnsi"/>
          <w:sz w:val="20"/>
          <w:szCs w:val="20"/>
          <w:lang w:val="en-US"/>
        </w:rPr>
        <w:t xml:space="preserve"> Spain and France have almost the same </w:t>
      </w:r>
      <w:r>
        <w:rPr>
          <w:rFonts w:asciiTheme="minorHAnsi" w:hAnsiTheme="minorHAnsi"/>
          <w:sz w:val="20"/>
          <w:szCs w:val="20"/>
          <w:lang w:val="en-US"/>
        </w:rPr>
        <w:t xml:space="preserve">number of </w:t>
      </w:r>
      <w:r w:rsidRPr="007F3ED4">
        <w:rPr>
          <w:rFonts w:asciiTheme="minorHAnsi" w:hAnsiTheme="minorHAnsi"/>
          <w:sz w:val="20"/>
          <w:szCs w:val="20"/>
          <w:lang w:val="en-US"/>
        </w:rPr>
        <w:t xml:space="preserve">personnel. </w:t>
      </w:r>
      <w:r>
        <w:rPr>
          <w:rFonts w:asciiTheme="minorHAnsi" w:hAnsiTheme="minorHAnsi"/>
          <w:sz w:val="20"/>
          <w:szCs w:val="20"/>
          <w:lang w:val="en-US"/>
        </w:rPr>
        <w:t xml:space="preserve">French personnel prevailed at the beginning of the operation, when a French head of mission was nominated.  </w:t>
      </w:r>
    </w:p>
  </w:footnote>
  <w:footnote w:id="6">
    <w:p w14:paraId="0B507AF0" w14:textId="55F75232" w:rsidR="007B0EE8" w:rsidRPr="00992DE2" w:rsidRDefault="007B0EE8">
      <w:pPr>
        <w:pStyle w:val="Testonotaapidipagina"/>
        <w:rPr>
          <w:rFonts w:asciiTheme="minorHAnsi" w:hAnsiTheme="minorHAnsi"/>
          <w:sz w:val="20"/>
          <w:szCs w:val="20"/>
          <w:lang w:val="en-US"/>
        </w:rPr>
      </w:pPr>
      <w:r w:rsidRPr="00992DE2">
        <w:rPr>
          <w:rStyle w:val="Rimandonotaapidipagina"/>
          <w:rFonts w:asciiTheme="minorHAnsi" w:hAnsiTheme="minorHAnsi"/>
          <w:sz w:val="20"/>
          <w:szCs w:val="20"/>
          <w:lang w:val="en-US"/>
        </w:rPr>
        <w:footnoteRef/>
      </w:r>
      <w:r w:rsidRPr="00992DE2">
        <w:rPr>
          <w:rFonts w:asciiTheme="minorHAnsi" w:hAnsiTheme="minorHAnsi"/>
          <w:sz w:val="20"/>
          <w:szCs w:val="20"/>
          <w:lang w:val="en-US"/>
        </w:rPr>
        <w:t xml:space="preserve"> </w:t>
      </w:r>
      <w:r>
        <w:rPr>
          <w:rFonts w:asciiTheme="minorHAnsi" w:hAnsiTheme="minorHAnsi"/>
          <w:sz w:val="20"/>
          <w:szCs w:val="20"/>
          <w:lang w:val="en-US"/>
        </w:rPr>
        <w:t xml:space="preserve">The mission EUCSP Nestor (now EUCAP Somalia) is not any longer operative in Djibouti. </w:t>
      </w:r>
    </w:p>
  </w:footnote>
  <w:footnote w:id="7">
    <w:p w14:paraId="382234A5" w14:textId="60273D82" w:rsidR="007B0EE8" w:rsidRPr="00670222" w:rsidRDefault="007B0EE8">
      <w:pPr>
        <w:pStyle w:val="Testonotaapidipagina"/>
        <w:rPr>
          <w:rFonts w:asciiTheme="minorHAnsi" w:hAnsiTheme="minorHAnsi"/>
          <w:sz w:val="20"/>
          <w:szCs w:val="20"/>
        </w:rPr>
      </w:pPr>
      <w:r w:rsidRPr="00670222">
        <w:rPr>
          <w:rStyle w:val="Rimandonotaapidipagina"/>
          <w:rFonts w:asciiTheme="minorHAnsi" w:hAnsiTheme="minorHAnsi"/>
          <w:sz w:val="20"/>
          <w:szCs w:val="20"/>
        </w:rPr>
        <w:footnoteRef/>
      </w:r>
      <w:r w:rsidRPr="00670222">
        <w:rPr>
          <w:rFonts w:asciiTheme="minorHAnsi" w:hAnsiTheme="minorHAnsi"/>
          <w:sz w:val="20"/>
          <w:szCs w:val="20"/>
        </w:rPr>
        <w:t xml:space="preserve"> </w:t>
      </w:r>
      <w:hyperlink r:id="rId1" w:history="1">
        <w:r w:rsidRPr="00670222">
          <w:rPr>
            <w:rStyle w:val="Collegamentoipertestuale"/>
            <w:rFonts w:asciiTheme="minorHAnsi" w:hAnsiTheme="minorHAnsi"/>
            <w:sz w:val="20"/>
            <w:szCs w:val="20"/>
          </w:rPr>
          <w:t>http://www.correlatesofwar.org/</w:t>
        </w:r>
      </w:hyperlink>
      <w:r w:rsidRPr="00670222">
        <w:rPr>
          <w:rFonts w:asciiTheme="minorHAnsi" w:hAnsiTheme="minorHAnsi"/>
          <w:sz w:val="20"/>
          <w:szCs w:val="20"/>
        </w:rPr>
        <w:t xml:space="preserve"> </w:t>
      </w:r>
    </w:p>
  </w:footnote>
  <w:footnote w:id="8">
    <w:p w14:paraId="7FA280F1" w14:textId="70B8A4D1" w:rsidR="007B0EE8" w:rsidRPr="00670222" w:rsidRDefault="007B0EE8" w:rsidP="00831C8F">
      <w:pPr>
        <w:pStyle w:val="Default"/>
        <w:jc w:val="both"/>
        <w:rPr>
          <w:rFonts w:asciiTheme="minorHAnsi" w:hAnsiTheme="minorHAnsi" w:cs="Times New Roman"/>
          <w:sz w:val="20"/>
          <w:szCs w:val="20"/>
          <w:lang w:val="en-US"/>
        </w:rPr>
      </w:pPr>
      <w:r w:rsidRPr="00670222">
        <w:rPr>
          <w:rStyle w:val="Rimandonotaapidipagina"/>
          <w:rFonts w:asciiTheme="minorHAnsi" w:hAnsiTheme="minorHAnsi" w:cs="Times New Roman"/>
          <w:sz w:val="20"/>
          <w:szCs w:val="20"/>
          <w:lang w:val="en-US"/>
        </w:rPr>
        <w:footnoteRef/>
      </w:r>
      <w:r w:rsidRPr="00670222">
        <w:rPr>
          <w:rFonts w:asciiTheme="minorHAnsi" w:hAnsiTheme="minorHAnsi" w:cs="Times New Roman"/>
          <w:sz w:val="20"/>
          <w:szCs w:val="20"/>
          <w:lang w:val="en-US"/>
        </w:rPr>
        <w:t xml:space="preserve"> </w:t>
      </w:r>
      <w:r w:rsidRPr="00670222">
        <w:rPr>
          <w:rFonts w:asciiTheme="minorHAnsi" w:hAnsiTheme="minorHAnsi" w:cs="Times New Roman"/>
          <w:sz w:val="20"/>
          <w:szCs w:val="20"/>
          <w:lang w:val="en-US"/>
        </w:rPr>
        <w:t>Pettersson, Therése and Peter Wallensteen (2015) Armed Conflict, 1946-2014 Journal of Peace Research 52(4). Gleditsch, Nils Petter; Peter Wallensteen, Mikael Eriksson, Margareta Sollenberg &amp; Håvard Strand (2002) Armed Conflict 1946–2001: A New Dataset. Journal of Peace Research 39(5): 615–637; Lotta Themnér (2015) UCDP/PRIO Armed Conflict Dataset Codebook, Version 4-2015, Uppsala Conflict Data Program (UCDP), Centre for the Study of Civil Wars International Peace Research Institute, Oslo (PRIO).</w:t>
      </w:r>
    </w:p>
  </w:footnote>
  <w:footnote w:id="9">
    <w:p w14:paraId="345D12F7" w14:textId="77777777" w:rsidR="007B0EE8" w:rsidRPr="00670222" w:rsidRDefault="007B0EE8" w:rsidP="00E26A28">
      <w:pPr>
        <w:pStyle w:val="Default"/>
        <w:jc w:val="both"/>
        <w:rPr>
          <w:rFonts w:asciiTheme="minorHAnsi" w:hAnsiTheme="minorHAnsi" w:cs="Times New Roman"/>
          <w:sz w:val="20"/>
          <w:szCs w:val="20"/>
          <w:lang w:val="en-US"/>
        </w:rPr>
      </w:pPr>
      <w:r w:rsidRPr="00670222">
        <w:rPr>
          <w:rStyle w:val="Rimandonotaapidipagina"/>
          <w:rFonts w:asciiTheme="minorHAnsi" w:hAnsiTheme="minorHAnsi" w:cs="Times New Roman"/>
          <w:sz w:val="20"/>
          <w:szCs w:val="20"/>
          <w:lang w:val="en-US"/>
        </w:rPr>
        <w:footnoteRef/>
      </w:r>
      <w:r w:rsidRPr="00670222">
        <w:rPr>
          <w:rFonts w:asciiTheme="minorHAnsi" w:hAnsiTheme="minorHAnsi" w:cs="Times New Roman"/>
          <w:sz w:val="20"/>
          <w:szCs w:val="20"/>
          <w:lang w:val="en-US"/>
        </w:rPr>
        <w:t xml:space="preserve"> </w:t>
      </w:r>
      <w:r w:rsidRPr="00670222">
        <w:rPr>
          <w:rFonts w:asciiTheme="minorHAnsi" w:hAnsiTheme="minorHAnsi" w:cs="Times New Roman"/>
          <w:sz w:val="20"/>
          <w:szCs w:val="20"/>
          <w:lang w:val="en-US"/>
        </w:rPr>
        <w:t>Pettersson, Therése &amp; Peter Wallensteen (2015) Armed Conflict, 1946-2014 Journal of Peace Research 52(4). Gleditsch, Nils Petter; Peter Wallensteen, Mikael Eriksson, Margareta Sollenberg &amp; Håvard Strand (2002) Armed Conflict 1946–2001: A New Dataset. Journal of Peace Research 39(5): 615–637; Lotta Themnér (2015) UCDP/PRIO Armed Conflict Dataset Codebook, Version 4-2015, Uppsala Conflict Data Program (UCDP), Centre for the Study of Civil Wars International Peace Research Institute, Oslo (PRIO).</w:t>
      </w:r>
    </w:p>
  </w:footnote>
  <w:footnote w:id="10">
    <w:p w14:paraId="336CC874" w14:textId="40C22A06" w:rsidR="007B0EE8" w:rsidRPr="00670222" w:rsidRDefault="007B0EE8" w:rsidP="00BC2F92">
      <w:pPr>
        <w:pStyle w:val="Testonotaapidipagina"/>
        <w:jc w:val="both"/>
        <w:rPr>
          <w:rFonts w:asciiTheme="minorHAnsi" w:hAnsiTheme="minorHAnsi"/>
          <w:sz w:val="20"/>
          <w:szCs w:val="20"/>
        </w:rPr>
      </w:pPr>
      <w:r w:rsidRPr="00670222">
        <w:rPr>
          <w:rStyle w:val="Rimandonotaapidipagina"/>
          <w:rFonts w:asciiTheme="minorHAnsi" w:hAnsiTheme="minorHAnsi"/>
          <w:sz w:val="20"/>
          <w:szCs w:val="20"/>
        </w:rPr>
        <w:footnoteRef/>
      </w:r>
      <w:r w:rsidRPr="00670222">
        <w:rPr>
          <w:rFonts w:asciiTheme="minorHAnsi" w:hAnsiTheme="minorHAnsi"/>
          <w:sz w:val="20"/>
          <w:szCs w:val="20"/>
        </w:rPr>
        <w:t xml:space="preserve">  </w:t>
      </w:r>
      <w:hyperlink r:id="rId2" w:history="1">
        <w:r w:rsidRPr="00670222">
          <w:rPr>
            <w:rStyle w:val="Collegamentoipertestuale"/>
            <w:rFonts w:asciiTheme="minorHAnsi" w:hAnsiTheme="minorHAnsi"/>
            <w:sz w:val="20"/>
            <w:szCs w:val="20"/>
          </w:rPr>
          <w:t>http://www.europarl.europa.eu/RegData/etudes/ATAG/2016/577958/EPRS_ATA(2016)577958_EN.pdf</w:t>
        </w:r>
      </w:hyperlink>
      <w:r w:rsidRPr="00670222">
        <w:rPr>
          <w:rFonts w:asciiTheme="minorHAnsi" w:hAnsiTheme="minorHAnsi"/>
          <w:sz w:val="20"/>
          <w:szCs w:val="20"/>
        </w:rPr>
        <w:t xml:space="preserve"> . </w:t>
      </w:r>
    </w:p>
  </w:footnote>
  <w:footnote w:id="11">
    <w:p w14:paraId="1B846AEB" w14:textId="6BE8AA3C" w:rsidR="007B0EE8" w:rsidRPr="00670222" w:rsidRDefault="007B0EE8" w:rsidP="002777D7">
      <w:pPr>
        <w:jc w:val="both"/>
        <w:rPr>
          <w:rFonts w:asciiTheme="minorHAnsi" w:eastAsia="Times New Roman" w:hAnsiTheme="minorHAnsi"/>
          <w:sz w:val="20"/>
          <w:szCs w:val="20"/>
          <w:lang w:val="en-US"/>
        </w:rPr>
      </w:pPr>
      <w:r w:rsidRPr="00670222">
        <w:rPr>
          <w:rStyle w:val="Rimandonotaapidipagina"/>
          <w:rFonts w:asciiTheme="minorHAnsi" w:hAnsiTheme="minorHAnsi"/>
          <w:sz w:val="20"/>
          <w:szCs w:val="20"/>
        </w:rPr>
        <w:footnoteRef/>
      </w:r>
      <w:r w:rsidRPr="00670222">
        <w:rPr>
          <w:rFonts w:asciiTheme="minorHAnsi" w:hAnsiTheme="minorHAnsi"/>
          <w:sz w:val="20"/>
          <w:szCs w:val="20"/>
        </w:rPr>
        <w:t xml:space="preserve"> </w:t>
      </w:r>
      <w:r w:rsidRPr="00670222">
        <w:rPr>
          <w:rFonts w:asciiTheme="minorHAnsi" w:eastAsia="Times New Roman" w:hAnsiTheme="minorHAnsi"/>
          <w:sz w:val="20"/>
          <w:szCs w:val="20"/>
          <w:lang w:val="en-US"/>
        </w:rPr>
        <w:t>Number of troops estimated on Assets as reported by EUNAVFOR MED website (</w:t>
      </w:r>
      <w:hyperlink r:id="rId3" w:history="1">
        <w:r w:rsidRPr="00670222">
          <w:rPr>
            <w:rStyle w:val="Collegamentoipertestuale"/>
            <w:rFonts w:asciiTheme="minorHAnsi" w:eastAsia="Times New Roman" w:hAnsiTheme="minorHAnsi"/>
            <w:sz w:val="20"/>
            <w:szCs w:val="20"/>
            <w:lang w:val="en-US"/>
          </w:rPr>
          <w:t>https://eeas.europa.eu/csdp-missions-operations/eunavfor-med/12215/assets_en</w:t>
        </w:r>
      </w:hyperlink>
      <w:r w:rsidRPr="00670222">
        <w:rPr>
          <w:rFonts w:asciiTheme="minorHAnsi" w:eastAsia="Times New Roman" w:hAnsiTheme="minorHAnsi"/>
          <w:sz w:val="20"/>
          <w:szCs w:val="20"/>
          <w:lang w:val="en-US"/>
        </w:rPr>
        <w:t>) and Factsheet of 13</w:t>
      </w:r>
      <w:r w:rsidRPr="00670222">
        <w:rPr>
          <w:rFonts w:asciiTheme="minorHAnsi" w:eastAsia="Times New Roman" w:hAnsiTheme="minorHAnsi"/>
          <w:sz w:val="20"/>
          <w:szCs w:val="20"/>
          <w:vertAlign w:val="superscript"/>
          <w:lang w:val="en-US"/>
        </w:rPr>
        <w:t>th</w:t>
      </w:r>
      <w:r w:rsidRPr="00670222">
        <w:rPr>
          <w:rFonts w:asciiTheme="minorHAnsi" w:eastAsia="Times New Roman" w:hAnsiTheme="minorHAnsi"/>
          <w:sz w:val="20"/>
          <w:szCs w:val="20"/>
          <w:lang w:val="en-US"/>
        </w:rPr>
        <w:t xml:space="preserve"> December 2016. We summed up the maximum number of people </w:t>
      </w:r>
      <w:r>
        <w:rPr>
          <w:rFonts w:asciiTheme="minorHAnsi" w:eastAsia="Times New Roman" w:hAnsiTheme="minorHAnsi"/>
          <w:sz w:val="20"/>
          <w:szCs w:val="20"/>
          <w:lang w:val="en-US"/>
        </w:rPr>
        <w:t>in</w:t>
      </w:r>
      <w:r w:rsidRPr="00670222">
        <w:rPr>
          <w:rFonts w:asciiTheme="minorHAnsi" w:eastAsia="Times New Roman" w:hAnsiTheme="minorHAnsi"/>
          <w:sz w:val="20"/>
          <w:szCs w:val="20"/>
          <w:lang w:val="en-US"/>
        </w:rPr>
        <w:t xml:space="preserve"> the crews of each unit deployed (total of 8 ships, 4 helicopters and 3 aircrafts) in the mission on the following units: aircraft carrier Garibaldi</w:t>
      </w:r>
      <w:r>
        <w:rPr>
          <w:rFonts w:asciiTheme="minorHAnsi" w:eastAsia="Times New Roman" w:hAnsiTheme="minorHAnsi"/>
          <w:sz w:val="20"/>
          <w:szCs w:val="20"/>
          <w:lang w:val="en-US"/>
        </w:rPr>
        <w:t xml:space="preserve"> (550)</w:t>
      </w:r>
      <w:r w:rsidRPr="00670222">
        <w:rPr>
          <w:rFonts w:asciiTheme="minorHAnsi" w:eastAsia="Times New Roman" w:hAnsiTheme="minorHAnsi"/>
          <w:sz w:val="20"/>
          <w:szCs w:val="20"/>
          <w:lang w:val="en-US"/>
        </w:rPr>
        <w:t>, Aux Ship (Braunschweig-class)</w:t>
      </w:r>
      <w:r>
        <w:rPr>
          <w:rFonts w:asciiTheme="minorHAnsi" w:eastAsia="Times New Roman" w:hAnsiTheme="minorHAnsi"/>
          <w:sz w:val="20"/>
          <w:szCs w:val="20"/>
          <w:lang w:val="en-US"/>
        </w:rPr>
        <w:t xml:space="preserve"> (65)</w:t>
      </w:r>
      <w:r w:rsidRPr="00670222">
        <w:rPr>
          <w:rFonts w:asciiTheme="minorHAnsi" w:eastAsia="Times New Roman" w:hAnsiTheme="minorHAnsi"/>
          <w:sz w:val="20"/>
          <w:szCs w:val="20"/>
          <w:lang w:val="en-US"/>
        </w:rPr>
        <w:t xml:space="preserve">, Frigate (Class </w:t>
      </w:r>
      <w:r w:rsidRPr="00670222">
        <w:rPr>
          <w:rFonts w:asciiTheme="minorHAnsi" w:eastAsia="Times New Roman" w:hAnsiTheme="minorHAnsi"/>
          <w:sz w:val="20"/>
          <w:szCs w:val="20"/>
          <w:lang w:val="en-US"/>
        </w:rPr>
        <w:t>Brandenbur)</w:t>
      </w:r>
      <w:r>
        <w:rPr>
          <w:rFonts w:asciiTheme="minorHAnsi" w:eastAsia="Times New Roman" w:hAnsiTheme="minorHAnsi"/>
          <w:sz w:val="20"/>
          <w:szCs w:val="20"/>
          <w:lang w:val="en-US"/>
        </w:rPr>
        <w:t xml:space="preserve"> (220)</w:t>
      </w:r>
      <w:r w:rsidRPr="00670222">
        <w:rPr>
          <w:rFonts w:asciiTheme="minorHAnsi" w:eastAsia="Times New Roman" w:hAnsiTheme="minorHAnsi"/>
          <w:sz w:val="20"/>
          <w:szCs w:val="20"/>
          <w:lang w:val="en-US"/>
        </w:rPr>
        <w:t>, Aux Ship (HMS/echo)</w:t>
      </w:r>
      <w:r>
        <w:rPr>
          <w:rFonts w:asciiTheme="minorHAnsi" w:eastAsia="Times New Roman" w:hAnsiTheme="minorHAnsi"/>
          <w:sz w:val="20"/>
          <w:szCs w:val="20"/>
          <w:lang w:val="en-US"/>
        </w:rPr>
        <w:t xml:space="preserve"> (72)</w:t>
      </w:r>
      <w:r w:rsidRPr="00670222">
        <w:rPr>
          <w:rFonts w:asciiTheme="minorHAnsi" w:eastAsia="Times New Roman" w:hAnsiTheme="minorHAnsi"/>
          <w:sz w:val="20"/>
          <w:szCs w:val="20"/>
          <w:lang w:val="en-US"/>
        </w:rPr>
        <w:t>, Frigate (Courbet)</w:t>
      </w:r>
      <w:r>
        <w:rPr>
          <w:rFonts w:asciiTheme="minorHAnsi" w:eastAsia="Times New Roman" w:hAnsiTheme="minorHAnsi"/>
          <w:sz w:val="20"/>
          <w:szCs w:val="20"/>
          <w:lang w:val="en-US"/>
        </w:rPr>
        <w:t xml:space="preserve"> (153)</w:t>
      </w:r>
      <w:r w:rsidRPr="00670222">
        <w:rPr>
          <w:rFonts w:asciiTheme="minorHAnsi" w:eastAsia="Times New Roman" w:hAnsiTheme="minorHAnsi"/>
          <w:sz w:val="20"/>
          <w:szCs w:val="20"/>
          <w:lang w:val="en-US"/>
        </w:rPr>
        <w:t>, Frigate (Leopold I)</w:t>
      </w:r>
      <w:r>
        <w:rPr>
          <w:rFonts w:asciiTheme="minorHAnsi" w:eastAsia="Times New Roman" w:hAnsiTheme="minorHAnsi"/>
          <w:sz w:val="20"/>
          <w:szCs w:val="20"/>
          <w:lang w:val="en-US"/>
        </w:rPr>
        <w:t xml:space="preserve"> (145)</w:t>
      </w:r>
      <w:r w:rsidRPr="00670222">
        <w:rPr>
          <w:rFonts w:asciiTheme="minorHAnsi" w:eastAsia="Times New Roman" w:hAnsiTheme="minorHAnsi"/>
          <w:sz w:val="20"/>
          <w:szCs w:val="20"/>
          <w:lang w:val="en-US"/>
        </w:rPr>
        <w:t>, LDP (ITS San Giorgio)</w:t>
      </w:r>
      <w:r>
        <w:rPr>
          <w:rFonts w:asciiTheme="minorHAnsi" w:eastAsia="Times New Roman" w:hAnsiTheme="minorHAnsi"/>
          <w:sz w:val="20"/>
          <w:szCs w:val="20"/>
          <w:lang w:val="en-US"/>
        </w:rPr>
        <w:t xml:space="preserve"> (180)</w:t>
      </w:r>
      <w:r w:rsidRPr="00670222">
        <w:rPr>
          <w:rFonts w:asciiTheme="minorHAnsi" w:eastAsia="Times New Roman" w:hAnsiTheme="minorHAnsi"/>
          <w:sz w:val="20"/>
          <w:szCs w:val="20"/>
          <w:lang w:val="en-US"/>
        </w:rPr>
        <w:t xml:space="preserve">, </w:t>
      </w:r>
      <w:r>
        <w:rPr>
          <w:rFonts w:asciiTheme="minorHAnsi" w:eastAsia="Times New Roman" w:hAnsiTheme="minorHAnsi"/>
          <w:sz w:val="20"/>
          <w:szCs w:val="20"/>
          <w:lang w:val="en-US"/>
        </w:rPr>
        <w:t xml:space="preserve">n. 2 </w:t>
      </w:r>
      <w:r w:rsidRPr="00670222">
        <w:rPr>
          <w:rFonts w:asciiTheme="minorHAnsi" w:eastAsia="Times New Roman" w:hAnsiTheme="minorHAnsi"/>
          <w:sz w:val="20"/>
          <w:szCs w:val="20"/>
          <w:lang w:val="en-US"/>
        </w:rPr>
        <w:t>AB 212 helicopter</w:t>
      </w:r>
      <w:r>
        <w:rPr>
          <w:rFonts w:asciiTheme="minorHAnsi" w:eastAsia="Times New Roman" w:hAnsiTheme="minorHAnsi"/>
          <w:sz w:val="20"/>
          <w:szCs w:val="20"/>
          <w:lang w:val="en-US"/>
        </w:rPr>
        <w:t xml:space="preserve"> (14+14)</w:t>
      </w:r>
      <w:r w:rsidRPr="00670222">
        <w:rPr>
          <w:rFonts w:asciiTheme="minorHAnsi" w:eastAsia="Times New Roman" w:hAnsiTheme="minorHAnsi"/>
          <w:sz w:val="20"/>
          <w:szCs w:val="20"/>
          <w:lang w:val="en-US"/>
        </w:rPr>
        <w:t>, SH 90 NFH</w:t>
      </w:r>
      <w:r>
        <w:rPr>
          <w:rFonts w:asciiTheme="minorHAnsi" w:eastAsia="Times New Roman" w:hAnsiTheme="minorHAnsi"/>
          <w:sz w:val="20"/>
          <w:szCs w:val="20"/>
          <w:lang w:val="en-US"/>
        </w:rPr>
        <w:t xml:space="preserve"> (20)</w:t>
      </w:r>
      <w:r w:rsidRPr="00670222">
        <w:rPr>
          <w:rFonts w:asciiTheme="minorHAnsi" w:eastAsia="Times New Roman" w:hAnsiTheme="minorHAnsi"/>
          <w:sz w:val="20"/>
          <w:szCs w:val="20"/>
          <w:lang w:val="en-US"/>
        </w:rPr>
        <w:t>, Alouette III SA316B</w:t>
      </w:r>
      <w:r>
        <w:rPr>
          <w:rFonts w:asciiTheme="minorHAnsi" w:eastAsia="Times New Roman" w:hAnsiTheme="minorHAnsi"/>
          <w:sz w:val="20"/>
          <w:szCs w:val="20"/>
          <w:lang w:val="en-US"/>
        </w:rPr>
        <w:t xml:space="preserve"> (2)</w:t>
      </w:r>
      <w:r w:rsidRPr="00670222">
        <w:rPr>
          <w:rFonts w:asciiTheme="minorHAnsi" w:eastAsia="Times New Roman" w:hAnsiTheme="minorHAnsi"/>
          <w:sz w:val="20"/>
          <w:szCs w:val="20"/>
          <w:lang w:val="en-US"/>
        </w:rPr>
        <w:t>, SW3 Merlin (aircraft)</w:t>
      </w:r>
      <w:r w:rsidRPr="008D0F6D">
        <w:rPr>
          <w:rFonts w:asciiTheme="minorHAnsi" w:eastAsia="Times New Roman" w:hAnsiTheme="minorHAnsi"/>
          <w:sz w:val="20"/>
          <w:szCs w:val="20"/>
          <w:lang w:val="en-US"/>
        </w:rPr>
        <w:t xml:space="preserve"> </w:t>
      </w:r>
      <w:r>
        <w:rPr>
          <w:rFonts w:asciiTheme="minorHAnsi" w:eastAsia="Times New Roman" w:hAnsiTheme="minorHAnsi"/>
          <w:sz w:val="20"/>
          <w:szCs w:val="20"/>
          <w:lang w:val="en-US"/>
        </w:rPr>
        <w:t>(2)</w:t>
      </w:r>
      <w:r w:rsidRPr="00670222">
        <w:rPr>
          <w:rFonts w:asciiTheme="minorHAnsi" w:eastAsia="Times New Roman" w:hAnsiTheme="minorHAnsi"/>
          <w:sz w:val="20"/>
          <w:szCs w:val="20"/>
          <w:lang w:val="en-US"/>
        </w:rPr>
        <w:t>, CN-235 Vigma D4</w:t>
      </w:r>
      <w:r>
        <w:rPr>
          <w:rFonts w:asciiTheme="minorHAnsi" w:eastAsia="Times New Roman" w:hAnsiTheme="minorHAnsi"/>
          <w:sz w:val="20"/>
          <w:szCs w:val="20"/>
          <w:lang w:val="en-US"/>
        </w:rPr>
        <w:t>(2)</w:t>
      </w:r>
      <w:r w:rsidRPr="00670222">
        <w:rPr>
          <w:rFonts w:asciiTheme="minorHAnsi" w:eastAsia="Times New Roman" w:hAnsiTheme="minorHAnsi"/>
          <w:sz w:val="20"/>
          <w:szCs w:val="20"/>
          <w:lang w:val="en-US"/>
        </w:rPr>
        <w:t>, Falcon 50</w:t>
      </w:r>
      <w:r>
        <w:rPr>
          <w:rFonts w:asciiTheme="minorHAnsi" w:eastAsia="Times New Roman" w:hAnsiTheme="minorHAnsi"/>
          <w:sz w:val="20"/>
          <w:szCs w:val="20"/>
          <w:lang w:val="en-US"/>
        </w:rPr>
        <w:t xml:space="preserve"> (2)</w:t>
      </w:r>
      <w:r w:rsidRPr="00670222">
        <w:rPr>
          <w:rFonts w:asciiTheme="minorHAnsi" w:eastAsia="Times New Roman" w:hAnsiTheme="minorHAnsi"/>
          <w:sz w:val="20"/>
          <w:szCs w:val="20"/>
          <w:lang w:val="en-US"/>
        </w:rPr>
        <w:t>.</w:t>
      </w:r>
    </w:p>
    <w:p w14:paraId="420686C6" w14:textId="77777777" w:rsidR="007B0EE8" w:rsidRDefault="007B0EE8" w:rsidP="002777D7">
      <w:pPr>
        <w:pStyle w:val="Testonotaapidipagina"/>
      </w:pPr>
    </w:p>
  </w:footnote>
  <w:footnote w:id="12">
    <w:p w14:paraId="0F6D25C3" w14:textId="5C5F0F8E" w:rsidR="007B0EE8" w:rsidRPr="00790AF4" w:rsidRDefault="007B0EE8" w:rsidP="00790AF4">
      <w:pPr>
        <w:pStyle w:val="Testonotaapidipagina"/>
        <w:jc w:val="both"/>
        <w:rPr>
          <w:rFonts w:asciiTheme="minorHAnsi" w:hAnsiTheme="minorHAnsi"/>
          <w:sz w:val="20"/>
          <w:szCs w:val="20"/>
          <w:lang w:val="en-GB"/>
        </w:rPr>
      </w:pPr>
      <w:r w:rsidRPr="000C466C">
        <w:rPr>
          <w:rStyle w:val="Rimandonotaapidipagina"/>
          <w:rFonts w:asciiTheme="majorHAnsi" w:hAnsiTheme="majorHAnsi"/>
          <w:sz w:val="20"/>
          <w:szCs w:val="20"/>
          <w:lang w:val="en-GB"/>
        </w:rPr>
        <w:footnoteRef/>
      </w:r>
      <w:r w:rsidRPr="000C466C">
        <w:rPr>
          <w:rFonts w:asciiTheme="majorHAnsi" w:hAnsiTheme="majorHAnsi"/>
          <w:sz w:val="20"/>
          <w:szCs w:val="20"/>
          <w:lang w:val="en-GB"/>
        </w:rPr>
        <w:t xml:space="preserve"> </w:t>
      </w:r>
      <w:r w:rsidRPr="00790AF4">
        <w:rPr>
          <w:rFonts w:asciiTheme="minorHAnsi" w:hAnsiTheme="minorHAnsi"/>
          <w:sz w:val="20"/>
          <w:szCs w:val="20"/>
          <w:lang w:val="en-GB"/>
        </w:rPr>
        <w:t xml:space="preserve">The decision to undertake the mission was </w:t>
      </w:r>
      <w:r>
        <w:rPr>
          <w:rFonts w:asciiTheme="minorHAnsi" w:hAnsiTheme="minorHAnsi"/>
          <w:sz w:val="20"/>
          <w:szCs w:val="20"/>
          <w:lang w:val="en-GB"/>
        </w:rPr>
        <w:t>made</w:t>
      </w:r>
      <w:r w:rsidRPr="00790AF4">
        <w:rPr>
          <w:rFonts w:asciiTheme="minorHAnsi" w:hAnsiTheme="minorHAnsi"/>
          <w:sz w:val="20"/>
          <w:szCs w:val="20"/>
          <w:lang w:val="en-GB"/>
        </w:rPr>
        <w:t xml:space="preserve"> </w:t>
      </w:r>
      <w:r>
        <w:rPr>
          <w:rFonts w:asciiTheme="minorHAnsi" w:hAnsiTheme="minorHAnsi"/>
          <w:sz w:val="20"/>
          <w:szCs w:val="20"/>
          <w:lang w:val="en-GB"/>
        </w:rPr>
        <w:t>in</w:t>
      </w:r>
      <w:r w:rsidRPr="00790AF4">
        <w:rPr>
          <w:rFonts w:asciiTheme="minorHAnsi" w:hAnsiTheme="minorHAnsi"/>
          <w:sz w:val="20"/>
          <w:szCs w:val="20"/>
          <w:lang w:val="en-GB"/>
        </w:rPr>
        <w:t xml:space="preserve"> November 2005, although the mission started in January 2006.</w:t>
      </w:r>
    </w:p>
  </w:footnote>
  <w:footnote w:id="13">
    <w:p w14:paraId="51C6ACD2" w14:textId="7993A293" w:rsidR="007B0EE8" w:rsidRPr="00336BF4" w:rsidRDefault="007B0EE8">
      <w:pPr>
        <w:pStyle w:val="Testonotaapidipagina"/>
        <w:rPr>
          <w:rFonts w:asciiTheme="minorHAnsi" w:hAnsiTheme="minorHAnsi"/>
          <w:sz w:val="20"/>
          <w:szCs w:val="20"/>
          <w:lang w:val="en-US"/>
        </w:rPr>
      </w:pPr>
      <w:r w:rsidRPr="00336BF4">
        <w:rPr>
          <w:rStyle w:val="Rimandonotaapidipagina"/>
          <w:rFonts w:asciiTheme="minorHAnsi" w:hAnsiTheme="minorHAnsi"/>
          <w:sz w:val="20"/>
          <w:szCs w:val="20"/>
          <w:lang w:val="en-US"/>
        </w:rPr>
        <w:footnoteRef/>
      </w:r>
      <w:r w:rsidRPr="00336BF4">
        <w:rPr>
          <w:rFonts w:asciiTheme="minorHAnsi" w:hAnsiTheme="minorHAnsi"/>
          <w:sz w:val="20"/>
          <w:szCs w:val="20"/>
          <w:lang w:val="en-US"/>
        </w:rPr>
        <w:t xml:space="preserve"> Deployed</w:t>
      </w:r>
      <w:r>
        <w:rPr>
          <w:rFonts w:asciiTheme="minorHAnsi" w:hAnsiTheme="minorHAnsi"/>
          <w:sz w:val="20"/>
          <w:szCs w:val="20"/>
          <w:lang w:val="en-US"/>
        </w:rPr>
        <w:t xml:space="preserve"> only</w:t>
      </w:r>
      <w:r w:rsidRPr="00336BF4">
        <w:rPr>
          <w:rFonts w:asciiTheme="minorHAnsi" w:hAnsiTheme="minorHAnsi"/>
          <w:sz w:val="20"/>
          <w:szCs w:val="20"/>
          <w:lang w:val="en-US"/>
        </w:rPr>
        <w:t xml:space="preserve"> in Somalia since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3750E"/>
    <w:multiLevelType w:val="hybridMultilevel"/>
    <w:tmpl w:val="CC7AF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BC53C8"/>
    <w:multiLevelType w:val="hybridMultilevel"/>
    <w:tmpl w:val="0094A4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0B5E16"/>
    <w:multiLevelType w:val="hybridMultilevel"/>
    <w:tmpl w:val="718A46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embedSystemFonts/>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proofState w:spelling="clean" w:grammar="clean"/>
  <w:defaultTabStop w:val="708"/>
  <w:hyphenationZone w:val="283"/>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D3C"/>
    <w:rsid w:val="00002DF5"/>
    <w:rsid w:val="0000550F"/>
    <w:rsid w:val="00005B0F"/>
    <w:rsid w:val="00007DB3"/>
    <w:rsid w:val="00010C13"/>
    <w:rsid w:val="000116D8"/>
    <w:rsid w:val="00011B7C"/>
    <w:rsid w:val="000123D6"/>
    <w:rsid w:val="00014434"/>
    <w:rsid w:val="00014B15"/>
    <w:rsid w:val="00014F7A"/>
    <w:rsid w:val="00024398"/>
    <w:rsid w:val="00025A95"/>
    <w:rsid w:val="00027706"/>
    <w:rsid w:val="000302F7"/>
    <w:rsid w:val="0003242D"/>
    <w:rsid w:val="00032991"/>
    <w:rsid w:val="00034622"/>
    <w:rsid w:val="00035892"/>
    <w:rsid w:val="000406E0"/>
    <w:rsid w:val="0004127A"/>
    <w:rsid w:val="000417E0"/>
    <w:rsid w:val="00042277"/>
    <w:rsid w:val="000442F1"/>
    <w:rsid w:val="0004463D"/>
    <w:rsid w:val="00047542"/>
    <w:rsid w:val="0005155A"/>
    <w:rsid w:val="000519F6"/>
    <w:rsid w:val="0005473D"/>
    <w:rsid w:val="00056CB5"/>
    <w:rsid w:val="00057C61"/>
    <w:rsid w:val="00062052"/>
    <w:rsid w:val="00062351"/>
    <w:rsid w:val="0006384C"/>
    <w:rsid w:val="00064AE7"/>
    <w:rsid w:val="00065B5C"/>
    <w:rsid w:val="00067282"/>
    <w:rsid w:val="000705C8"/>
    <w:rsid w:val="00071268"/>
    <w:rsid w:val="00071864"/>
    <w:rsid w:val="0007250B"/>
    <w:rsid w:val="00073235"/>
    <w:rsid w:val="00073CE3"/>
    <w:rsid w:val="00074356"/>
    <w:rsid w:val="00074B10"/>
    <w:rsid w:val="00075849"/>
    <w:rsid w:val="000759F5"/>
    <w:rsid w:val="000762DE"/>
    <w:rsid w:val="000805DC"/>
    <w:rsid w:val="000816B9"/>
    <w:rsid w:val="000835B7"/>
    <w:rsid w:val="00083F15"/>
    <w:rsid w:val="00087BC5"/>
    <w:rsid w:val="00092B56"/>
    <w:rsid w:val="00093784"/>
    <w:rsid w:val="00096D7D"/>
    <w:rsid w:val="00097BC4"/>
    <w:rsid w:val="000A006F"/>
    <w:rsid w:val="000A0A5A"/>
    <w:rsid w:val="000A301E"/>
    <w:rsid w:val="000A4242"/>
    <w:rsid w:val="000A7B38"/>
    <w:rsid w:val="000B34F5"/>
    <w:rsid w:val="000B57AE"/>
    <w:rsid w:val="000B6EE6"/>
    <w:rsid w:val="000B6F02"/>
    <w:rsid w:val="000B78BE"/>
    <w:rsid w:val="000C0D9C"/>
    <w:rsid w:val="000C1754"/>
    <w:rsid w:val="000C1FD5"/>
    <w:rsid w:val="000C28CF"/>
    <w:rsid w:val="000C466C"/>
    <w:rsid w:val="000C46F7"/>
    <w:rsid w:val="000C535C"/>
    <w:rsid w:val="000C5E09"/>
    <w:rsid w:val="000C736A"/>
    <w:rsid w:val="000D11F5"/>
    <w:rsid w:val="000D3412"/>
    <w:rsid w:val="000D3823"/>
    <w:rsid w:val="000D40AA"/>
    <w:rsid w:val="000D42D1"/>
    <w:rsid w:val="000D4828"/>
    <w:rsid w:val="000D5547"/>
    <w:rsid w:val="000D795E"/>
    <w:rsid w:val="000D7F36"/>
    <w:rsid w:val="000E51F2"/>
    <w:rsid w:val="000E59CB"/>
    <w:rsid w:val="000E6320"/>
    <w:rsid w:val="000F059A"/>
    <w:rsid w:val="0010116F"/>
    <w:rsid w:val="0010123B"/>
    <w:rsid w:val="0010127C"/>
    <w:rsid w:val="001033EC"/>
    <w:rsid w:val="00104255"/>
    <w:rsid w:val="00105BED"/>
    <w:rsid w:val="001068D3"/>
    <w:rsid w:val="00106F37"/>
    <w:rsid w:val="0010759B"/>
    <w:rsid w:val="00110531"/>
    <w:rsid w:val="00112DDE"/>
    <w:rsid w:val="00113F41"/>
    <w:rsid w:val="00114F7F"/>
    <w:rsid w:val="0011534D"/>
    <w:rsid w:val="0011573E"/>
    <w:rsid w:val="00115881"/>
    <w:rsid w:val="00115BE4"/>
    <w:rsid w:val="001218B5"/>
    <w:rsid w:val="00122301"/>
    <w:rsid w:val="0013151B"/>
    <w:rsid w:val="00135201"/>
    <w:rsid w:val="001375A0"/>
    <w:rsid w:val="00137CBA"/>
    <w:rsid w:val="00141809"/>
    <w:rsid w:val="00143A73"/>
    <w:rsid w:val="00143B7D"/>
    <w:rsid w:val="0014538D"/>
    <w:rsid w:val="00146F65"/>
    <w:rsid w:val="001474CD"/>
    <w:rsid w:val="001476BA"/>
    <w:rsid w:val="0015041E"/>
    <w:rsid w:val="001518F8"/>
    <w:rsid w:val="0015339B"/>
    <w:rsid w:val="00155C1A"/>
    <w:rsid w:val="00156CDF"/>
    <w:rsid w:val="00156E48"/>
    <w:rsid w:val="00164AA5"/>
    <w:rsid w:val="00166BCB"/>
    <w:rsid w:val="00170206"/>
    <w:rsid w:val="00173000"/>
    <w:rsid w:val="00173AC9"/>
    <w:rsid w:val="00174916"/>
    <w:rsid w:val="001756BF"/>
    <w:rsid w:val="00177709"/>
    <w:rsid w:val="00180370"/>
    <w:rsid w:val="00180664"/>
    <w:rsid w:val="00181367"/>
    <w:rsid w:val="001859B5"/>
    <w:rsid w:val="00185D4B"/>
    <w:rsid w:val="00186112"/>
    <w:rsid w:val="00190FAA"/>
    <w:rsid w:val="00192F57"/>
    <w:rsid w:val="00193281"/>
    <w:rsid w:val="00193705"/>
    <w:rsid w:val="00194D68"/>
    <w:rsid w:val="00195AEB"/>
    <w:rsid w:val="00196307"/>
    <w:rsid w:val="00197F93"/>
    <w:rsid w:val="001A214D"/>
    <w:rsid w:val="001A2549"/>
    <w:rsid w:val="001A384E"/>
    <w:rsid w:val="001A67D7"/>
    <w:rsid w:val="001A78FD"/>
    <w:rsid w:val="001B0514"/>
    <w:rsid w:val="001B139D"/>
    <w:rsid w:val="001B1E66"/>
    <w:rsid w:val="001B23CE"/>
    <w:rsid w:val="001B430B"/>
    <w:rsid w:val="001B49AD"/>
    <w:rsid w:val="001B4A8A"/>
    <w:rsid w:val="001B5E33"/>
    <w:rsid w:val="001B6D13"/>
    <w:rsid w:val="001C098A"/>
    <w:rsid w:val="001C111B"/>
    <w:rsid w:val="001C2DDF"/>
    <w:rsid w:val="001C35D7"/>
    <w:rsid w:val="001C43DD"/>
    <w:rsid w:val="001C62E9"/>
    <w:rsid w:val="001D02E6"/>
    <w:rsid w:val="001D43AD"/>
    <w:rsid w:val="001D7CA2"/>
    <w:rsid w:val="001D7D1C"/>
    <w:rsid w:val="001E00E3"/>
    <w:rsid w:val="001E0FAF"/>
    <w:rsid w:val="001E2998"/>
    <w:rsid w:val="001E2D3C"/>
    <w:rsid w:val="001E3629"/>
    <w:rsid w:val="001E7FD9"/>
    <w:rsid w:val="001F0C5B"/>
    <w:rsid w:val="001F1C23"/>
    <w:rsid w:val="001F1C3A"/>
    <w:rsid w:val="001F487C"/>
    <w:rsid w:val="001F50B9"/>
    <w:rsid w:val="001F5275"/>
    <w:rsid w:val="001F7A2B"/>
    <w:rsid w:val="00200B8D"/>
    <w:rsid w:val="00200E74"/>
    <w:rsid w:val="002027E8"/>
    <w:rsid w:val="00202E32"/>
    <w:rsid w:val="00203BA1"/>
    <w:rsid w:val="00203E71"/>
    <w:rsid w:val="00204180"/>
    <w:rsid w:val="00204B24"/>
    <w:rsid w:val="0020522E"/>
    <w:rsid w:val="00206B34"/>
    <w:rsid w:val="00212716"/>
    <w:rsid w:val="00213982"/>
    <w:rsid w:val="00214BEB"/>
    <w:rsid w:val="002225A0"/>
    <w:rsid w:val="002258BB"/>
    <w:rsid w:val="00225C45"/>
    <w:rsid w:val="0022666A"/>
    <w:rsid w:val="00226910"/>
    <w:rsid w:val="00230EFA"/>
    <w:rsid w:val="00233065"/>
    <w:rsid w:val="0023330B"/>
    <w:rsid w:val="0023379A"/>
    <w:rsid w:val="00234D11"/>
    <w:rsid w:val="0023622A"/>
    <w:rsid w:val="00236295"/>
    <w:rsid w:val="0023656E"/>
    <w:rsid w:val="00237185"/>
    <w:rsid w:val="0024002A"/>
    <w:rsid w:val="0024275D"/>
    <w:rsid w:val="002444EB"/>
    <w:rsid w:val="00244A18"/>
    <w:rsid w:val="0024652B"/>
    <w:rsid w:val="0024744E"/>
    <w:rsid w:val="002504C7"/>
    <w:rsid w:val="00250A08"/>
    <w:rsid w:val="0025379E"/>
    <w:rsid w:val="00253B4F"/>
    <w:rsid w:val="00253E2E"/>
    <w:rsid w:val="0025400E"/>
    <w:rsid w:val="00254A8F"/>
    <w:rsid w:val="00254F0B"/>
    <w:rsid w:val="00255998"/>
    <w:rsid w:val="00255E71"/>
    <w:rsid w:val="0025604F"/>
    <w:rsid w:val="002604CD"/>
    <w:rsid w:val="00260A05"/>
    <w:rsid w:val="00261CEA"/>
    <w:rsid w:val="00262CFD"/>
    <w:rsid w:val="002633CC"/>
    <w:rsid w:val="0026678E"/>
    <w:rsid w:val="0026706D"/>
    <w:rsid w:val="00270126"/>
    <w:rsid w:val="0027156F"/>
    <w:rsid w:val="00272005"/>
    <w:rsid w:val="002728CC"/>
    <w:rsid w:val="00272B96"/>
    <w:rsid w:val="0027356A"/>
    <w:rsid w:val="00273B45"/>
    <w:rsid w:val="00276F87"/>
    <w:rsid w:val="002777D7"/>
    <w:rsid w:val="00277D7C"/>
    <w:rsid w:val="00283DCF"/>
    <w:rsid w:val="0028416C"/>
    <w:rsid w:val="002904D9"/>
    <w:rsid w:val="00290946"/>
    <w:rsid w:val="00290B12"/>
    <w:rsid w:val="00291045"/>
    <w:rsid w:val="00295584"/>
    <w:rsid w:val="00295943"/>
    <w:rsid w:val="00295D8E"/>
    <w:rsid w:val="00296947"/>
    <w:rsid w:val="00297E22"/>
    <w:rsid w:val="002A10A9"/>
    <w:rsid w:val="002A1C9D"/>
    <w:rsid w:val="002A2DE5"/>
    <w:rsid w:val="002A3A5D"/>
    <w:rsid w:val="002A5431"/>
    <w:rsid w:val="002A65D2"/>
    <w:rsid w:val="002A679D"/>
    <w:rsid w:val="002B0E33"/>
    <w:rsid w:val="002B1975"/>
    <w:rsid w:val="002B1D9B"/>
    <w:rsid w:val="002B32A8"/>
    <w:rsid w:val="002B4FA5"/>
    <w:rsid w:val="002B55AE"/>
    <w:rsid w:val="002B6507"/>
    <w:rsid w:val="002B650B"/>
    <w:rsid w:val="002C1F59"/>
    <w:rsid w:val="002C2AA3"/>
    <w:rsid w:val="002C356E"/>
    <w:rsid w:val="002C435F"/>
    <w:rsid w:val="002C59A5"/>
    <w:rsid w:val="002C61E4"/>
    <w:rsid w:val="002C7369"/>
    <w:rsid w:val="002D0E15"/>
    <w:rsid w:val="002D14F0"/>
    <w:rsid w:val="002D4E49"/>
    <w:rsid w:val="002D5F77"/>
    <w:rsid w:val="002D7469"/>
    <w:rsid w:val="002E186F"/>
    <w:rsid w:val="002E1ED0"/>
    <w:rsid w:val="002E4362"/>
    <w:rsid w:val="002E43F2"/>
    <w:rsid w:val="002E460D"/>
    <w:rsid w:val="002E506B"/>
    <w:rsid w:val="002E5A8D"/>
    <w:rsid w:val="002E6537"/>
    <w:rsid w:val="002E6CC7"/>
    <w:rsid w:val="002E7574"/>
    <w:rsid w:val="002E7833"/>
    <w:rsid w:val="002E7CC0"/>
    <w:rsid w:val="002F3EC8"/>
    <w:rsid w:val="002F4206"/>
    <w:rsid w:val="002F65C1"/>
    <w:rsid w:val="002F7DE0"/>
    <w:rsid w:val="002F7E14"/>
    <w:rsid w:val="00300E04"/>
    <w:rsid w:val="00301FC8"/>
    <w:rsid w:val="00302508"/>
    <w:rsid w:val="0030298A"/>
    <w:rsid w:val="00303568"/>
    <w:rsid w:val="00303BB8"/>
    <w:rsid w:val="00306900"/>
    <w:rsid w:val="00307744"/>
    <w:rsid w:val="00310C37"/>
    <w:rsid w:val="003130B7"/>
    <w:rsid w:val="003175FF"/>
    <w:rsid w:val="00317CFA"/>
    <w:rsid w:val="00317DC4"/>
    <w:rsid w:val="003207F9"/>
    <w:rsid w:val="00322FBF"/>
    <w:rsid w:val="00324C2F"/>
    <w:rsid w:val="003250CD"/>
    <w:rsid w:val="00325242"/>
    <w:rsid w:val="003316C7"/>
    <w:rsid w:val="00333BDC"/>
    <w:rsid w:val="00333EC9"/>
    <w:rsid w:val="003354C9"/>
    <w:rsid w:val="00335805"/>
    <w:rsid w:val="00336BF4"/>
    <w:rsid w:val="003407EA"/>
    <w:rsid w:val="003438B1"/>
    <w:rsid w:val="003453DD"/>
    <w:rsid w:val="003467C8"/>
    <w:rsid w:val="003513C0"/>
    <w:rsid w:val="00352A23"/>
    <w:rsid w:val="00354446"/>
    <w:rsid w:val="003564DB"/>
    <w:rsid w:val="003573FE"/>
    <w:rsid w:val="00357A49"/>
    <w:rsid w:val="003606C3"/>
    <w:rsid w:val="00362113"/>
    <w:rsid w:val="00362ED6"/>
    <w:rsid w:val="0036367E"/>
    <w:rsid w:val="00366A8D"/>
    <w:rsid w:val="00366B77"/>
    <w:rsid w:val="003678CF"/>
    <w:rsid w:val="00371556"/>
    <w:rsid w:val="00371BB5"/>
    <w:rsid w:val="00373B23"/>
    <w:rsid w:val="00375499"/>
    <w:rsid w:val="00381BB6"/>
    <w:rsid w:val="00382B5E"/>
    <w:rsid w:val="00383E7A"/>
    <w:rsid w:val="00385B4B"/>
    <w:rsid w:val="00387819"/>
    <w:rsid w:val="00390654"/>
    <w:rsid w:val="0039117F"/>
    <w:rsid w:val="00391E64"/>
    <w:rsid w:val="00393A47"/>
    <w:rsid w:val="00394C88"/>
    <w:rsid w:val="00395517"/>
    <w:rsid w:val="003974FE"/>
    <w:rsid w:val="00397A49"/>
    <w:rsid w:val="003A161A"/>
    <w:rsid w:val="003A25A2"/>
    <w:rsid w:val="003A25B9"/>
    <w:rsid w:val="003A3B74"/>
    <w:rsid w:val="003A3C6B"/>
    <w:rsid w:val="003A4E1C"/>
    <w:rsid w:val="003A50B2"/>
    <w:rsid w:val="003B08F1"/>
    <w:rsid w:val="003B16AA"/>
    <w:rsid w:val="003C00DF"/>
    <w:rsid w:val="003C07B0"/>
    <w:rsid w:val="003C0A03"/>
    <w:rsid w:val="003C0C9B"/>
    <w:rsid w:val="003C2BEE"/>
    <w:rsid w:val="003C3C35"/>
    <w:rsid w:val="003C4375"/>
    <w:rsid w:val="003C4DF7"/>
    <w:rsid w:val="003C57F6"/>
    <w:rsid w:val="003C6B24"/>
    <w:rsid w:val="003C7E76"/>
    <w:rsid w:val="003D0245"/>
    <w:rsid w:val="003D36FD"/>
    <w:rsid w:val="003D4DA2"/>
    <w:rsid w:val="003E10AD"/>
    <w:rsid w:val="003E24EA"/>
    <w:rsid w:val="003E3281"/>
    <w:rsid w:val="003E34B1"/>
    <w:rsid w:val="003E3AB8"/>
    <w:rsid w:val="003E4261"/>
    <w:rsid w:val="003E4BC7"/>
    <w:rsid w:val="003E4CD3"/>
    <w:rsid w:val="003E5162"/>
    <w:rsid w:val="003E53BB"/>
    <w:rsid w:val="003F1BC7"/>
    <w:rsid w:val="003F3483"/>
    <w:rsid w:val="003F376A"/>
    <w:rsid w:val="003F3C63"/>
    <w:rsid w:val="00402463"/>
    <w:rsid w:val="0040425F"/>
    <w:rsid w:val="004065C6"/>
    <w:rsid w:val="004109F3"/>
    <w:rsid w:val="00411346"/>
    <w:rsid w:val="0041150B"/>
    <w:rsid w:val="0041250F"/>
    <w:rsid w:val="004142B1"/>
    <w:rsid w:val="00414D00"/>
    <w:rsid w:val="00417C3A"/>
    <w:rsid w:val="00422E40"/>
    <w:rsid w:val="004237C4"/>
    <w:rsid w:val="00424984"/>
    <w:rsid w:val="00424B30"/>
    <w:rsid w:val="00425F8D"/>
    <w:rsid w:val="00426803"/>
    <w:rsid w:val="00433D9D"/>
    <w:rsid w:val="004343B1"/>
    <w:rsid w:val="00434D56"/>
    <w:rsid w:val="0043528C"/>
    <w:rsid w:val="0043675D"/>
    <w:rsid w:val="004377AE"/>
    <w:rsid w:val="004379D4"/>
    <w:rsid w:val="00440E69"/>
    <w:rsid w:val="00441013"/>
    <w:rsid w:val="004416CD"/>
    <w:rsid w:val="00441DEA"/>
    <w:rsid w:val="004433CC"/>
    <w:rsid w:val="00443823"/>
    <w:rsid w:val="00445A1A"/>
    <w:rsid w:val="00446D03"/>
    <w:rsid w:val="0045006B"/>
    <w:rsid w:val="00450528"/>
    <w:rsid w:val="004505B8"/>
    <w:rsid w:val="0045096B"/>
    <w:rsid w:val="00450FC5"/>
    <w:rsid w:val="0046265D"/>
    <w:rsid w:val="00462CD9"/>
    <w:rsid w:val="00466001"/>
    <w:rsid w:val="00466231"/>
    <w:rsid w:val="0046641A"/>
    <w:rsid w:val="00466C48"/>
    <w:rsid w:val="00467370"/>
    <w:rsid w:val="00470D4C"/>
    <w:rsid w:val="004732B7"/>
    <w:rsid w:val="00473CE1"/>
    <w:rsid w:val="00475E26"/>
    <w:rsid w:val="00477093"/>
    <w:rsid w:val="00477285"/>
    <w:rsid w:val="00481B58"/>
    <w:rsid w:val="00481F6D"/>
    <w:rsid w:val="0048661B"/>
    <w:rsid w:val="00487302"/>
    <w:rsid w:val="00487EB9"/>
    <w:rsid w:val="00490292"/>
    <w:rsid w:val="004935F7"/>
    <w:rsid w:val="00493DDA"/>
    <w:rsid w:val="0049501D"/>
    <w:rsid w:val="004A1D43"/>
    <w:rsid w:val="004A2ED4"/>
    <w:rsid w:val="004A34F6"/>
    <w:rsid w:val="004A5ED6"/>
    <w:rsid w:val="004A60EE"/>
    <w:rsid w:val="004A6917"/>
    <w:rsid w:val="004A6FA4"/>
    <w:rsid w:val="004B24C4"/>
    <w:rsid w:val="004B2B01"/>
    <w:rsid w:val="004B33BD"/>
    <w:rsid w:val="004B36C9"/>
    <w:rsid w:val="004B3FEB"/>
    <w:rsid w:val="004B4BE6"/>
    <w:rsid w:val="004B64C5"/>
    <w:rsid w:val="004B65B9"/>
    <w:rsid w:val="004B6EBC"/>
    <w:rsid w:val="004B750B"/>
    <w:rsid w:val="004B7A5E"/>
    <w:rsid w:val="004C0F85"/>
    <w:rsid w:val="004C1EAD"/>
    <w:rsid w:val="004C7AAD"/>
    <w:rsid w:val="004D1AE1"/>
    <w:rsid w:val="004D2E35"/>
    <w:rsid w:val="004D38C9"/>
    <w:rsid w:val="004D4864"/>
    <w:rsid w:val="004D68A7"/>
    <w:rsid w:val="004D6C93"/>
    <w:rsid w:val="004D6F33"/>
    <w:rsid w:val="004E06AA"/>
    <w:rsid w:val="004E347B"/>
    <w:rsid w:val="004E5339"/>
    <w:rsid w:val="004E72A5"/>
    <w:rsid w:val="004F1DF0"/>
    <w:rsid w:val="004F2651"/>
    <w:rsid w:val="004F39BF"/>
    <w:rsid w:val="004F4B7C"/>
    <w:rsid w:val="004F677A"/>
    <w:rsid w:val="004F724A"/>
    <w:rsid w:val="0050236C"/>
    <w:rsid w:val="005037A3"/>
    <w:rsid w:val="00504B3B"/>
    <w:rsid w:val="00506B09"/>
    <w:rsid w:val="005072EF"/>
    <w:rsid w:val="005100CA"/>
    <w:rsid w:val="00510D2B"/>
    <w:rsid w:val="00511293"/>
    <w:rsid w:val="005115BE"/>
    <w:rsid w:val="005117EB"/>
    <w:rsid w:val="00512812"/>
    <w:rsid w:val="00513A23"/>
    <w:rsid w:val="00513BE6"/>
    <w:rsid w:val="00513F5F"/>
    <w:rsid w:val="0051475A"/>
    <w:rsid w:val="0051501E"/>
    <w:rsid w:val="005257ED"/>
    <w:rsid w:val="00526F23"/>
    <w:rsid w:val="005305C3"/>
    <w:rsid w:val="00530B3C"/>
    <w:rsid w:val="00530FDA"/>
    <w:rsid w:val="005313F3"/>
    <w:rsid w:val="00531C6E"/>
    <w:rsid w:val="00531FD9"/>
    <w:rsid w:val="0053251F"/>
    <w:rsid w:val="00533860"/>
    <w:rsid w:val="005353D2"/>
    <w:rsid w:val="00535D8C"/>
    <w:rsid w:val="00536C31"/>
    <w:rsid w:val="00540156"/>
    <w:rsid w:val="00541AB1"/>
    <w:rsid w:val="00544E14"/>
    <w:rsid w:val="00545DD3"/>
    <w:rsid w:val="00550691"/>
    <w:rsid w:val="00553BCF"/>
    <w:rsid w:val="00554751"/>
    <w:rsid w:val="00557DFF"/>
    <w:rsid w:val="00560CD6"/>
    <w:rsid w:val="00563C33"/>
    <w:rsid w:val="005644AC"/>
    <w:rsid w:val="00565894"/>
    <w:rsid w:val="0056685F"/>
    <w:rsid w:val="00571BFF"/>
    <w:rsid w:val="005749DD"/>
    <w:rsid w:val="00575FA3"/>
    <w:rsid w:val="00576984"/>
    <w:rsid w:val="005822BE"/>
    <w:rsid w:val="00582C64"/>
    <w:rsid w:val="00583595"/>
    <w:rsid w:val="005836D6"/>
    <w:rsid w:val="0058406C"/>
    <w:rsid w:val="005862AE"/>
    <w:rsid w:val="005901E8"/>
    <w:rsid w:val="00590340"/>
    <w:rsid w:val="005913B0"/>
    <w:rsid w:val="0059214E"/>
    <w:rsid w:val="00594FC1"/>
    <w:rsid w:val="00595955"/>
    <w:rsid w:val="00596CDB"/>
    <w:rsid w:val="00597CC0"/>
    <w:rsid w:val="005A09C0"/>
    <w:rsid w:val="005A1729"/>
    <w:rsid w:val="005A2381"/>
    <w:rsid w:val="005A2C91"/>
    <w:rsid w:val="005A7010"/>
    <w:rsid w:val="005B11AD"/>
    <w:rsid w:val="005B45E9"/>
    <w:rsid w:val="005B4F40"/>
    <w:rsid w:val="005B6458"/>
    <w:rsid w:val="005B6E34"/>
    <w:rsid w:val="005B7DB7"/>
    <w:rsid w:val="005B7FE4"/>
    <w:rsid w:val="005C108C"/>
    <w:rsid w:val="005C3CC0"/>
    <w:rsid w:val="005C4C0A"/>
    <w:rsid w:val="005C710B"/>
    <w:rsid w:val="005C71AA"/>
    <w:rsid w:val="005C7439"/>
    <w:rsid w:val="005D1C60"/>
    <w:rsid w:val="005D2364"/>
    <w:rsid w:val="005D2F4D"/>
    <w:rsid w:val="005D3196"/>
    <w:rsid w:val="005D5621"/>
    <w:rsid w:val="005D57E5"/>
    <w:rsid w:val="005E2288"/>
    <w:rsid w:val="005E2A9A"/>
    <w:rsid w:val="005E4BFA"/>
    <w:rsid w:val="005E5031"/>
    <w:rsid w:val="005E54C7"/>
    <w:rsid w:val="005E6C38"/>
    <w:rsid w:val="005F2913"/>
    <w:rsid w:val="005F4846"/>
    <w:rsid w:val="005F7CAC"/>
    <w:rsid w:val="006005F4"/>
    <w:rsid w:val="006007FD"/>
    <w:rsid w:val="006010B6"/>
    <w:rsid w:val="006035CD"/>
    <w:rsid w:val="006036FD"/>
    <w:rsid w:val="0060378C"/>
    <w:rsid w:val="00603EF1"/>
    <w:rsid w:val="00604579"/>
    <w:rsid w:val="00605EC1"/>
    <w:rsid w:val="00606CA3"/>
    <w:rsid w:val="00607F07"/>
    <w:rsid w:val="00611FC0"/>
    <w:rsid w:val="00613203"/>
    <w:rsid w:val="00613257"/>
    <w:rsid w:val="006139B5"/>
    <w:rsid w:val="00613B9A"/>
    <w:rsid w:val="00617C95"/>
    <w:rsid w:val="006223D5"/>
    <w:rsid w:val="006241A3"/>
    <w:rsid w:val="00624260"/>
    <w:rsid w:val="00624DA3"/>
    <w:rsid w:val="00625034"/>
    <w:rsid w:val="00625384"/>
    <w:rsid w:val="006261B7"/>
    <w:rsid w:val="006277A3"/>
    <w:rsid w:val="00627C9D"/>
    <w:rsid w:val="00634BCC"/>
    <w:rsid w:val="00634FB2"/>
    <w:rsid w:val="006418F1"/>
    <w:rsid w:val="00643018"/>
    <w:rsid w:val="006432B9"/>
    <w:rsid w:val="00643921"/>
    <w:rsid w:val="006447D3"/>
    <w:rsid w:val="006454F1"/>
    <w:rsid w:val="0064753D"/>
    <w:rsid w:val="00647FA2"/>
    <w:rsid w:val="00650F7B"/>
    <w:rsid w:val="006517BB"/>
    <w:rsid w:val="006526C4"/>
    <w:rsid w:val="00653BA9"/>
    <w:rsid w:val="006556F1"/>
    <w:rsid w:val="00664348"/>
    <w:rsid w:val="00665EC1"/>
    <w:rsid w:val="006672EB"/>
    <w:rsid w:val="00670222"/>
    <w:rsid w:val="006709BD"/>
    <w:rsid w:val="00675399"/>
    <w:rsid w:val="00675943"/>
    <w:rsid w:val="00676961"/>
    <w:rsid w:val="00677CAA"/>
    <w:rsid w:val="00677FD0"/>
    <w:rsid w:val="00681028"/>
    <w:rsid w:val="006860DD"/>
    <w:rsid w:val="00686D4B"/>
    <w:rsid w:val="0068731F"/>
    <w:rsid w:val="00687D7F"/>
    <w:rsid w:val="0069374B"/>
    <w:rsid w:val="00694836"/>
    <w:rsid w:val="00694E26"/>
    <w:rsid w:val="00697511"/>
    <w:rsid w:val="006977A8"/>
    <w:rsid w:val="006A0395"/>
    <w:rsid w:val="006A23E5"/>
    <w:rsid w:val="006A3C8A"/>
    <w:rsid w:val="006A4E7C"/>
    <w:rsid w:val="006A4EDD"/>
    <w:rsid w:val="006A4F85"/>
    <w:rsid w:val="006A53BD"/>
    <w:rsid w:val="006A5785"/>
    <w:rsid w:val="006A5B07"/>
    <w:rsid w:val="006A779A"/>
    <w:rsid w:val="006B0100"/>
    <w:rsid w:val="006B0962"/>
    <w:rsid w:val="006B0F6E"/>
    <w:rsid w:val="006B198E"/>
    <w:rsid w:val="006B1E93"/>
    <w:rsid w:val="006B40C9"/>
    <w:rsid w:val="006B59F9"/>
    <w:rsid w:val="006C0226"/>
    <w:rsid w:val="006C14DA"/>
    <w:rsid w:val="006C21FE"/>
    <w:rsid w:val="006C24BD"/>
    <w:rsid w:val="006C3733"/>
    <w:rsid w:val="006C4E74"/>
    <w:rsid w:val="006C517B"/>
    <w:rsid w:val="006C53BF"/>
    <w:rsid w:val="006C6875"/>
    <w:rsid w:val="006C6C58"/>
    <w:rsid w:val="006C6EDB"/>
    <w:rsid w:val="006D01A5"/>
    <w:rsid w:val="006D08F2"/>
    <w:rsid w:val="006D0D74"/>
    <w:rsid w:val="006D1376"/>
    <w:rsid w:val="006D4544"/>
    <w:rsid w:val="006D6F0E"/>
    <w:rsid w:val="006E135A"/>
    <w:rsid w:val="006E3EFF"/>
    <w:rsid w:val="006E4F2A"/>
    <w:rsid w:val="006E5CB7"/>
    <w:rsid w:val="006E715E"/>
    <w:rsid w:val="006F1BBE"/>
    <w:rsid w:val="006F1C2C"/>
    <w:rsid w:val="006F3473"/>
    <w:rsid w:val="006F36FE"/>
    <w:rsid w:val="006F3EA3"/>
    <w:rsid w:val="006F4898"/>
    <w:rsid w:val="006F4F5A"/>
    <w:rsid w:val="006F536D"/>
    <w:rsid w:val="006F6B43"/>
    <w:rsid w:val="00701043"/>
    <w:rsid w:val="007015D3"/>
    <w:rsid w:val="007021D3"/>
    <w:rsid w:val="007037BC"/>
    <w:rsid w:val="00703D5C"/>
    <w:rsid w:val="00705642"/>
    <w:rsid w:val="007063D5"/>
    <w:rsid w:val="0071068C"/>
    <w:rsid w:val="00710B2E"/>
    <w:rsid w:val="00710F3D"/>
    <w:rsid w:val="00712D49"/>
    <w:rsid w:val="0071456D"/>
    <w:rsid w:val="00716309"/>
    <w:rsid w:val="00717030"/>
    <w:rsid w:val="00720F36"/>
    <w:rsid w:val="00721E42"/>
    <w:rsid w:val="00722791"/>
    <w:rsid w:val="00722D34"/>
    <w:rsid w:val="00723D35"/>
    <w:rsid w:val="00725764"/>
    <w:rsid w:val="0073038E"/>
    <w:rsid w:val="00730AE4"/>
    <w:rsid w:val="00734FF6"/>
    <w:rsid w:val="007355C1"/>
    <w:rsid w:val="0073590F"/>
    <w:rsid w:val="00740735"/>
    <w:rsid w:val="00743727"/>
    <w:rsid w:val="007458E8"/>
    <w:rsid w:val="00745A6D"/>
    <w:rsid w:val="00745FBA"/>
    <w:rsid w:val="00746912"/>
    <w:rsid w:val="007471B4"/>
    <w:rsid w:val="00754BDC"/>
    <w:rsid w:val="00760F06"/>
    <w:rsid w:val="00762DBB"/>
    <w:rsid w:val="00763D55"/>
    <w:rsid w:val="00764096"/>
    <w:rsid w:val="007653FC"/>
    <w:rsid w:val="00765B7B"/>
    <w:rsid w:val="007701D6"/>
    <w:rsid w:val="007708E4"/>
    <w:rsid w:val="00770ACE"/>
    <w:rsid w:val="00770F3D"/>
    <w:rsid w:val="0077129A"/>
    <w:rsid w:val="00771AC9"/>
    <w:rsid w:val="00771F19"/>
    <w:rsid w:val="00772100"/>
    <w:rsid w:val="0077227E"/>
    <w:rsid w:val="00772754"/>
    <w:rsid w:val="0077355E"/>
    <w:rsid w:val="0077387F"/>
    <w:rsid w:val="00775251"/>
    <w:rsid w:val="007755CE"/>
    <w:rsid w:val="00776A03"/>
    <w:rsid w:val="00777494"/>
    <w:rsid w:val="00777DEA"/>
    <w:rsid w:val="00780AEE"/>
    <w:rsid w:val="00782700"/>
    <w:rsid w:val="00782B03"/>
    <w:rsid w:val="007872E5"/>
    <w:rsid w:val="00790AF4"/>
    <w:rsid w:val="00790F72"/>
    <w:rsid w:val="0079152E"/>
    <w:rsid w:val="00791726"/>
    <w:rsid w:val="007935E3"/>
    <w:rsid w:val="00797464"/>
    <w:rsid w:val="007A4322"/>
    <w:rsid w:val="007A541C"/>
    <w:rsid w:val="007B0EE8"/>
    <w:rsid w:val="007B6160"/>
    <w:rsid w:val="007B6417"/>
    <w:rsid w:val="007B6B45"/>
    <w:rsid w:val="007C0975"/>
    <w:rsid w:val="007C0C02"/>
    <w:rsid w:val="007C2876"/>
    <w:rsid w:val="007C2A08"/>
    <w:rsid w:val="007C36FC"/>
    <w:rsid w:val="007C5B4B"/>
    <w:rsid w:val="007C6AE9"/>
    <w:rsid w:val="007C7695"/>
    <w:rsid w:val="007D11DC"/>
    <w:rsid w:val="007D3062"/>
    <w:rsid w:val="007D30C6"/>
    <w:rsid w:val="007D31E3"/>
    <w:rsid w:val="007D61D1"/>
    <w:rsid w:val="007E040F"/>
    <w:rsid w:val="007E1C88"/>
    <w:rsid w:val="007E1FBB"/>
    <w:rsid w:val="007E25A4"/>
    <w:rsid w:val="007E36C4"/>
    <w:rsid w:val="007E4B22"/>
    <w:rsid w:val="007E5CED"/>
    <w:rsid w:val="007E6DAE"/>
    <w:rsid w:val="007E7F41"/>
    <w:rsid w:val="007F0298"/>
    <w:rsid w:val="007F1B6F"/>
    <w:rsid w:val="007F2503"/>
    <w:rsid w:val="007F3ED4"/>
    <w:rsid w:val="007F6602"/>
    <w:rsid w:val="00803B7C"/>
    <w:rsid w:val="008043A1"/>
    <w:rsid w:val="008102F3"/>
    <w:rsid w:val="00812C6E"/>
    <w:rsid w:val="00812EF4"/>
    <w:rsid w:val="0081365A"/>
    <w:rsid w:val="00814468"/>
    <w:rsid w:val="0082154D"/>
    <w:rsid w:val="00824A8F"/>
    <w:rsid w:val="00825D26"/>
    <w:rsid w:val="00830C07"/>
    <w:rsid w:val="00830FA9"/>
    <w:rsid w:val="00831C8F"/>
    <w:rsid w:val="00831F86"/>
    <w:rsid w:val="00832243"/>
    <w:rsid w:val="0083307D"/>
    <w:rsid w:val="00835535"/>
    <w:rsid w:val="0083553D"/>
    <w:rsid w:val="0083560D"/>
    <w:rsid w:val="0083676A"/>
    <w:rsid w:val="00836B63"/>
    <w:rsid w:val="008427AE"/>
    <w:rsid w:val="00843DBE"/>
    <w:rsid w:val="00843E17"/>
    <w:rsid w:val="0084415F"/>
    <w:rsid w:val="008441C3"/>
    <w:rsid w:val="0084557A"/>
    <w:rsid w:val="0084668C"/>
    <w:rsid w:val="00850938"/>
    <w:rsid w:val="00850D3D"/>
    <w:rsid w:val="00850EB1"/>
    <w:rsid w:val="00855057"/>
    <w:rsid w:val="0085536B"/>
    <w:rsid w:val="00855FDE"/>
    <w:rsid w:val="00857E8B"/>
    <w:rsid w:val="008601EC"/>
    <w:rsid w:val="008612F1"/>
    <w:rsid w:val="00861A71"/>
    <w:rsid w:val="00863F3B"/>
    <w:rsid w:val="00866952"/>
    <w:rsid w:val="00866F29"/>
    <w:rsid w:val="00867561"/>
    <w:rsid w:val="00867865"/>
    <w:rsid w:val="00872C3E"/>
    <w:rsid w:val="00872E6C"/>
    <w:rsid w:val="00874841"/>
    <w:rsid w:val="00875317"/>
    <w:rsid w:val="00875B91"/>
    <w:rsid w:val="0087741F"/>
    <w:rsid w:val="00877888"/>
    <w:rsid w:val="00881994"/>
    <w:rsid w:val="00881F3A"/>
    <w:rsid w:val="00882051"/>
    <w:rsid w:val="008824BB"/>
    <w:rsid w:val="008853E1"/>
    <w:rsid w:val="00885A04"/>
    <w:rsid w:val="00885E05"/>
    <w:rsid w:val="00887E7E"/>
    <w:rsid w:val="00890E98"/>
    <w:rsid w:val="008918B2"/>
    <w:rsid w:val="00892C86"/>
    <w:rsid w:val="00893D9D"/>
    <w:rsid w:val="00894FEE"/>
    <w:rsid w:val="00896FA8"/>
    <w:rsid w:val="008A17F4"/>
    <w:rsid w:val="008A2B70"/>
    <w:rsid w:val="008A459C"/>
    <w:rsid w:val="008A5A74"/>
    <w:rsid w:val="008A61D4"/>
    <w:rsid w:val="008A6212"/>
    <w:rsid w:val="008B0566"/>
    <w:rsid w:val="008B0AF7"/>
    <w:rsid w:val="008B306F"/>
    <w:rsid w:val="008B3B01"/>
    <w:rsid w:val="008B4805"/>
    <w:rsid w:val="008B5954"/>
    <w:rsid w:val="008B596D"/>
    <w:rsid w:val="008C0005"/>
    <w:rsid w:val="008C0754"/>
    <w:rsid w:val="008C0B78"/>
    <w:rsid w:val="008C0F3B"/>
    <w:rsid w:val="008C1950"/>
    <w:rsid w:val="008C3A38"/>
    <w:rsid w:val="008C4146"/>
    <w:rsid w:val="008C7540"/>
    <w:rsid w:val="008D0F6D"/>
    <w:rsid w:val="008D5103"/>
    <w:rsid w:val="008D5FFF"/>
    <w:rsid w:val="008E1021"/>
    <w:rsid w:val="008E1657"/>
    <w:rsid w:val="008E1C06"/>
    <w:rsid w:val="008E2D11"/>
    <w:rsid w:val="008E31C5"/>
    <w:rsid w:val="008E4636"/>
    <w:rsid w:val="008E53A0"/>
    <w:rsid w:val="008E6ECB"/>
    <w:rsid w:val="008F4169"/>
    <w:rsid w:val="008F490D"/>
    <w:rsid w:val="008F4EB4"/>
    <w:rsid w:val="009029C2"/>
    <w:rsid w:val="00903B74"/>
    <w:rsid w:val="00904635"/>
    <w:rsid w:val="009050FF"/>
    <w:rsid w:val="00912145"/>
    <w:rsid w:val="009124D1"/>
    <w:rsid w:val="009132C9"/>
    <w:rsid w:val="00914C0B"/>
    <w:rsid w:val="009162DA"/>
    <w:rsid w:val="009207D3"/>
    <w:rsid w:val="00920D8F"/>
    <w:rsid w:val="00923223"/>
    <w:rsid w:val="00923F48"/>
    <w:rsid w:val="00924109"/>
    <w:rsid w:val="0092599D"/>
    <w:rsid w:val="00926C56"/>
    <w:rsid w:val="00926D97"/>
    <w:rsid w:val="00927306"/>
    <w:rsid w:val="00930697"/>
    <w:rsid w:val="0093099C"/>
    <w:rsid w:val="0093100D"/>
    <w:rsid w:val="00932756"/>
    <w:rsid w:val="00932BD7"/>
    <w:rsid w:val="00932FB1"/>
    <w:rsid w:val="00934C28"/>
    <w:rsid w:val="00935AD1"/>
    <w:rsid w:val="00935E44"/>
    <w:rsid w:val="00936E2C"/>
    <w:rsid w:val="00937026"/>
    <w:rsid w:val="00940DC3"/>
    <w:rsid w:val="009416D7"/>
    <w:rsid w:val="00944C88"/>
    <w:rsid w:val="00946828"/>
    <w:rsid w:val="00947C5F"/>
    <w:rsid w:val="00947EB7"/>
    <w:rsid w:val="00951908"/>
    <w:rsid w:val="009523D2"/>
    <w:rsid w:val="00953891"/>
    <w:rsid w:val="00954AC4"/>
    <w:rsid w:val="00957D60"/>
    <w:rsid w:val="00960232"/>
    <w:rsid w:val="0096157A"/>
    <w:rsid w:val="00962239"/>
    <w:rsid w:val="0096521B"/>
    <w:rsid w:val="00965F19"/>
    <w:rsid w:val="00967F08"/>
    <w:rsid w:val="009709B7"/>
    <w:rsid w:val="009720FB"/>
    <w:rsid w:val="009728EB"/>
    <w:rsid w:val="009729BB"/>
    <w:rsid w:val="00972C2F"/>
    <w:rsid w:val="0097335E"/>
    <w:rsid w:val="00973A59"/>
    <w:rsid w:val="009749C0"/>
    <w:rsid w:val="00975362"/>
    <w:rsid w:val="00975EBA"/>
    <w:rsid w:val="00976115"/>
    <w:rsid w:val="00982B42"/>
    <w:rsid w:val="00983749"/>
    <w:rsid w:val="00983D33"/>
    <w:rsid w:val="00985642"/>
    <w:rsid w:val="00985807"/>
    <w:rsid w:val="009861FA"/>
    <w:rsid w:val="00990732"/>
    <w:rsid w:val="00992DE2"/>
    <w:rsid w:val="00993A89"/>
    <w:rsid w:val="00993D65"/>
    <w:rsid w:val="00994DD4"/>
    <w:rsid w:val="00995C69"/>
    <w:rsid w:val="00995FAA"/>
    <w:rsid w:val="009A0593"/>
    <w:rsid w:val="009A131C"/>
    <w:rsid w:val="009A1ADD"/>
    <w:rsid w:val="009A1CDE"/>
    <w:rsid w:val="009A1F43"/>
    <w:rsid w:val="009A1F5A"/>
    <w:rsid w:val="009A3D0A"/>
    <w:rsid w:val="009A641C"/>
    <w:rsid w:val="009B0679"/>
    <w:rsid w:val="009B08CC"/>
    <w:rsid w:val="009B0B37"/>
    <w:rsid w:val="009B1639"/>
    <w:rsid w:val="009B1736"/>
    <w:rsid w:val="009B23EB"/>
    <w:rsid w:val="009B3E68"/>
    <w:rsid w:val="009B4471"/>
    <w:rsid w:val="009B4C9C"/>
    <w:rsid w:val="009B5B7A"/>
    <w:rsid w:val="009B6079"/>
    <w:rsid w:val="009B6F26"/>
    <w:rsid w:val="009C05F6"/>
    <w:rsid w:val="009C1371"/>
    <w:rsid w:val="009C1787"/>
    <w:rsid w:val="009C1C53"/>
    <w:rsid w:val="009C1DB4"/>
    <w:rsid w:val="009C2B1F"/>
    <w:rsid w:val="009C3796"/>
    <w:rsid w:val="009C4424"/>
    <w:rsid w:val="009C521E"/>
    <w:rsid w:val="009D1719"/>
    <w:rsid w:val="009D2261"/>
    <w:rsid w:val="009D4D5B"/>
    <w:rsid w:val="009D4DDA"/>
    <w:rsid w:val="009D53E9"/>
    <w:rsid w:val="009E2368"/>
    <w:rsid w:val="009E2A0E"/>
    <w:rsid w:val="009E5584"/>
    <w:rsid w:val="009E5E4F"/>
    <w:rsid w:val="009E6427"/>
    <w:rsid w:val="009F08A0"/>
    <w:rsid w:val="009F10FD"/>
    <w:rsid w:val="009F1273"/>
    <w:rsid w:val="009F3007"/>
    <w:rsid w:val="009F3430"/>
    <w:rsid w:val="009F5A74"/>
    <w:rsid w:val="009F7F1F"/>
    <w:rsid w:val="00A03935"/>
    <w:rsid w:val="00A04B17"/>
    <w:rsid w:val="00A05D13"/>
    <w:rsid w:val="00A075D9"/>
    <w:rsid w:val="00A076B0"/>
    <w:rsid w:val="00A11917"/>
    <w:rsid w:val="00A142EB"/>
    <w:rsid w:val="00A15405"/>
    <w:rsid w:val="00A237DC"/>
    <w:rsid w:val="00A248F7"/>
    <w:rsid w:val="00A25392"/>
    <w:rsid w:val="00A25D39"/>
    <w:rsid w:val="00A260E0"/>
    <w:rsid w:val="00A274E3"/>
    <w:rsid w:val="00A27F14"/>
    <w:rsid w:val="00A302F0"/>
    <w:rsid w:val="00A31BC8"/>
    <w:rsid w:val="00A33B7E"/>
    <w:rsid w:val="00A35A67"/>
    <w:rsid w:val="00A378E0"/>
    <w:rsid w:val="00A42388"/>
    <w:rsid w:val="00A43300"/>
    <w:rsid w:val="00A437ED"/>
    <w:rsid w:val="00A43A16"/>
    <w:rsid w:val="00A43D64"/>
    <w:rsid w:val="00A456B4"/>
    <w:rsid w:val="00A45C28"/>
    <w:rsid w:val="00A46C9C"/>
    <w:rsid w:val="00A4759D"/>
    <w:rsid w:val="00A504F9"/>
    <w:rsid w:val="00A51AFC"/>
    <w:rsid w:val="00A52C40"/>
    <w:rsid w:val="00A54A36"/>
    <w:rsid w:val="00A552B9"/>
    <w:rsid w:val="00A55BAB"/>
    <w:rsid w:val="00A567FF"/>
    <w:rsid w:val="00A60099"/>
    <w:rsid w:val="00A622FB"/>
    <w:rsid w:val="00A6311C"/>
    <w:rsid w:val="00A6752C"/>
    <w:rsid w:val="00A67A73"/>
    <w:rsid w:val="00A70EB4"/>
    <w:rsid w:val="00A71BAE"/>
    <w:rsid w:val="00A72FA4"/>
    <w:rsid w:val="00A73770"/>
    <w:rsid w:val="00A7469C"/>
    <w:rsid w:val="00A75365"/>
    <w:rsid w:val="00A77919"/>
    <w:rsid w:val="00A77AC2"/>
    <w:rsid w:val="00A80A3E"/>
    <w:rsid w:val="00A8277D"/>
    <w:rsid w:val="00A83D67"/>
    <w:rsid w:val="00A86C6B"/>
    <w:rsid w:val="00A91945"/>
    <w:rsid w:val="00A93F48"/>
    <w:rsid w:val="00A949AD"/>
    <w:rsid w:val="00A94E6A"/>
    <w:rsid w:val="00A95BA8"/>
    <w:rsid w:val="00A97F4C"/>
    <w:rsid w:val="00AA0A14"/>
    <w:rsid w:val="00AA13E6"/>
    <w:rsid w:val="00AA345D"/>
    <w:rsid w:val="00AA5BE5"/>
    <w:rsid w:val="00AA78A5"/>
    <w:rsid w:val="00AB0BCA"/>
    <w:rsid w:val="00AB3FA5"/>
    <w:rsid w:val="00AB4753"/>
    <w:rsid w:val="00AB5533"/>
    <w:rsid w:val="00AC0911"/>
    <w:rsid w:val="00AC0E1F"/>
    <w:rsid w:val="00AC1666"/>
    <w:rsid w:val="00AC1776"/>
    <w:rsid w:val="00AC22CA"/>
    <w:rsid w:val="00AC2773"/>
    <w:rsid w:val="00AC3B3E"/>
    <w:rsid w:val="00AC403C"/>
    <w:rsid w:val="00AC48A7"/>
    <w:rsid w:val="00AC53EC"/>
    <w:rsid w:val="00AD1ABF"/>
    <w:rsid w:val="00AD37BB"/>
    <w:rsid w:val="00AD47CB"/>
    <w:rsid w:val="00AD6F84"/>
    <w:rsid w:val="00AD7D6B"/>
    <w:rsid w:val="00AE07D1"/>
    <w:rsid w:val="00AE0BB4"/>
    <w:rsid w:val="00AE0C19"/>
    <w:rsid w:val="00AE11C4"/>
    <w:rsid w:val="00AE2BC6"/>
    <w:rsid w:val="00AE2C80"/>
    <w:rsid w:val="00AE3A8D"/>
    <w:rsid w:val="00AE4532"/>
    <w:rsid w:val="00AE5440"/>
    <w:rsid w:val="00AE6A62"/>
    <w:rsid w:val="00AF0A4E"/>
    <w:rsid w:val="00AF2A26"/>
    <w:rsid w:val="00AF2ECD"/>
    <w:rsid w:val="00AF2ED4"/>
    <w:rsid w:val="00AF3172"/>
    <w:rsid w:val="00AF39C7"/>
    <w:rsid w:val="00AF3D9F"/>
    <w:rsid w:val="00AF4A26"/>
    <w:rsid w:val="00B0349C"/>
    <w:rsid w:val="00B05006"/>
    <w:rsid w:val="00B05321"/>
    <w:rsid w:val="00B102B8"/>
    <w:rsid w:val="00B12173"/>
    <w:rsid w:val="00B126D8"/>
    <w:rsid w:val="00B1390C"/>
    <w:rsid w:val="00B14C88"/>
    <w:rsid w:val="00B15362"/>
    <w:rsid w:val="00B15637"/>
    <w:rsid w:val="00B171AB"/>
    <w:rsid w:val="00B17941"/>
    <w:rsid w:val="00B2216E"/>
    <w:rsid w:val="00B229C0"/>
    <w:rsid w:val="00B22B32"/>
    <w:rsid w:val="00B24D86"/>
    <w:rsid w:val="00B254B0"/>
    <w:rsid w:val="00B26F55"/>
    <w:rsid w:val="00B27626"/>
    <w:rsid w:val="00B3206D"/>
    <w:rsid w:val="00B33E90"/>
    <w:rsid w:val="00B34B21"/>
    <w:rsid w:val="00B35C41"/>
    <w:rsid w:val="00B363FB"/>
    <w:rsid w:val="00B36ACA"/>
    <w:rsid w:val="00B40AF4"/>
    <w:rsid w:val="00B42394"/>
    <w:rsid w:val="00B4265C"/>
    <w:rsid w:val="00B43547"/>
    <w:rsid w:val="00B4402B"/>
    <w:rsid w:val="00B5108D"/>
    <w:rsid w:val="00B5286A"/>
    <w:rsid w:val="00B52EBD"/>
    <w:rsid w:val="00B53477"/>
    <w:rsid w:val="00B54BF6"/>
    <w:rsid w:val="00B55045"/>
    <w:rsid w:val="00B56FF1"/>
    <w:rsid w:val="00B57F42"/>
    <w:rsid w:val="00B6144A"/>
    <w:rsid w:val="00B61B29"/>
    <w:rsid w:val="00B63968"/>
    <w:rsid w:val="00B63FC4"/>
    <w:rsid w:val="00B64B3A"/>
    <w:rsid w:val="00B73E26"/>
    <w:rsid w:val="00B747AA"/>
    <w:rsid w:val="00B7505A"/>
    <w:rsid w:val="00B760AA"/>
    <w:rsid w:val="00B81082"/>
    <w:rsid w:val="00B81627"/>
    <w:rsid w:val="00B816E1"/>
    <w:rsid w:val="00B819C9"/>
    <w:rsid w:val="00B82CA7"/>
    <w:rsid w:val="00B835DD"/>
    <w:rsid w:val="00B84B47"/>
    <w:rsid w:val="00B84CEE"/>
    <w:rsid w:val="00B8538D"/>
    <w:rsid w:val="00B85920"/>
    <w:rsid w:val="00B8645C"/>
    <w:rsid w:val="00B875AE"/>
    <w:rsid w:val="00B907EB"/>
    <w:rsid w:val="00B91667"/>
    <w:rsid w:val="00B9405B"/>
    <w:rsid w:val="00B94F7C"/>
    <w:rsid w:val="00B96EB5"/>
    <w:rsid w:val="00BA0824"/>
    <w:rsid w:val="00BA1F2A"/>
    <w:rsid w:val="00BA3B90"/>
    <w:rsid w:val="00BA3BA1"/>
    <w:rsid w:val="00BA4277"/>
    <w:rsid w:val="00BA4D7E"/>
    <w:rsid w:val="00BA52B2"/>
    <w:rsid w:val="00BA54F6"/>
    <w:rsid w:val="00BA558E"/>
    <w:rsid w:val="00BB673F"/>
    <w:rsid w:val="00BB6F4F"/>
    <w:rsid w:val="00BB743A"/>
    <w:rsid w:val="00BC0B25"/>
    <w:rsid w:val="00BC0BB7"/>
    <w:rsid w:val="00BC1B08"/>
    <w:rsid w:val="00BC2F92"/>
    <w:rsid w:val="00BC5596"/>
    <w:rsid w:val="00BC56FF"/>
    <w:rsid w:val="00BC606A"/>
    <w:rsid w:val="00BC6490"/>
    <w:rsid w:val="00BC6F8D"/>
    <w:rsid w:val="00BD1165"/>
    <w:rsid w:val="00BD4863"/>
    <w:rsid w:val="00BD5E17"/>
    <w:rsid w:val="00BD5F27"/>
    <w:rsid w:val="00BE15E8"/>
    <w:rsid w:val="00BE1C7A"/>
    <w:rsid w:val="00BE1F74"/>
    <w:rsid w:val="00BE2A2A"/>
    <w:rsid w:val="00BE7998"/>
    <w:rsid w:val="00BE7CA7"/>
    <w:rsid w:val="00BF10DB"/>
    <w:rsid w:val="00BF56FE"/>
    <w:rsid w:val="00BF6034"/>
    <w:rsid w:val="00BF6BE3"/>
    <w:rsid w:val="00C001B2"/>
    <w:rsid w:val="00C009E8"/>
    <w:rsid w:val="00C01BB1"/>
    <w:rsid w:val="00C0254C"/>
    <w:rsid w:val="00C0455C"/>
    <w:rsid w:val="00C04B00"/>
    <w:rsid w:val="00C05C00"/>
    <w:rsid w:val="00C11DE8"/>
    <w:rsid w:val="00C11EFA"/>
    <w:rsid w:val="00C1263D"/>
    <w:rsid w:val="00C13E5B"/>
    <w:rsid w:val="00C14014"/>
    <w:rsid w:val="00C14BC9"/>
    <w:rsid w:val="00C15F79"/>
    <w:rsid w:val="00C16DC0"/>
    <w:rsid w:val="00C2568F"/>
    <w:rsid w:val="00C26313"/>
    <w:rsid w:val="00C27EB9"/>
    <w:rsid w:val="00C301B7"/>
    <w:rsid w:val="00C30674"/>
    <w:rsid w:val="00C307F6"/>
    <w:rsid w:val="00C31F6A"/>
    <w:rsid w:val="00C31FB5"/>
    <w:rsid w:val="00C322DA"/>
    <w:rsid w:val="00C33D0D"/>
    <w:rsid w:val="00C34924"/>
    <w:rsid w:val="00C34F80"/>
    <w:rsid w:val="00C351E6"/>
    <w:rsid w:val="00C35412"/>
    <w:rsid w:val="00C3554C"/>
    <w:rsid w:val="00C35992"/>
    <w:rsid w:val="00C36E0D"/>
    <w:rsid w:val="00C405A8"/>
    <w:rsid w:val="00C411CE"/>
    <w:rsid w:val="00C4226F"/>
    <w:rsid w:val="00C43337"/>
    <w:rsid w:val="00C44D61"/>
    <w:rsid w:val="00C5264B"/>
    <w:rsid w:val="00C543A0"/>
    <w:rsid w:val="00C54AA8"/>
    <w:rsid w:val="00C54EF6"/>
    <w:rsid w:val="00C550F8"/>
    <w:rsid w:val="00C5657C"/>
    <w:rsid w:val="00C56684"/>
    <w:rsid w:val="00C61C6A"/>
    <w:rsid w:val="00C6322B"/>
    <w:rsid w:val="00C640D6"/>
    <w:rsid w:val="00C66614"/>
    <w:rsid w:val="00C67A66"/>
    <w:rsid w:val="00C67C7F"/>
    <w:rsid w:val="00C67F0E"/>
    <w:rsid w:val="00C746D7"/>
    <w:rsid w:val="00C7598F"/>
    <w:rsid w:val="00C77D06"/>
    <w:rsid w:val="00C815B3"/>
    <w:rsid w:val="00C83573"/>
    <w:rsid w:val="00C86474"/>
    <w:rsid w:val="00C91366"/>
    <w:rsid w:val="00C930CE"/>
    <w:rsid w:val="00C93686"/>
    <w:rsid w:val="00C944FC"/>
    <w:rsid w:val="00C94542"/>
    <w:rsid w:val="00C95574"/>
    <w:rsid w:val="00CA0C9E"/>
    <w:rsid w:val="00CA0D3F"/>
    <w:rsid w:val="00CA128E"/>
    <w:rsid w:val="00CA20AB"/>
    <w:rsid w:val="00CA2182"/>
    <w:rsid w:val="00CA29D6"/>
    <w:rsid w:val="00CA543E"/>
    <w:rsid w:val="00CA5D06"/>
    <w:rsid w:val="00CA642B"/>
    <w:rsid w:val="00CA78F1"/>
    <w:rsid w:val="00CB08D8"/>
    <w:rsid w:val="00CB60C1"/>
    <w:rsid w:val="00CC0783"/>
    <w:rsid w:val="00CC0F5D"/>
    <w:rsid w:val="00CC1821"/>
    <w:rsid w:val="00CC1DD0"/>
    <w:rsid w:val="00CC2908"/>
    <w:rsid w:val="00CC7BAD"/>
    <w:rsid w:val="00CD113E"/>
    <w:rsid w:val="00CD128C"/>
    <w:rsid w:val="00CD29F0"/>
    <w:rsid w:val="00CD3D6D"/>
    <w:rsid w:val="00CD50F9"/>
    <w:rsid w:val="00CD7572"/>
    <w:rsid w:val="00CE0318"/>
    <w:rsid w:val="00CE1F05"/>
    <w:rsid w:val="00CE22BA"/>
    <w:rsid w:val="00CE45DD"/>
    <w:rsid w:val="00CE4E22"/>
    <w:rsid w:val="00CE5B7D"/>
    <w:rsid w:val="00CE6789"/>
    <w:rsid w:val="00CE75AF"/>
    <w:rsid w:val="00CF036E"/>
    <w:rsid w:val="00CF056F"/>
    <w:rsid w:val="00CF25D7"/>
    <w:rsid w:val="00CF29A6"/>
    <w:rsid w:val="00CF2A41"/>
    <w:rsid w:val="00CF2FE1"/>
    <w:rsid w:val="00CF3F0B"/>
    <w:rsid w:val="00CF4377"/>
    <w:rsid w:val="00CF4730"/>
    <w:rsid w:val="00CF4EF7"/>
    <w:rsid w:val="00CF6268"/>
    <w:rsid w:val="00CF71E0"/>
    <w:rsid w:val="00CF7357"/>
    <w:rsid w:val="00D0069F"/>
    <w:rsid w:val="00D00E38"/>
    <w:rsid w:val="00D0136C"/>
    <w:rsid w:val="00D018C0"/>
    <w:rsid w:val="00D0474C"/>
    <w:rsid w:val="00D0564D"/>
    <w:rsid w:val="00D06F92"/>
    <w:rsid w:val="00D07B87"/>
    <w:rsid w:val="00D112ED"/>
    <w:rsid w:val="00D11808"/>
    <w:rsid w:val="00D12B16"/>
    <w:rsid w:val="00D150A5"/>
    <w:rsid w:val="00D15A5D"/>
    <w:rsid w:val="00D15D51"/>
    <w:rsid w:val="00D1776C"/>
    <w:rsid w:val="00D17F52"/>
    <w:rsid w:val="00D23577"/>
    <w:rsid w:val="00D25016"/>
    <w:rsid w:val="00D2557B"/>
    <w:rsid w:val="00D27212"/>
    <w:rsid w:val="00D30C42"/>
    <w:rsid w:val="00D32105"/>
    <w:rsid w:val="00D32C35"/>
    <w:rsid w:val="00D33C51"/>
    <w:rsid w:val="00D37F99"/>
    <w:rsid w:val="00D4471C"/>
    <w:rsid w:val="00D4489E"/>
    <w:rsid w:val="00D44C2E"/>
    <w:rsid w:val="00D4589B"/>
    <w:rsid w:val="00D52535"/>
    <w:rsid w:val="00D52AE1"/>
    <w:rsid w:val="00D54683"/>
    <w:rsid w:val="00D559DF"/>
    <w:rsid w:val="00D5732F"/>
    <w:rsid w:val="00D57983"/>
    <w:rsid w:val="00D57F18"/>
    <w:rsid w:val="00D60740"/>
    <w:rsid w:val="00D6307E"/>
    <w:rsid w:val="00D6337A"/>
    <w:rsid w:val="00D655BE"/>
    <w:rsid w:val="00D66832"/>
    <w:rsid w:val="00D72BA6"/>
    <w:rsid w:val="00D76FDE"/>
    <w:rsid w:val="00D77BC2"/>
    <w:rsid w:val="00D8047B"/>
    <w:rsid w:val="00D81C70"/>
    <w:rsid w:val="00D8357A"/>
    <w:rsid w:val="00D8485A"/>
    <w:rsid w:val="00D858F2"/>
    <w:rsid w:val="00D942B6"/>
    <w:rsid w:val="00D9761A"/>
    <w:rsid w:val="00DA2D7E"/>
    <w:rsid w:val="00DA4D49"/>
    <w:rsid w:val="00DA51EA"/>
    <w:rsid w:val="00DA5FD0"/>
    <w:rsid w:val="00DA62CC"/>
    <w:rsid w:val="00DB1507"/>
    <w:rsid w:val="00DB223D"/>
    <w:rsid w:val="00DB4162"/>
    <w:rsid w:val="00DB68E2"/>
    <w:rsid w:val="00DC03FF"/>
    <w:rsid w:val="00DC0773"/>
    <w:rsid w:val="00DC0B33"/>
    <w:rsid w:val="00DC30EA"/>
    <w:rsid w:val="00DC4AEA"/>
    <w:rsid w:val="00DC577F"/>
    <w:rsid w:val="00DC7E57"/>
    <w:rsid w:val="00DD5313"/>
    <w:rsid w:val="00DD5CCF"/>
    <w:rsid w:val="00DD60CA"/>
    <w:rsid w:val="00DD6BC3"/>
    <w:rsid w:val="00DD6D79"/>
    <w:rsid w:val="00DD7321"/>
    <w:rsid w:val="00DE0D7E"/>
    <w:rsid w:val="00DE128E"/>
    <w:rsid w:val="00DE15E7"/>
    <w:rsid w:val="00DE162A"/>
    <w:rsid w:val="00DE44E3"/>
    <w:rsid w:val="00DE58C6"/>
    <w:rsid w:val="00DE70CB"/>
    <w:rsid w:val="00DE7E85"/>
    <w:rsid w:val="00DF01B3"/>
    <w:rsid w:val="00DF1CAB"/>
    <w:rsid w:val="00DF2C8C"/>
    <w:rsid w:val="00DF2DD5"/>
    <w:rsid w:val="00DF36BD"/>
    <w:rsid w:val="00DF3730"/>
    <w:rsid w:val="00DF6313"/>
    <w:rsid w:val="00DF6973"/>
    <w:rsid w:val="00DF6AA4"/>
    <w:rsid w:val="00E00833"/>
    <w:rsid w:val="00E01104"/>
    <w:rsid w:val="00E01D5A"/>
    <w:rsid w:val="00E02016"/>
    <w:rsid w:val="00E02502"/>
    <w:rsid w:val="00E02C88"/>
    <w:rsid w:val="00E03AB4"/>
    <w:rsid w:val="00E050C9"/>
    <w:rsid w:val="00E05BFD"/>
    <w:rsid w:val="00E073D1"/>
    <w:rsid w:val="00E07C42"/>
    <w:rsid w:val="00E1119F"/>
    <w:rsid w:val="00E116C9"/>
    <w:rsid w:val="00E11F39"/>
    <w:rsid w:val="00E14E87"/>
    <w:rsid w:val="00E15060"/>
    <w:rsid w:val="00E16F39"/>
    <w:rsid w:val="00E179E2"/>
    <w:rsid w:val="00E20E20"/>
    <w:rsid w:val="00E22947"/>
    <w:rsid w:val="00E24B6D"/>
    <w:rsid w:val="00E261E6"/>
    <w:rsid w:val="00E26516"/>
    <w:rsid w:val="00E26A28"/>
    <w:rsid w:val="00E2748B"/>
    <w:rsid w:val="00E2783E"/>
    <w:rsid w:val="00E30564"/>
    <w:rsid w:val="00E32007"/>
    <w:rsid w:val="00E36279"/>
    <w:rsid w:val="00E41424"/>
    <w:rsid w:val="00E42A1C"/>
    <w:rsid w:val="00E430B5"/>
    <w:rsid w:val="00E43E50"/>
    <w:rsid w:val="00E441BB"/>
    <w:rsid w:val="00E45DA7"/>
    <w:rsid w:val="00E46D2C"/>
    <w:rsid w:val="00E473D2"/>
    <w:rsid w:val="00E526C6"/>
    <w:rsid w:val="00E5555A"/>
    <w:rsid w:val="00E560D8"/>
    <w:rsid w:val="00E60F32"/>
    <w:rsid w:val="00E61F6D"/>
    <w:rsid w:val="00E622EA"/>
    <w:rsid w:val="00E62D1E"/>
    <w:rsid w:val="00E651E2"/>
    <w:rsid w:val="00E65A9B"/>
    <w:rsid w:val="00E671A4"/>
    <w:rsid w:val="00E7259C"/>
    <w:rsid w:val="00E72FD1"/>
    <w:rsid w:val="00E73717"/>
    <w:rsid w:val="00E77294"/>
    <w:rsid w:val="00E77F2A"/>
    <w:rsid w:val="00E81836"/>
    <w:rsid w:val="00E81A22"/>
    <w:rsid w:val="00E81B6D"/>
    <w:rsid w:val="00E83DCB"/>
    <w:rsid w:val="00E86F25"/>
    <w:rsid w:val="00E91183"/>
    <w:rsid w:val="00E964FA"/>
    <w:rsid w:val="00E97036"/>
    <w:rsid w:val="00EA4EC3"/>
    <w:rsid w:val="00EA529D"/>
    <w:rsid w:val="00EA712F"/>
    <w:rsid w:val="00EB0494"/>
    <w:rsid w:val="00EB3CB3"/>
    <w:rsid w:val="00EB74A5"/>
    <w:rsid w:val="00EC11D5"/>
    <w:rsid w:val="00EC151D"/>
    <w:rsid w:val="00EC19DA"/>
    <w:rsid w:val="00EC2B95"/>
    <w:rsid w:val="00EC5559"/>
    <w:rsid w:val="00EC5647"/>
    <w:rsid w:val="00EC7D5C"/>
    <w:rsid w:val="00ED01E8"/>
    <w:rsid w:val="00ED0F18"/>
    <w:rsid w:val="00ED17E8"/>
    <w:rsid w:val="00ED4284"/>
    <w:rsid w:val="00ED554C"/>
    <w:rsid w:val="00ED6422"/>
    <w:rsid w:val="00ED6D61"/>
    <w:rsid w:val="00EE1391"/>
    <w:rsid w:val="00EE16EE"/>
    <w:rsid w:val="00EE1FE4"/>
    <w:rsid w:val="00EE22A7"/>
    <w:rsid w:val="00EE46CE"/>
    <w:rsid w:val="00EE627C"/>
    <w:rsid w:val="00EF06B0"/>
    <w:rsid w:val="00EF0D4E"/>
    <w:rsid w:val="00EF2F46"/>
    <w:rsid w:val="00EF7805"/>
    <w:rsid w:val="00EF7E11"/>
    <w:rsid w:val="00F0026D"/>
    <w:rsid w:val="00F007C5"/>
    <w:rsid w:val="00F031B5"/>
    <w:rsid w:val="00F03243"/>
    <w:rsid w:val="00F057B0"/>
    <w:rsid w:val="00F063E4"/>
    <w:rsid w:val="00F06D01"/>
    <w:rsid w:val="00F129F0"/>
    <w:rsid w:val="00F14565"/>
    <w:rsid w:val="00F20261"/>
    <w:rsid w:val="00F20587"/>
    <w:rsid w:val="00F2141A"/>
    <w:rsid w:val="00F238D6"/>
    <w:rsid w:val="00F23EB8"/>
    <w:rsid w:val="00F24414"/>
    <w:rsid w:val="00F266A4"/>
    <w:rsid w:val="00F27217"/>
    <w:rsid w:val="00F27772"/>
    <w:rsid w:val="00F31B62"/>
    <w:rsid w:val="00F31E85"/>
    <w:rsid w:val="00F320AA"/>
    <w:rsid w:val="00F3368F"/>
    <w:rsid w:val="00F341DB"/>
    <w:rsid w:val="00F344D1"/>
    <w:rsid w:val="00F35055"/>
    <w:rsid w:val="00F36A95"/>
    <w:rsid w:val="00F36AE7"/>
    <w:rsid w:val="00F36B13"/>
    <w:rsid w:val="00F40A68"/>
    <w:rsid w:val="00F41EDD"/>
    <w:rsid w:val="00F4260D"/>
    <w:rsid w:val="00F4276C"/>
    <w:rsid w:val="00F438AC"/>
    <w:rsid w:val="00F44447"/>
    <w:rsid w:val="00F44E51"/>
    <w:rsid w:val="00F454D9"/>
    <w:rsid w:val="00F455D2"/>
    <w:rsid w:val="00F45BC9"/>
    <w:rsid w:val="00F46D52"/>
    <w:rsid w:val="00F4782D"/>
    <w:rsid w:val="00F50644"/>
    <w:rsid w:val="00F50EBC"/>
    <w:rsid w:val="00F51395"/>
    <w:rsid w:val="00F52483"/>
    <w:rsid w:val="00F54113"/>
    <w:rsid w:val="00F54155"/>
    <w:rsid w:val="00F543A6"/>
    <w:rsid w:val="00F55456"/>
    <w:rsid w:val="00F558C5"/>
    <w:rsid w:val="00F55CB0"/>
    <w:rsid w:val="00F56EDA"/>
    <w:rsid w:val="00F6445D"/>
    <w:rsid w:val="00F652DD"/>
    <w:rsid w:val="00F66347"/>
    <w:rsid w:val="00F664F4"/>
    <w:rsid w:val="00F66ADF"/>
    <w:rsid w:val="00F70B93"/>
    <w:rsid w:val="00F73C54"/>
    <w:rsid w:val="00F75822"/>
    <w:rsid w:val="00F759DF"/>
    <w:rsid w:val="00F76D40"/>
    <w:rsid w:val="00F82BEA"/>
    <w:rsid w:val="00F83902"/>
    <w:rsid w:val="00F85192"/>
    <w:rsid w:val="00F8540E"/>
    <w:rsid w:val="00F85FBC"/>
    <w:rsid w:val="00F86A1C"/>
    <w:rsid w:val="00F86BA2"/>
    <w:rsid w:val="00F90572"/>
    <w:rsid w:val="00F9086A"/>
    <w:rsid w:val="00F95A2D"/>
    <w:rsid w:val="00F96272"/>
    <w:rsid w:val="00F96FF4"/>
    <w:rsid w:val="00F97337"/>
    <w:rsid w:val="00FA1C1B"/>
    <w:rsid w:val="00FA3080"/>
    <w:rsid w:val="00FA3AD8"/>
    <w:rsid w:val="00FA3AF5"/>
    <w:rsid w:val="00FA4681"/>
    <w:rsid w:val="00FA4A3A"/>
    <w:rsid w:val="00FA4AFD"/>
    <w:rsid w:val="00FA733F"/>
    <w:rsid w:val="00FA7B2F"/>
    <w:rsid w:val="00FB103A"/>
    <w:rsid w:val="00FB1C1F"/>
    <w:rsid w:val="00FB45B6"/>
    <w:rsid w:val="00FB730F"/>
    <w:rsid w:val="00FC0115"/>
    <w:rsid w:val="00FC2074"/>
    <w:rsid w:val="00FC3536"/>
    <w:rsid w:val="00FC3CCF"/>
    <w:rsid w:val="00FC68E4"/>
    <w:rsid w:val="00FC6A25"/>
    <w:rsid w:val="00FD1472"/>
    <w:rsid w:val="00FD1D1E"/>
    <w:rsid w:val="00FD2152"/>
    <w:rsid w:val="00FD65BB"/>
    <w:rsid w:val="00FD7054"/>
    <w:rsid w:val="00FE0FF5"/>
    <w:rsid w:val="00FE2D50"/>
    <w:rsid w:val="00FE2F3E"/>
    <w:rsid w:val="00FE7599"/>
    <w:rsid w:val="00FF18B8"/>
    <w:rsid w:val="00FF21B7"/>
    <w:rsid w:val="00FF2487"/>
    <w:rsid w:val="00FF570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97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A3D0A"/>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A1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77494"/>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777494"/>
    <w:rPr>
      <w:rFonts w:ascii="Lucida Grande" w:hAnsi="Lucida Grande" w:cs="Lucida Grande"/>
      <w:sz w:val="18"/>
      <w:szCs w:val="18"/>
      <w:lang w:eastAsia="it-IT"/>
    </w:rPr>
  </w:style>
  <w:style w:type="character" w:styleId="Collegamentoipertestuale">
    <w:name w:val="Hyperlink"/>
    <w:basedOn w:val="Carpredefinitoparagrafo"/>
    <w:uiPriority w:val="99"/>
    <w:unhideWhenUsed/>
    <w:rsid w:val="00B816E1"/>
    <w:rPr>
      <w:color w:val="0000FF" w:themeColor="hyperlink"/>
      <w:u w:val="single"/>
    </w:rPr>
  </w:style>
  <w:style w:type="paragraph" w:styleId="NormaleWeb">
    <w:name w:val="Normal (Web)"/>
    <w:basedOn w:val="Normale"/>
    <w:uiPriority w:val="99"/>
    <w:unhideWhenUsed/>
    <w:rsid w:val="00DE7E85"/>
    <w:pPr>
      <w:spacing w:before="100" w:beforeAutospacing="1" w:after="100" w:afterAutospacing="1"/>
    </w:pPr>
    <w:rPr>
      <w:rFonts w:ascii="Times" w:hAnsi="Times"/>
      <w:sz w:val="20"/>
      <w:szCs w:val="20"/>
    </w:rPr>
  </w:style>
  <w:style w:type="paragraph" w:styleId="Pidipagina">
    <w:name w:val="footer"/>
    <w:basedOn w:val="Normale"/>
    <w:link w:val="PidipaginaCarattere"/>
    <w:uiPriority w:val="99"/>
    <w:unhideWhenUsed/>
    <w:rsid w:val="00433D9D"/>
    <w:pPr>
      <w:tabs>
        <w:tab w:val="center" w:pos="4819"/>
        <w:tab w:val="right" w:pos="9638"/>
      </w:tabs>
    </w:pPr>
  </w:style>
  <w:style w:type="character" w:customStyle="1" w:styleId="PidipaginaCarattere">
    <w:name w:val="Piè di pagina Carattere"/>
    <w:basedOn w:val="Carpredefinitoparagrafo"/>
    <w:link w:val="Pidipagina"/>
    <w:uiPriority w:val="99"/>
    <w:rsid w:val="00433D9D"/>
    <w:rPr>
      <w:sz w:val="24"/>
      <w:szCs w:val="24"/>
      <w:lang w:eastAsia="it-IT"/>
    </w:rPr>
  </w:style>
  <w:style w:type="character" w:styleId="Numeropagina">
    <w:name w:val="page number"/>
    <w:basedOn w:val="Carpredefinitoparagrafo"/>
    <w:uiPriority w:val="99"/>
    <w:semiHidden/>
    <w:unhideWhenUsed/>
    <w:rsid w:val="00433D9D"/>
  </w:style>
  <w:style w:type="paragraph" w:styleId="Testonotaapidipagina">
    <w:name w:val="footnote text"/>
    <w:basedOn w:val="Normale"/>
    <w:link w:val="TestonotaapidipaginaCarattere"/>
    <w:unhideWhenUsed/>
    <w:rsid w:val="00E83DCB"/>
  </w:style>
  <w:style w:type="character" w:customStyle="1" w:styleId="TestonotaapidipaginaCarattere">
    <w:name w:val="Testo nota a piè di pagina Carattere"/>
    <w:basedOn w:val="Carpredefinitoparagrafo"/>
    <w:link w:val="Testonotaapidipagina"/>
    <w:rsid w:val="00E83DCB"/>
    <w:rPr>
      <w:sz w:val="24"/>
      <w:szCs w:val="24"/>
      <w:lang w:eastAsia="it-IT"/>
    </w:rPr>
  </w:style>
  <w:style w:type="character" w:styleId="Rimandonotaapidipagina">
    <w:name w:val="footnote reference"/>
    <w:basedOn w:val="Carpredefinitoparagrafo"/>
    <w:uiPriority w:val="99"/>
    <w:unhideWhenUsed/>
    <w:rsid w:val="00E83DCB"/>
    <w:rPr>
      <w:vertAlign w:val="superscript"/>
    </w:rPr>
  </w:style>
  <w:style w:type="paragraph" w:customStyle="1" w:styleId="Default">
    <w:name w:val="Default"/>
    <w:rsid w:val="00866F29"/>
    <w:pPr>
      <w:widowControl w:val="0"/>
      <w:autoSpaceDE w:val="0"/>
      <w:autoSpaceDN w:val="0"/>
      <w:adjustRightInd w:val="0"/>
    </w:pPr>
    <w:rPr>
      <w:rFonts w:ascii="Sylfaen" w:hAnsi="Sylfaen" w:cs="Sylfaen"/>
      <w:color w:val="000000"/>
      <w:sz w:val="24"/>
      <w:szCs w:val="24"/>
    </w:rPr>
  </w:style>
  <w:style w:type="character" w:styleId="Rimandocommento">
    <w:name w:val="annotation reference"/>
    <w:basedOn w:val="Carpredefinitoparagrafo"/>
    <w:uiPriority w:val="99"/>
    <w:semiHidden/>
    <w:unhideWhenUsed/>
    <w:rsid w:val="00912145"/>
    <w:rPr>
      <w:sz w:val="18"/>
      <w:szCs w:val="18"/>
    </w:rPr>
  </w:style>
  <w:style w:type="paragraph" w:styleId="Testocommento">
    <w:name w:val="annotation text"/>
    <w:basedOn w:val="Normale"/>
    <w:link w:val="TestocommentoCarattere"/>
    <w:uiPriority w:val="99"/>
    <w:semiHidden/>
    <w:unhideWhenUsed/>
    <w:rsid w:val="00912145"/>
  </w:style>
  <w:style w:type="character" w:customStyle="1" w:styleId="TestocommentoCarattere">
    <w:name w:val="Testo commento Carattere"/>
    <w:basedOn w:val="Carpredefinitoparagrafo"/>
    <w:link w:val="Testocommento"/>
    <w:uiPriority w:val="99"/>
    <w:semiHidden/>
    <w:rsid w:val="00912145"/>
    <w:rPr>
      <w:sz w:val="24"/>
      <w:szCs w:val="24"/>
      <w:lang w:eastAsia="it-IT"/>
    </w:rPr>
  </w:style>
  <w:style w:type="paragraph" w:styleId="Soggettocommento">
    <w:name w:val="annotation subject"/>
    <w:basedOn w:val="Testocommento"/>
    <w:next w:val="Testocommento"/>
    <w:link w:val="SoggettocommentoCarattere"/>
    <w:uiPriority w:val="99"/>
    <w:semiHidden/>
    <w:unhideWhenUsed/>
    <w:rsid w:val="00912145"/>
    <w:rPr>
      <w:b/>
      <w:bCs/>
      <w:sz w:val="20"/>
      <w:szCs w:val="20"/>
    </w:rPr>
  </w:style>
  <w:style w:type="character" w:customStyle="1" w:styleId="SoggettocommentoCarattere">
    <w:name w:val="Soggetto commento Carattere"/>
    <w:basedOn w:val="TestocommentoCarattere"/>
    <w:link w:val="Soggettocommento"/>
    <w:uiPriority w:val="99"/>
    <w:semiHidden/>
    <w:rsid w:val="00912145"/>
    <w:rPr>
      <w:b/>
      <w:bCs/>
      <w:sz w:val="24"/>
      <w:szCs w:val="24"/>
      <w:lang w:eastAsia="it-IT"/>
    </w:rPr>
  </w:style>
  <w:style w:type="paragraph" w:styleId="Intestazione">
    <w:name w:val="header"/>
    <w:basedOn w:val="Normale"/>
    <w:link w:val="IntestazioneCarattere"/>
    <w:uiPriority w:val="99"/>
    <w:unhideWhenUsed/>
    <w:rsid w:val="00303568"/>
    <w:pPr>
      <w:tabs>
        <w:tab w:val="center" w:pos="4819"/>
        <w:tab w:val="right" w:pos="9638"/>
      </w:tabs>
    </w:pPr>
  </w:style>
  <w:style w:type="character" w:customStyle="1" w:styleId="IntestazioneCarattere">
    <w:name w:val="Intestazione Carattere"/>
    <w:basedOn w:val="Carpredefinitoparagrafo"/>
    <w:link w:val="Intestazione"/>
    <w:uiPriority w:val="99"/>
    <w:rsid w:val="00303568"/>
    <w:rPr>
      <w:sz w:val="24"/>
      <w:szCs w:val="24"/>
      <w:lang w:eastAsia="it-IT"/>
    </w:rPr>
  </w:style>
  <w:style w:type="paragraph" w:styleId="Paragrafoelenco">
    <w:name w:val="List Paragraph"/>
    <w:basedOn w:val="Normale"/>
    <w:uiPriority w:val="34"/>
    <w:qFormat/>
    <w:rsid w:val="001B430B"/>
    <w:pPr>
      <w:ind w:left="720"/>
      <w:contextualSpacing/>
    </w:pPr>
  </w:style>
  <w:style w:type="character" w:styleId="Collegamentovisitato">
    <w:name w:val="FollowedHyperlink"/>
    <w:basedOn w:val="Carpredefinitoparagrafo"/>
    <w:uiPriority w:val="99"/>
    <w:semiHidden/>
    <w:unhideWhenUsed/>
    <w:rsid w:val="00FC68E4"/>
    <w:rPr>
      <w:color w:val="800080" w:themeColor="followedHyperlink"/>
      <w:u w:val="single"/>
    </w:rPr>
  </w:style>
  <w:style w:type="paragraph" w:styleId="Revisione">
    <w:name w:val="Revision"/>
    <w:hidden/>
    <w:uiPriority w:val="99"/>
    <w:semiHidden/>
    <w:rsid w:val="009C05F6"/>
    <w:rPr>
      <w:sz w:val="24"/>
      <w:szCs w:val="24"/>
      <w:lang w:eastAsia="it-IT"/>
    </w:rPr>
  </w:style>
  <w:style w:type="character" w:customStyle="1" w:styleId="st">
    <w:name w:val="st"/>
    <w:basedOn w:val="Carpredefinitoparagrafo"/>
    <w:rsid w:val="00E526C6"/>
  </w:style>
  <w:style w:type="paragraph" w:styleId="Nessunaspaziatura">
    <w:name w:val="No Spacing"/>
    <w:uiPriority w:val="99"/>
    <w:qFormat/>
    <w:rsid w:val="00927306"/>
    <w:rPr>
      <w:rFonts w:ascii="Calibri" w:eastAsia="Calibri" w:hAnsi="Calibri"/>
      <w:sz w:val="22"/>
      <w:szCs w:val="22"/>
      <w:lang w:val="en-GB" w:eastAsia="en-US"/>
    </w:rPr>
  </w:style>
  <w:style w:type="character" w:styleId="CitazioneHTML">
    <w:name w:val="HTML Cite"/>
    <w:basedOn w:val="Carpredefinitoparagrafo"/>
    <w:uiPriority w:val="99"/>
    <w:semiHidden/>
    <w:unhideWhenUsed/>
    <w:rsid w:val="00AF2A26"/>
    <w:rPr>
      <w:i/>
      <w:iCs/>
    </w:rPr>
  </w:style>
  <w:style w:type="character" w:styleId="Menzionenonrisolta">
    <w:name w:val="Unresolved Mention"/>
    <w:basedOn w:val="Carpredefinitoparagrafo"/>
    <w:uiPriority w:val="99"/>
    <w:semiHidden/>
    <w:unhideWhenUsed/>
    <w:rsid w:val="00CC1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496">
      <w:bodyDiv w:val="1"/>
      <w:marLeft w:val="0"/>
      <w:marRight w:val="0"/>
      <w:marTop w:val="0"/>
      <w:marBottom w:val="0"/>
      <w:divBdr>
        <w:top w:val="none" w:sz="0" w:space="0" w:color="auto"/>
        <w:left w:val="none" w:sz="0" w:space="0" w:color="auto"/>
        <w:bottom w:val="none" w:sz="0" w:space="0" w:color="auto"/>
        <w:right w:val="none" w:sz="0" w:space="0" w:color="auto"/>
      </w:divBdr>
    </w:div>
    <w:div w:id="9377243">
      <w:bodyDiv w:val="1"/>
      <w:marLeft w:val="0"/>
      <w:marRight w:val="0"/>
      <w:marTop w:val="0"/>
      <w:marBottom w:val="0"/>
      <w:divBdr>
        <w:top w:val="none" w:sz="0" w:space="0" w:color="auto"/>
        <w:left w:val="none" w:sz="0" w:space="0" w:color="auto"/>
        <w:bottom w:val="none" w:sz="0" w:space="0" w:color="auto"/>
        <w:right w:val="none" w:sz="0" w:space="0" w:color="auto"/>
      </w:divBdr>
    </w:div>
    <w:div w:id="17049210">
      <w:bodyDiv w:val="1"/>
      <w:marLeft w:val="0"/>
      <w:marRight w:val="0"/>
      <w:marTop w:val="0"/>
      <w:marBottom w:val="0"/>
      <w:divBdr>
        <w:top w:val="none" w:sz="0" w:space="0" w:color="auto"/>
        <w:left w:val="none" w:sz="0" w:space="0" w:color="auto"/>
        <w:bottom w:val="none" w:sz="0" w:space="0" w:color="auto"/>
        <w:right w:val="none" w:sz="0" w:space="0" w:color="auto"/>
      </w:divBdr>
    </w:div>
    <w:div w:id="29497786">
      <w:bodyDiv w:val="1"/>
      <w:marLeft w:val="0"/>
      <w:marRight w:val="0"/>
      <w:marTop w:val="0"/>
      <w:marBottom w:val="0"/>
      <w:divBdr>
        <w:top w:val="none" w:sz="0" w:space="0" w:color="auto"/>
        <w:left w:val="none" w:sz="0" w:space="0" w:color="auto"/>
        <w:bottom w:val="none" w:sz="0" w:space="0" w:color="auto"/>
        <w:right w:val="none" w:sz="0" w:space="0" w:color="auto"/>
      </w:divBdr>
    </w:div>
    <w:div w:id="31464306">
      <w:bodyDiv w:val="1"/>
      <w:marLeft w:val="0"/>
      <w:marRight w:val="0"/>
      <w:marTop w:val="0"/>
      <w:marBottom w:val="0"/>
      <w:divBdr>
        <w:top w:val="none" w:sz="0" w:space="0" w:color="auto"/>
        <w:left w:val="none" w:sz="0" w:space="0" w:color="auto"/>
        <w:bottom w:val="none" w:sz="0" w:space="0" w:color="auto"/>
        <w:right w:val="none" w:sz="0" w:space="0" w:color="auto"/>
      </w:divBdr>
    </w:div>
    <w:div w:id="36440843">
      <w:bodyDiv w:val="1"/>
      <w:marLeft w:val="0"/>
      <w:marRight w:val="0"/>
      <w:marTop w:val="0"/>
      <w:marBottom w:val="0"/>
      <w:divBdr>
        <w:top w:val="none" w:sz="0" w:space="0" w:color="auto"/>
        <w:left w:val="none" w:sz="0" w:space="0" w:color="auto"/>
        <w:bottom w:val="none" w:sz="0" w:space="0" w:color="auto"/>
        <w:right w:val="none" w:sz="0" w:space="0" w:color="auto"/>
      </w:divBdr>
    </w:div>
    <w:div w:id="43916578">
      <w:bodyDiv w:val="1"/>
      <w:marLeft w:val="0"/>
      <w:marRight w:val="0"/>
      <w:marTop w:val="0"/>
      <w:marBottom w:val="0"/>
      <w:divBdr>
        <w:top w:val="none" w:sz="0" w:space="0" w:color="auto"/>
        <w:left w:val="none" w:sz="0" w:space="0" w:color="auto"/>
        <w:bottom w:val="none" w:sz="0" w:space="0" w:color="auto"/>
        <w:right w:val="none" w:sz="0" w:space="0" w:color="auto"/>
      </w:divBdr>
    </w:div>
    <w:div w:id="49814178">
      <w:bodyDiv w:val="1"/>
      <w:marLeft w:val="0"/>
      <w:marRight w:val="0"/>
      <w:marTop w:val="0"/>
      <w:marBottom w:val="0"/>
      <w:divBdr>
        <w:top w:val="none" w:sz="0" w:space="0" w:color="auto"/>
        <w:left w:val="none" w:sz="0" w:space="0" w:color="auto"/>
        <w:bottom w:val="none" w:sz="0" w:space="0" w:color="auto"/>
        <w:right w:val="none" w:sz="0" w:space="0" w:color="auto"/>
      </w:divBdr>
    </w:div>
    <w:div w:id="55788767">
      <w:bodyDiv w:val="1"/>
      <w:marLeft w:val="0"/>
      <w:marRight w:val="0"/>
      <w:marTop w:val="0"/>
      <w:marBottom w:val="0"/>
      <w:divBdr>
        <w:top w:val="none" w:sz="0" w:space="0" w:color="auto"/>
        <w:left w:val="none" w:sz="0" w:space="0" w:color="auto"/>
        <w:bottom w:val="none" w:sz="0" w:space="0" w:color="auto"/>
        <w:right w:val="none" w:sz="0" w:space="0" w:color="auto"/>
      </w:divBdr>
    </w:div>
    <w:div w:id="56321552">
      <w:bodyDiv w:val="1"/>
      <w:marLeft w:val="0"/>
      <w:marRight w:val="0"/>
      <w:marTop w:val="0"/>
      <w:marBottom w:val="0"/>
      <w:divBdr>
        <w:top w:val="none" w:sz="0" w:space="0" w:color="auto"/>
        <w:left w:val="none" w:sz="0" w:space="0" w:color="auto"/>
        <w:bottom w:val="none" w:sz="0" w:space="0" w:color="auto"/>
        <w:right w:val="none" w:sz="0" w:space="0" w:color="auto"/>
      </w:divBdr>
    </w:div>
    <w:div w:id="69809891">
      <w:bodyDiv w:val="1"/>
      <w:marLeft w:val="0"/>
      <w:marRight w:val="0"/>
      <w:marTop w:val="0"/>
      <w:marBottom w:val="0"/>
      <w:divBdr>
        <w:top w:val="none" w:sz="0" w:space="0" w:color="auto"/>
        <w:left w:val="none" w:sz="0" w:space="0" w:color="auto"/>
        <w:bottom w:val="none" w:sz="0" w:space="0" w:color="auto"/>
        <w:right w:val="none" w:sz="0" w:space="0" w:color="auto"/>
      </w:divBdr>
    </w:div>
    <w:div w:id="73552822">
      <w:bodyDiv w:val="1"/>
      <w:marLeft w:val="0"/>
      <w:marRight w:val="0"/>
      <w:marTop w:val="0"/>
      <w:marBottom w:val="0"/>
      <w:divBdr>
        <w:top w:val="none" w:sz="0" w:space="0" w:color="auto"/>
        <w:left w:val="none" w:sz="0" w:space="0" w:color="auto"/>
        <w:bottom w:val="none" w:sz="0" w:space="0" w:color="auto"/>
        <w:right w:val="none" w:sz="0" w:space="0" w:color="auto"/>
      </w:divBdr>
    </w:div>
    <w:div w:id="79720680">
      <w:bodyDiv w:val="1"/>
      <w:marLeft w:val="0"/>
      <w:marRight w:val="0"/>
      <w:marTop w:val="0"/>
      <w:marBottom w:val="0"/>
      <w:divBdr>
        <w:top w:val="none" w:sz="0" w:space="0" w:color="auto"/>
        <w:left w:val="none" w:sz="0" w:space="0" w:color="auto"/>
        <w:bottom w:val="none" w:sz="0" w:space="0" w:color="auto"/>
        <w:right w:val="none" w:sz="0" w:space="0" w:color="auto"/>
      </w:divBdr>
    </w:div>
    <w:div w:id="87703106">
      <w:bodyDiv w:val="1"/>
      <w:marLeft w:val="0"/>
      <w:marRight w:val="0"/>
      <w:marTop w:val="0"/>
      <w:marBottom w:val="0"/>
      <w:divBdr>
        <w:top w:val="none" w:sz="0" w:space="0" w:color="auto"/>
        <w:left w:val="none" w:sz="0" w:space="0" w:color="auto"/>
        <w:bottom w:val="none" w:sz="0" w:space="0" w:color="auto"/>
        <w:right w:val="none" w:sz="0" w:space="0" w:color="auto"/>
      </w:divBdr>
    </w:div>
    <w:div w:id="109252926">
      <w:bodyDiv w:val="1"/>
      <w:marLeft w:val="0"/>
      <w:marRight w:val="0"/>
      <w:marTop w:val="0"/>
      <w:marBottom w:val="0"/>
      <w:divBdr>
        <w:top w:val="none" w:sz="0" w:space="0" w:color="auto"/>
        <w:left w:val="none" w:sz="0" w:space="0" w:color="auto"/>
        <w:bottom w:val="none" w:sz="0" w:space="0" w:color="auto"/>
        <w:right w:val="none" w:sz="0" w:space="0" w:color="auto"/>
      </w:divBdr>
    </w:div>
    <w:div w:id="116066251">
      <w:bodyDiv w:val="1"/>
      <w:marLeft w:val="0"/>
      <w:marRight w:val="0"/>
      <w:marTop w:val="0"/>
      <w:marBottom w:val="0"/>
      <w:divBdr>
        <w:top w:val="none" w:sz="0" w:space="0" w:color="auto"/>
        <w:left w:val="none" w:sz="0" w:space="0" w:color="auto"/>
        <w:bottom w:val="none" w:sz="0" w:space="0" w:color="auto"/>
        <w:right w:val="none" w:sz="0" w:space="0" w:color="auto"/>
      </w:divBdr>
    </w:div>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119037603">
      <w:bodyDiv w:val="1"/>
      <w:marLeft w:val="0"/>
      <w:marRight w:val="0"/>
      <w:marTop w:val="0"/>
      <w:marBottom w:val="0"/>
      <w:divBdr>
        <w:top w:val="none" w:sz="0" w:space="0" w:color="auto"/>
        <w:left w:val="none" w:sz="0" w:space="0" w:color="auto"/>
        <w:bottom w:val="none" w:sz="0" w:space="0" w:color="auto"/>
        <w:right w:val="none" w:sz="0" w:space="0" w:color="auto"/>
      </w:divBdr>
    </w:div>
    <w:div w:id="122429589">
      <w:bodyDiv w:val="1"/>
      <w:marLeft w:val="0"/>
      <w:marRight w:val="0"/>
      <w:marTop w:val="0"/>
      <w:marBottom w:val="0"/>
      <w:divBdr>
        <w:top w:val="none" w:sz="0" w:space="0" w:color="auto"/>
        <w:left w:val="none" w:sz="0" w:space="0" w:color="auto"/>
        <w:bottom w:val="none" w:sz="0" w:space="0" w:color="auto"/>
        <w:right w:val="none" w:sz="0" w:space="0" w:color="auto"/>
      </w:divBdr>
    </w:div>
    <w:div w:id="127017877">
      <w:bodyDiv w:val="1"/>
      <w:marLeft w:val="0"/>
      <w:marRight w:val="0"/>
      <w:marTop w:val="0"/>
      <w:marBottom w:val="0"/>
      <w:divBdr>
        <w:top w:val="none" w:sz="0" w:space="0" w:color="auto"/>
        <w:left w:val="none" w:sz="0" w:space="0" w:color="auto"/>
        <w:bottom w:val="none" w:sz="0" w:space="0" w:color="auto"/>
        <w:right w:val="none" w:sz="0" w:space="0" w:color="auto"/>
      </w:divBdr>
    </w:div>
    <w:div w:id="145442216">
      <w:bodyDiv w:val="1"/>
      <w:marLeft w:val="0"/>
      <w:marRight w:val="0"/>
      <w:marTop w:val="0"/>
      <w:marBottom w:val="0"/>
      <w:divBdr>
        <w:top w:val="none" w:sz="0" w:space="0" w:color="auto"/>
        <w:left w:val="none" w:sz="0" w:space="0" w:color="auto"/>
        <w:bottom w:val="none" w:sz="0" w:space="0" w:color="auto"/>
        <w:right w:val="none" w:sz="0" w:space="0" w:color="auto"/>
      </w:divBdr>
    </w:div>
    <w:div w:id="146871021">
      <w:bodyDiv w:val="1"/>
      <w:marLeft w:val="0"/>
      <w:marRight w:val="0"/>
      <w:marTop w:val="0"/>
      <w:marBottom w:val="0"/>
      <w:divBdr>
        <w:top w:val="none" w:sz="0" w:space="0" w:color="auto"/>
        <w:left w:val="none" w:sz="0" w:space="0" w:color="auto"/>
        <w:bottom w:val="none" w:sz="0" w:space="0" w:color="auto"/>
        <w:right w:val="none" w:sz="0" w:space="0" w:color="auto"/>
      </w:divBdr>
    </w:div>
    <w:div w:id="148443407">
      <w:bodyDiv w:val="1"/>
      <w:marLeft w:val="0"/>
      <w:marRight w:val="0"/>
      <w:marTop w:val="0"/>
      <w:marBottom w:val="0"/>
      <w:divBdr>
        <w:top w:val="none" w:sz="0" w:space="0" w:color="auto"/>
        <w:left w:val="none" w:sz="0" w:space="0" w:color="auto"/>
        <w:bottom w:val="none" w:sz="0" w:space="0" w:color="auto"/>
        <w:right w:val="none" w:sz="0" w:space="0" w:color="auto"/>
      </w:divBdr>
    </w:div>
    <w:div w:id="150290085">
      <w:bodyDiv w:val="1"/>
      <w:marLeft w:val="0"/>
      <w:marRight w:val="0"/>
      <w:marTop w:val="0"/>
      <w:marBottom w:val="0"/>
      <w:divBdr>
        <w:top w:val="none" w:sz="0" w:space="0" w:color="auto"/>
        <w:left w:val="none" w:sz="0" w:space="0" w:color="auto"/>
        <w:bottom w:val="none" w:sz="0" w:space="0" w:color="auto"/>
        <w:right w:val="none" w:sz="0" w:space="0" w:color="auto"/>
      </w:divBdr>
    </w:div>
    <w:div w:id="168496021">
      <w:bodyDiv w:val="1"/>
      <w:marLeft w:val="0"/>
      <w:marRight w:val="0"/>
      <w:marTop w:val="0"/>
      <w:marBottom w:val="0"/>
      <w:divBdr>
        <w:top w:val="none" w:sz="0" w:space="0" w:color="auto"/>
        <w:left w:val="none" w:sz="0" w:space="0" w:color="auto"/>
        <w:bottom w:val="none" w:sz="0" w:space="0" w:color="auto"/>
        <w:right w:val="none" w:sz="0" w:space="0" w:color="auto"/>
      </w:divBdr>
    </w:div>
    <w:div w:id="168955978">
      <w:bodyDiv w:val="1"/>
      <w:marLeft w:val="0"/>
      <w:marRight w:val="0"/>
      <w:marTop w:val="0"/>
      <w:marBottom w:val="0"/>
      <w:divBdr>
        <w:top w:val="none" w:sz="0" w:space="0" w:color="auto"/>
        <w:left w:val="none" w:sz="0" w:space="0" w:color="auto"/>
        <w:bottom w:val="none" w:sz="0" w:space="0" w:color="auto"/>
        <w:right w:val="none" w:sz="0" w:space="0" w:color="auto"/>
      </w:divBdr>
    </w:div>
    <w:div w:id="172691981">
      <w:bodyDiv w:val="1"/>
      <w:marLeft w:val="0"/>
      <w:marRight w:val="0"/>
      <w:marTop w:val="0"/>
      <w:marBottom w:val="0"/>
      <w:divBdr>
        <w:top w:val="none" w:sz="0" w:space="0" w:color="auto"/>
        <w:left w:val="none" w:sz="0" w:space="0" w:color="auto"/>
        <w:bottom w:val="none" w:sz="0" w:space="0" w:color="auto"/>
        <w:right w:val="none" w:sz="0" w:space="0" w:color="auto"/>
      </w:divBdr>
    </w:div>
    <w:div w:id="181403689">
      <w:bodyDiv w:val="1"/>
      <w:marLeft w:val="0"/>
      <w:marRight w:val="0"/>
      <w:marTop w:val="0"/>
      <w:marBottom w:val="0"/>
      <w:divBdr>
        <w:top w:val="none" w:sz="0" w:space="0" w:color="auto"/>
        <w:left w:val="none" w:sz="0" w:space="0" w:color="auto"/>
        <w:bottom w:val="none" w:sz="0" w:space="0" w:color="auto"/>
        <w:right w:val="none" w:sz="0" w:space="0" w:color="auto"/>
      </w:divBdr>
    </w:div>
    <w:div w:id="186986998">
      <w:bodyDiv w:val="1"/>
      <w:marLeft w:val="0"/>
      <w:marRight w:val="0"/>
      <w:marTop w:val="0"/>
      <w:marBottom w:val="0"/>
      <w:divBdr>
        <w:top w:val="none" w:sz="0" w:space="0" w:color="auto"/>
        <w:left w:val="none" w:sz="0" w:space="0" w:color="auto"/>
        <w:bottom w:val="none" w:sz="0" w:space="0" w:color="auto"/>
        <w:right w:val="none" w:sz="0" w:space="0" w:color="auto"/>
      </w:divBdr>
    </w:div>
    <w:div w:id="192815922">
      <w:bodyDiv w:val="1"/>
      <w:marLeft w:val="0"/>
      <w:marRight w:val="0"/>
      <w:marTop w:val="0"/>
      <w:marBottom w:val="0"/>
      <w:divBdr>
        <w:top w:val="none" w:sz="0" w:space="0" w:color="auto"/>
        <w:left w:val="none" w:sz="0" w:space="0" w:color="auto"/>
        <w:bottom w:val="none" w:sz="0" w:space="0" w:color="auto"/>
        <w:right w:val="none" w:sz="0" w:space="0" w:color="auto"/>
      </w:divBdr>
    </w:div>
    <w:div w:id="211231940">
      <w:bodyDiv w:val="1"/>
      <w:marLeft w:val="0"/>
      <w:marRight w:val="0"/>
      <w:marTop w:val="0"/>
      <w:marBottom w:val="0"/>
      <w:divBdr>
        <w:top w:val="none" w:sz="0" w:space="0" w:color="auto"/>
        <w:left w:val="none" w:sz="0" w:space="0" w:color="auto"/>
        <w:bottom w:val="none" w:sz="0" w:space="0" w:color="auto"/>
        <w:right w:val="none" w:sz="0" w:space="0" w:color="auto"/>
      </w:divBdr>
    </w:div>
    <w:div w:id="225338937">
      <w:bodyDiv w:val="1"/>
      <w:marLeft w:val="0"/>
      <w:marRight w:val="0"/>
      <w:marTop w:val="0"/>
      <w:marBottom w:val="0"/>
      <w:divBdr>
        <w:top w:val="none" w:sz="0" w:space="0" w:color="auto"/>
        <w:left w:val="none" w:sz="0" w:space="0" w:color="auto"/>
        <w:bottom w:val="none" w:sz="0" w:space="0" w:color="auto"/>
        <w:right w:val="none" w:sz="0" w:space="0" w:color="auto"/>
      </w:divBdr>
    </w:div>
    <w:div w:id="226885900">
      <w:bodyDiv w:val="1"/>
      <w:marLeft w:val="0"/>
      <w:marRight w:val="0"/>
      <w:marTop w:val="0"/>
      <w:marBottom w:val="0"/>
      <w:divBdr>
        <w:top w:val="none" w:sz="0" w:space="0" w:color="auto"/>
        <w:left w:val="none" w:sz="0" w:space="0" w:color="auto"/>
        <w:bottom w:val="none" w:sz="0" w:space="0" w:color="auto"/>
        <w:right w:val="none" w:sz="0" w:space="0" w:color="auto"/>
      </w:divBdr>
    </w:div>
    <w:div w:id="244806642">
      <w:bodyDiv w:val="1"/>
      <w:marLeft w:val="0"/>
      <w:marRight w:val="0"/>
      <w:marTop w:val="0"/>
      <w:marBottom w:val="0"/>
      <w:divBdr>
        <w:top w:val="none" w:sz="0" w:space="0" w:color="auto"/>
        <w:left w:val="none" w:sz="0" w:space="0" w:color="auto"/>
        <w:bottom w:val="none" w:sz="0" w:space="0" w:color="auto"/>
        <w:right w:val="none" w:sz="0" w:space="0" w:color="auto"/>
      </w:divBdr>
    </w:div>
    <w:div w:id="250743770">
      <w:bodyDiv w:val="1"/>
      <w:marLeft w:val="0"/>
      <w:marRight w:val="0"/>
      <w:marTop w:val="0"/>
      <w:marBottom w:val="0"/>
      <w:divBdr>
        <w:top w:val="none" w:sz="0" w:space="0" w:color="auto"/>
        <w:left w:val="none" w:sz="0" w:space="0" w:color="auto"/>
        <w:bottom w:val="none" w:sz="0" w:space="0" w:color="auto"/>
        <w:right w:val="none" w:sz="0" w:space="0" w:color="auto"/>
      </w:divBdr>
    </w:div>
    <w:div w:id="251474271">
      <w:bodyDiv w:val="1"/>
      <w:marLeft w:val="0"/>
      <w:marRight w:val="0"/>
      <w:marTop w:val="0"/>
      <w:marBottom w:val="0"/>
      <w:divBdr>
        <w:top w:val="none" w:sz="0" w:space="0" w:color="auto"/>
        <w:left w:val="none" w:sz="0" w:space="0" w:color="auto"/>
        <w:bottom w:val="none" w:sz="0" w:space="0" w:color="auto"/>
        <w:right w:val="none" w:sz="0" w:space="0" w:color="auto"/>
      </w:divBdr>
    </w:div>
    <w:div w:id="259223175">
      <w:bodyDiv w:val="1"/>
      <w:marLeft w:val="0"/>
      <w:marRight w:val="0"/>
      <w:marTop w:val="0"/>
      <w:marBottom w:val="0"/>
      <w:divBdr>
        <w:top w:val="none" w:sz="0" w:space="0" w:color="auto"/>
        <w:left w:val="none" w:sz="0" w:space="0" w:color="auto"/>
        <w:bottom w:val="none" w:sz="0" w:space="0" w:color="auto"/>
        <w:right w:val="none" w:sz="0" w:space="0" w:color="auto"/>
      </w:divBdr>
    </w:div>
    <w:div w:id="263802837">
      <w:bodyDiv w:val="1"/>
      <w:marLeft w:val="0"/>
      <w:marRight w:val="0"/>
      <w:marTop w:val="0"/>
      <w:marBottom w:val="0"/>
      <w:divBdr>
        <w:top w:val="none" w:sz="0" w:space="0" w:color="auto"/>
        <w:left w:val="none" w:sz="0" w:space="0" w:color="auto"/>
        <w:bottom w:val="none" w:sz="0" w:space="0" w:color="auto"/>
        <w:right w:val="none" w:sz="0" w:space="0" w:color="auto"/>
      </w:divBdr>
    </w:div>
    <w:div w:id="266931911">
      <w:bodyDiv w:val="1"/>
      <w:marLeft w:val="0"/>
      <w:marRight w:val="0"/>
      <w:marTop w:val="0"/>
      <w:marBottom w:val="0"/>
      <w:divBdr>
        <w:top w:val="none" w:sz="0" w:space="0" w:color="auto"/>
        <w:left w:val="none" w:sz="0" w:space="0" w:color="auto"/>
        <w:bottom w:val="none" w:sz="0" w:space="0" w:color="auto"/>
        <w:right w:val="none" w:sz="0" w:space="0" w:color="auto"/>
      </w:divBdr>
    </w:div>
    <w:div w:id="272396284">
      <w:bodyDiv w:val="1"/>
      <w:marLeft w:val="0"/>
      <w:marRight w:val="0"/>
      <w:marTop w:val="0"/>
      <w:marBottom w:val="0"/>
      <w:divBdr>
        <w:top w:val="none" w:sz="0" w:space="0" w:color="auto"/>
        <w:left w:val="none" w:sz="0" w:space="0" w:color="auto"/>
        <w:bottom w:val="none" w:sz="0" w:space="0" w:color="auto"/>
        <w:right w:val="none" w:sz="0" w:space="0" w:color="auto"/>
      </w:divBdr>
    </w:div>
    <w:div w:id="293869634">
      <w:bodyDiv w:val="1"/>
      <w:marLeft w:val="0"/>
      <w:marRight w:val="0"/>
      <w:marTop w:val="0"/>
      <w:marBottom w:val="0"/>
      <w:divBdr>
        <w:top w:val="none" w:sz="0" w:space="0" w:color="auto"/>
        <w:left w:val="none" w:sz="0" w:space="0" w:color="auto"/>
        <w:bottom w:val="none" w:sz="0" w:space="0" w:color="auto"/>
        <w:right w:val="none" w:sz="0" w:space="0" w:color="auto"/>
      </w:divBdr>
    </w:div>
    <w:div w:id="300498005">
      <w:bodyDiv w:val="1"/>
      <w:marLeft w:val="0"/>
      <w:marRight w:val="0"/>
      <w:marTop w:val="0"/>
      <w:marBottom w:val="0"/>
      <w:divBdr>
        <w:top w:val="none" w:sz="0" w:space="0" w:color="auto"/>
        <w:left w:val="none" w:sz="0" w:space="0" w:color="auto"/>
        <w:bottom w:val="none" w:sz="0" w:space="0" w:color="auto"/>
        <w:right w:val="none" w:sz="0" w:space="0" w:color="auto"/>
      </w:divBdr>
    </w:div>
    <w:div w:id="306057902">
      <w:bodyDiv w:val="1"/>
      <w:marLeft w:val="0"/>
      <w:marRight w:val="0"/>
      <w:marTop w:val="0"/>
      <w:marBottom w:val="0"/>
      <w:divBdr>
        <w:top w:val="none" w:sz="0" w:space="0" w:color="auto"/>
        <w:left w:val="none" w:sz="0" w:space="0" w:color="auto"/>
        <w:bottom w:val="none" w:sz="0" w:space="0" w:color="auto"/>
        <w:right w:val="none" w:sz="0" w:space="0" w:color="auto"/>
      </w:divBdr>
    </w:div>
    <w:div w:id="310715285">
      <w:bodyDiv w:val="1"/>
      <w:marLeft w:val="0"/>
      <w:marRight w:val="0"/>
      <w:marTop w:val="0"/>
      <w:marBottom w:val="0"/>
      <w:divBdr>
        <w:top w:val="none" w:sz="0" w:space="0" w:color="auto"/>
        <w:left w:val="none" w:sz="0" w:space="0" w:color="auto"/>
        <w:bottom w:val="none" w:sz="0" w:space="0" w:color="auto"/>
        <w:right w:val="none" w:sz="0" w:space="0" w:color="auto"/>
      </w:divBdr>
    </w:div>
    <w:div w:id="326639246">
      <w:bodyDiv w:val="1"/>
      <w:marLeft w:val="0"/>
      <w:marRight w:val="0"/>
      <w:marTop w:val="0"/>
      <w:marBottom w:val="0"/>
      <w:divBdr>
        <w:top w:val="none" w:sz="0" w:space="0" w:color="auto"/>
        <w:left w:val="none" w:sz="0" w:space="0" w:color="auto"/>
        <w:bottom w:val="none" w:sz="0" w:space="0" w:color="auto"/>
        <w:right w:val="none" w:sz="0" w:space="0" w:color="auto"/>
      </w:divBdr>
    </w:div>
    <w:div w:id="327245328">
      <w:bodyDiv w:val="1"/>
      <w:marLeft w:val="0"/>
      <w:marRight w:val="0"/>
      <w:marTop w:val="0"/>
      <w:marBottom w:val="0"/>
      <w:divBdr>
        <w:top w:val="none" w:sz="0" w:space="0" w:color="auto"/>
        <w:left w:val="none" w:sz="0" w:space="0" w:color="auto"/>
        <w:bottom w:val="none" w:sz="0" w:space="0" w:color="auto"/>
        <w:right w:val="none" w:sz="0" w:space="0" w:color="auto"/>
      </w:divBdr>
      <w:divsChild>
        <w:div w:id="1427070936">
          <w:marLeft w:val="0"/>
          <w:marRight w:val="0"/>
          <w:marTop w:val="0"/>
          <w:marBottom w:val="0"/>
          <w:divBdr>
            <w:top w:val="none" w:sz="0" w:space="0" w:color="auto"/>
            <w:left w:val="none" w:sz="0" w:space="0" w:color="auto"/>
            <w:bottom w:val="none" w:sz="0" w:space="0" w:color="auto"/>
            <w:right w:val="none" w:sz="0" w:space="0" w:color="auto"/>
          </w:divBdr>
        </w:div>
        <w:div w:id="245042547">
          <w:marLeft w:val="0"/>
          <w:marRight w:val="0"/>
          <w:marTop w:val="0"/>
          <w:marBottom w:val="0"/>
          <w:divBdr>
            <w:top w:val="none" w:sz="0" w:space="0" w:color="auto"/>
            <w:left w:val="none" w:sz="0" w:space="0" w:color="auto"/>
            <w:bottom w:val="none" w:sz="0" w:space="0" w:color="auto"/>
            <w:right w:val="none" w:sz="0" w:space="0" w:color="auto"/>
          </w:divBdr>
        </w:div>
      </w:divsChild>
    </w:div>
    <w:div w:id="332344811">
      <w:bodyDiv w:val="1"/>
      <w:marLeft w:val="0"/>
      <w:marRight w:val="0"/>
      <w:marTop w:val="0"/>
      <w:marBottom w:val="0"/>
      <w:divBdr>
        <w:top w:val="none" w:sz="0" w:space="0" w:color="auto"/>
        <w:left w:val="none" w:sz="0" w:space="0" w:color="auto"/>
        <w:bottom w:val="none" w:sz="0" w:space="0" w:color="auto"/>
        <w:right w:val="none" w:sz="0" w:space="0" w:color="auto"/>
      </w:divBdr>
    </w:div>
    <w:div w:id="333073585">
      <w:bodyDiv w:val="1"/>
      <w:marLeft w:val="0"/>
      <w:marRight w:val="0"/>
      <w:marTop w:val="0"/>
      <w:marBottom w:val="0"/>
      <w:divBdr>
        <w:top w:val="none" w:sz="0" w:space="0" w:color="auto"/>
        <w:left w:val="none" w:sz="0" w:space="0" w:color="auto"/>
        <w:bottom w:val="none" w:sz="0" w:space="0" w:color="auto"/>
        <w:right w:val="none" w:sz="0" w:space="0" w:color="auto"/>
      </w:divBdr>
    </w:div>
    <w:div w:id="346251722">
      <w:bodyDiv w:val="1"/>
      <w:marLeft w:val="0"/>
      <w:marRight w:val="0"/>
      <w:marTop w:val="0"/>
      <w:marBottom w:val="0"/>
      <w:divBdr>
        <w:top w:val="none" w:sz="0" w:space="0" w:color="auto"/>
        <w:left w:val="none" w:sz="0" w:space="0" w:color="auto"/>
        <w:bottom w:val="none" w:sz="0" w:space="0" w:color="auto"/>
        <w:right w:val="none" w:sz="0" w:space="0" w:color="auto"/>
      </w:divBdr>
    </w:div>
    <w:div w:id="349379796">
      <w:bodyDiv w:val="1"/>
      <w:marLeft w:val="0"/>
      <w:marRight w:val="0"/>
      <w:marTop w:val="0"/>
      <w:marBottom w:val="0"/>
      <w:divBdr>
        <w:top w:val="none" w:sz="0" w:space="0" w:color="auto"/>
        <w:left w:val="none" w:sz="0" w:space="0" w:color="auto"/>
        <w:bottom w:val="none" w:sz="0" w:space="0" w:color="auto"/>
        <w:right w:val="none" w:sz="0" w:space="0" w:color="auto"/>
      </w:divBdr>
    </w:div>
    <w:div w:id="359937559">
      <w:bodyDiv w:val="1"/>
      <w:marLeft w:val="0"/>
      <w:marRight w:val="0"/>
      <w:marTop w:val="0"/>
      <w:marBottom w:val="0"/>
      <w:divBdr>
        <w:top w:val="none" w:sz="0" w:space="0" w:color="auto"/>
        <w:left w:val="none" w:sz="0" w:space="0" w:color="auto"/>
        <w:bottom w:val="none" w:sz="0" w:space="0" w:color="auto"/>
        <w:right w:val="none" w:sz="0" w:space="0" w:color="auto"/>
      </w:divBdr>
    </w:div>
    <w:div w:id="369230041">
      <w:bodyDiv w:val="1"/>
      <w:marLeft w:val="0"/>
      <w:marRight w:val="0"/>
      <w:marTop w:val="0"/>
      <w:marBottom w:val="0"/>
      <w:divBdr>
        <w:top w:val="none" w:sz="0" w:space="0" w:color="auto"/>
        <w:left w:val="none" w:sz="0" w:space="0" w:color="auto"/>
        <w:bottom w:val="none" w:sz="0" w:space="0" w:color="auto"/>
        <w:right w:val="none" w:sz="0" w:space="0" w:color="auto"/>
      </w:divBdr>
    </w:div>
    <w:div w:id="385640951">
      <w:bodyDiv w:val="1"/>
      <w:marLeft w:val="0"/>
      <w:marRight w:val="0"/>
      <w:marTop w:val="0"/>
      <w:marBottom w:val="0"/>
      <w:divBdr>
        <w:top w:val="none" w:sz="0" w:space="0" w:color="auto"/>
        <w:left w:val="none" w:sz="0" w:space="0" w:color="auto"/>
        <w:bottom w:val="none" w:sz="0" w:space="0" w:color="auto"/>
        <w:right w:val="none" w:sz="0" w:space="0" w:color="auto"/>
      </w:divBdr>
    </w:div>
    <w:div w:id="409229495">
      <w:bodyDiv w:val="1"/>
      <w:marLeft w:val="0"/>
      <w:marRight w:val="0"/>
      <w:marTop w:val="0"/>
      <w:marBottom w:val="0"/>
      <w:divBdr>
        <w:top w:val="none" w:sz="0" w:space="0" w:color="auto"/>
        <w:left w:val="none" w:sz="0" w:space="0" w:color="auto"/>
        <w:bottom w:val="none" w:sz="0" w:space="0" w:color="auto"/>
        <w:right w:val="none" w:sz="0" w:space="0" w:color="auto"/>
      </w:divBdr>
    </w:div>
    <w:div w:id="409666526">
      <w:bodyDiv w:val="1"/>
      <w:marLeft w:val="0"/>
      <w:marRight w:val="0"/>
      <w:marTop w:val="0"/>
      <w:marBottom w:val="0"/>
      <w:divBdr>
        <w:top w:val="none" w:sz="0" w:space="0" w:color="auto"/>
        <w:left w:val="none" w:sz="0" w:space="0" w:color="auto"/>
        <w:bottom w:val="none" w:sz="0" w:space="0" w:color="auto"/>
        <w:right w:val="none" w:sz="0" w:space="0" w:color="auto"/>
      </w:divBdr>
    </w:div>
    <w:div w:id="435054683">
      <w:bodyDiv w:val="1"/>
      <w:marLeft w:val="0"/>
      <w:marRight w:val="0"/>
      <w:marTop w:val="0"/>
      <w:marBottom w:val="0"/>
      <w:divBdr>
        <w:top w:val="none" w:sz="0" w:space="0" w:color="auto"/>
        <w:left w:val="none" w:sz="0" w:space="0" w:color="auto"/>
        <w:bottom w:val="none" w:sz="0" w:space="0" w:color="auto"/>
        <w:right w:val="none" w:sz="0" w:space="0" w:color="auto"/>
      </w:divBdr>
    </w:div>
    <w:div w:id="436288570">
      <w:bodyDiv w:val="1"/>
      <w:marLeft w:val="0"/>
      <w:marRight w:val="0"/>
      <w:marTop w:val="0"/>
      <w:marBottom w:val="0"/>
      <w:divBdr>
        <w:top w:val="none" w:sz="0" w:space="0" w:color="auto"/>
        <w:left w:val="none" w:sz="0" w:space="0" w:color="auto"/>
        <w:bottom w:val="none" w:sz="0" w:space="0" w:color="auto"/>
        <w:right w:val="none" w:sz="0" w:space="0" w:color="auto"/>
      </w:divBdr>
    </w:div>
    <w:div w:id="451943563">
      <w:bodyDiv w:val="1"/>
      <w:marLeft w:val="0"/>
      <w:marRight w:val="0"/>
      <w:marTop w:val="0"/>
      <w:marBottom w:val="0"/>
      <w:divBdr>
        <w:top w:val="none" w:sz="0" w:space="0" w:color="auto"/>
        <w:left w:val="none" w:sz="0" w:space="0" w:color="auto"/>
        <w:bottom w:val="none" w:sz="0" w:space="0" w:color="auto"/>
        <w:right w:val="none" w:sz="0" w:space="0" w:color="auto"/>
      </w:divBdr>
    </w:div>
    <w:div w:id="452020696">
      <w:bodyDiv w:val="1"/>
      <w:marLeft w:val="0"/>
      <w:marRight w:val="0"/>
      <w:marTop w:val="0"/>
      <w:marBottom w:val="0"/>
      <w:divBdr>
        <w:top w:val="none" w:sz="0" w:space="0" w:color="auto"/>
        <w:left w:val="none" w:sz="0" w:space="0" w:color="auto"/>
        <w:bottom w:val="none" w:sz="0" w:space="0" w:color="auto"/>
        <w:right w:val="none" w:sz="0" w:space="0" w:color="auto"/>
      </w:divBdr>
    </w:div>
    <w:div w:id="471992219">
      <w:bodyDiv w:val="1"/>
      <w:marLeft w:val="0"/>
      <w:marRight w:val="0"/>
      <w:marTop w:val="0"/>
      <w:marBottom w:val="0"/>
      <w:divBdr>
        <w:top w:val="none" w:sz="0" w:space="0" w:color="auto"/>
        <w:left w:val="none" w:sz="0" w:space="0" w:color="auto"/>
        <w:bottom w:val="none" w:sz="0" w:space="0" w:color="auto"/>
        <w:right w:val="none" w:sz="0" w:space="0" w:color="auto"/>
      </w:divBdr>
    </w:div>
    <w:div w:id="477066872">
      <w:bodyDiv w:val="1"/>
      <w:marLeft w:val="0"/>
      <w:marRight w:val="0"/>
      <w:marTop w:val="0"/>
      <w:marBottom w:val="0"/>
      <w:divBdr>
        <w:top w:val="none" w:sz="0" w:space="0" w:color="auto"/>
        <w:left w:val="none" w:sz="0" w:space="0" w:color="auto"/>
        <w:bottom w:val="none" w:sz="0" w:space="0" w:color="auto"/>
        <w:right w:val="none" w:sz="0" w:space="0" w:color="auto"/>
      </w:divBdr>
    </w:div>
    <w:div w:id="488983547">
      <w:bodyDiv w:val="1"/>
      <w:marLeft w:val="0"/>
      <w:marRight w:val="0"/>
      <w:marTop w:val="0"/>
      <w:marBottom w:val="0"/>
      <w:divBdr>
        <w:top w:val="none" w:sz="0" w:space="0" w:color="auto"/>
        <w:left w:val="none" w:sz="0" w:space="0" w:color="auto"/>
        <w:bottom w:val="none" w:sz="0" w:space="0" w:color="auto"/>
        <w:right w:val="none" w:sz="0" w:space="0" w:color="auto"/>
      </w:divBdr>
    </w:div>
    <w:div w:id="518541506">
      <w:bodyDiv w:val="1"/>
      <w:marLeft w:val="0"/>
      <w:marRight w:val="0"/>
      <w:marTop w:val="0"/>
      <w:marBottom w:val="0"/>
      <w:divBdr>
        <w:top w:val="none" w:sz="0" w:space="0" w:color="auto"/>
        <w:left w:val="none" w:sz="0" w:space="0" w:color="auto"/>
        <w:bottom w:val="none" w:sz="0" w:space="0" w:color="auto"/>
        <w:right w:val="none" w:sz="0" w:space="0" w:color="auto"/>
      </w:divBdr>
    </w:div>
    <w:div w:id="523639612">
      <w:bodyDiv w:val="1"/>
      <w:marLeft w:val="0"/>
      <w:marRight w:val="0"/>
      <w:marTop w:val="0"/>
      <w:marBottom w:val="0"/>
      <w:divBdr>
        <w:top w:val="none" w:sz="0" w:space="0" w:color="auto"/>
        <w:left w:val="none" w:sz="0" w:space="0" w:color="auto"/>
        <w:bottom w:val="none" w:sz="0" w:space="0" w:color="auto"/>
        <w:right w:val="none" w:sz="0" w:space="0" w:color="auto"/>
      </w:divBdr>
    </w:div>
    <w:div w:id="537276121">
      <w:bodyDiv w:val="1"/>
      <w:marLeft w:val="0"/>
      <w:marRight w:val="0"/>
      <w:marTop w:val="0"/>
      <w:marBottom w:val="0"/>
      <w:divBdr>
        <w:top w:val="none" w:sz="0" w:space="0" w:color="auto"/>
        <w:left w:val="none" w:sz="0" w:space="0" w:color="auto"/>
        <w:bottom w:val="none" w:sz="0" w:space="0" w:color="auto"/>
        <w:right w:val="none" w:sz="0" w:space="0" w:color="auto"/>
      </w:divBdr>
    </w:div>
    <w:div w:id="544022642">
      <w:bodyDiv w:val="1"/>
      <w:marLeft w:val="0"/>
      <w:marRight w:val="0"/>
      <w:marTop w:val="0"/>
      <w:marBottom w:val="0"/>
      <w:divBdr>
        <w:top w:val="none" w:sz="0" w:space="0" w:color="auto"/>
        <w:left w:val="none" w:sz="0" w:space="0" w:color="auto"/>
        <w:bottom w:val="none" w:sz="0" w:space="0" w:color="auto"/>
        <w:right w:val="none" w:sz="0" w:space="0" w:color="auto"/>
      </w:divBdr>
    </w:div>
    <w:div w:id="546835705">
      <w:bodyDiv w:val="1"/>
      <w:marLeft w:val="0"/>
      <w:marRight w:val="0"/>
      <w:marTop w:val="0"/>
      <w:marBottom w:val="0"/>
      <w:divBdr>
        <w:top w:val="none" w:sz="0" w:space="0" w:color="auto"/>
        <w:left w:val="none" w:sz="0" w:space="0" w:color="auto"/>
        <w:bottom w:val="none" w:sz="0" w:space="0" w:color="auto"/>
        <w:right w:val="none" w:sz="0" w:space="0" w:color="auto"/>
      </w:divBdr>
    </w:div>
    <w:div w:id="550189443">
      <w:bodyDiv w:val="1"/>
      <w:marLeft w:val="0"/>
      <w:marRight w:val="0"/>
      <w:marTop w:val="0"/>
      <w:marBottom w:val="0"/>
      <w:divBdr>
        <w:top w:val="none" w:sz="0" w:space="0" w:color="auto"/>
        <w:left w:val="none" w:sz="0" w:space="0" w:color="auto"/>
        <w:bottom w:val="none" w:sz="0" w:space="0" w:color="auto"/>
        <w:right w:val="none" w:sz="0" w:space="0" w:color="auto"/>
      </w:divBdr>
    </w:div>
    <w:div w:id="551383103">
      <w:bodyDiv w:val="1"/>
      <w:marLeft w:val="0"/>
      <w:marRight w:val="0"/>
      <w:marTop w:val="0"/>
      <w:marBottom w:val="0"/>
      <w:divBdr>
        <w:top w:val="none" w:sz="0" w:space="0" w:color="auto"/>
        <w:left w:val="none" w:sz="0" w:space="0" w:color="auto"/>
        <w:bottom w:val="none" w:sz="0" w:space="0" w:color="auto"/>
        <w:right w:val="none" w:sz="0" w:space="0" w:color="auto"/>
      </w:divBdr>
    </w:div>
    <w:div w:id="555430175">
      <w:bodyDiv w:val="1"/>
      <w:marLeft w:val="0"/>
      <w:marRight w:val="0"/>
      <w:marTop w:val="0"/>
      <w:marBottom w:val="0"/>
      <w:divBdr>
        <w:top w:val="none" w:sz="0" w:space="0" w:color="auto"/>
        <w:left w:val="none" w:sz="0" w:space="0" w:color="auto"/>
        <w:bottom w:val="none" w:sz="0" w:space="0" w:color="auto"/>
        <w:right w:val="none" w:sz="0" w:space="0" w:color="auto"/>
      </w:divBdr>
    </w:div>
    <w:div w:id="557977621">
      <w:bodyDiv w:val="1"/>
      <w:marLeft w:val="0"/>
      <w:marRight w:val="0"/>
      <w:marTop w:val="0"/>
      <w:marBottom w:val="0"/>
      <w:divBdr>
        <w:top w:val="none" w:sz="0" w:space="0" w:color="auto"/>
        <w:left w:val="none" w:sz="0" w:space="0" w:color="auto"/>
        <w:bottom w:val="none" w:sz="0" w:space="0" w:color="auto"/>
        <w:right w:val="none" w:sz="0" w:space="0" w:color="auto"/>
      </w:divBdr>
    </w:div>
    <w:div w:id="564611899">
      <w:bodyDiv w:val="1"/>
      <w:marLeft w:val="0"/>
      <w:marRight w:val="0"/>
      <w:marTop w:val="0"/>
      <w:marBottom w:val="0"/>
      <w:divBdr>
        <w:top w:val="none" w:sz="0" w:space="0" w:color="auto"/>
        <w:left w:val="none" w:sz="0" w:space="0" w:color="auto"/>
        <w:bottom w:val="none" w:sz="0" w:space="0" w:color="auto"/>
        <w:right w:val="none" w:sz="0" w:space="0" w:color="auto"/>
      </w:divBdr>
    </w:div>
    <w:div w:id="568615957">
      <w:bodyDiv w:val="1"/>
      <w:marLeft w:val="0"/>
      <w:marRight w:val="0"/>
      <w:marTop w:val="0"/>
      <w:marBottom w:val="0"/>
      <w:divBdr>
        <w:top w:val="none" w:sz="0" w:space="0" w:color="auto"/>
        <w:left w:val="none" w:sz="0" w:space="0" w:color="auto"/>
        <w:bottom w:val="none" w:sz="0" w:space="0" w:color="auto"/>
        <w:right w:val="none" w:sz="0" w:space="0" w:color="auto"/>
      </w:divBdr>
    </w:div>
    <w:div w:id="575170343">
      <w:bodyDiv w:val="1"/>
      <w:marLeft w:val="0"/>
      <w:marRight w:val="0"/>
      <w:marTop w:val="0"/>
      <w:marBottom w:val="0"/>
      <w:divBdr>
        <w:top w:val="none" w:sz="0" w:space="0" w:color="auto"/>
        <w:left w:val="none" w:sz="0" w:space="0" w:color="auto"/>
        <w:bottom w:val="none" w:sz="0" w:space="0" w:color="auto"/>
        <w:right w:val="none" w:sz="0" w:space="0" w:color="auto"/>
      </w:divBdr>
    </w:div>
    <w:div w:id="580455596">
      <w:bodyDiv w:val="1"/>
      <w:marLeft w:val="0"/>
      <w:marRight w:val="0"/>
      <w:marTop w:val="0"/>
      <w:marBottom w:val="0"/>
      <w:divBdr>
        <w:top w:val="none" w:sz="0" w:space="0" w:color="auto"/>
        <w:left w:val="none" w:sz="0" w:space="0" w:color="auto"/>
        <w:bottom w:val="none" w:sz="0" w:space="0" w:color="auto"/>
        <w:right w:val="none" w:sz="0" w:space="0" w:color="auto"/>
      </w:divBdr>
    </w:div>
    <w:div w:id="585458635">
      <w:bodyDiv w:val="1"/>
      <w:marLeft w:val="0"/>
      <w:marRight w:val="0"/>
      <w:marTop w:val="0"/>
      <w:marBottom w:val="0"/>
      <w:divBdr>
        <w:top w:val="none" w:sz="0" w:space="0" w:color="auto"/>
        <w:left w:val="none" w:sz="0" w:space="0" w:color="auto"/>
        <w:bottom w:val="none" w:sz="0" w:space="0" w:color="auto"/>
        <w:right w:val="none" w:sz="0" w:space="0" w:color="auto"/>
      </w:divBdr>
    </w:div>
    <w:div w:id="587152679">
      <w:bodyDiv w:val="1"/>
      <w:marLeft w:val="0"/>
      <w:marRight w:val="0"/>
      <w:marTop w:val="0"/>
      <w:marBottom w:val="0"/>
      <w:divBdr>
        <w:top w:val="none" w:sz="0" w:space="0" w:color="auto"/>
        <w:left w:val="none" w:sz="0" w:space="0" w:color="auto"/>
        <w:bottom w:val="none" w:sz="0" w:space="0" w:color="auto"/>
        <w:right w:val="none" w:sz="0" w:space="0" w:color="auto"/>
      </w:divBdr>
    </w:div>
    <w:div w:id="588929316">
      <w:bodyDiv w:val="1"/>
      <w:marLeft w:val="0"/>
      <w:marRight w:val="0"/>
      <w:marTop w:val="0"/>
      <w:marBottom w:val="0"/>
      <w:divBdr>
        <w:top w:val="none" w:sz="0" w:space="0" w:color="auto"/>
        <w:left w:val="none" w:sz="0" w:space="0" w:color="auto"/>
        <w:bottom w:val="none" w:sz="0" w:space="0" w:color="auto"/>
        <w:right w:val="none" w:sz="0" w:space="0" w:color="auto"/>
      </w:divBdr>
    </w:div>
    <w:div w:id="594946003">
      <w:bodyDiv w:val="1"/>
      <w:marLeft w:val="0"/>
      <w:marRight w:val="0"/>
      <w:marTop w:val="0"/>
      <w:marBottom w:val="0"/>
      <w:divBdr>
        <w:top w:val="none" w:sz="0" w:space="0" w:color="auto"/>
        <w:left w:val="none" w:sz="0" w:space="0" w:color="auto"/>
        <w:bottom w:val="none" w:sz="0" w:space="0" w:color="auto"/>
        <w:right w:val="none" w:sz="0" w:space="0" w:color="auto"/>
      </w:divBdr>
    </w:div>
    <w:div w:id="596525892">
      <w:bodyDiv w:val="1"/>
      <w:marLeft w:val="0"/>
      <w:marRight w:val="0"/>
      <w:marTop w:val="0"/>
      <w:marBottom w:val="0"/>
      <w:divBdr>
        <w:top w:val="none" w:sz="0" w:space="0" w:color="auto"/>
        <w:left w:val="none" w:sz="0" w:space="0" w:color="auto"/>
        <w:bottom w:val="none" w:sz="0" w:space="0" w:color="auto"/>
        <w:right w:val="none" w:sz="0" w:space="0" w:color="auto"/>
      </w:divBdr>
    </w:div>
    <w:div w:id="621108460">
      <w:bodyDiv w:val="1"/>
      <w:marLeft w:val="0"/>
      <w:marRight w:val="0"/>
      <w:marTop w:val="0"/>
      <w:marBottom w:val="0"/>
      <w:divBdr>
        <w:top w:val="none" w:sz="0" w:space="0" w:color="auto"/>
        <w:left w:val="none" w:sz="0" w:space="0" w:color="auto"/>
        <w:bottom w:val="none" w:sz="0" w:space="0" w:color="auto"/>
        <w:right w:val="none" w:sz="0" w:space="0" w:color="auto"/>
      </w:divBdr>
    </w:div>
    <w:div w:id="637757841">
      <w:bodyDiv w:val="1"/>
      <w:marLeft w:val="0"/>
      <w:marRight w:val="0"/>
      <w:marTop w:val="0"/>
      <w:marBottom w:val="0"/>
      <w:divBdr>
        <w:top w:val="none" w:sz="0" w:space="0" w:color="auto"/>
        <w:left w:val="none" w:sz="0" w:space="0" w:color="auto"/>
        <w:bottom w:val="none" w:sz="0" w:space="0" w:color="auto"/>
        <w:right w:val="none" w:sz="0" w:space="0" w:color="auto"/>
      </w:divBdr>
    </w:div>
    <w:div w:id="638655388">
      <w:bodyDiv w:val="1"/>
      <w:marLeft w:val="0"/>
      <w:marRight w:val="0"/>
      <w:marTop w:val="0"/>
      <w:marBottom w:val="0"/>
      <w:divBdr>
        <w:top w:val="none" w:sz="0" w:space="0" w:color="auto"/>
        <w:left w:val="none" w:sz="0" w:space="0" w:color="auto"/>
        <w:bottom w:val="none" w:sz="0" w:space="0" w:color="auto"/>
        <w:right w:val="none" w:sz="0" w:space="0" w:color="auto"/>
      </w:divBdr>
    </w:div>
    <w:div w:id="659650155">
      <w:bodyDiv w:val="1"/>
      <w:marLeft w:val="0"/>
      <w:marRight w:val="0"/>
      <w:marTop w:val="0"/>
      <w:marBottom w:val="0"/>
      <w:divBdr>
        <w:top w:val="none" w:sz="0" w:space="0" w:color="auto"/>
        <w:left w:val="none" w:sz="0" w:space="0" w:color="auto"/>
        <w:bottom w:val="none" w:sz="0" w:space="0" w:color="auto"/>
        <w:right w:val="none" w:sz="0" w:space="0" w:color="auto"/>
      </w:divBdr>
    </w:div>
    <w:div w:id="659895401">
      <w:bodyDiv w:val="1"/>
      <w:marLeft w:val="0"/>
      <w:marRight w:val="0"/>
      <w:marTop w:val="0"/>
      <w:marBottom w:val="0"/>
      <w:divBdr>
        <w:top w:val="none" w:sz="0" w:space="0" w:color="auto"/>
        <w:left w:val="none" w:sz="0" w:space="0" w:color="auto"/>
        <w:bottom w:val="none" w:sz="0" w:space="0" w:color="auto"/>
        <w:right w:val="none" w:sz="0" w:space="0" w:color="auto"/>
      </w:divBdr>
    </w:div>
    <w:div w:id="665014377">
      <w:bodyDiv w:val="1"/>
      <w:marLeft w:val="0"/>
      <w:marRight w:val="0"/>
      <w:marTop w:val="0"/>
      <w:marBottom w:val="0"/>
      <w:divBdr>
        <w:top w:val="none" w:sz="0" w:space="0" w:color="auto"/>
        <w:left w:val="none" w:sz="0" w:space="0" w:color="auto"/>
        <w:bottom w:val="none" w:sz="0" w:space="0" w:color="auto"/>
        <w:right w:val="none" w:sz="0" w:space="0" w:color="auto"/>
      </w:divBdr>
    </w:div>
    <w:div w:id="679165221">
      <w:bodyDiv w:val="1"/>
      <w:marLeft w:val="0"/>
      <w:marRight w:val="0"/>
      <w:marTop w:val="0"/>
      <w:marBottom w:val="0"/>
      <w:divBdr>
        <w:top w:val="none" w:sz="0" w:space="0" w:color="auto"/>
        <w:left w:val="none" w:sz="0" w:space="0" w:color="auto"/>
        <w:bottom w:val="none" w:sz="0" w:space="0" w:color="auto"/>
        <w:right w:val="none" w:sz="0" w:space="0" w:color="auto"/>
      </w:divBdr>
    </w:div>
    <w:div w:id="689069423">
      <w:bodyDiv w:val="1"/>
      <w:marLeft w:val="0"/>
      <w:marRight w:val="0"/>
      <w:marTop w:val="0"/>
      <w:marBottom w:val="0"/>
      <w:divBdr>
        <w:top w:val="none" w:sz="0" w:space="0" w:color="auto"/>
        <w:left w:val="none" w:sz="0" w:space="0" w:color="auto"/>
        <w:bottom w:val="none" w:sz="0" w:space="0" w:color="auto"/>
        <w:right w:val="none" w:sz="0" w:space="0" w:color="auto"/>
      </w:divBdr>
    </w:div>
    <w:div w:id="692923290">
      <w:bodyDiv w:val="1"/>
      <w:marLeft w:val="0"/>
      <w:marRight w:val="0"/>
      <w:marTop w:val="0"/>
      <w:marBottom w:val="0"/>
      <w:divBdr>
        <w:top w:val="none" w:sz="0" w:space="0" w:color="auto"/>
        <w:left w:val="none" w:sz="0" w:space="0" w:color="auto"/>
        <w:bottom w:val="none" w:sz="0" w:space="0" w:color="auto"/>
        <w:right w:val="none" w:sz="0" w:space="0" w:color="auto"/>
      </w:divBdr>
    </w:div>
    <w:div w:id="704260278">
      <w:bodyDiv w:val="1"/>
      <w:marLeft w:val="0"/>
      <w:marRight w:val="0"/>
      <w:marTop w:val="0"/>
      <w:marBottom w:val="0"/>
      <w:divBdr>
        <w:top w:val="none" w:sz="0" w:space="0" w:color="auto"/>
        <w:left w:val="none" w:sz="0" w:space="0" w:color="auto"/>
        <w:bottom w:val="none" w:sz="0" w:space="0" w:color="auto"/>
        <w:right w:val="none" w:sz="0" w:space="0" w:color="auto"/>
      </w:divBdr>
    </w:div>
    <w:div w:id="706025229">
      <w:bodyDiv w:val="1"/>
      <w:marLeft w:val="0"/>
      <w:marRight w:val="0"/>
      <w:marTop w:val="0"/>
      <w:marBottom w:val="0"/>
      <w:divBdr>
        <w:top w:val="none" w:sz="0" w:space="0" w:color="auto"/>
        <w:left w:val="none" w:sz="0" w:space="0" w:color="auto"/>
        <w:bottom w:val="none" w:sz="0" w:space="0" w:color="auto"/>
        <w:right w:val="none" w:sz="0" w:space="0" w:color="auto"/>
      </w:divBdr>
    </w:div>
    <w:div w:id="724723268">
      <w:bodyDiv w:val="1"/>
      <w:marLeft w:val="0"/>
      <w:marRight w:val="0"/>
      <w:marTop w:val="0"/>
      <w:marBottom w:val="0"/>
      <w:divBdr>
        <w:top w:val="none" w:sz="0" w:space="0" w:color="auto"/>
        <w:left w:val="none" w:sz="0" w:space="0" w:color="auto"/>
        <w:bottom w:val="none" w:sz="0" w:space="0" w:color="auto"/>
        <w:right w:val="none" w:sz="0" w:space="0" w:color="auto"/>
      </w:divBdr>
      <w:divsChild>
        <w:div w:id="1309703711">
          <w:marLeft w:val="0"/>
          <w:marRight w:val="0"/>
          <w:marTop w:val="0"/>
          <w:marBottom w:val="0"/>
          <w:divBdr>
            <w:top w:val="none" w:sz="0" w:space="0" w:color="auto"/>
            <w:left w:val="none" w:sz="0" w:space="0" w:color="auto"/>
            <w:bottom w:val="none" w:sz="0" w:space="0" w:color="auto"/>
            <w:right w:val="none" w:sz="0" w:space="0" w:color="auto"/>
          </w:divBdr>
        </w:div>
      </w:divsChild>
    </w:div>
    <w:div w:id="734544314">
      <w:bodyDiv w:val="1"/>
      <w:marLeft w:val="0"/>
      <w:marRight w:val="0"/>
      <w:marTop w:val="0"/>
      <w:marBottom w:val="0"/>
      <w:divBdr>
        <w:top w:val="none" w:sz="0" w:space="0" w:color="auto"/>
        <w:left w:val="none" w:sz="0" w:space="0" w:color="auto"/>
        <w:bottom w:val="none" w:sz="0" w:space="0" w:color="auto"/>
        <w:right w:val="none" w:sz="0" w:space="0" w:color="auto"/>
      </w:divBdr>
    </w:div>
    <w:div w:id="756173472">
      <w:bodyDiv w:val="1"/>
      <w:marLeft w:val="0"/>
      <w:marRight w:val="0"/>
      <w:marTop w:val="0"/>
      <w:marBottom w:val="0"/>
      <w:divBdr>
        <w:top w:val="none" w:sz="0" w:space="0" w:color="auto"/>
        <w:left w:val="none" w:sz="0" w:space="0" w:color="auto"/>
        <w:bottom w:val="none" w:sz="0" w:space="0" w:color="auto"/>
        <w:right w:val="none" w:sz="0" w:space="0" w:color="auto"/>
      </w:divBdr>
    </w:div>
    <w:div w:id="763378074">
      <w:bodyDiv w:val="1"/>
      <w:marLeft w:val="0"/>
      <w:marRight w:val="0"/>
      <w:marTop w:val="0"/>
      <w:marBottom w:val="0"/>
      <w:divBdr>
        <w:top w:val="none" w:sz="0" w:space="0" w:color="auto"/>
        <w:left w:val="none" w:sz="0" w:space="0" w:color="auto"/>
        <w:bottom w:val="none" w:sz="0" w:space="0" w:color="auto"/>
        <w:right w:val="none" w:sz="0" w:space="0" w:color="auto"/>
      </w:divBdr>
    </w:div>
    <w:div w:id="767894930">
      <w:bodyDiv w:val="1"/>
      <w:marLeft w:val="0"/>
      <w:marRight w:val="0"/>
      <w:marTop w:val="0"/>
      <w:marBottom w:val="0"/>
      <w:divBdr>
        <w:top w:val="none" w:sz="0" w:space="0" w:color="auto"/>
        <w:left w:val="none" w:sz="0" w:space="0" w:color="auto"/>
        <w:bottom w:val="none" w:sz="0" w:space="0" w:color="auto"/>
        <w:right w:val="none" w:sz="0" w:space="0" w:color="auto"/>
      </w:divBdr>
    </w:div>
    <w:div w:id="781412486">
      <w:bodyDiv w:val="1"/>
      <w:marLeft w:val="0"/>
      <w:marRight w:val="0"/>
      <w:marTop w:val="0"/>
      <w:marBottom w:val="0"/>
      <w:divBdr>
        <w:top w:val="none" w:sz="0" w:space="0" w:color="auto"/>
        <w:left w:val="none" w:sz="0" w:space="0" w:color="auto"/>
        <w:bottom w:val="none" w:sz="0" w:space="0" w:color="auto"/>
        <w:right w:val="none" w:sz="0" w:space="0" w:color="auto"/>
      </w:divBdr>
    </w:div>
    <w:div w:id="795366389">
      <w:bodyDiv w:val="1"/>
      <w:marLeft w:val="0"/>
      <w:marRight w:val="0"/>
      <w:marTop w:val="0"/>
      <w:marBottom w:val="0"/>
      <w:divBdr>
        <w:top w:val="none" w:sz="0" w:space="0" w:color="auto"/>
        <w:left w:val="none" w:sz="0" w:space="0" w:color="auto"/>
        <w:bottom w:val="none" w:sz="0" w:space="0" w:color="auto"/>
        <w:right w:val="none" w:sz="0" w:space="0" w:color="auto"/>
      </w:divBdr>
    </w:div>
    <w:div w:id="796528226">
      <w:bodyDiv w:val="1"/>
      <w:marLeft w:val="0"/>
      <w:marRight w:val="0"/>
      <w:marTop w:val="0"/>
      <w:marBottom w:val="0"/>
      <w:divBdr>
        <w:top w:val="none" w:sz="0" w:space="0" w:color="auto"/>
        <w:left w:val="none" w:sz="0" w:space="0" w:color="auto"/>
        <w:bottom w:val="none" w:sz="0" w:space="0" w:color="auto"/>
        <w:right w:val="none" w:sz="0" w:space="0" w:color="auto"/>
      </w:divBdr>
    </w:div>
    <w:div w:id="816411879">
      <w:bodyDiv w:val="1"/>
      <w:marLeft w:val="0"/>
      <w:marRight w:val="0"/>
      <w:marTop w:val="0"/>
      <w:marBottom w:val="0"/>
      <w:divBdr>
        <w:top w:val="none" w:sz="0" w:space="0" w:color="auto"/>
        <w:left w:val="none" w:sz="0" w:space="0" w:color="auto"/>
        <w:bottom w:val="none" w:sz="0" w:space="0" w:color="auto"/>
        <w:right w:val="none" w:sz="0" w:space="0" w:color="auto"/>
      </w:divBdr>
    </w:div>
    <w:div w:id="833764578">
      <w:bodyDiv w:val="1"/>
      <w:marLeft w:val="0"/>
      <w:marRight w:val="0"/>
      <w:marTop w:val="0"/>
      <w:marBottom w:val="0"/>
      <w:divBdr>
        <w:top w:val="none" w:sz="0" w:space="0" w:color="auto"/>
        <w:left w:val="none" w:sz="0" w:space="0" w:color="auto"/>
        <w:bottom w:val="none" w:sz="0" w:space="0" w:color="auto"/>
        <w:right w:val="none" w:sz="0" w:space="0" w:color="auto"/>
      </w:divBdr>
    </w:div>
    <w:div w:id="838734824">
      <w:bodyDiv w:val="1"/>
      <w:marLeft w:val="0"/>
      <w:marRight w:val="0"/>
      <w:marTop w:val="0"/>
      <w:marBottom w:val="0"/>
      <w:divBdr>
        <w:top w:val="none" w:sz="0" w:space="0" w:color="auto"/>
        <w:left w:val="none" w:sz="0" w:space="0" w:color="auto"/>
        <w:bottom w:val="none" w:sz="0" w:space="0" w:color="auto"/>
        <w:right w:val="none" w:sz="0" w:space="0" w:color="auto"/>
      </w:divBdr>
    </w:div>
    <w:div w:id="840120755">
      <w:bodyDiv w:val="1"/>
      <w:marLeft w:val="0"/>
      <w:marRight w:val="0"/>
      <w:marTop w:val="0"/>
      <w:marBottom w:val="0"/>
      <w:divBdr>
        <w:top w:val="none" w:sz="0" w:space="0" w:color="auto"/>
        <w:left w:val="none" w:sz="0" w:space="0" w:color="auto"/>
        <w:bottom w:val="none" w:sz="0" w:space="0" w:color="auto"/>
        <w:right w:val="none" w:sz="0" w:space="0" w:color="auto"/>
      </w:divBdr>
    </w:div>
    <w:div w:id="848255259">
      <w:bodyDiv w:val="1"/>
      <w:marLeft w:val="0"/>
      <w:marRight w:val="0"/>
      <w:marTop w:val="0"/>
      <w:marBottom w:val="0"/>
      <w:divBdr>
        <w:top w:val="none" w:sz="0" w:space="0" w:color="auto"/>
        <w:left w:val="none" w:sz="0" w:space="0" w:color="auto"/>
        <w:bottom w:val="none" w:sz="0" w:space="0" w:color="auto"/>
        <w:right w:val="none" w:sz="0" w:space="0" w:color="auto"/>
      </w:divBdr>
    </w:div>
    <w:div w:id="851839263">
      <w:bodyDiv w:val="1"/>
      <w:marLeft w:val="0"/>
      <w:marRight w:val="0"/>
      <w:marTop w:val="0"/>
      <w:marBottom w:val="0"/>
      <w:divBdr>
        <w:top w:val="none" w:sz="0" w:space="0" w:color="auto"/>
        <w:left w:val="none" w:sz="0" w:space="0" w:color="auto"/>
        <w:bottom w:val="none" w:sz="0" w:space="0" w:color="auto"/>
        <w:right w:val="none" w:sz="0" w:space="0" w:color="auto"/>
      </w:divBdr>
    </w:div>
    <w:div w:id="867720996">
      <w:bodyDiv w:val="1"/>
      <w:marLeft w:val="0"/>
      <w:marRight w:val="0"/>
      <w:marTop w:val="0"/>
      <w:marBottom w:val="0"/>
      <w:divBdr>
        <w:top w:val="none" w:sz="0" w:space="0" w:color="auto"/>
        <w:left w:val="none" w:sz="0" w:space="0" w:color="auto"/>
        <w:bottom w:val="none" w:sz="0" w:space="0" w:color="auto"/>
        <w:right w:val="none" w:sz="0" w:space="0" w:color="auto"/>
      </w:divBdr>
    </w:div>
    <w:div w:id="884491646">
      <w:bodyDiv w:val="1"/>
      <w:marLeft w:val="0"/>
      <w:marRight w:val="0"/>
      <w:marTop w:val="0"/>
      <w:marBottom w:val="0"/>
      <w:divBdr>
        <w:top w:val="none" w:sz="0" w:space="0" w:color="auto"/>
        <w:left w:val="none" w:sz="0" w:space="0" w:color="auto"/>
        <w:bottom w:val="none" w:sz="0" w:space="0" w:color="auto"/>
        <w:right w:val="none" w:sz="0" w:space="0" w:color="auto"/>
      </w:divBdr>
    </w:div>
    <w:div w:id="889921170">
      <w:bodyDiv w:val="1"/>
      <w:marLeft w:val="0"/>
      <w:marRight w:val="0"/>
      <w:marTop w:val="0"/>
      <w:marBottom w:val="0"/>
      <w:divBdr>
        <w:top w:val="none" w:sz="0" w:space="0" w:color="auto"/>
        <w:left w:val="none" w:sz="0" w:space="0" w:color="auto"/>
        <w:bottom w:val="none" w:sz="0" w:space="0" w:color="auto"/>
        <w:right w:val="none" w:sz="0" w:space="0" w:color="auto"/>
      </w:divBdr>
    </w:div>
    <w:div w:id="891766671">
      <w:bodyDiv w:val="1"/>
      <w:marLeft w:val="0"/>
      <w:marRight w:val="0"/>
      <w:marTop w:val="0"/>
      <w:marBottom w:val="0"/>
      <w:divBdr>
        <w:top w:val="none" w:sz="0" w:space="0" w:color="auto"/>
        <w:left w:val="none" w:sz="0" w:space="0" w:color="auto"/>
        <w:bottom w:val="none" w:sz="0" w:space="0" w:color="auto"/>
        <w:right w:val="none" w:sz="0" w:space="0" w:color="auto"/>
      </w:divBdr>
    </w:div>
    <w:div w:id="892043062">
      <w:bodyDiv w:val="1"/>
      <w:marLeft w:val="0"/>
      <w:marRight w:val="0"/>
      <w:marTop w:val="0"/>
      <w:marBottom w:val="0"/>
      <w:divBdr>
        <w:top w:val="none" w:sz="0" w:space="0" w:color="auto"/>
        <w:left w:val="none" w:sz="0" w:space="0" w:color="auto"/>
        <w:bottom w:val="none" w:sz="0" w:space="0" w:color="auto"/>
        <w:right w:val="none" w:sz="0" w:space="0" w:color="auto"/>
      </w:divBdr>
    </w:div>
    <w:div w:id="897399514">
      <w:bodyDiv w:val="1"/>
      <w:marLeft w:val="0"/>
      <w:marRight w:val="0"/>
      <w:marTop w:val="0"/>
      <w:marBottom w:val="0"/>
      <w:divBdr>
        <w:top w:val="none" w:sz="0" w:space="0" w:color="auto"/>
        <w:left w:val="none" w:sz="0" w:space="0" w:color="auto"/>
        <w:bottom w:val="none" w:sz="0" w:space="0" w:color="auto"/>
        <w:right w:val="none" w:sz="0" w:space="0" w:color="auto"/>
      </w:divBdr>
    </w:div>
    <w:div w:id="905145431">
      <w:bodyDiv w:val="1"/>
      <w:marLeft w:val="0"/>
      <w:marRight w:val="0"/>
      <w:marTop w:val="0"/>
      <w:marBottom w:val="0"/>
      <w:divBdr>
        <w:top w:val="none" w:sz="0" w:space="0" w:color="auto"/>
        <w:left w:val="none" w:sz="0" w:space="0" w:color="auto"/>
        <w:bottom w:val="none" w:sz="0" w:space="0" w:color="auto"/>
        <w:right w:val="none" w:sz="0" w:space="0" w:color="auto"/>
      </w:divBdr>
    </w:div>
    <w:div w:id="914238740">
      <w:bodyDiv w:val="1"/>
      <w:marLeft w:val="0"/>
      <w:marRight w:val="0"/>
      <w:marTop w:val="0"/>
      <w:marBottom w:val="0"/>
      <w:divBdr>
        <w:top w:val="none" w:sz="0" w:space="0" w:color="auto"/>
        <w:left w:val="none" w:sz="0" w:space="0" w:color="auto"/>
        <w:bottom w:val="none" w:sz="0" w:space="0" w:color="auto"/>
        <w:right w:val="none" w:sz="0" w:space="0" w:color="auto"/>
      </w:divBdr>
    </w:div>
    <w:div w:id="923148801">
      <w:bodyDiv w:val="1"/>
      <w:marLeft w:val="0"/>
      <w:marRight w:val="0"/>
      <w:marTop w:val="0"/>
      <w:marBottom w:val="0"/>
      <w:divBdr>
        <w:top w:val="none" w:sz="0" w:space="0" w:color="auto"/>
        <w:left w:val="none" w:sz="0" w:space="0" w:color="auto"/>
        <w:bottom w:val="none" w:sz="0" w:space="0" w:color="auto"/>
        <w:right w:val="none" w:sz="0" w:space="0" w:color="auto"/>
      </w:divBdr>
    </w:div>
    <w:div w:id="925647271">
      <w:bodyDiv w:val="1"/>
      <w:marLeft w:val="0"/>
      <w:marRight w:val="0"/>
      <w:marTop w:val="0"/>
      <w:marBottom w:val="0"/>
      <w:divBdr>
        <w:top w:val="none" w:sz="0" w:space="0" w:color="auto"/>
        <w:left w:val="none" w:sz="0" w:space="0" w:color="auto"/>
        <w:bottom w:val="none" w:sz="0" w:space="0" w:color="auto"/>
        <w:right w:val="none" w:sz="0" w:space="0" w:color="auto"/>
      </w:divBdr>
    </w:div>
    <w:div w:id="930163163">
      <w:bodyDiv w:val="1"/>
      <w:marLeft w:val="0"/>
      <w:marRight w:val="0"/>
      <w:marTop w:val="0"/>
      <w:marBottom w:val="0"/>
      <w:divBdr>
        <w:top w:val="none" w:sz="0" w:space="0" w:color="auto"/>
        <w:left w:val="none" w:sz="0" w:space="0" w:color="auto"/>
        <w:bottom w:val="none" w:sz="0" w:space="0" w:color="auto"/>
        <w:right w:val="none" w:sz="0" w:space="0" w:color="auto"/>
      </w:divBdr>
    </w:div>
    <w:div w:id="944460775">
      <w:bodyDiv w:val="1"/>
      <w:marLeft w:val="0"/>
      <w:marRight w:val="0"/>
      <w:marTop w:val="0"/>
      <w:marBottom w:val="0"/>
      <w:divBdr>
        <w:top w:val="none" w:sz="0" w:space="0" w:color="auto"/>
        <w:left w:val="none" w:sz="0" w:space="0" w:color="auto"/>
        <w:bottom w:val="none" w:sz="0" w:space="0" w:color="auto"/>
        <w:right w:val="none" w:sz="0" w:space="0" w:color="auto"/>
      </w:divBdr>
    </w:div>
    <w:div w:id="950011552">
      <w:bodyDiv w:val="1"/>
      <w:marLeft w:val="0"/>
      <w:marRight w:val="0"/>
      <w:marTop w:val="0"/>
      <w:marBottom w:val="0"/>
      <w:divBdr>
        <w:top w:val="none" w:sz="0" w:space="0" w:color="auto"/>
        <w:left w:val="none" w:sz="0" w:space="0" w:color="auto"/>
        <w:bottom w:val="none" w:sz="0" w:space="0" w:color="auto"/>
        <w:right w:val="none" w:sz="0" w:space="0" w:color="auto"/>
      </w:divBdr>
    </w:div>
    <w:div w:id="950937506">
      <w:bodyDiv w:val="1"/>
      <w:marLeft w:val="0"/>
      <w:marRight w:val="0"/>
      <w:marTop w:val="0"/>
      <w:marBottom w:val="0"/>
      <w:divBdr>
        <w:top w:val="none" w:sz="0" w:space="0" w:color="auto"/>
        <w:left w:val="none" w:sz="0" w:space="0" w:color="auto"/>
        <w:bottom w:val="none" w:sz="0" w:space="0" w:color="auto"/>
        <w:right w:val="none" w:sz="0" w:space="0" w:color="auto"/>
      </w:divBdr>
    </w:div>
    <w:div w:id="951008688">
      <w:bodyDiv w:val="1"/>
      <w:marLeft w:val="0"/>
      <w:marRight w:val="0"/>
      <w:marTop w:val="0"/>
      <w:marBottom w:val="0"/>
      <w:divBdr>
        <w:top w:val="none" w:sz="0" w:space="0" w:color="auto"/>
        <w:left w:val="none" w:sz="0" w:space="0" w:color="auto"/>
        <w:bottom w:val="none" w:sz="0" w:space="0" w:color="auto"/>
        <w:right w:val="none" w:sz="0" w:space="0" w:color="auto"/>
      </w:divBdr>
    </w:div>
    <w:div w:id="951935851">
      <w:bodyDiv w:val="1"/>
      <w:marLeft w:val="0"/>
      <w:marRight w:val="0"/>
      <w:marTop w:val="0"/>
      <w:marBottom w:val="0"/>
      <w:divBdr>
        <w:top w:val="none" w:sz="0" w:space="0" w:color="auto"/>
        <w:left w:val="none" w:sz="0" w:space="0" w:color="auto"/>
        <w:bottom w:val="none" w:sz="0" w:space="0" w:color="auto"/>
        <w:right w:val="none" w:sz="0" w:space="0" w:color="auto"/>
      </w:divBdr>
    </w:div>
    <w:div w:id="960187467">
      <w:bodyDiv w:val="1"/>
      <w:marLeft w:val="0"/>
      <w:marRight w:val="0"/>
      <w:marTop w:val="0"/>
      <w:marBottom w:val="0"/>
      <w:divBdr>
        <w:top w:val="none" w:sz="0" w:space="0" w:color="auto"/>
        <w:left w:val="none" w:sz="0" w:space="0" w:color="auto"/>
        <w:bottom w:val="none" w:sz="0" w:space="0" w:color="auto"/>
        <w:right w:val="none" w:sz="0" w:space="0" w:color="auto"/>
      </w:divBdr>
    </w:div>
    <w:div w:id="970205118">
      <w:bodyDiv w:val="1"/>
      <w:marLeft w:val="0"/>
      <w:marRight w:val="0"/>
      <w:marTop w:val="0"/>
      <w:marBottom w:val="0"/>
      <w:divBdr>
        <w:top w:val="none" w:sz="0" w:space="0" w:color="auto"/>
        <w:left w:val="none" w:sz="0" w:space="0" w:color="auto"/>
        <w:bottom w:val="none" w:sz="0" w:space="0" w:color="auto"/>
        <w:right w:val="none" w:sz="0" w:space="0" w:color="auto"/>
      </w:divBdr>
    </w:div>
    <w:div w:id="988363513">
      <w:bodyDiv w:val="1"/>
      <w:marLeft w:val="0"/>
      <w:marRight w:val="0"/>
      <w:marTop w:val="0"/>
      <w:marBottom w:val="0"/>
      <w:divBdr>
        <w:top w:val="none" w:sz="0" w:space="0" w:color="auto"/>
        <w:left w:val="none" w:sz="0" w:space="0" w:color="auto"/>
        <w:bottom w:val="none" w:sz="0" w:space="0" w:color="auto"/>
        <w:right w:val="none" w:sz="0" w:space="0" w:color="auto"/>
      </w:divBdr>
    </w:div>
    <w:div w:id="997735069">
      <w:bodyDiv w:val="1"/>
      <w:marLeft w:val="0"/>
      <w:marRight w:val="0"/>
      <w:marTop w:val="0"/>
      <w:marBottom w:val="0"/>
      <w:divBdr>
        <w:top w:val="none" w:sz="0" w:space="0" w:color="auto"/>
        <w:left w:val="none" w:sz="0" w:space="0" w:color="auto"/>
        <w:bottom w:val="none" w:sz="0" w:space="0" w:color="auto"/>
        <w:right w:val="none" w:sz="0" w:space="0" w:color="auto"/>
      </w:divBdr>
    </w:div>
    <w:div w:id="1001545051">
      <w:bodyDiv w:val="1"/>
      <w:marLeft w:val="0"/>
      <w:marRight w:val="0"/>
      <w:marTop w:val="0"/>
      <w:marBottom w:val="0"/>
      <w:divBdr>
        <w:top w:val="none" w:sz="0" w:space="0" w:color="auto"/>
        <w:left w:val="none" w:sz="0" w:space="0" w:color="auto"/>
        <w:bottom w:val="none" w:sz="0" w:space="0" w:color="auto"/>
        <w:right w:val="none" w:sz="0" w:space="0" w:color="auto"/>
      </w:divBdr>
    </w:div>
    <w:div w:id="1015153921">
      <w:bodyDiv w:val="1"/>
      <w:marLeft w:val="0"/>
      <w:marRight w:val="0"/>
      <w:marTop w:val="0"/>
      <w:marBottom w:val="0"/>
      <w:divBdr>
        <w:top w:val="none" w:sz="0" w:space="0" w:color="auto"/>
        <w:left w:val="none" w:sz="0" w:space="0" w:color="auto"/>
        <w:bottom w:val="none" w:sz="0" w:space="0" w:color="auto"/>
        <w:right w:val="none" w:sz="0" w:space="0" w:color="auto"/>
      </w:divBdr>
    </w:div>
    <w:div w:id="1021664027">
      <w:bodyDiv w:val="1"/>
      <w:marLeft w:val="0"/>
      <w:marRight w:val="0"/>
      <w:marTop w:val="0"/>
      <w:marBottom w:val="0"/>
      <w:divBdr>
        <w:top w:val="none" w:sz="0" w:space="0" w:color="auto"/>
        <w:left w:val="none" w:sz="0" w:space="0" w:color="auto"/>
        <w:bottom w:val="none" w:sz="0" w:space="0" w:color="auto"/>
        <w:right w:val="none" w:sz="0" w:space="0" w:color="auto"/>
      </w:divBdr>
    </w:div>
    <w:div w:id="1036320960">
      <w:bodyDiv w:val="1"/>
      <w:marLeft w:val="0"/>
      <w:marRight w:val="0"/>
      <w:marTop w:val="0"/>
      <w:marBottom w:val="0"/>
      <w:divBdr>
        <w:top w:val="none" w:sz="0" w:space="0" w:color="auto"/>
        <w:left w:val="none" w:sz="0" w:space="0" w:color="auto"/>
        <w:bottom w:val="none" w:sz="0" w:space="0" w:color="auto"/>
        <w:right w:val="none" w:sz="0" w:space="0" w:color="auto"/>
      </w:divBdr>
    </w:div>
    <w:div w:id="1037656405">
      <w:bodyDiv w:val="1"/>
      <w:marLeft w:val="0"/>
      <w:marRight w:val="0"/>
      <w:marTop w:val="0"/>
      <w:marBottom w:val="0"/>
      <w:divBdr>
        <w:top w:val="none" w:sz="0" w:space="0" w:color="auto"/>
        <w:left w:val="none" w:sz="0" w:space="0" w:color="auto"/>
        <w:bottom w:val="none" w:sz="0" w:space="0" w:color="auto"/>
        <w:right w:val="none" w:sz="0" w:space="0" w:color="auto"/>
      </w:divBdr>
    </w:div>
    <w:div w:id="1044259266">
      <w:bodyDiv w:val="1"/>
      <w:marLeft w:val="0"/>
      <w:marRight w:val="0"/>
      <w:marTop w:val="0"/>
      <w:marBottom w:val="0"/>
      <w:divBdr>
        <w:top w:val="none" w:sz="0" w:space="0" w:color="auto"/>
        <w:left w:val="none" w:sz="0" w:space="0" w:color="auto"/>
        <w:bottom w:val="none" w:sz="0" w:space="0" w:color="auto"/>
        <w:right w:val="none" w:sz="0" w:space="0" w:color="auto"/>
      </w:divBdr>
    </w:div>
    <w:div w:id="1046640143">
      <w:bodyDiv w:val="1"/>
      <w:marLeft w:val="0"/>
      <w:marRight w:val="0"/>
      <w:marTop w:val="0"/>
      <w:marBottom w:val="0"/>
      <w:divBdr>
        <w:top w:val="none" w:sz="0" w:space="0" w:color="auto"/>
        <w:left w:val="none" w:sz="0" w:space="0" w:color="auto"/>
        <w:bottom w:val="none" w:sz="0" w:space="0" w:color="auto"/>
        <w:right w:val="none" w:sz="0" w:space="0" w:color="auto"/>
      </w:divBdr>
    </w:div>
    <w:div w:id="1056590110">
      <w:bodyDiv w:val="1"/>
      <w:marLeft w:val="0"/>
      <w:marRight w:val="0"/>
      <w:marTop w:val="0"/>
      <w:marBottom w:val="0"/>
      <w:divBdr>
        <w:top w:val="none" w:sz="0" w:space="0" w:color="auto"/>
        <w:left w:val="none" w:sz="0" w:space="0" w:color="auto"/>
        <w:bottom w:val="none" w:sz="0" w:space="0" w:color="auto"/>
        <w:right w:val="none" w:sz="0" w:space="0" w:color="auto"/>
      </w:divBdr>
    </w:div>
    <w:div w:id="1059787046">
      <w:bodyDiv w:val="1"/>
      <w:marLeft w:val="0"/>
      <w:marRight w:val="0"/>
      <w:marTop w:val="0"/>
      <w:marBottom w:val="0"/>
      <w:divBdr>
        <w:top w:val="none" w:sz="0" w:space="0" w:color="auto"/>
        <w:left w:val="none" w:sz="0" w:space="0" w:color="auto"/>
        <w:bottom w:val="none" w:sz="0" w:space="0" w:color="auto"/>
        <w:right w:val="none" w:sz="0" w:space="0" w:color="auto"/>
      </w:divBdr>
    </w:div>
    <w:div w:id="1063019078">
      <w:bodyDiv w:val="1"/>
      <w:marLeft w:val="0"/>
      <w:marRight w:val="0"/>
      <w:marTop w:val="0"/>
      <w:marBottom w:val="0"/>
      <w:divBdr>
        <w:top w:val="none" w:sz="0" w:space="0" w:color="auto"/>
        <w:left w:val="none" w:sz="0" w:space="0" w:color="auto"/>
        <w:bottom w:val="none" w:sz="0" w:space="0" w:color="auto"/>
        <w:right w:val="none" w:sz="0" w:space="0" w:color="auto"/>
      </w:divBdr>
    </w:div>
    <w:div w:id="1067415842">
      <w:bodyDiv w:val="1"/>
      <w:marLeft w:val="0"/>
      <w:marRight w:val="0"/>
      <w:marTop w:val="0"/>
      <w:marBottom w:val="0"/>
      <w:divBdr>
        <w:top w:val="none" w:sz="0" w:space="0" w:color="auto"/>
        <w:left w:val="none" w:sz="0" w:space="0" w:color="auto"/>
        <w:bottom w:val="none" w:sz="0" w:space="0" w:color="auto"/>
        <w:right w:val="none" w:sz="0" w:space="0" w:color="auto"/>
      </w:divBdr>
    </w:div>
    <w:div w:id="1074819461">
      <w:bodyDiv w:val="1"/>
      <w:marLeft w:val="0"/>
      <w:marRight w:val="0"/>
      <w:marTop w:val="0"/>
      <w:marBottom w:val="0"/>
      <w:divBdr>
        <w:top w:val="none" w:sz="0" w:space="0" w:color="auto"/>
        <w:left w:val="none" w:sz="0" w:space="0" w:color="auto"/>
        <w:bottom w:val="none" w:sz="0" w:space="0" w:color="auto"/>
        <w:right w:val="none" w:sz="0" w:space="0" w:color="auto"/>
      </w:divBdr>
    </w:div>
    <w:div w:id="1078402036">
      <w:bodyDiv w:val="1"/>
      <w:marLeft w:val="0"/>
      <w:marRight w:val="0"/>
      <w:marTop w:val="0"/>
      <w:marBottom w:val="0"/>
      <w:divBdr>
        <w:top w:val="none" w:sz="0" w:space="0" w:color="auto"/>
        <w:left w:val="none" w:sz="0" w:space="0" w:color="auto"/>
        <w:bottom w:val="none" w:sz="0" w:space="0" w:color="auto"/>
        <w:right w:val="none" w:sz="0" w:space="0" w:color="auto"/>
      </w:divBdr>
    </w:div>
    <w:div w:id="1087927044">
      <w:bodyDiv w:val="1"/>
      <w:marLeft w:val="0"/>
      <w:marRight w:val="0"/>
      <w:marTop w:val="0"/>
      <w:marBottom w:val="0"/>
      <w:divBdr>
        <w:top w:val="none" w:sz="0" w:space="0" w:color="auto"/>
        <w:left w:val="none" w:sz="0" w:space="0" w:color="auto"/>
        <w:bottom w:val="none" w:sz="0" w:space="0" w:color="auto"/>
        <w:right w:val="none" w:sz="0" w:space="0" w:color="auto"/>
      </w:divBdr>
    </w:div>
    <w:div w:id="1104809813">
      <w:bodyDiv w:val="1"/>
      <w:marLeft w:val="0"/>
      <w:marRight w:val="0"/>
      <w:marTop w:val="0"/>
      <w:marBottom w:val="0"/>
      <w:divBdr>
        <w:top w:val="none" w:sz="0" w:space="0" w:color="auto"/>
        <w:left w:val="none" w:sz="0" w:space="0" w:color="auto"/>
        <w:bottom w:val="none" w:sz="0" w:space="0" w:color="auto"/>
        <w:right w:val="none" w:sz="0" w:space="0" w:color="auto"/>
      </w:divBdr>
    </w:div>
    <w:div w:id="1109664030">
      <w:bodyDiv w:val="1"/>
      <w:marLeft w:val="0"/>
      <w:marRight w:val="0"/>
      <w:marTop w:val="0"/>
      <w:marBottom w:val="0"/>
      <w:divBdr>
        <w:top w:val="none" w:sz="0" w:space="0" w:color="auto"/>
        <w:left w:val="none" w:sz="0" w:space="0" w:color="auto"/>
        <w:bottom w:val="none" w:sz="0" w:space="0" w:color="auto"/>
        <w:right w:val="none" w:sz="0" w:space="0" w:color="auto"/>
      </w:divBdr>
    </w:div>
    <w:div w:id="1116290267">
      <w:bodyDiv w:val="1"/>
      <w:marLeft w:val="0"/>
      <w:marRight w:val="0"/>
      <w:marTop w:val="0"/>
      <w:marBottom w:val="0"/>
      <w:divBdr>
        <w:top w:val="none" w:sz="0" w:space="0" w:color="auto"/>
        <w:left w:val="none" w:sz="0" w:space="0" w:color="auto"/>
        <w:bottom w:val="none" w:sz="0" w:space="0" w:color="auto"/>
        <w:right w:val="none" w:sz="0" w:space="0" w:color="auto"/>
      </w:divBdr>
    </w:div>
    <w:div w:id="1117020371">
      <w:bodyDiv w:val="1"/>
      <w:marLeft w:val="0"/>
      <w:marRight w:val="0"/>
      <w:marTop w:val="0"/>
      <w:marBottom w:val="0"/>
      <w:divBdr>
        <w:top w:val="none" w:sz="0" w:space="0" w:color="auto"/>
        <w:left w:val="none" w:sz="0" w:space="0" w:color="auto"/>
        <w:bottom w:val="none" w:sz="0" w:space="0" w:color="auto"/>
        <w:right w:val="none" w:sz="0" w:space="0" w:color="auto"/>
      </w:divBdr>
    </w:div>
    <w:div w:id="1125271242">
      <w:bodyDiv w:val="1"/>
      <w:marLeft w:val="0"/>
      <w:marRight w:val="0"/>
      <w:marTop w:val="0"/>
      <w:marBottom w:val="0"/>
      <w:divBdr>
        <w:top w:val="none" w:sz="0" w:space="0" w:color="auto"/>
        <w:left w:val="none" w:sz="0" w:space="0" w:color="auto"/>
        <w:bottom w:val="none" w:sz="0" w:space="0" w:color="auto"/>
        <w:right w:val="none" w:sz="0" w:space="0" w:color="auto"/>
      </w:divBdr>
    </w:div>
    <w:div w:id="1125464746">
      <w:bodyDiv w:val="1"/>
      <w:marLeft w:val="0"/>
      <w:marRight w:val="0"/>
      <w:marTop w:val="0"/>
      <w:marBottom w:val="0"/>
      <w:divBdr>
        <w:top w:val="none" w:sz="0" w:space="0" w:color="auto"/>
        <w:left w:val="none" w:sz="0" w:space="0" w:color="auto"/>
        <w:bottom w:val="none" w:sz="0" w:space="0" w:color="auto"/>
        <w:right w:val="none" w:sz="0" w:space="0" w:color="auto"/>
      </w:divBdr>
    </w:div>
    <w:div w:id="1129326054">
      <w:bodyDiv w:val="1"/>
      <w:marLeft w:val="0"/>
      <w:marRight w:val="0"/>
      <w:marTop w:val="0"/>
      <w:marBottom w:val="0"/>
      <w:divBdr>
        <w:top w:val="none" w:sz="0" w:space="0" w:color="auto"/>
        <w:left w:val="none" w:sz="0" w:space="0" w:color="auto"/>
        <w:bottom w:val="none" w:sz="0" w:space="0" w:color="auto"/>
        <w:right w:val="none" w:sz="0" w:space="0" w:color="auto"/>
      </w:divBdr>
    </w:div>
    <w:div w:id="1135102980">
      <w:bodyDiv w:val="1"/>
      <w:marLeft w:val="0"/>
      <w:marRight w:val="0"/>
      <w:marTop w:val="0"/>
      <w:marBottom w:val="0"/>
      <w:divBdr>
        <w:top w:val="none" w:sz="0" w:space="0" w:color="auto"/>
        <w:left w:val="none" w:sz="0" w:space="0" w:color="auto"/>
        <w:bottom w:val="none" w:sz="0" w:space="0" w:color="auto"/>
        <w:right w:val="none" w:sz="0" w:space="0" w:color="auto"/>
      </w:divBdr>
    </w:div>
    <w:div w:id="1144086553">
      <w:bodyDiv w:val="1"/>
      <w:marLeft w:val="0"/>
      <w:marRight w:val="0"/>
      <w:marTop w:val="0"/>
      <w:marBottom w:val="0"/>
      <w:divBdr>
        <w:top w:val="none" w:sz="0" w:space="0" w:color="auto"/>
        <w:left w:val="none" w:sz="0" w:space="0" w:color="auto"/>
        <w:bottom w:val="none" w:sz="0" w:space="0" w:color="auto"/>
        <w:right w:val="none" w:sz="0" w:space="0" w:color="auto"/>
      </w:divBdr>
    </w:div>
    <w:div w:id="1146124675">
      <w:bodyDiv w:val="1"/>
      <w:marLeft w:val="0"/>
      <w:marRight w:val="0"/>
      <w:marTop w:val="0"/>
      <w:marBottom w:val="0"/>
      <w:divBdr>
        <w:top w:val="none" w:sz="0" w:space="0" w:color="auto"/>
        <w:left w:val="none" w:sz="0" w:space="0" w:color="auto"/>
        <w:bottom w:val="none" w:sz="0" w:space="0" w:color="auto"/>
        <w:right w:val="none" w:sz="0" w:space="0" w:color="auto"/>
      </w:divBdr>
    </w:div>
    <w:div w:id="1146818923">
      <w:bodyDiv w:val="1"/>
      <w:marLeft w:val="0"/>
      <w:marRight w:val="0"/>
      <w:marTop w:val="0"/>
      <w:marBottom w:val="0"/>
      <w:divBdr>
        <w:top w:val="none" w:sz="0" w:space="0" w:color="auto"/>
        <w:left w:val="none" w:sz="0" w:space="0" w:color="auto"/>
        <w:bottom w:val="none" w:sz="0" w:space="0" w:color="auto"/>
        <w:right w:val="none" w:sz="0" w:space="0" w:color="auto"/>
      </w:divBdr>
    </w:div>
    <w:div w:id="1159494489">
      <w:bodyDiv w:val="1"/>
      <w:marLeft w:val="0"/>
      <w:marRight w:val="0"/>
      <w:marTop w:val="0"/>
      <w:marBottom w:val="0"/>
      <w:divBdr>
        <w:top w:val="none" w:sz="0" w:space="0" w:color="auto"/>
        <w:left w:val="none" w:sz="0" w:space="0" w:color="auto"/>
        <w:bottom w:val="none" w:sz="0" w:space="0" w:color="auto"/>
        <w:right w:val="none" w:sz="0" w:space="0" w:color="auto"/>
      </w:divBdr>
    </w:div>
    <w:div w:id="1161846350">
      <w:bodyDiv w:val="1"/>
      <w:marLeft w:val="0"/>
      <w:marRight w:val="0"/>
      <w:marTop w:val="0"/>
      <w:marBottom w:val="0"/>
      <w:divBdr>
        <w:top w:val="none" w:sz="0" w:space="0" w:color="auto"/>
        <w:left w:val="none" w:sz="0" w:space="0" w:color="auto"/>
        <w:bottom w:val="none" w:sz="0" w:space="0" w:color="auto"/>
        <w:right w:val="none" w:sz="0" w:space="0" w:color="auto"/>
      </w:divBdr>
    </w:div>
    <w:div w:id="1173376633">
      <w:bodyDiv w:val="1"/>
      <w:marLeft w:val="0"/>
      <w:marRight w:val="0"/>
      <w:marTop w:val="0"/>
      <w:marBottom w:val="0"/>
      <w:divBdr>
        <w:top w:val="none" w:sz="0" w:space="0" w:color="auto"/>
        <w:left w:val="none" w:sz="0" w:space="0" w:color="auto"/>
        <w:bottom w:val="none" w:sz="0" w:space="0" w:color="auto"/>
        <w:right w:val="none" w:sz="0" w:space="0" w:color="auto"/>
      </w:divBdr>
    </w:div>
    <w:div w:id="1201821388">
      <w:bodyDiv w:val="1"/>
      <w:marLeft w:val="0"/>
      <w:marRight w:val="0"/>
      <w:marTop w:val="0"/>
      <w:marBottom w:val="0"/>
      <w:divBdr>
        <w:top w:val="none" w:sz="0" w:space="0" w:color="auto"/>
        <w:left w:val="none" w:sz="0" w:space="0" w:color="auto"/>
        <w:bottom w:val="none" w:sz="0" w:space="0" w:color="auto"/>
        <w:right w:val="none" w:sz="0" w:space="0" w:color="auto"/>
      </w:divBdr>
    </w:div>
    <w:div w:id="1210652100">
      <w:bodyDiv w:val="1"/>
      <w:marLeft w:val="0"/>
      <w:marRight w:val="0"/>
      <w:marTop w:val="0"/>
      <w:marBottom w:val="0"/>
      <w:divBdr>
        <w:top w:val="none" w:sz="0" w:space="0" w:color="auto"/>
        <w:left w:val="none" w:sz="0" w:space="0" w:color="auto"/>
        <w:bottom w:val="none" w:sz="0" w:space="0" w:color="auto"/>
        <w:right w:val="none" w:sz="0" w:space="0" w:color="auto"/>
      </w:divBdr>
    </w:div>
    <w:div w:id="1211377434">
      <w:bodyDiv w:val="1"/>
      <w:marLeft w:val="0"/>
      <w:marRight w:val="0"/>
      <w:marTop w:val="0"/>
      <w:marBottom w:val="0"/>
      <w:divBdr>
        <w:top w:val="none" w:sz="0" w:space="0" w:color="auto"/>
        <w:left w:val="none" w:sz="0" w:space="0" w:color="auto"/>
        <w:bottom w:val="none" w:sz="0" w:space="0" w:color="auto"/>
        <w:right w:val="none" w:sz="0" w:space="0" w:color="auto"/>
      </w:divBdr>
    </w:div>
    <w:div w:id="1217207161">
      <w:bodyDiv w:val="1"/>
      <w:marLeft w:val="0"/>
      <w:marRight w:val="0"/>
      <w:marTop w:val="0"/>
      <w:marBottom w:val="0"/>
      <w:divBdr>
        <w:top w:val="none" w:sz="0" w:space="0" w:color="auto"/>
        <w:left w:val="none" w:sz="0" w:space="0" w:color="auto"/>
        <w:bottom w:val="none" w:sz="0" w:space="0" w:color="auto"/>
        <w:right w:val="none" w:sz="0" w:space="0" w:color="auto"/>
      </w:divBdr>
    </w:div>
    <w:div w:id="1228032792">
      <w:bodyDiv w:val="1"/>
      <w:marLeft w:val="0"/>
      <w:marRight w:val="0"/>
      <w:marTop w:val="0"/>
      <w:marBottom w:val="0"/>
      <w:divBdr>
        <w:top w:val="none" w:sz="0" w:space="0" w:color="auto"/>
        <w:left w:val="none" w:sz="0" w:space="0" w:color="auto"/>
        <w:bottom w:val="none" w:sz="0" w:space="0" w:color="auto"/>
        <w:right w:val="none" w:sz="0" w:space="0" w:color="auto"/>
      </w:divBdr>
    </w:div>
    <w:div w:id="1231116298">
      <w:bodyDiv w:val="1"/>
      <w:marLeft w:val="0"/>
      <w:marRight w:val="0"/>
      <w:marTop w:val="0"/>
      <w:marBottom w:val="0"/>
      <w:divBdr>
        <w:top w:val="none" w:sz="0" w:space="0" w:color="auto"/>
        <w:left w:val="none" w:sz="0" w:space="0" w:color="auto"/>
        <w:bottom w:val="none" w:sz="0" w:space="0" w:color="auto"/>
        <w:right w:val="none" w:sz="0" w:space="0" w:color="auto"/>
      </w:divBdr>
    </w:div>
    <w:div w:id="1231847090">
      <w:bodyDiv w:val="1"/>
      <w:marLeft w:val="0"/>
      <w:marRight w:val="0"/>
      <w:marTop w:val="0"/>
      <w:marBottom w:val="0"/>
      <w:divBdr>
        <w:top w:val="none" w:sz="0" w:space="0" w:color="auto"/>
        <w:left w:val="none" w:sz="0" w:space="0" w:color="auto"/>
        <w:bottom w:val="none" w:sz="0" w:space="0" w:color="auto"/>
        <w:right w:val="none" w:sz="0" w:space="0" w:color="auto"/>
      </w:divBdr>
    </w:div>
    <w:div w:id="1238591488">
      <w:bodyDiv w:val="1"/>
      <w:marLeft w:val="0"/>
      <w:marRight w:val="0"/>
      <w:marTop w:val="0"/>
      <w:marBottom w:val="0"/>
      <w:divBdr>
        <w:top w:val="none" w:sz="0" w:space="0" w:color="auto"/>
        <w:left w:val="none" w:sz="0" w:space="0" w:color="auto"/>
        <w:bottom w:val="none" w:sz="0" w:space="0" w:color="auto"/>
        <w:right w:val="none" w:sz="0" w:space="0" w:color="auto"/>
      </w:divBdr>
    </w:div>
    <w:div w:id="1248880002">
      <w:bodyDiv w:val="1"/>
      <w:marLeft w:val="0"/>
      <w:marRight w:val="0"/>
      <w:marTop w:val="0"/>
      <w:marBottom w:val="0"/>
      <w:divBdr>
        <w:top w:val="none" w:sz="0" w:space="0" w:color="auto"/>
        <w:left w:val="none" w:sz="0" w:space="0" w:color="auto"/>
        <w:bottom w:val="none" w:sz="0" w:space="0" w:color="auto"/>
        <w:right w:val="none" w:sz="0" w:space="0" w:color="auto"/>
      </w:divBdr>
    </w:div>
    <w:div w:id="1258102351">
      <w:bodyDiv w:val="1"/>
      <w:marLeft w:val="0"/>
      <w:marRight w:val="0"/>
      <w:marTop w:val="0"/>
      <w:marBottom w:val="0"/>
      <w:divBdr>
        <w:top w:val="none" w:sz="0" w:space="0" w:color="auto"/>
        <w:left w:val="none" w:sz="0" w:space="0" w:color="auto"/>
        <w:bottom w:val="none" w:sz="0" w:space="0" w:color="auto"/>
        <w:right w:val="none" w:sz="0" w:space="0" w:color="auto"/>
      </w:divBdr>
    </w:div>
    <w:div w:id="1271668574">
      <w:bodyDiv w:val="1"/>
      <w:marLeft w:val="0"/>
      <w:marRight w:val="0"/>
      <w:marTop w:val="0"/>
      <w:marBottom w:val="0"/>
      <w:divBdr>
        <w:top w:val="none" w:sz="0" w:space="0" w:color="auto"/>
        <w:left w:val="none" w:sz="0" w:space="0" w:color="auto"/>
        <w:bottom w:val="none" w:sz="0" w:space="0" w:color="auto"/>
        <w:right w:val="none" w:sz="0" w:space="0" w:color="auto"/>
      </w:divBdr>
    </w:div>
    <w:div w:id="1272976064">
      <w:bodyDiv w:val="1"/>
      <w:marLeft w:val="0"/>
      <w:marRight w:val="0"/>
      <w:marTop w:val="0"/>
      <w:marBottom w:val="0"/>
      <w:divBdr>
        <w:top w:val="none" w:sz="0" w:space="0" w:color="auto"/>
        <w:left w:val="none" w:sz="0" w:space="0" w:color="auto"/>
        <w:bottom w:val="none" w:sz="0" w:space="0" w:color="auto"/>
        <w:right w:val="none" w:sz="0" w:space="0" w:color="auto"/>
      </w:divBdr>
    </w:div>
    <w:div w:id="1273321172">
      <w:bodyDiv w:val="1"/>
      <w:marLeft w:val="0"/>
      <w:marRight w:val="0"/>
      <w:marTop w:val="0"/>
      <w:marBottom w:val="0"/>
      <w:divBdr>
        <w:top w:val="none" w:sz="0" w:space="0" w:color="auto"/>
        <w:left w:val="none" w:sz="0" w:space="0" w:color="auto"/>
        <w:bottom w:val="none" w:sz="0" w:space="0" w:color="auto"/>
        <w:right w:val="none" w:sz="0" w:space="0" w:color="auto"/>
      </w:divBdr>
    </w:div>
    <w:div w:id="1276984036">
      <w:bodyDiv w:val="1"/>
      <w:marLeft w:val="0"/>
      <w:marRight w:val="0"/>
      <w:marTop w:val="0"/>
      <w:marBottom w:val="0"/>
      <w:divBdr>
        <w:top w:val="none" w:sz="0" w:space="0" w:color="auto"/>
        <w:left w:val="none" w:sz="0" w:space="0" w:color="auto"/>
        <w:bottom w:val="none" w:sz="0" w:space="0" w:color="auto"/>
        <w:right w:val="none" w:sz="0" w:space="0" w:color="auto"/>
      </w:divBdr>
    </w:div>
    <w:div w:id="1287397428">
      <w:bodyDiv w:val="1"/>
      <w:marLeft w:val="0"/>
      <w:marRight w:val="0"/>
      <w:marTop w:val="0"/>
      <w:marBottom w:val="0"/>
      <w:divBdr>
        <w:top w:val="none" w:sz="0" w:space="0" w:color="auto"/>
        <w:left w:val="none" w:sz="0" w:space="0" w:color="auto"/>
        <w:bottom w:val="none" w:sz="0" w:space="0" w:color="auto"/>
        <w:right w:val="none" w:sz="0" w:space="0" w:color="auto"/>
      </w:divBdr>
    </w:div>
    <w:div w:id="1292905057">
      <w:bodyDiv w:val="1"/>
      <w:marLeft w:val="0"/>
      <w:marRight w:val="0"/>
      <w:marTop w:val="0"/>
      <w:marBottom w:val="0"/>
      <w:divBdr>
        <w:top w:val="none" w:sz="0" w:space="0" w:color="auto"/>
        <w:left w:val="none" w:sz="0" w:space="0" w:color="auto"/>
        <w:bottom w:val="none" w:sz="0" w:space="0" w:color="auto"/>
        <w:right w:val="none" w:sz="0" w:space="0" w:color="auto"/>
      </w:divBdr>
    </w:div>
    <w:div w:id="1295647252">
      <w:bodyDiv w:val="1"/>
      <w:marLeft w:val="0"/>
      <w:marRight w:val="0"/>
      <w:marTop w:val="0"/>
      <w:marBottom w:val="0"/>
      <w:divBdr>
        <w:top w:val="none" w:sz="0" w:space="0" w:color="auto"/>
        <w:left w:val="none" w:sz="0" w:space="0" w:color="auto"/>
        <w:bottom w:val="none" w:sz="0" w:space="0" w:color="auto"/>
        <w:right w:val="none" w:sz="0" w:space="0" w:color="auto"/>
      </w:divBdr>
    </w:div>
    <w:div w:id="1307247061">
      <w:bodyDiv w:val="1"/>
      <w:marLeft w:val="0"/>
      <w:marRight w:val="0"/>
      <w:marTop w:val="0"/>
      <w:marBottom w:val="0"/>
      <w:divBdr>
        <w:top w:val="none" w:sz="0" w:space="0" w:color="auto"/>
        <w:left w:val="none" w:sz="0" w:space="0" w:color="auto"/>
        <w:bottom w:val="none" w:sz="0" w:space="0" w:color="auto"/>
        <w:right w:val="none" w:sz="0" w:space="0" w:color="auto"/>
      </w:divBdr>
    </w:div>
    <w:div w:id="1309434075">
      <w:bodyDiv w:val="1"/>
      <w:marLeft w:val="0"/>
      <w:marRight w:val="0"/>
      <w:marTop w:val="0"/>
      <w:marBottom w:val="0"/>
      <w:divBdr>
        <w:top w:val="none" w:sz="0" w:space="0" w:color="auto"/>
        <w:left w:val="none" w:sz="0" w:space="0" w:color="auto"/>
        <w:bottom w:val="none" w:sz="0" w:space="0" w:color="auto"/>
        <w:right w:val="none" w:sz="0" w:space="0" w:color="auto"/>
      </w:divBdr>
    </w:div>
    <w:div w:id="1312641233">
      <w:bodyDiv w:val="1"/>
      <w:marLeft w:val="0"/>
      <w:marRight w:val="0"/>
      <w:marTop w:val="0"/>
      <w:marBottom w:val="0"/>
      <w:divBdr>
        <w:top w:val="none" w:sz="0" w:space="0" w:color="auto"/>
        <w:left w:val="none" w:sz="0" w:space="0" w:color="auto"/>
        <w:bottom w:val="none" w:sz="0" w:space="0" w:color="auto"/>
        <w:right w:val="none" w:sz="0" w:space="0" w:color="auto"/>
      </w:divBdr>
    </w:div>
    <w:div w:id="1324771210">
      <w:bodyDiv w:val="1"/>
      <w:marLeft w:val="0"/>
      <w:marRight w:val="0"/>
      <w:marTop w:val="0"/>
      <w:marBottom w:val="0"/>
      <w:divBdr>
        <w:top w:val="none" w:sz="0" w:space="0" w:color="auto"/>
        <w:left w:val="none" w:sz="0" w:space="0" w:color="auto"/>
        <w:bottom w:val="none" w:sz="0" w:space="0" w:color="auto"/>
        <w:right w:val="none" w:sz="0" w:space="0" w:color="auto"/>
      </w:divBdr>
    </w:div>
    <w:div w:id="1325281149">
      <w:bodyDiv w:val="1"/>
      <w:marLeft w:val="0"/>
      <w:marRight w:val="0"/>
      <w:marTop w:val="0"/>
      <w:marBottom w:val="0"/>
      <w:divBdr>
        <w:top w:val="none" w:sz="0" w:space="0" w:color="auto"/>
        <w:left w:val="none" w:sz="0" w:space="0" w:color="auto"/>
        <w:bottom w:val="none" w:sz="0" w:space="0" w:color="auto"/>
        <w:right w:val="none" w:sz="0" w:space="0" w:color="auto"/>
      </w:divBdr>
    </w:div>
    <w:div w:id="1329746862">
      <w:bodyDiv w:val="1"/>
      <w:marLeft w:val="0"/>
      <w:marRight w:val="0"/>
      <w:marTop w:val="0"/>
      <w:marBottom w:val="0"/>
      <w:divBdr>
        <w:top w:val="none" w:sz="0" w:space="0" w:color="auto"/>
        <w:left w:val="none" w:sz="0" w:space="0" w:color="auto"/>
        <w:bottom w:val="none" w:sz="0" w:space="0" w:color="auto"/>
        <w:right w:val="none" w:sz="0" w:space="0" w:color="auto"/>
      </w:divBdr>
    </w:div>
    <w:div w:id="1337341529">
      <w:bodyDiv w:val="1"/>
      <w:marLeft w:val="0"/>
      <w:marRight w:val="0"/>
      <w:marTop w:val="0"/>
      <w:marBottom w:val="0"/>
      <w:divBdr>
        <w:top w:val="none" w:sz="0" w:space="0" w:color="auto"/>
        <w:left w:val="none" w:sz="0" w:space="0" w:color="auto"/>
        <w:bottom w:val="none" w:sz="0" w:space="0" w:color="auto"/>
        <w:right w:val="none" w:sz="0" w:space="0" w:color="auto"/>
      </w:divBdr>
    </w:div>
    <w:div w:id="1346515924">
      <w:bodyDiv w:val="1"/>
      <w:marLeft w:val="0"/>
      <w:marRight w:val="0"/>
      <w:marTop w:val="0"/>
      <w:marBottom w:val="0"/>
      <w:divBdr>
        <w:top w:val="none" w:sz="0" w:space="0" w:color="auto"/>
        <w:left w:val="none" w:sz="0" w:space="0" w:color="auto"/>
        <w:bottom w:val="none" w:sz="0" w:space="0" w:color="auto"/>
        <w:right w:val="none" w:sz="0" w:space="0" w:color="auto"/>
      </w:divBdr>
    </w:div>
    <w:div w:id="1366515992">
      <w:bodyDiv w:val="1"/>
      <w:marLeft w:val="0"/>
      <w:marRight w:val="0"/>
      <w:marTop w:val="0"/>
      <w:marBottom w:val="0"/>
      <w:divBdr>
        <w:top w:val="none" w:sz="0" w:space="0" w:color="auto"/>
        <w:left w:val="none" w:sz="0" w:space="0" w:color="auto"/>
        <w:bottom w:val="none" w:sz="0" w:space="0" w:color="auto"/>
        <w:right w:val="none" w:sz="0" w:space="0" w:color="auto"/>
      </w:divBdr>
    </w:div>
    <w:div w:id="1369838937">
      <w:bodyDiv w:val="1"/>
      <w:marLeft w:val="0"/>
      <w:marRight w:val="0"/>
      <w:marTop w:val="0"/>
      <w:marBottom w:val="0"/>
      <w:divBdr>
        <w:top w:val="none" w:sz="0" w:space="0" w:color="auto"/>
        <w:left w:val="none" w:sz="0" w:space="0" w:color="auto"/>
        <w:bottom w:val="none" w:sz="0" w:space="0" w:color="auto"/>
        <w:right w:val="none" w:sz="0" w:space="0" w:color="auto"/>
      </w:divBdr>
    </w:div>
    <w:div w:id="1378969055">
      <w:bodyDiv w:val="1"/>
      <w:marLeft w:val="0"/>
      <w:marRight w:val="0"/>
      <w:marTop w:val="0"/>
      <w:marBottom w:val="0"/>
      <w:divBdr>
        <w:top w:val="none" w:sz="0" w:space="0" w:color="auto"/>
        <w:left w:val="none" w:sz="0" w:space="0" w:color="auto"/>
        <w:bottom w:val="none" w:sz="0" w:space="0" w:color="auto"/>
        <w:right w:val="none" w:sz="0" w:space="0" w:color="auto"/>
      </w:divBdr>
    </w:div>
    <w:div w:id="1386954879">
      <w:bodyDiv w:val="1"/>
      <w:marLeft w:val="0"/>
      <w:marRight w:val="0"/>
      <w:marTop w:val="0"/>
      <w:marBottom w:val="0"/>
      <w:divBdr>
        <w:top w:val="none" w:sz="0" w:space="0" w:color="auto"/>
        <w:left w:val="none" w:sz="0" w:space="0" w:color="auto"/>
        <w:bottom w:val="none" w:sz="0" w:space="0" w:color="auto"/>
        <w:right w:val="none" w:sz="0" w:space="0" w:color="auto"/>
      </w:divBdr>
    </w:div>
    <w:div w:id="1411123874">
      <w:bodyDiv w:val="1"/>
      <w:marLeft w:val="0"/>
      <w:marRight w:val="0"/>
      <w:marTop w:val="0"/>
      <w:marBottom w:val="0"/>
      <w:divBdr>
        <w:top w:val="none" w:sz="0" w:space="0" w:color="auto"/>
        <w:left w:val="none" w:sz="0" w:space="0" w:color="auto"/>
        <w:bottom w:val="none" w:sz="0" w:space="0" w:color="auto"/>
        <w:right w:val="none" w:sz="0" w:space="0" w:color="auto"/>
      </w:divBdr>
    </w:div>
    <w:div w:id="1421369803">
      <w:bodyDiv w:val="1"/>
      <w:marLeft w:val="0"/>
      <w:marRight w:val="0"/>
      <w:marTop w:val="0"/>
      <w:marBottom w:val="0"/>
      <w:divBdr>
        <w:top w:val="none" w:sz="0" w:space="0" w:color="auto"/>
        <w:left w:val="none" w:sz="0" w:space="0" w:color="auto"/>
        <w:bottom w:val="none" w:sz="0" w:space="0" w:color="auto"/>
        <w:right w:val="none" w:sz="0" w:space="0" w:color="auto"/>
      </w:divBdr>
    </w:div>
    <w:div w:id="1421488113">
      <w:bodyDiv w:val="1"/>
      <w:marLeft w:val="0"/>
      <w:marRight w:val="0"/>
      <w:marTop w:val="0"/>
      <w:marBottom w:val="0"/>
      <w:divBdr>
        <w:top w:val="none" w:sz="0" w:space="0" w:color="auto"/>
        <w:left w:val="none" w:sz="0" w:space="0" w:color="auto"/>
        <w:bottom w:val="none" w:sz="0" w:space="0" w:color="auto"/>
        <w:right w:val="none" w:sz="0" w:space="0" w:color="auto"/>
      </w:divBdr>
    </w:div>
    <w:div w:id="1426994068">
      <w:bodyDiv w:val="1"/>
      <w:marLeft w:val="0"/>
      <w:marRight w:val="0"/>
      <w:marTop w:val="0"/>
      <w:marBottom w:val="0"/>
      <w:divBdr>
        <w:top w:val="none" w:sz="0" w:space="0" w:color="auto"/>
        <w:left w:val="none" w:sz="0" w:space="0" w:color="auto"/>
        <w:bottom w:val="none" w:sz="0" w:space="0" w:color="auto"/>
        <w:right w:val="none" w:sz="0" w:space="0" w:color="auto"/>
      </w:divBdr>
    </w:div>
    <w:div w:id="1440368249">
      <w:bodyDiv w:val="1"/>
      <w:marLeft w:val="0"/>
      <w:marRight w:val="0"/>
      <w:marTop w:val="0"/>
      <w:marBottom w:val="0"/>
      <w:divBdr>
        <w:top w:val="none" w:sz="0" w:space="0" w:color="auto"/>
        <w:left w:val="none" w:sz="0" w:space="0" w:color="auto"/>
        <w:bottom w:val="none" w:sz="0" w:space="0" w:color="auto"/>
        <w:right w:val="none" w:sz="0" w:space="0" w:color="auto"/>
      </w:divBdr>
    </w:div>
    <w:div w:id="1459834518">
      <w:bodyDiv w:val="1"/>
      <w:marLeft w:val="0"/>
      <w:marRight w:val="0"/>
      <w:marTop w:val="0"/>
      <w:marBottom w:val="0"/>
      <w:divBdr>
        <w:top w:val="none" w:sz="0" w:space="0" w:color="auto"/>
        <w:left w:val="none" w:sz="0" w:space="0" w:color="auto"/>
        <w:bottom w:val="none" w:sz="0" w:space="0" w:color="auto"/>
        <w:right w:val="none" w:sz="0" w:space="0" w:color="auto"/>
      </w:divBdr>
    </w:div>
    <w:div w:id="1460220041">
      <w:bodyDiv w:val="1"/>
      <w:marLeft w:val="0"/>
      <w:marRight w:val="0"/>
      <w:marTop w:val="0"/>
      <w:marBottom w:val="0"/>
      <w:divBdr>
        <w:top w:val="none" w:sz="0" w:space="0" w:color="auto"/>
        <w:left w:val="none" w:sz="0" w:space="0" w:color="auto"/>
        <w:bottom w:val="none" w:sz="0" w:space="0" w:color="auto"/>
        <w:right w:val="none" w:sz="0" w:space="0" w:color="auto"/>
      </w:divBdr>
    </w:div>
    <w:div w:id="1465851797">
      <w:bodyDiv w:val="1"/>
      <w:marLeft w:val="0"/>
      <w:marRight w:val="0"/>
      <w:marTop w:val="0"/>
      <w:marBottom w:val="0"/>
      <w:divBdr>
        <w:top w:val="none" w:sz="0" w:space="0" w:color="auto"/>
        <w:left w:val="none" w:sz="0" w:space="0" w:color="auto"/>
        <w:bottom w:val="none" w:sz="0" w:space="0" w:color="auto"/>
        <w:right w:val="none" w:sz="0" w:space="0" w:color="auto"/>
      </w:divBdr>
    </w:div>
    <w:div w:id="1472675247">
      <w:bodyDiv w:val="1"/>
      <w:marLeft w:val="0"/>
      <w:marRight w:val="0"/>
      <w:marTop w:val="0"/>
      <w:marBottom w:val="0"/>
      <w:divBdr>
        <w:top w:val="none" w:sz="0" w:space="0" w:color="auto"/>
        <w:left w:val="none" w:sz="0" w:space="0" w:color="auto"/>
        <w:bottom w:val="none" w:sz="0" w:space="0" w:color="auto"/>
        <w:right w:val="none" w:sz="0" w:space="0" w:color="auto"/>
      </w:divBdr>
    </w:div>
    <w:div w:id="1476678847">
      <w:bodyDiv w:val="1"/>
      <w:marLeft w:val="0"/>
      <w:marRight w:val="0"/>
      <w:marTop w:val="0"/>
      <w:marBottom w:val="0"/>
      <w:divBdr>
        <w:top w:val="none" w:sz="0" w:space="0" w:color="auto"/>
        <w:left w:val="none" w:sz="0" w:space="0" w:color="auto"/>
        <w:bottom w:val="none" w:sz="0" w:space="0" w:color="auto"/>
        <w:right w:val="none" w:sz="0" w:space="0" w:color="auto"/>
      </w:divBdr>
    </w:div>
    <w:div w:id="1509444469">
      <w:bodyDiv w:val="1"/>
      <w:marLeft w:val="0"/>
      <w:marRight w:val="0"/>
      <w:marTop w:val="0"/>
      <w:marBottom w:val="0"/>
      <w:divBdr>
        <w:top w:val="none" w:sz="0" w:space="0" w:color="auto"/>
        <w:left w:val="none" w:sz="0" w:space="0" w:color="auto"/>
        <w:bottom w:val="none" w:sz="0" w:space="0" w:color="auto"/>
        <w:right w:val="none" w:sz="0" w:space="0" w:color="auto"/>
      </w:divBdr>
    </w:div>
    <w:div w:id="1515723921">
      <w:bodyDiv w:val="1"/>
      <w:marLeft w:val="0"/>
      <w:marRight w:val="0"/>
      <w:marTop w:val="0"/>
      <w:marBottom w:val="0"/>
      <w:divBdr>
        <w:top w:val="none" w:sz="0" w:space="0" w:color="auto"/>
        <w:left w:val="none" w:sz="0" w:space="0" w:color="auto"/>
        <w:bottom w:val="none" w:sz="0" w:space="0" w:color="auto"/>
        <w:right w:val="none" w:sz="0" w:space="0" w:color="auto"/>
      </w:divBdr>
    </w:div>
    <w:div w:id="1518734627">
      <w:bodyDiv w:val="1"/>
      <w:marLeft w:val="0"/>
      <w:marRight w:val="0"/>
      <w:marTop w:val="0"/>
      <w:marBottom w:val="0"/>
      <w:divBdr>
        <w:top w:val="none" w:sz="0" w:space="0" w:color="auto"/>
        <w:left w:val="none" w:sz="0" w:space="0" w:color="auto"/>
        <w:bottom w:val="none" w:sz="0" w:space="0" w:color="auto"/>
        <w:right w:val="none" w:sz="0" w:space="0" w:color="auto"/>
      </w:divBdr>
    </w:div>
    <w:div w:id="1520200029">
      <w:bodyDiv w:val="1"/>
      <w:marLeft w:val="0"/>
      <w:marRight w:val="0"/>
      <w:marTop w:val="0"/>
      <w:marBottom w:val="0"/>
      <w:divBdr>
        <w:top w:val="none" w:sz="0" w:space="0" w:color="auto"/>
        <w:left w:val="none" w:sz="0" w:space="0" w:color="auto"/>
        <w:bottom w:val="none" w:sz="0" w:space="0" w:color="auto"/>
        <w:right w:val="none" w:sz="0" w:space="0" w:color="auto"/>
      </w:divBdr>
    </w:div>
    <w:div w:id="1553425525">
      <w:bodyDiv w:val="1"/>
      <w:marLeft w:val="0"/>
      <w:marRight w:val="0"/>
      <w:marTop w:val="0"/>
      <w:marBottom w:val="0"/>
      <w:divBdr>
        <w:top w:val="none" w:sz="0" w:space="0" w:color="auto"/>
        <w:left w:val="none" w:sz="0" w:space="0" w:color="auto"/>
        <w:bottom w:val="none" w:sz="0" w:space="0" w:color="auto"/>
        <w:right w:val="none" w:sz="0" w:space="0" w:color="auto"/>
      </w:divBdr>
    </w:div>
    <w:div w:id="1554658589">
      <w:bodyDiv w:val="1"/>
      <w:marLeft w:val="0"/>
      <w:marRight w:val="0"/>
      <w:marTop w:val="0"/>
      <w:marBottom w:val="0"/>
      <w:divBdr>
        <w:top w:val="none" w:sz="0" w:space="0" w:color="auto"/>
        <w:left w:val="none" w:sz="0" w:space="0" w:color="auto"/>
        <w:bottom w:val="none" w:sz="0" w:space="0" w:color="auto"/>
        <w:right w:val="none" w:sz="0" w:space="0" w:color="auto"/>
      </w:divBdr>
    </w:div>
    <w:div w:id="1563370799">
      <w:bodyDiv w:val="1"/>
      <w:marLeft w:val="0"/>
      <w:marRight w:val="0"/>
      <w:marTop w:val="0"/>
      <w:marBottom w:val="0"/>
      <w:divBdr>
        <w:top w:val="none" w:sz="0" w:space="0" w:color="auto"/>
        <w:left w:val="none" w:sz="0" w:space="0" w:color="auto"/>
        <w:bottom w:val="none" w:sz="0" w:space="0" w:color="auto"/>
        <w:right w:val="none" w:sz="0" w:space="0" w:color="auto"/>
      </w:divBdr>
    </w:div>
    <w:div w:id="1568374306">
      <w:bodyDiv w:val="1"/>
      <w:marLeft w:val="0"/>
      <w:marRight w:val="0"/>
      <w:marTop w:val="0"/>
      <w:marBottom w:val="0"/>
      <w:divBdr>
        <w:top w:val="none" w:sz="0" w:space="0" w:color="auto"/>
        <w:left w:val="none" w:sz="0" w:space="0" w:color="auto"/>
        <w:bottom w:val="none" w:sz="0" w:space="0" w:color="auto"/>
        <w:right w:val="none" w:sz="0" w:space="0" w:color="auto"/>
      </w:divBdr>
    </w:div>
    <w:div w:id="1569924767">
      <w:bodyDiv w:val="1"/>
      <w:marLeft w:val="0"/>
      <w:marRight w:val="0"/>
      <w:marTop w:val="0"/>
      <w:marBottom w:val="0"/>
      <w:divBdr>
        <w:top w:val="none" w:sz="0" w:space="0" w:color="auto"/>
        <w:left w:val="none" w:sz="0" w:space="0" w:color="auto"/>
        <w:bottom w:val="none" w:sz="0" w:space="0" w:color="auto"/>
        <w:right w:val="none" w:sz="0" w:space="0" w:color="auto"/>
      </w:divBdr>
    </w:div>
    <w:div w:id="1570925599">
      <w:bodyDiv w:val="1"/>
      <w:marLeft w:val="0"/>
      <w:marRight w:val="0"/>
      <w:marTop w:val="0"/>
      <w:marBottom w:val="0"/>
      <w:divBdr>
        <w:top w:val="none" w:sz="0" w:space="0" w:color="auto"/>
        <w:left w:val="none" w:sz="0" w:space="0" w:color="auto"/>
        <w:bottom w:val="none" w:sz="0" w:space="0" w:color="auto"/>
        <w:right w:val="none" w:sz="0" w:space="0" w:color="auto"/>
      </w:divBdr>
    </w:div>
    <w:div w:id="1573926028">
      <w:bodyDiv w:val="1"/>
      <w:marLeft w:val="0"/>
      <w:marRight w:val="0"/>
      <w:marTop w:val="0"/>
      <w:marBottom w:val="0"/>
      <w:divBdr>
        <w:top w:val="none" w:sz="0" w:space="0" w:color="auto"/>
        <w:left w:val="none" w:sz="0" w:space="0" w:color="auto"/>
        <w:bottom w:val="none" w:sz="0" w:space="0" w:color="auto"/>
        <w:right w:val="none" w:sz="0" w:space="0" w:color="auto"/>
      </w:divBdr>
    </w:div>
    <w:div w:id="1575316151">
      <w:bodyDiv w:val="1"/>
      <w:marLeft w:val="0"/>
      <w:marRight w:val="0"/>
      <w:marTop w:val="0"/>
      <w:marBottom w:val="0"/>
      <w:divBdr>
        <w:top w:val="none" w:sz="0" w:space="0" w:color="auto"/>
        <w:left w:val="none" w:sz="0" w:space="0" w:color="auto"/>
        <w:bottom w:val="none" w:sz="0" w:space="0" w:color="auto"/>
        <w:right w:val="none" w:sz="0" w:space="0" w:color="auto"/>
      </w:divBdr>
    </w:div>
    <w:div w:id="1581061806">
      <w:bodyDiv w:val="1"/>
      <w:marLeft w:val="0"/>
      <w:marRight w:val="0"/>
      <w:marTop w:val="0"/>
      <w:marBottom w:val="0"/>
      <w:divBdr>
        <w:top w:val="none" w:sz="0" w:space="0" w:color="auto"/>
        <w:left w:val="none" w:sz="0" w:space="0" w:color="auto"/>
        <w:bottom w:val="none" w:sz="0" w:space="0" w:color="auto"/>
        <w:right w:val="none" w:sz="0" w:space="0" w:color="auto"/>
      </w:divBdr>
    </w:div>
    <w:div w:id="1583099587">
      <w:bodyDiv w:val="1"/>
      <w:marLeft w:val="0"/>
      <w:marRight w:val="0"/>
      <w:marTop w:val="0"/>
      <w:marBottom w:val="0"/>
      <w:divBdr>
        <w:top w:val="none" w:sz="0" w:space="0" w:color="auto"/>
        <w:left w:val="none" w:sz="0" w:space="0" w:color="auto"/>
        <w:bottom w:val="none" w:sz="0" w:space="0" w:color="auto"/>
        <w:right w:val="none" w:sz="0" w:space="0" w:color="auto"/>
      </w:divBdr>
    </w:div>
    <w:div w:id="1586575644">
      <w:bodyDiv w:val="1"/>
      <w:marLeft w:val="0"/>
      <w:marRight w:val="0"/>
      <w:marTop w:val="0"/>
      <w:marBottom w:val="0"/>
      <w:divBdr>
        <w:top w:val="none" w:sz="0" w:space="0" w:color="auto"/>
        <w:left w:val="none" w:sz="0" w:space="0" w:color="auto"/>
        <w:bottom w:val="none" w:sz="0" w:space="0" w:color="auto"/>
        <w:right w:val="none" w:sz="0" w:space="0" w:color="auto"/>
      </w:divBdr>
    </w:div>
    <w:div w:id="1588071890">
      <w:bodyDiv w:val="1"/>
      <w:marLeft w:val="0"/>
      <w:marRight w:val="0"/>
      <w:marTop w:val="0"/>
      <w:marBottom w:val="0"/>
      <w:divBdr>
        <w:top w:val="none" w:sz="0" w:space="0" w:color="auto"/>
        <w:left w:val="none" w:sz="0" w:space="0" w:color="auto"/>
        <w:bottom w:val="none" w:sz="0" w:space="0" w:color="auto"/>
        <w:right w:val="none" w:sz="0" w:space="0" w:color="auto"/>
      </w:divBdr>
    </w:div>
    <w:div w:id="1589003719">
      <w:bodyDiv w:val="1"/>
      <w:marLeft w:val="0"/>
      <w:marRight w:val="0"/>
      <w:marTop w:val="0"/>
      <w:marBottom w:val="0"/>
      <w:divBdr>
        <w:top w:val="none" w:sz="0" w:space="0" w:color="auto"/>
        <w:left w:val="none" w:sz="0" w:space="0" w:color="auto"/>
        <w:bottom w:val="none" w:sz="0" w:space="0" w:color="auto"/>
        <w:right w:val="none" w:sz="0" w:space="0" w:color="auto"/>
      </w:divBdr>
    </w:div>
    <w:div w:id="1609699582">
      <w:bodyDiv w:val="1"/>
      <w:marLeft w:val="0"/>
      <w:marRight w:val="0"/>
      <w:marTop w:val="0"/>
      <w:marBottom w:val="0"/>
      <w:divBdr>
        <w:top w:val="none" w:sz="0" w:space="0" w:color="auto"/>
        <w:left w:val="none" w:sz="0" w:space="0" w:color="auto"/>
        <w:bottom w:val="none" w:sz="0" w:space="0" w:color="auto"/>
        <w:right w:val="none" w:sz="0" w:space="0" w:color="auto"/>
      </w:divBdr>
    </w:div>
    <w:div w:id="1611084616">
      <w:bodyDiv w:val="1"/>
      <w:marLeft w:val="0"/>
      <w:marRight w:val="0"/>
      <w:marTop w:val="0"/>
      <w:marBottom w:val="0"/>
      <w:divBdr>
        <w:top w:val="none" w:sz="0" w:space="0" w:color="auto"/>
        <w:left w:val="none" w:sz="0" w:space="0" w:color="auto"/>
        <w:bottom w:val="none" w:sz="0" w:space="0" w:color="auto"/>
        <w:right w:val="none" w:sz="0" w:space="0" w:color="auto"/>
      </w:divBdr>
    </w:div>
    <w:div w:id="1626815286">
      <w:bodyDiv w:val="1"/>
      <w:marLeft w:val="0"/>
      <w:marRight w:val="0"/>
      <w:marTop w:val="0"/>
      <w:marBottom w:val="0"/>
      <w:divBdr>
        <w:top w:val="none" w:sz="0" w:space="0" w:color="auto"/>
        <w:left w:val="none" w:sz="0" w:space="0" w:color="auto"/>
        <w:bottom w:val="none" w:sz="0" w:space="0" w:color="auto"/>
        <w:right w:val="none" w:sz="0" w:space="0" w:color="auto"/>
      </w:divBdr>
    </w:div>
    <w:div w:id="1663582740">
      <w:bodyDiv w:val="1"/>
      <w:marLeft w:val="0"/>
      <w:marRight w:val="0"/>
      <w:marTop w:val="0"/>
      <w:marBottom w:val="0"/>
      <w:divBdr>
        <w:top w:val="none" w:sz="0" w:space="0" w:color="auto"/>
        <w:left w:val="none" w:sz="0" w:space="0" w:color="auto"/>
        <w:bottom w:val="none" w:sz="0" w:space="0" w:color="auto"/>
        <w:right w:val="none" w:sz="0" w:space="0" w:color="auto"/>
      </w:divBdr>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
    <w:div w:id="1671063874">
      <w:bodyDiv w:val="1"/>
      <w:marLeft w:val="0"/>
      <w:marRight w:val="0"/>
      <w:marTop w:val="0"/>
      <w:marBottom w:val="0"/>
      <w:divBdr>
        <w:top w:val="none" w:sz="0" w:space="0" w:color="auto"/>
        <w:left w:val="none" w:sz="0" w:space="0" w:color="auto"/>
        <w:bottom w:val="none" w:sz="0" w:space="0" w:color="auto"/>
        <w:right w:val="none" w:sz="0" w:space="0" w:color="auto"/>
      </w:divBdr>
    </w:div>
    <w:div w:id="1672021992">
      <w:bodyDiv w:val="1"/>
      <w:marLeft w:val="0"/>
      <w:marRight w:val="0"/>
      <w:marTop w:val="0"/>
      <w:marBottom w:val="0"/>
      <w:divBdr>
        <w:top w:val="none" w:sz="0" w:space="0" w:color="auto"/>
        <w:left w:val="none" w:sz="0" w:space="0" w:color="auto"/>
        <w:bottom w:val="none" w:sz="0" w:space="0" w:color="auto"/>
        <w:right w:val="none" w:sz="0" w:space="0" w:color="auto"/>
      </w:divBdr>
    </w:div>
    <w:div w:id="1685395639">
      <w:bodyDiv w:val="1"/>
      <w:marLeft w:val="0"/>
      <w:marRight w:val="0"/>
      <w:marTop w:val="0"/>
      <w:marBottom w:val="0"/>
      <w:divBdr>
        <w:top w:val="none" w:sz="0" w:space="0" w:color="auto"/>
        <w:left w:val="none" w:sz="0" w:space="0" w:color="auto"/>
        <w:bottom w:val="none" w:sz="0" w:space="0" w:color="auto"/>
        <w:right w:val="none" w:sz="0" w:space="0" w:color="auto"/>
      </w:divBdr>
    </w:div>
    <w:div w:id="1688022730">
      <w:bodyDiv w:val="1"/>
      <w:marLeft w:val="0"/>
      <w:marRight w:val="0"/>
      <w:marTop w:val="0"/>
      <w:marBottom w:val="0"/>
      <w:divBdr>
        <w:top w:val="none" w:sz="0" w:space="0" w:color="auto"/>
        <w:left w:val="none" w:sz="0" w:space="0" w:color="auto"/>
        <w:bottom w:val="none" w:sz="0" w:space="0" w:color="auto"/>
        <w:right w:val="none" w:sz="0" w:space="0" w:color="auto"/>
      </w:divBdr>
    </w:div>
    <w:div w:id="1689059855">
      <w:bodyDiv w:val="1"/>
      <w:marLeft w:val="0"/>
      <w:marRight w:val="0"/>
      <w:marTop w:val="0"/>
      <w:marBottom w:val="0"/>
      <w:divBdr>
        <w:top w:val="none" w:sz="0" w:space="0" w:color="auto"/>
        <w:left w:val="none" w:sz="0" w:space="0" w:color="auto"/>
        <w:bottom w:val="none" w:sz="0" w:space="0" w:color="auto"/>
        <w:right w:val="none" w:sz="0" w:space="0" w:color="auto"/>
      </w:divBdr>
    </w:div>
    <w:div w:id="1689331660">
      <w:bodyDiv w:val="1"/>
      <w:marLeft w:val="0"/>
      <w:marRight w:val="0"/>
      <w:marTop w:val="0"/>
      <w:marBottom w:val="0"/>
      <w:divBdr>
        <w:top w:val="none" w:sz="0" w:space="0" w:color="auto"/>
        <w:left w:val="none" w:sz="0" w:space="0" w:color="auto"/>
        <w:bottom w:val="none" w:sz="0" w:space="0" w:color="auto"/>
        <w:right w:val="none" w:sz="0" w:space="0" w:color="auto"/>
      </w:divBdr>
    </w:div>
    <w:div w:id="1699314282">
      <w:bodyDiv w:val="1"/>
      <w:marLeft w:val="0"/>
      <w:marRight w:val="0"/>
      <w:marTop w:val="0"/>
      <w:marBottom w:val="0"/>
      <w:divBdr>
        <w:top w:val="none" w:sz="0" w:space="0" w:color="auto"/>
        <w:left w:val="none" w:sz="0" w:space="0" w:color="auto"/>
        <w:bottom w:val="none" w:sz="0" w:space="0" w:color="auto"/>
        <w:right w:val="none" w:sz="0" w:space="0" w:color="auto"/>
      </w:divBdr>
    </w:div>
    <w:div w:id="1699351026">
      <w:bodyDiv w:val="1"/>
      <w:marLeft w:val="0"/>
      <w:marRight w:val="0"/>
      <w:marTop w:val="0"/>
      <w:marBottom w:val="0"/>
      <w:divBdr>
        <w:top w:val="none" w:sz="0" w:space="0" w:color="auto"/>
        <w:left w:val="none" w:sz="0" w:space="0" w:color="auto"/>
        <w:bottom w:val="none" w:sz="0" w:space="0" w:color="auto"/>
        <w:right w:val="none" w:sz="0" w:space="0" w:color="auto"/>
      </w:divBdr>
    </w:div>
    <w:div w:id="1699694900">
      <w:bodyDiv w:val="1"/>
      <w:marLeft w:val="0"/>
      <w:marRight w:val="0"/>
      <w:marTop w:val="0"/>
      <w:marBottom w:val="0"/>
      <w:divBdr>
        <w:top w:val="none" w:sz="0" w:space="0" w:color="auto"/>
        <w:left w:val="none" w:sz="0" w:space="0" w:color="auto"/>
        <w:bottom w:val="none" w:sz="0" w:space="0" w:color="auto"/>
        <w:right w:val="none" w:sz="0" w:space="0" w:color="auto"/>
      </w:divBdr>
    </w:div>
    <w:div w:id="1704599563">
      <w:bodyDiv w:val="1"/>
      <w:marLeft w:val="0"/>
      <w:marRight w:val="0"/>
      <w:marTop w:val="0"/>
      <w:marBottom w:val="0"/>
      <w:divBdr>
        <w:top w:val="none" w:sz="0" w:space="0" w:color="auto"/>
        <w:left w:val="none" w:sz="0" w:space="0" w:color="auto"/>
        <w:bottom w:val="none" w:sz="0" w:space="0" w:color="auto"/>
        <w:right w:val="none" w:sz="0" w:space="0" w:color="auto"/>
      </w:divBdr>
    </w:div>
    <w:div w:id="1706564573">
      <w:bodyDiv w:val="1"/>
      <w:marLeft w:val="0"/>
      <w:marRight w:val="0"/>
      <w:marTop w:val="0"/>
      <w:marBottom w:val="0"/>
      <w:divBdr>
        <w:top w:val="none" w:sz="0" w:space="0" w:color="auto"/>
        <w:left w:val="none" w:sz="0" w:space="0" w:color="auto"/>
        <w:bottom w:val="none" w:sz="0" w:space="0" w:color="auto"/>
        <w:right w:val="none" w:sz="0" w:space="0" w:color="auto"/>
      </w:divBdr>
    </w:div>
    <w:div w:id="1716005487">
      <w:bodyDiv w:val="1"/>
      <w:marLeft w:val="0"/>
      <w:marRight w:val="0"/>
      <w:marTop w:val="0"/>
      <w:marBottom w:val="0"/>
      <w:divBdr>
        <w:top w:val="none" w:sz="0" w:space="0" w:color="auto"/>
        <w:left w:val="none" w:sz="0" w:space="0" w:color="auto"/>
        <w:bottom w:val="none" w:sz="0" w:space="0" w:color="auto"/>
        <w:right w:val="none" w:sz="0" w:space="0" w:color="auto"/>
      </w:divBdr>
    </w:div>
    <w:div w:id="1718776787">
      <w:bodyDiv w:val="1"/>
      <w:marLeft w:val="0"/>
      <w:marRight w:val="0"/>
      <w:marTop w:val="0"/>
      <w:marBottom w:val="0"/>
      <w:divBdr>
        <w:top w:val="none" w:sz="0" w:space="0" w:color="auto"/>
        <w:left w:val="none" w:sz="0" w:space="0" w:color="auto"/>
        <w:bottom w:val="none" w:sz="0" w:space="0" w:color="auto"/>
        <w:right w:val="none" w:sz="0" w:space="0" w:color="auto"/>
      </w:divBdr>
    </w:div>
    <w:div w:id="1725258081">
      <w:bodyDiv w:val="1"/>
      <w:marLeft w:val="0"/>
      <w:marRight w:val="0"/>
      <w:marTop w:val="0"/>
      <w:marBottom w:val="0"/>
      <w:divBdr>
        <w:top w:val="none" w:sz="0" w:space="0" w:color="auto"/>
        <w:left w:val="none" w:sz="0" w:space="0" w:color="auto"/>
        <w:bottom w:val="none" w:sz="0" w:space="0" w:color="auto"/>
        <w:right w:val="none" w:sz="0" w:space="0" w:color="auto"/>
      </w:divBdr>
    </w:div>
    <w:div w:id="1744378216">
      <w:bodyDiv w:val="1"/>
      <w:marLeft w:val="0"/>
      <w:marRight w:val="0"/>
      <w:marTop w:val="0"/>
      <w:marBottom w:val="0"/>
      <w:divBdr>
        <w:top w:val="none" w:sz="0" w:space="0" w:color="auto"/>
        <w:left w:val="none" w:sz="0" w:space="0" w:color="auto"/>
        <w:bottom w:val="none" w:sz="0" w:space="0" w:color="auto"/>
        <w:right w:val="none" w:sz="0" w:space="0" w:color="auto"/>
      </w:divBdr>
    </w:div>
    <w:div w:id="1759449418">
      <w:bodyDiv w:val="1"/>
      <w:marLeft w:val="0"/>
      <w:marRight w:val="0"/>
      <w:marTop w:val="0"/>
      <w:marBottom w:val="0"/>
      <w:divBdr>
        <w:top w:val="none" w:sz="0" w:space="0" w:color="auto"/>
        <w:left w:val="none" w:sz="0" w:space="0" w:color="auto"/>
        <w:bottom w:val="none" w:sz="0" w:space="0" w:color="auto"/>
        <w:right w:val="none" w:sz="0" w:space="0" w:color="auto"/>
      </w:divBdr>
    </w:div>
    <w:div w:id="1759936465">
      <w:bodyDiv w:val="1"/>
      <w:marLeft w:val="0"/>
      <w:marRight w:val="0"/>
      <w:marTop w:val="0"/>
      <w:marBottom w:val="0"/>
      <w:divBdr>
        <w:top w:val="none" w:sz="0" w:space="0" w:color="auto"/>
        <w:left w:val="none" w:sz="0" w:space="0" w:color="auto"/>
        <w:bottom w:val="none" w:sz="0" w:space="0" w:color="auto"/>
        <w:right w:val="none" w:sz="0" w:space="0" w:color="auto"/>
      </w:divBdr>
    </w:div>
    <w:div w:id="1766026401">
      <w:bodyDiv w:val="1"/>
      <w:marLeft w:val="0"/>
      <w:marRight w:val="0"/>
      <w:marTop w:val="0"/>
      <w:marBottom w:val="0"/>
      <w:divBdr>
        <w:top w:val="none" w:sz="0" w:space="0" w:color="auto"/>
        <w:left w:val="none" w:sz="0" w:space="0" w:color="auto"/>
        <w:bottom w:val="none" w:sz="0" w:space="0" w:color="auto"/>
        <w:right w:val="none" w:sz="0" w:space="0" w:color="auto"/>
      </w:divBdr>
    </w:div>
    <w:div w:id="1767772064">
      <w:bodyDiv w:val="1"/>
      <w:marLeft w:val="0"/>
      <w:marRight w:val="0"/>
      <w:marTop w:val="0"/>
      <w:marBottom w:val="0"/>
      <w:divBdr>
        <w:top w:val="none" w:sz="0" w:space="0" w:color="auto"/>
        <w:left w:val="none" w:sz="0" w:space="0" w:color="auto"/>
        <w:bottom w:val="none" w:sz="0" w:space="0" w:color="auto"/>
        <w:right w:val="none" w:sz="0" w:space="0" w:color="auto"/>
      </w:divBdr>
      <w:divsChild>
        <w:div w:id="1863394431">
          <w:marLeft w:val="0"/>
          <w:marRight w:val="0"/>
          <w:marTop w:val="0"/>
          <w:marBottom w:val="0"/>
          <w:divBdr>
            <w:top w:val="none" w:sz="0" w:space="0" w:color="auto"/>
            <w:left w:val="none" w:sz="0" w:space="0" w:color="auto"/>
            <w:bottom w:val="none" w:sz="0" w:space="0" w:color="auto"/>
            <w:right w:val="none" w:sz="0" w:space="0" w:color="auto"/>
          </w:divBdr>
        </w:div>
        <w:div w:id="826823705">
          <w:marLeft w:val="0"/>
          <w:marRight w:val="0"/>
          <w:marTop w:val="0"/>
          <w:marBottom w:val="0"/>
          <w:divBdr>
            <w:top w:val="none" w:sz="0" w:space="0" w:color="auto"/>
            <w:left w:val="none" w:sz="0" w:space="0" w:color="auto"/>
            <w:bottom w:val="none" w:sz="0" w:space="0" w:color="auto"/>
            <w:right w:val="none" w:sz="0" w:space="0" w:color="auto"/>
          </w:divBdr>
        </w:div>
      </w:divsChild>
    </w:div>
    <w:div w:id="1777822892">
      <w:bodyDiv w:val="1"/>
      <w:marLeft w:val="0"/>
      <w:marRight w:val="0"/>
      <w:marTop w:val="0"/>
      <w:marBottom w:val="0"/>
      <w:divBdr>
        <w:top w:val="none" w:sz="0" w:space="0" w:color="auto"/>
        <w:left w:val="none" w:sz="0" w:space="0" w:color="auto"/>
        <w:bottom w:val="none" w:sz="0" w:space="0" w:color="auto"/>
        <w:right w:val="none" w:sz="0" w:space="0" w:color="auto"/>
      </w:divBdr>
    </w:div>
    <w:div w:id="1783382623">
      <w:bodyDiv w:val="1"/>
      <w:marLeft w:val="0"/>
      <w:marRight w:val="0"/>
      <w:marTop w:val="0"/>
      <w:marBottom w:val="0"/>
      <w:divBdr>
        <w:top w:val="none" w:sz="0" w:space="0" w:color="auto"/>
        <w:left w:val="none" w:sz="0" w:space="0" w:color="auto"/>
        <w:bottom w:val="none" w:sz="0" w:space="0" w:color="auto"/>
        <w:right w:val="none" w:sz="0" w:space="0" w:color="auto"/>
      </w:divBdr>
      <w:divsChild>
        <w:div w:id="324825610">
          <w:marLeft w:val="0"/>
          <w:marRight w:val="0"/>
          <w:marTop w:val="0"/>
          <w:marBottom w:val="0"/>
          <w:divBdr>
            <w:top w:val="none" w:sz="0" w:space="0" w:color="auto"/>
            <w:left w:val="none" w:sz="0" w:space="0" w:color="auto"/>
            <w:bottom w:val="none" w:sz="0" w:space="0" w:color="auto"/>
            <w:right w:val="none" w:sz="0" w:space="0" w:color="auto"/>
          </w:divBdr>
        </w:div>
        <w:div w:id="586309454">
          <w:marLeft w:val="0"/>
          <w:marRight w:val="0"/>
          <w:marTop w:val="0"/>
          <w:marBottom w:val="0"/>
          <w:divBdr>
            <w:top w:val="none" w:sz="0" w:space="0" w:color="auto"/>
            <w:left w:val="none" w:sz="0" w:space="0" w:color="auto"/>
            <w:bottom w:val="none" w:sz="0" w:space="0" w:color="auto"/>
            <w:right w:val="none" w:sz="0" w:space="0" w:color="auto"/>
          </w:divBdr>
        </w:div>
      </w:divsChild>
    </w:div>
    <w:div w:id="1825706410">
      <w:bodyDiv w:val="1"/>
      <w:marLeft w:val="0"/>
      <w:marRight w:val="0"/>
      <w:marTop w:val="0"/>
      <w:marBottom w:val="0"/>
      <w:divBdr>
        <w:top w:val="none" w:sz="0" w:space="0" w:color="auto"/>
        <w:left w:val="none" w:sz="0" w:space="0" w:color="auto"/>
        <w:bottom w:val="none" w:sz="0" w:space="0" w:color="auto"/>
        <w:right w:val="none" w:sz="0" w:space="0" w:color="auto"/>
      </w:divBdr>
    </w:div>
    <w:div w:id="1837917638">
      <w:bodyDiv w:val="1"/>
      <w:marLeft w:val="0"/>
      <w:marRight w:val="0"/>
      <w:marTop w:val="0"/>
      <w:marBottom w:val="0"/>
      <w:divBdr>
        <w:top w:val="none" w:sz="0" w:space="0" w:color="auto"/>
        <w:left w:val="none" w:sz="0" w:space="0" w:color="auto"/>
        <w:bottom w:val="none" w:sz="0" w:space="0" w:color="auto"/>
        <w:right w:val="none" w:sz="0" w:space="0" w:color="auto"/>
      </w:divBdr>
    </w:div>
    <w:div w:id="1855991657">
      <w:bodyDiv w:val="1"/>
      <w:marLeft w:val="0"/>
      <w:marRight w:val="0"/>
      <w:marTop w:val="0"/>
      <w:marBottom w:val="0"/>
      <w:divBdr>
        <w:top w:val="none" w:sz="0" w:space="0" w:color="auto"/>
        <w:left w:val="none" w:sz="0" w:space="0" w:color="auto"/>
        <w:bottom w:val="none" w:sz="0" w:space="0" w:color="auto"/>
        <w:right w:val="none" w:sz="0" w:space="0" w:color="auto"/>
      </w:divBdr>
    </w:div>
    <w:div w:id="1857496136">
      <w:bodyDiv w:val="1"/>
      <w:marLeft w:val="0"/>
      <w:marRight w:val="0"/>
      <w:marTop w:val="0"/>
      <w:marBottom w:val="0"/>
      <w:divBdr>
        <w:top w:val="none" w:sz="0" w:space="0" w:color="auto"/>
        <w:left w:val="none" w:sz="0" w:space="0" w:color="auto"/>
        <w:bottom w:val="none" w:sz="0" w:space="0" w:color="auto"/>
        <w:right w:val="none" w:sz="0" w:space="0" w:color="auto"/>
      </w:divBdr>
    </w:div>
    <w:div w:id="1858344798">
      <w:bodyDiv w:val="1"/>
      <w:marLeft w:val="0"/>
      <w:marRight w:val="0"/>
      <w:marTop w:val="0"/>
      <w:marBottom w:val="0"/>
      <w:divBdr>
        <w:top w:val="none" w:sz="0" w:space="0" w:color="auto"/>
        <w:left w:val="none" w:sz="0" w:space="0" w:color="auto"/>
        <w:bottom w:val="none" w:sz="0" w:space="0" w:color="auto"/>
        <w:right w:val="none" w:sz="0" w:space="0" w:color="auto"/>
      </w:divBdr>
    </w:div>
    <w:div w:id="1861235000">
      <w:bodyDiv w:val="1"/>
      <w:marLeft w:val="0"/>
      <w:marRight w:val="0"/>
      <w:marTop w:val="0"/>
      <w:marBottom w:val="0"/>
      <w:divBdr>
        <w:top w:val="none" w:sz="0" w:space="0" w:color="auto"/>
        <w:left w:val="none" w:sz="0" w:space="0" w:color="auto"/>
        <w:bottom w:val="none" w:sz="0" w:space="0" w:color="auto"/>
        <w:right w:val="none" w:sz="0" w:space="0" w:color="auto"/>
      </w:divBdr>
      <w:divsChild>
        <w:div w:id="1917089820">
          <w:marLeft w:val="0"/>
          <w:marRight w:val="0"/>
          <w:marTop w:val="0"/>
          <w:marBottom w:val="0"/>
          <w:divBdr>
            <w:top w:val="none" w:sz="0" w:space="0" w:color="auto"/>
            <w:left w:val="none" w:sz="0" w:space="0" w:color="auto"/>
            <w:bottom w:val="none" w:sz="0" w:space="0" w:color="auto"/>
            <w:right w:val="none" w:sz="0" w:space="0" w:color="auto"/>
          </w:divBdr>
        </w:div>
      </w:divsChild>
    </w:div>
    <w:div w:id="1872449718">
      <w:bodyDiv w:val="1"/>
      <w:marLeft w:val="0"/>
      <w:marRight w:val="0"/>
      <w:marTop w:val="0"/>
      <w:marBottom w:val="0"/>
      <w:divBdr>
        <w:top w:val="none" w:sz="0" w:space="0" w:color="auto"/>
        <w:left w:val="none" w:sz="0" w:space="0" w:color="auto"/>
        <w:bottom w:val="none" w:sz="0" w:space="0" w:color="auto"/>
        <w:right w:val="none" w:sz="0" w:space="0" w:color="auto"/>
      </w:divBdr>
    </w:div>
    <w:div w:id="1880362553">
      <w:bodyDiv w:val="1"/>
      <w:marLeft w:val="0"/>
      <w:marRight w:val="0"/>
      <w:marTop w:val="0"/>
      <w:marBottom w:val="0"/>
      <w:divBdr>
        <w:top w:val="none" w:sz="0" w:space="0" w:color="auto"/>
        <w:left w:val="none" w:sz="0" w:space="0" w:color="auto"/>
        <w:bottom w:val="none" w:sz="0" w:space="0" w:color="auto"/>
        <w:right w:val="none" w:sz="0" w:space="0" w:color="auto"/>
      </w:divBdr>
      <w:divsChild>
        <w:div w:id="1283463627">
          <w:marLeft w:val="0"/>
          <w:marRight w:val="0"/>
          <w:marTop w:val="0"/>
          <w:marBottom w:val="0"/>
          <w:divBdr>
            <w:top w:val="none" w:sz="0" w:space="0" w:color="auto"/>
            <w:left w:val="none" w:sz="0" w:space="0" w:color="auto"/>
            <w:bottom w:val="none" w:sz="0" w:space="0" w:color="auto"/>
            <w:right w:val="none" w:sz="0" w:space="0" w:color="auto"/>
          </w:divBdr>
        </w:div>
        <w:div w:id="539517702">
          <w:marLeft w:val="0"/>
          <w:marRight w:val="0"/>
          <w:marTop w:val="0"/>
          <w:marBottom w:val="0"/>
          <w:divBdr>
            <w:top w:val="none" w:sz="0" w:space="0" w:color="auto"/>
            <w:left w:val="none" w:sz="0" w:space="0" w:color="auto"/>
            <w:bottom w:val="none" w:sz="0" w:space="0" w:color="auto"/>
            <w:right w:val="none" w:sz="0" w:space="0" w:color="auto"/>
          </w:divBdr>
        </w:div>
      </w:divsChild>
    </w:div>
    <w:div w:id="1883054383">
      <w:bodyDiv w:val="1"/>
      <w:marLeft w:val="0"/>
      <w:marRight w:val="0"/>
      <w:marTop w:val="0"/>
      <w:marBottom w:val="0"/>
      <w:divBdr>
        <w:top w:val="none" w:sz="0" w:space="0" w:color="auto"/>
        <w:left w:val="none" w:sz="0" w:space="0" w:color="auto"/>
        <w:bottom w:val="none" w:sz="0" w:space="0" w:color="auto"/>
        <w:right w:val="none" w:sz="0" w:space="0" w:color="auto"/>
      </w:divBdr>
    </w:div>
    <w:div w:id="1889490528">
      <w:bodyDiv w:val="1"/>
      <w:marLeft w:val="0"/>
      <w:marRight w:val="0"/>
      <w:marTop w:val="0"/>
      <w:marBottom w:val="0"/>
      <w:divBdr>
        <w:top w:val="none" w:sz="0" w:space="0" w:color="auto"/>
        <w:left w:val="none" w:sz="0" w:space="0" w:color="auto"/>
        <w:bottom w:val="none" w:sz="0" w:space="0" w:color="auto"/>
        <w:right w:val="none" w:sz="0" w:space="0" w:color="auto"/>
      </w:divBdr>
    </w:div>
    <w:div w:id="1891451357">
      <w:bodyDiv w:val="1"/>
      <w:marLeft w:val="0"/>
      <w:marRight w:val="0"/>
      <w:marTop w:val="0"/>
      <w:marBottom w:val="0"/>
      <w:divBdr>
        <w:top w:val="none" w:sz="0" w:space="0" w:color="auto"/>
        <w:left w:val="none" w:sz="0" w:space="0" w:color="auto"/>
        <w:bottom w:val="none" w:sz="0" w:space="0" w:color="auto"/>
        <w:right w:val="none" w:sz="0" w:space="0" w:color="auto"/>
      </w:divBdr>
    </w:div>
    <w:div w:id="1909463623">
      <w:bodyDiv w:val="1"/>
      <w:marLeft w:val="0"/>
      <w:marRight w:val="0"/>
      <w:marTop w:val="0"/>
      <w:marBottom w:val="0"/>
      <w:divBdr>
        <w:top w:val="none" w:sz="0" w:space="0" w:color="auto"/>
        <w:left w:val="none" w:sz="0" w:space="0" w:color="auto"/>
        <w:bottom w:val="none" w:sz="0" w:space="0" w:color="auto"/>
        <w:right w:val="none" w:sz="0" w:space="0" w:color="auto"/>
      </w:divBdr>
    </w:div>
    <w:div w:id="1912304625">
      <w:bodyDiv w:val="1"/>
      <w:marLeft w:val="0"/>
      <w:marRight w:val="0"/>
      <w:marTop w:val="0"/>
      <w:marBottom w:val="0"/>
      <w:divBdr>
        <w:top w:val="none" w:sz="0" w:space="0" w:color="auto"/>
        <w:left w:val="none" w:sz="0" w:space="0" w:color="auto"/>
        <w:bottom w:val="none" w:sz="0" w:space="0" w:color="auto"/>
        <w:right w:val="none" w:sz="0" w:space="0" w:color="auto"/>
      </w:divBdr>
    </w:div>
    <w:div w:id="1913155055">
      <w:bodyDiv w:val="1"/>
      <w:marLeft w:val="0"/>
      <w:marRight w:val="0"/>
      <w:marTop w:val="0"/>
      <w:marBottom w:val="0"/>
      <w:divBdr>
        <w:top w:val="none" w:sz="0" w:space="0" w:color="auto"/>
        <w:left w:val="none" w:sz="0" w:space="0" w:color="auto"/>
        <w:bottom w:val="none" w:sz="0" w:space="0" w:color="auto"/>
        <w:right w:val="none" w:sz="0" w:space="0" w:color="auto"/>
      </w:divBdr>
    </w:div>
    <w:div w:id="1913851150">
      <w:bodyDiv w:val="1"/>
      <w:marLeft w:val="0"/>
      <w:marRight w:val="0"/>
      <w:marTop w:val="0"/>
      <w:marBottom w:val="0"/>
      <w:divBdr>
        <w:top w:val="none" w:sz="0" w:space="0" w:color="auto"/>
        <w:left w:val="none" w:sz="0" w:space="0" w:color="auto"/>
        <w:bottom w:val="none" w:sz="0" w:space="0" w:color="auto"/>
        <w:right w:val="none" w:sz="0" w:space="0" w:color="auto"/>
      </w:divBdr>
    </w:div>
    <w:div w:id="1916740245">
      <w:bodyDiv w:val="1"/>
      <w:marLeft w:val="0"/>
      <w:marRight w:val="0"/>
      <w:marTop w:val="0"/>
      <w:marBottom w:val="0"/>
      <w:divBdr>
        <w:top w:val="none" w:sz="0" w:space="0" w:color="auto"/>
        <w:left w:val="none" w:sz="0" w:space="0" w:color="auto"/>
        <w:bottom w:val="none" w:sz="0" w:space="0" w:color="auto"/>
        <w:right w:val="none" w:sz="0" w:space="0" w:color="auto"/>
      </w:divBdr>
    </w:div>
    <w:div w:id="1918202417">
      <w:bodyDiv w:val="1"/>
      <w:marLeft w:val="0"/>
      <w:marRight w:val="0"/>
      <w:marTop w:val="0"/>
      <w:marBottom w:val="0"/>
      <w:divBdr>
        <w:top w:val="none" w:sz="0" w:space="0" w:color="auto"/>
        <w:left w:val="none" w:sz="0" w:space="0" w:color="auto"/>
        <w:bottom w:val="none" w:sz="0" w:space="0" w:color="auto"/>
        <w:right w:val="none" w:sz="0" w:space="0" w:color="auto"/>
      </w:divBdr>
    </w:div>
    <w:div w:id="1936554310">
      <w:bodyDiv w:val="1"/>
      <w:marLeft w:val="0"/>
      <w:marRight w:val="0"/>
      <w:marTop w:val="0"/>
      <w:marBottom w:val="0"/>
      <w:divBdr>
        <w:top w:val="none" w:sz="0" w:space="0" w:color="auto"/>
        <w:left w:val="none" w:sz="0" w:space="0" w:color="auto"/>
        <w:bottom w:val="none" w:sz="0" w:space="0" w:color="auto"/>
        <w:right w:val="none" w:sz="0" w:space="0" w:color="auto"/>
      </w:divBdr>
    </w:div>
    <w:div w:id="1954432630">
      <w:bodyDiv w:val="1"/>
      <w:marLeft w:val="0"/>
      <w:marRight w:val="0"/>
      <w:marTop w:val="0"/>
      <w:marBottom w:val="0"/>
      <w:divBdr>
        <w:top w:val="none" w:sz="0" w:space="0" w:color="auto"/>
        <w:left w:val="none" w:sz="0" w:space="0" w:color="auto"/>
        <w:bottom w:val="none" w:sz="0" w:space="0" w:color="auto"/>
        <w:right w:val="none" w:sz="0" w:space="0" w:color="auto"/>
      </w:divBdr>
    </w:div>
    <w:div w:id="1963149995">
      <w:bodyDiv w:val="1"/>
      <w:marLeft w:val="0"/>
      <w:marRight w:val="0"/>
      <w:marTop w:val="0"/>
      <w:marBottom w:val="0"/>
      <w:divBdr>
        <w:top w:val="none" w:sz="0" w:space="0" w:color="auto"/>
        <w:left w:val="none" w:sz="0" w:space="0" w:color="auto"/>
        <w:bottom w:val="none" w:sz="0" w:space="0" w:color="auto"/>
        <w:right w:val="none" w:sz="0" w:space="0" w:color="auto"/>
      </w:divBdr>
    </w:div>
    <w:div w:id="1970896183">
      <w:bodyDiv w:val="1"/>
      <w:marLeft w:val="0"/>
      <w:marRight w:val="0"/>
      <w:marTop w:val="0"/>
      <w:marBottom w:val="0"/>
      <w:divBdr>
        <w:top w:val="none" w:sz="0" w:space="0" w:color="auto"/>
        <w:left w:val="none" w:sz="0" w:space="0" w:color="auto"/>
        <w:bottom w:val="none" w:sz="0" w:space="0" w:color="auto"/>
        <w:right w:val="none" w:sz="0" w:space="0" w:color="auto"/>
      </w:divBdr>
    </w:div>
    <w:div w:id="1995184997">
      <w:bodyDiv w:val="1"/>
      <w:marLeft w:val="0"/>
      <w:marRight w:val="0"/>
      <w:marTop w:val="0"/>
      <w:marBottom w:val="0"/>
      <w:divBdr>
        <w:top w:val="none" w:sz="0" w:space="0" w:color="auto"/>
        <w:left w:val="none" w:sz="0" w:space="0" w:color="auto"/>
        <w:bottom w:val="none" w:sz="0" w:space="0" w:color="auto"/>
        <w:right w:val="none" w:sz="0" w:space="0" w:color="auto"/>
      </w:divBdr>
    </w:div>
    <w:div w:id="2011368247">
      <w:bodyDiv w:val="1"/>
      <w:marLeft w:val="0"/>
      <w:marRight w:val="0"/>
      <w:marTop w:val="0"/>
      <w:marBottom w:val="0"/>
      <w:divBdr>
        <w:top w:val="none" w:sz="0" w:space="0" w:color="auto"/>
        <w:left w:val="none" w:sz="0" w:space="0" w:color="auto"/>
        <w:bottom w:val="none" w:sz="0" w:space="0" w:color="auto"/>
        <w:right w:val="none" w:sz="0" w:space="0" w:color="auto"/>
      </w:divBdr>
    </w:div>
    <w:div w:id="2015911535">
      <w:bodyDiv w:val="1"/>
      <w:marLeft w:val="0"/>
      <w:marRight w:val="0"/>
      <w:marTop w:val="0"/>
      <w:marBottom w:val="0"/>
      <w:divBdr>
        <w:top w:val="none" w:sz="0" w:space="0" w:color="auto"/>
        <w:left w:val="none" w:sz="0" w:space="0" w:color="auto"/>
        <w:bottom w:val="none" w:sz="0" w:space="0" w:color="auto"/>
        <w:right w:val="none" w:sz="0" w:space="0" w:color="auto"/>
      </w:divBdr>
    </w:div>
    <w:div w:id="2016612238">
      <w:bodyDiv w:val="1"/>
      <w:marLeft w:val="0"/>
      <w:marRight w:val="0"/>
      <w:marTop w:val="0"/>
      <w:marBottom w:val="0"/>
      <w:divBdr>
        <w:top w:val="none" w:sz="0" w:space="0" w:color="auto"/>
        <w:left w:val="none" w:sz="0" w:space="0" w:color="auto"/>
        <w:bottom w:val="none" w:sz="0" w:space="0" w:color="auto"/>
        <w:right w:val="none" w:sz="0" w:space="0" w:color="auto"/>
      </w:divBdr>
    </w:div>
    <w:div w:id="2019891755">
      <w:bodyDiv w:val="1"/>
      <w:marLeft w:val="0"/>
      <w:marRight w:val="0"/>
      <w:marTop w:val="0"/>
      <w:marBottom w:val="0"/>
      <w:divBdr>
        <w:top w:val="none" w:sz="0" w:space="0" w:color="auto"/>
        <w:left w:val="none" w:sz="0" w:space="0" w:color="auto"/>
        <w:bottom w:val="none" w:sz="0" w:space="0" w:color="auto"/>
        <w:right w:val="none" w:sz="0" w:space="0" w:color="auto"/>
      </w:divBdr>
    </w:div>
    <w:div w:id="2035494879">
      <w:bodyDiv w:val="1"/>
      <w:marLeft w:val="0"/>
      <w:marRight w:val="0"/>
      <w:marTop w:val="0"/>
      <w:marBottom w:val="0"/>
      <w:divBdr>
        <w:top w:val="none" w:sz="0" w:space="0" w:color="auto"/>
        <w:left w:val="none" w:sz="0" w:space="0" w:color="auto"/>
        <w:bottom w:val="none" w:sz="0" w:space="0" w:color="auto"/>
        <w:right w:val="none" w:sz="0" w:space="0" w:color="auto"/>
      </w:divBdr>
    </w:div>
    <w:div w:id="2042852655">
      <w:bodyDiv w:val="1"/>
      <w:marLeft w:val="0"/>
      <w:marRight w:val="0"/>
      <w:marTop w:val="0"/>
      <w:marBottom w:val="0"/>
      <w:divBdr>
        <w:top w:val="none" w:sz="0" w:space="0" w:color="auto"/>
        <w:left w:val="none" w:sz="0" w:space="0" w:color="auto"/>
        <w:bottom w:val="none" w:sz="0" w:space="0" w:color="auto"/>
        <w:right w:val="none" w:sz="0" w:space="0" w:color="auto"/>
      </w:divBdr>
    </w:div>
    <w:div w:id="2054423293">
      <w:bodyDiv w:val="1"/>
      <w:marLeft w:val="0"/>
      <w:marRight w:val="0"/>
      <w:marTop w:val="0"/>
      <w:marBottom w:val="0"/>
      <w:divBdr>
        <w:top w:val="none" w:sz="0" w:space="0" w:color="auto"/>
        <w:left w:val="none" w:sz="0" w:space="0" w:color="auto"/>
        <w:bottom w:val="none" w:sz="0" w:space="0" w:color="auto"/>
        <w:right w:val="none" w:sz="0" w:space="0" w:color="auto"/>
      </w:divBdr>
    </w:div>
    <w:div w:id="2054503264">
      <w:bodyDiv w:val="1"/>
      <w:marLeft w:val="0"/>
      <w:marRight w:val="0"/>
      <w:marTop w:val="0"/>
      <w:marBottom w:val="0"/>
      <w:divBdr>
        <w:top w:val="none" w:sz="0" w:space="0" w:color="auto"/>
        <w:left w:val="none" w:sz="0" w:space="0" w:color="auto"/>
        <w:bottom w:val="none" w:sz="0" w:space="0" w:color="auto"/>
        <w:right w:val="none" w:sz="0" w:space="0" w:color="auto"/>
      </w:divBdr>
    </w:div>
    <w:div w:id="2060589727">
      <w:bodyDiv w:val="1"/>
      <w:marLeft w:val="0"/>
      <w:marRight w:val="0"/>
      <w:marTop w:val="0"/>
      <w:marBottom w:val="0"/>
      <w:divBdr>
        <w:top w:val="none" w:sz="0" w:space="0" w:color="auto"/>
        <w:left w:val="none" w:sz="0" w:space="0" w:color="auto"/>
        <w:bottom w:val="none" w:sz="0" w:space="0" w:color="auto"/>
        <w:right w:val="none" w:sz="0" w:space="0" w:color="auto"/>
      </w:divBdr>
      <w:divsChild>
        <w:div w:id="718553008">
          <w:marLeft w:val="0"/>
          <w:marRight w:val="0"/>
          <w:marTop w:val="0"/>
          <w:marBottom w:val="0"/>
          <w:divBdr>
            <w:top w:val="none" w:sz="0" w:space="0" w:color="auto"/>
            <w:left w:val="none" w:sz="0" w:space="0" w:color="auto"/>
            <w:bottom w:val="none" w:sz="0" w:space="0" w:color="auto"/>
            <w:right w:val="none" w:sz="0" w:space="0" w:color="auto"/>
          </w:divBdr>
        </w:div>
        <w:div w:id="1813475326">
          <w:marLeft w:val="0"/>
          <w:marRight w:val="0"/>
          <w:marTop w:val="0"/>
          <w:marBottom w:val="0"/>
          <w:divBdr>
            <w:top w:val="none" w:sz="0" w:space="0" w:color="auto"/>
            <w:left w:val="none" w:sz="0" w:space="0" w:color="auto"/>
            <w:bottom w:val="none" w:sz="0" w:space="0" w:color="auto"/>
            <w:right w:val="none" w:sz="0" w:space="0" w:color="auto"/>
          </w:divBdr>
        </w:div>
      </w:divsChild>
    </w:div>
    <w:div w:id="2072850682">
      <w:bodyDiv w:val="1"/>
      <w:marLeft w:val="0"/>
      <w:marRight w:val="0"/>
      <w:marTop w:val="0"/>
      <w:marBottom w:val="0"/>
      <w:divBdr>
        <w:top w:val="none" w:sz="0" w:space="0" w:color="auto"/>
        <w:left w:val="none" w:sz="0" w:space="0" w:color="auto"/>
        <w:bottom w:val="none" w:sz="0" w:space="0" w:color="auto"/>
        <w:right w:val="none" w:sz="0" w:space="0" w:color="auto"/>
      </w:divBdr>
    </w:div>
    <w:div w:id="2074354001">
      <w:bodyDiv w:val="1"/>
      <w:marLeft w:val="0"/>
      <w:marRight w:val="0"/>
      <w:marTop w:val="0"/>
      <w:marBottom w:val="0"/>
      <w:divBdr>
        <w:top w:val="none" w:sz="0" w:space="0" w:color="auto"/>
        <w:left w:val="none" w:sz="0" w:space="0" w:color="auto"/>
        <w:bottom w:val="none" w:sz="0" w:space="0" w:color="auto"/>
        <w:right w:val="none" w:sz="0" w:space="0" w:color="auto"/>
      </w:divBdr>
    </w:div>
    <w:div w:id="2080518512">
      <w:bodyDiv w:val="1"/>
      <w:marLeft w:val="0"/>
      <w:marRight w:val="0"/>
      <w:marTop w:val="0"/>
      <w:marBottom w:val="0"/>
      <w:divBdr>
        <w:top w:val="none" w:sz="0" w:space="0" w:color="auto"/>
        <w:left w:val="none" w:sz="0" w:space="0" w:color="auto"/>
        <w:bottom w:val="none" w:sz="0" w:space="0" w:color="auto"/>
        <w:right w:val="none" w:sz="0" w:space="0" w:color="auto"/>
      </w:divBdr>
    </w:div>
    <w:div w:id="2097364037">
      <w:bodyDiv w:val="1"/>
      <w:marLeft w:val="0"/>
      <w:marRight w:val="0"/>
      <w:marTop w:val="0"/>
      <w:marBottom w:val="0"/>
      <w:divBdr>
        <w:top w:val="none" w:sz="0" w:space="0" w:color="auto"/>
        <w:left w:val="none" w:sz="0" w:space="0" w:color="auto"/>
        <w:bottom w:val="none" w:sz="0" w:space="0" w:color="auto"/>
        <w:right w:val="none" w:sz="0" w:space="0" w:color="auto"/>
      </w:divBdr>
    </w:div>
    <w:div w:id="2108698083">
      <w:bodyDiv w:val="1"/>
      <w:marLeft w:val="0"/>
      <w:marRight w:val="0"/>
      <w:marTop w:val="0"/>
      <w:marBottom w:val="0"/>
      <w:divBdr>
        <w:top w:val="none" w:sz="0" w:space="0" w:color="auto"/>
        <w:left w:val="none" w:sz="0" w:space="0" w:color="auto"/>
        <w:bottom w:val="none" w:sz="0" w:space="0" w:color="auto"/>
        <w:right w:val="none" w:sz="0" w:space="0" w:color="auto"/>
      </w:divBdr>
    </w:div>
    <w:div w:id="2132357187">
      <w:bodyDiv w:val="1"/>
      <w:marLeft w:val="0"/>
      <w:marRight w:val="0"/>
      <w:marTop w:val="0"/>
      <w:marBottom w:val="0"/>
      <w:divBdr>
        <w:top w:val="none" w:sz="0" w:space="0" w:color="auto"/>
        <w:left w:val="none" w:sz="0" w:space="0" w:color="auto"/>
        <w:bottom w:val="none" w:sz="0" w:space="0" w:color="auto"/>
        <w:right w:val="none" w:sz="0" w:space="0" w:color="auto"/>
      </w:divBdr>
    </w:div>
    <w:div w:id="2147311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uroparl.europa.eu/meetdocs/2014_2019/documents/sede/dv/sede210915eumamrca_/sede210915eumamrca_en.pdf" TargetMode="External"/><Relationship Id="rId18" Type="http://schemas.openxmlformats.org/officeDocument/2006/relationships/hyperlink" Target="http://www.iso.org/iso/home/standards/country_codes.htm" TargetMode="External"/><Relationship Id="rId26" Type="http://schemas.openxmlformats.org/officeDocument/2006/relationships/hyperlink" Target="http://www.eubam.org/en" TargetMode="External"/><Relationship Id="rId39" Type="http://schemas.openxmlformats.org/officeDocument/2006/relationships/hyperlink" Target="http://www.eumm.eu/" TargetMode="External"/><Relationship Id="rId21" Type="http://schemas.openxmlformats.org/officeDocument/2006/relationships/hyperlink" Target="http://unstats.un.org/unsd/methods/m49/m49regin.htm" TargetMode="External"/><Relationship Id="rId34" Type="http://schemas.openxmlformats.org/officeDocument/2006/relationships/hyperlink" Target="http://www.eeas.europa.eu/csdp/missions-and-operations/eufor-rd-congo/index_en.htm" TargetMode="External"/><Relationship Id="rId42" Type="http://schemas.openxmlformats.org/officeDocument/2006/relationships/hyperlink" Target="http://www.eupol-afg.eu/" TargetMode="External"/><Relationship Id="rId47" Type="http://schemas.openxmlformats.org/officeDocument/2006/relationships/hyperlink" Target="http://eupolcopps.eu/" TargetMode="External"/><Relationship Id="rId50" Type="http://schemas.openxmlformats.org/officeDocument/2006/relationships/hyperlink" Target="http://www.eulex-kosovo.eu/" TargetMode="External"/><Relationship Id="rId55" Type="http://schemas.openxmlformats.org/officeDocument/2006/relationships/hyperlink" Target="http://www.eutmmali.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utm-somalia.eu/wp-content/uploads/2019/08/FACTSHEET-2019_G.B.-DE-SIO.pdf" TargetMode="External"/><Relationship Id="rId29" Type="http://schemas.openxmlformats.org/officeDocument/2006/relationships/hyperlink" Target="http://eeas.europa.eu/csdp/missions-and-operations/eucap-sahel-niger/index_en.htm" TargetMode="External"/><Relationship Id="rId11" Type="http://schemas.openxmlformats.org/officeDocument/2006/relationships/footer" Target="footer1.xml"/><Relationship Id="rId24" Type="http://schemas.openxmlformats.org/officeDocument/2006/relationships/hyperlink" Target="http://www.eeas.europa.eu/csdp/missions-and-operations/euavsec-south-sudan/index_en.htm" TargetMode="External"/><Relationship Id="rId32" Type="http://schemas.openxmlformats.org/officeDocument/2006/relationships/hyperlink" Target="http://www.eeas.europa.eu/csdp/missions-and-operations/eufor-tchad-rca/index_en.htm" TargetMode="External"/><Relationship Id="rId37" Type="http://schemas.openxmlformats.org/officeDocument/2006/relationships/hyperlink" Target="http://eeas.europa.eu/csdp/missions-and-operations/concordia/index_en.htm" TargetMode="External"/><Relationship Id="rId40" Type="http://schemas.openxmlformats.org/officeDocument/2006/relationships/hyperlink" Target="http://eunavfor.eu/" TargetMode="External"/><Relationship Id="rId45" Type="http://schemas.openxmlformats.org/officeDocument/2006/relationships/hyperlink" Target="http://www.eeas.europa.eu/csdp/missions-and-operations/proxima-fyrom/index_en.htm" TargetMode="External"/><Relationship Id="rId53" Type="http://schemas.openxmlformats.org/officeDocument/2006/relationships/hyperlink" Target="http://eeas.europa.eu/csdp/missions-and-operations/eutm-somalia/index_en.ht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eas.europa.eu/sites/eeas/files/factsheet_eutm_rca.pdf" TargetMode="External"/><Relationship Id="rId22" Type="http://schemas.openxmlformats.org/officeDocument/2006/relationships/hyperlink" Target="http://www.eeas.europa.eu/csdp/missions-and-operations/aceh-amm/index_en.htm" TargetMode="External"/><Relationship Id="rId27" Type="http://schemas.openxmlformats.org/officeDocument/2006/relationships/hyperlink" Target="http://www.eubam-rafah.eu/" TargetMode="External"/><Relationship Id="rId30" Type="http://schemas.openxmlformats.org/officeDocument/2006/relationships/hyperlink" Target="http://www.eeas.europa.eu/csdp/missions-and-operations/eujust-lex-iraq/index_en.htm" TargetMode="External"/><Relationship Id="rId35" Type="http://schemas.openxmlformats.org/officeDocument/2006/relationships/hyperlink" Target="http://eeas.europa.eu/csdp/missions-and-operations/eufor-rca/index_en.htm" TargetMode="External"/><Relationship Id="rId43" Type="http://schemas.openxmlformats.org/officeDocument/2006/relationships/hyperlink" Target="http://www.eeas.europa.eu/csdp/missions-and-operations/eupm-bih/index_en.htm" TargetMode="External"/><Relationship Id="rId48" Type="http://schemas.openxmlformats.org/officeDocument/2006/relationships/hyperlink" Target="https://www.eucap-nestor.eu/" TargetMode="External"/><Relationship Id="rId56" Type="http://schemas.openxmlformats.org/officeDocument/2006/relationships/hyperlink" Target="https://www.iss.europa.eu/sites/default/files/EUISSFiles/ESDP_10-web_0.pdf" TargetMode="External"/><Relationship Id="rId8" Type="http://schemas.openxmlformats.org/officeDocument/2006/relationships/comments" Target="comments.xml"/><Relationship Id="rId51" Type="http://schemas.openxmlformats.org/officeDocument/2006/relationships/hyperlink" Target="http://eeas.europa.eu/csdp/missions-and-operations/eusec-rd-congo/index_en.ht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so.org/iso/home/standards/country_codes.htm" TargetMode="External"/><Relationship Id="rId25" Type="http://schemas.openxmlformats.org/officeDocument/2006/relationships/hyperlink" Target="http://eeas.europa.eu/csdp/missions-and-operations/eubam-libya/index_en.htm" TargetMode="External"/><Relationship Id="rId33" Type="http://schemas.openxmlformats.org/officeDocument/2006/relationships/hyperlink" Target="http://www.euforbih.org/" TargetMode="External"/><Relationship Id="rId38" Type="http://schemas.openxmlformats.org/officeDocument/2006/relationships/hyperlink" Target="https://eeas.europa.eu/csdp-missions-operations/eutm-rca_en" TargetMode="External"/><Relationship Id="rId46" Type="http://schemas.openxmlformats.org/officeDocument/2006/relationships/hyperlink" Target="http://eeas.europa.eu/csdp/missions-and-operations/eupol-kinshasa/index_en.htm" TargetMode="External"/><Relationship Id="rId59" Type="http://schemas.openxmlformats.org/officeDocument/2006/relationships/theme" Target="theme/theme1.xml"/><Relationship Id="rId20" Type="http://schemas.openxmlformats.org/officeDocument/2006/relationships/hyperlink" Target="http://unstats.un.org/unsd/methods/m49/m49regin.htm" TargetMode="External"/><Relationship Id="rId41" Type="http://schemas.openxmlformats.org/officeDocument/2006/relationships/hyperlink" Target="https://eeas.europa.eu/csdp-missions-operations/eunavfor-med_en" TargetMode="External"/><Relationship Id="rId54" Type="http://schemas.openxmlformats.org/officeDocument/2006/relationships/hyperlink" Target="http://www.eeas.europa.eu/csdp/missions-and-operations/eu-support-amis-darfur/index_en.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eacepalacelibrary.nl/ebooks/files/09-dvl-am.pdf" TargetMode="External"/><Relationship Id="rId23" Type="http://schemas.openxmlformats.org/officeDocument/2006/relationships/hyperlink" Target="http://www.euam-ukraine.eu/" TargetMode="External"/><Relationship Id="rId28" Type="http://schemas.openxmlformats.org/officeDocument/2006/relationships/hyperlink" Target="http://eeas.europa.eu/csdp/missions-and-operations/eucap-sahel-mali/index_en.htm" TargetMode="External"/><Relationship Id="rId36" Type="http://schemas.openxmlformats.org/officeDocument/2006/relationships/hyperlink" Target="http://www.eeas.europa.eu/csdp/missions-and-operations/artemis-drc/index_en.htm" TargetMode="External"/><Relationship Id="rId49" Type="http://schemas.openxmlformats.org/officeDocument/2006/relationships/hyperlink" Target="http://www.eeas.europa.eu/csdp/missions-and-operations/eujust-themis-georgia/index_en.htm" TargetMode="External"/><Relationship Id="rId57" Type="http://schemas.openxmlformats.org/officeDocument/2006/relationships/hyperlink" Target="http://www.iss.europa.eu/" TargetMode="External"/><Relationship Id="rId10" Type="http://schemas.microsoft.com/office/2016/09/relationships/commentsIds" Target="commentsIds.xml"/><Relationship Id="rId31" Type="http://schemas.openxmlformats.org/officeDocument/2006/relationships/hyperlink" Target="http://eeas.europa.eu/archives/csdp/missions-and-operations/eumam-rca/index_en.htm" TargetMode="External"/><Relationship Id="rId44" Type="http://schemas.openxmlformats.org/officeDocument/2006/relationships/hyperlink" Target="http://eeas.europa.eu/csdp/missions-and-operations/eupol-rd-congo/index_en.htm" TargetMode="External"/><Relationship Id="rId52" Type="http://schemas.openxmlformats.org/officeDocument/2006/relationships/hyperlink" Target="http://eeas.europa.eu/csdp/missions-and-operations/eu-ssr-guinea-bissau/index_en.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eas.europa.eu/csdp-missions-operations/eunavfor-med/12215/assets_en" TargetMode="External"/><Relationship Id="rId2" Type="http://schemas.openxmlformats.org/officeDocument/2006/relationships/hyperlink" Target="http://www.europarl.europa.eu/RegData/etudes/ATAG/2016/577958/EPRS_ATA(2016)577958_EN.pdf" TargetMode="External"/><Relationship Id="rId1" Type="http://schemas.openxmlformats.org/officeDocument/2006/relationships/hyperlink" Target="http://www.correlatesofwar.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80D24-703B-0745-8AE9-F4475497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17787</Words>
  <Characters>101386</Characters>
  <Application>Microsoft Office Word</Application>
  <DocSecurity>0</DocSecurity>
  <Lines>844</Lines>
  <Paragraphs>237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118936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2020-11-06T08:26:00Z</dcterms:created>
  <dcterms:modified xsi:type="dcterms:W3CDTF">2020-11-23T09:51:00Z</dcterms:modified>
</cp:coreProperties>
</file>